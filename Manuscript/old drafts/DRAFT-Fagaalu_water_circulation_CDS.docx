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9A8A9" w14:textId="77777777" w:rsidR="00901DEC" w:rsidRPr="005C5F5F" w:rsidRDefault="00C91347" w:rsidP="00377061">
      <w:pPr>
        <w:pStyle w:val="Heading1"/>
        <w:spacing w:before="0" w:line="480" w:lineRule="auto"/>
        <w:rPr>
          <w:rFonts w:ascii="Times" w:hAnsi="Times"/>
          <w:color w:val="000000" w:themeColor="text1"/>
          <w:sz w:val="24"/>
          <w:szCs w:val="24"/>
          <w:rPrChange w:id="0" w:author="Curt Storlazzi" w:date="2015-03-31T11:50:00Z">
            <w:rPr>
              <w:rFonts w:ascii="Times" w:hAnsi="Times"/>
              <w:sz w:val="24"/>
              <w:szCs w:val="24"/>
            </w:rPr>
          </w:rPrChange>
        </w:rPr>
      </w:pPr>
      <w:bookmarkStart w:id="1" w:name="_GoBack"/>
      <w:bookmarkEnd w:id="1"/>
      <w:r w:rsidRPr="005C5F5F">
        <w:rPr>
          <w:rFonts w:ascii="Times" w:hAnsi="Times"/>
          <w:color w:val="000000" w:themeColor="text1"/>
          <w:sz w:val="24"/>
          <w:szCs w:val="24"/>
          <w:rPrChange w:id="2" w:author="Curt Storlazzi" w:date="2015-03-31T11:50:00Z">
            <w:rPr>
              <w:rFonts w:ascii="Times" w:hAnsi="Times"/>
              <w:sz w:val="24"/>
              <w:szCs w:val="24"/>
            </w:rPr>
          </w:rPrChange>
        </w:rPr>
        <w:t>Eulerian and Lagrangian measurements of flow and residence time on a fringing reef flat embayment, American Samoa</w:t>
      </w:r>
    </w:p>
    <w:p w14:paraId="3CD84651" w14:textId="77777777" w:rsidR="00377061" w:rsidRPr="005C5F5F" w:rsidRDefault="003C0F5F" w:rsidP="00377061">
      <w:pPr>
        <w:spacing w:after="0" w:line="480" w:lineRule="auto"/>
        <w:rPr>
          <w:rFonts w:ascii="Times" w:hAnsi="Times"/>
          <w:color w:val="000000" w:themeColor="text1"/>
          <w:sz w:val="24"/>
          <w:szCs w:val="24"/>
          <w:rPrChange w:id="3" w:author="Curt Storlazzi" w:date="2015-03-31T11:50:00Z">
            <w:rPr>
              <w:rFonts w:ascii="Times" w:hAnsi="Times"/>
              <w:sz w:val="24"/>
              <w:szCs w:val="24"/>
            </w:rPr>
          </w:rPrChange>
        </w:rPr>
      </w:pPr>
      <w:commentRangeStart w:id="4"/>
      <w:r w:rsidRPr="005C5F5F">
        <w:rPr>
          <w:rFonts w:ascii="Times" w:hAnsi="Times"/>
          <w:color w:val="000000" w:themeColor="text1"/>
          <w:sz w:val="24"/>
          <w:szCs w:val="24"/>
          <w:rPrChange w:id="5" w:author="Curt Storlazzi" w:date="2015-03-31T11:50:00Z">
            <w:rPr>
              <w:rFonts w:ascii="Times" w:hAnsi="Times"/>
              <w:sz w:val="24"/>
              <w:szCs w:val="24"/>
            </w:rPr>
          </w:rPrChange>
        </w:rPr>
        <w:t>*</w:t>
      </w:r>
      <w:commentRangeEnd w:id="4"/>
      <w:r w:rsidRPr="005C5F5F">
        <w:rPr>
          <w:rStyle w:val="CommentReference"/>
          <w:color w:val="000000" w:themeColor="text1"/>
          <w:rPrChange w:id="6" w:author="Curt Storlazzi" w:date="2015-03-31T11:50:00Z">
            <w:rPr>
              <w:rStyle w:val="CommentReference"/>
            </w:rPr>
          </w:rPrChange>
        </w:rPr>
        <w:commentReference w:id="4"/>
      </w:r>
    </w:p>
    <w:p w14:paraId="500E730F" w14:textId="77777777" w:rsidR="00901DEC" w:rsidRPr="005C5F5F" w:rsidRDefault="00C91347" w:rsidP="00377061">
      <w:pPr>
        <w:spacing w:after="0" w:line="480" w:lineRule="auto"/>
        <w:rPr>
          <w:rFonts w:ascii="Times" w:hAnsi="Times"/>
          <w:color w:val="000000" w:themeColor="text1"/>
          <w:sz w:val="24"/>
          <w:szCs w:val="24"/>
          <w:rPrChange w:id="7" w:author="Curt Storlazzi" w:date="2015-03-31T11:50:00Z">
            <w:rPr>
              <w:rFonts w:ascii="Times" w:hAnsi="Times"/>
              <w:sz w:val="24"/>
              <w:szCs w:val="24"/>
            </w:rPr>
          </w:rPrChange>
        </w:rPr>
      </w:pPr>
      <w:r w:rsidRPr="005C5F5F">
        <w:rPr>
          <w:rFonts w:ascii="Times" w:hAnsi="Times"/>
          <w:color w:val="000000" w:themeColor="text1"/>
          <w:sz w:val="24"/>
          <w:szCs w:val="24"/>
          <w:rPrChange w:id="8" w:author="Curt Storlazzi" w:date="2015-03-31T11:50:00Z">
            <w:rPr>
              <w:rFonts w:ascii="Times" w:hAnsi="Times"/>
              <w:sz w:val="24"/>
              <w:szCs w:val="24"/>
            </w:rPr>
          </w:rPrChange>
        </w:rPr>
        <w:t>Messina, A.M.</w:t>
      </w:r>
      <w:r w:rsidRPr="005C5F5F">
        <w:rPr>
          <w:rFonts w:ascii="Times" w:hAnsi="Times"/>
          <w:color w:val="000000" w:themeColor="text1"/>
          <w:sz w:val="24"/>
          <w:szCs w:val="24"/>
          <w:vertAlign w:val="superscript"/>
          <w:rPrChange w:id="9" w:author="Curt Storlazzi" w:date="2015-03-31T11:50:00Z">
            <w:rPr>
              <w:rFonts w:ascii="Times" w:hAnsi="Times"/>
              <w:sz w:val="24"/>
              <w:szCs w:val="24"/>
              <w:vertAlign w:val="superscript"/>
            </w:rPr>
          </w:rPrChange>
        </w:rPr>
        <w:t>a</w:t>
      </w:r>
      <w:r w:rsidRPr="005C5F5F">
        <w:rPr>
          <w:rFonts w:ascii="Times" w:hAnsi="Times"/>
          <w:color w:val="000000" w:themeColor="text1"/>
          <w:sz w:val="24"/>
          <w:szCs w:val="24"/>
          <w:rPrChange w:id="10" w:author="Curt Storlazzi" w:date="2015-03-31T11:50:00Z">
            <w:rPr>
              <w:rFonts w:ascii="Times" w:hAnsi="Times"/>
              <w:sz w:val="24"/>
              <w:szCs w:val="24"/>
            </w:rPr>
          </w:rPrChange>
        </w:rPr>
        <w:t>*, Storlazzi, C.D.</w:t>
      </w:r>
      <w:r w:rsidRPr="005C5F5F">
        <w:rPr>
          <w:rFonts w:ascii="Times" w:hAnsi="Times"/>
          <w:color w:val="000000" w:themeColor="text1"/>
          <w:sz w:val="24"/>
          <w:szCs w:val="24"/>
          <w:vertAlign w:val="superscript"/>
          <w:rPrChange w:id="11" w:author="Curt Storlazzi" w:date="2015-03-31T11:50:00Z">
            <w:rPr>
              <w:rFonts w:ascii="Times" w:hAnsi="Times"/>
              <w:sz w:val="24"/>
              <w:szCs w:val="24"/>
              <w:vertAlign w:val="superscript"/>
            </w:rPr>
          </w:rPrChange>
        </w:rPr>
        <w:t>b</w:t>
      </w:r>
      <w:r w:rsidRPr="005C5F5F">
        <w:rPr>
          <w:rFonts w:ascii="Times" w:hAnsi="Times"/>
          <w:color w:val="000000" w:themeColor="text1"/>
          <w:sz w:val="24"/>
          <w:szCs w:val="24"/>
          <w:rPrChange w:id="12" w:author="Curt Storlazzi" w:date="2015-03-31T11:50:00Z">
            <w:rPr>
              <w:rFonts w:ascii="Times" w:hAnsi="Times"/>
              <w:sz w:val="24"/>
              <w:szCs w:val="24"/>
            </w:rPr>
          </w:rPrChange>
        </w:rPr>
        <w:t>, Cheriton, O.M.</w:t>
      </w:r>
      <w:r w:rsidRPr="005C5F5F">
        <w:rPr>
          <w:rFonts w:ascii="Times" w:hAnsi="Times"/>
          <w:color w:val="000000" w:themeColor="text1"/>
          <w:sz w:val="24"/>
          <w:szCs w:val="24"/>
          <w:vertAlign w:val="superscript"/>
          <w:rPrChange w:id="13" w:author="Curt Storlazzi" w:date="2015-03-31T11:50:00Z">
            <w:rPr>
              <w:rFonts w:ascii="Times" w:hAnsi="Times"/>
              <w:sz w:val="24"/>
              <w:szCs w:val="24"/>
              <w:vertAlign w:val="superscript"/>
            </w:rPr>
          </w:rPrChange>
        </w:rPr>
        <w:t>b</w:t>
      </w:r>
      <w:r w:rsidRPr="005C5F5F">
        <w:rPr>
          <w:rFonts w:ascii="Times" w:hAnsi="Times"/>
          <w:color w:val="000000" w:themeColor="text1"/>
          <w:sz w:val="24"/>
          <w:szCs w:val="24"/>
          <w:rPrChange w:id="14" w:author="Curt Storlazzi" w:date="2015-03-31T11:50:00Z">
            <w:rPr>
              <w:rFonts w:ascii="Times" w:hAnsi="Times"/>
              <w:sz w:val="24"/>
              <w:szCs w:val="24"/>
            </w:rPr>
          </w:rPrChange>
        </w:rPr>
        <w:t>, Biggs, T.W.</w:t>
      </w:r>
      <w:r w:rsidRPr="005C5F5F">
        <w:rPr>
          <w:rFonts w:ascii="Times" w:hAnsi="Times"/>
          <w:color w:val="000000" w:themeColor="text1"/>
          <w:sz w:val="24"/>
          <w:szCs w:val="24"/>
          <w:vertAlign w:val="superscript"/>
          <w:rPrChange w:id="15" w:author="Curt Storlazzi" w:date="2015-03-31T11:50:00Z">
            <w:rPr>
              <w:rFonts w:ascii="Times" w:hAnsi="Times"/>
              <w:sz w:val="24"/>
              <w:szCs w:val="24"/>
              <w:vertAlign w:val="superscript"/>
            </w:rPr>
          </w:rPrChange>
        </w:rPr>
        <w:t>a</w:t>
      </w:r>
    </w:p>
    <w:p w14:paraId="5560D3ED" w14:textId="77777777" w:rsidR="00377061" w:rsidRPr="005C5F5F" w:rsidRDefault="00377061" w:rsidP="00377061">
      <w:pPr>
        <w:spacing w:after="0" w:line="480" w:lineRule="auto"/>
        <w:rPr>
          <w:rFonts w:ascii="Times" w:hAnsi="Times"/>
          <w:color w:val="000000" w:themeColor="text1"/>
          <w:sz w:val="24"/>
          <w:szCs w:val="24"/>
          <w:vertAlign w:val="superscript"/>
          <w:rPrChange w:id="16" w:author="Curt Storlazzi" w:date="2015-03-31T11:50:00Z">
            <w:rPr>
              <w:rFonts w:ascii="Times" w:hAnsi="Times"/>
              <w:sz w:val="24"/>
              <w:szCs w:val="24"/>
              <w:vertAlign w:val="superscript"/>
            </w:rPr>
          </w:rPrChange>
        </w:rPr>
      </w:pPr>
    </w:p>
    <w:p w14:paraId="7EAEFDE4" w14:textId="77777777" w:rsidR="00901DEC" w:rsidRPr="005C5F5F" w:rsidRDefault="00C91347" w:rsidP="00377061">
      <w:pPr>
        <w:spacing w:after="0" w:line="480" w:lineRule="auto"/>
        <w:rPr>
          <w:rFonts w:ascii="Times" w:hAnsi="Times"/>
          <w:color w:val="000000" w:themeColor="text1"/>
          <w:sz w:val="24"/>
          <w:szCs w:val="24"/>
          <w:rPrChange w:id="17" w:author="Curt Storlazzi" w:date="2015-03-31T11:50:00Z">
            <w:rPr>
              <w:rFonts w:ascii="Times" w:hAnsi="Times"/>
              <w:sz w:val="24"/>
              <w:szCs w:val="24"/>
            </w:rPr>
          </w:rPrChange>
        </w:rPr>
      </w:pPr>
      <w:r w:rsidRPr="005C5F5F">
        <w:rPr>
          <w:rFonts w:ascii="Times" w:hAnsi="Times"/>
          <w:color w:val="000000" w:themeColor="text1"/>
          <w:sz w:val="24"/>
          <w:szCs w:val="24"/>
          <w:vertAlign w:val="superscript"/>
          <w:rPrChange w:id="18" w:author="Curt Storlazzi" w:date="2015-03-31T11:50:00Z">
            <w:rPr>
              <w:rFonts w:ascii="Times" w:hAnsi="Times"/>
              <w:sz w:val="24"/>
              <w:szCs w:val="24"/>
              <w:vertAlign w:val="superscript"/>
            </w:rPr>
          </w:rPrChange>
        </w:rPr>
        <w:t>a</w:t>
      </w:r>
      <w:r w:rsidRPr="005C5F5F">
        <w:rPr>
          <w:rFonts w:ascii="Times" w:hAnsi="Times"/>
          <w:color w:val="000000" w:themeColor="text1"/>
          <w:sz w:val="24"/>
          <w:szCs w:val="24"/>
          <w:rPrChange w:id="19" w:author="Curt Storlazzi" w:date="2015-03-31T11:50:00Z">
            <w:rPr>
              <w:rFonts w:ascii="Times" w:hAnsi="Times"/>
              <w:sz w:val="24"/>
              <w:szCs w:val="24"/>
            </w:rPr>
          </w:rPrChange>
        </w:rPr>
        <w:t xml:space="preserve"> San Diego State University, Department of Geography, San Diego, CA 92182, amessina@rohan.sdsu.edu, +1-619-594-5437, tbiggs@mail.sdsu.edu, +1-619-594-0902</w:t>
      </w:r>
    </w:p>
    <w:p w14:paraId="1A4F0905" w14:textId="77777777" w:rsidR="00901DEC" w:rsidRPr="005C5F5F" w:rsidRDefault="00C91347" w:rsidP="00377061">
      <w:pPr>
        <w:spacing w:after="0" w:line="480" w:lineRule="auto"/>
        <w:rPr>
          <w:rFonts w:ascii="Times" w:hAnsi="Times"/>
          <w:color w:val="000000" w:themeColor="text1"/>
          <w:sz w:val="24"/>
          <w:szCs w:val="24"/>
          <w:rPrChange w:id="20" w:author="Curt Storlazzi" w:date="2015-03-31T11:50:00Z">
            <w:rPr>
              <w:rFonts w:ascii="Times" w:hAnsi="Times"/>
              <w:sz w:val="24"/>
              <w:szCs w:val="24"/>
            </w:rPr>
          </w:rPrChange>
        </w:rPr>
      </w:pPr>
      <w:r w:rsidRPr="005C5F5F">
        <w:rPr>
          <w:rFonts w:ascii="Times" w:hAnsi="Times"/>
          <w:color w:val="000000" w:themeColor="text1"/>
          <w:sz w:val="24"/>
          <w:szCs w:val="24"/>
          <w:vertAlign w:val="superscript"/>
          <w:rPrChange w:id="21" w:author="Curt Storlazzi" w:date="2015-03-31T11:50:00Z">
            <w:rPr>
              <w:rFonts w:ascii="Times" w:hAnsi="Times"/>
              <w:sz w:val="24"/>
              <w:szCs w:val="24"/>
              <w:vertAlign w:val="superscript"/>
            </w:rPr>
          </w:rPrChange>
        </w:rPr>
        <w:t>b</w:t>
      </w:r>
      <w:r w:rsidRPr="005C5F5F">
        <w:rPr>
          <w:rFonts w:ascii="Times" w:hAnsi="Times"/>
          <w:color w:val="000000" w:themeColor="text1"/>
          <w:sz w:val="24"/>
          <w:szCs w:val="24"/>
          <w:rPrChange w:id="22" w:author="Curt Storlazzi" w:date="2015-03-31T11:50:00Z">
            <w:rPr>
              <w:rFonts w:ascii="Times" w:hAnsi="Times"/>
              <w:sz w:val="24"/>
              <w:szCs w:val="24"/>
            </w:rPr>
          </w:rPrChange>
        </w:rPr>
        <w:t xml:space="preserve"> US Geological Survey, Pacific Coastal and Marine Science Center, Santa Cruz, CA 95060, cstorlazzi@usgs.gov, +1-831-460-7521, ocheriton@usgs.gov, +1-831-460-7579</w:t>
      </w:r>
    </w:p>
    <w:p w14:paraId="6519BB96" w14:textId="77777777" w:rsidR="00377061" w:rsidRPr="005C5F5F" w:rsidRDefault="00377061" w:rsidP="00377061">
      <w:pPr>
        <w:pStyle w:val="Heading2"/>
        <w:spacing w:before="0" w:line="480" w:lineRule="auto"/>
        <w:rPr>
          <w:rFonts w:ascii="Times" w:hAnsi="Times"/>
          <w:color w:val="000000" w:themeColor="text1"/>
          <w:sz w:val="24"/>
          <w:szCs w:val="24"/>
          <w:rPrChange w:id="23" w:author="Curt Storlazzi" w:date="2015-03-31T11:50:00Z">
            <w:rPr>
              <w:rFonts w:ascii="Times" w:hAnsi="Times"/>
              <w:sz w:val="24"/>
              <w:szCs w:val="24"/>
            </w:rPr>
          </w:rPrChange>
        </w:rPr>
      </w:pPr>
    </w:p>
    <w:p w14:paraId="273E613B" w14:textId="77777777" w:rsidR="00901DEC" w:rsidRPr="005C5F5F" w:rsidRDefault="00C91347" w:rsidP="00377061">
      <w:pPr>
        <w:pStyle w:val="Heading2"/>
        <w:spacing w:before="0" w:line="480" w:lineRule="auto"/>
        <w:rPr>
          <w:rFonts w:ascii="Times" w:hAnsi="Times"/>
          <w:color w:val="000000" w:themeColor="text1"/>
          <w:sz w:val="24"/>
          <w:szCs w:val="24"/>
          <w:rPrChange w:id="24" w:author="Curt Storlazzi" w:date="2015-03-31T11:50:00Z">
            <w:rPr>
              <w:rFonts w:ascii="Times" w:hAnsi="Times"/>
              <w:sz w:val="24"/>
              <w:szCs w:val="24"/>
            </w:rPr>
          </w:rPrChange>
        </w:rPr>
      </w:pPr>
      <w:r w:rsidRPr="005C5F5F">
        <w:rPr>
          <w:rFonts w:ascii="Times" w:hAnsi="Times"/>
          <w:color w:val="000000" w:themeColor="text1"/>
          <w:sz w:val="24"/>
          <w:szCs w:val="24"/>
          <w:rPrChange w:id="25" w:author="Curt Storlazzi" w:date="2015-03-31T11:50:00Z">
            <w:rPr>
              <w:rFonts w:ascii="Times" w:hAnsi="Times"/>
              <w:sz w:val="24"/>
              <w:szCs w:val="24"/>
            </w:rPr>
          </w:rPrChange>
        </w:rPr>
        <w:t>ABSTRACT</w:t>
      </w:r>
    </w:p>
    <w:p w14:paraId="45C7D15F" w14:textId="0FD24ED8" w:rsidR="00522388" w:rsidRPr="005C5F5F" w:rsidRDefault="00C91347">
      <w:pPr>
        <w:spacing w:after="0" w:line="480" w:lineRule="auto"/>
        <w:ind w:firstLine="720"/>
        <w:rPr>
          <w:ins w:id="26" w:author="Curt Storlazzi" w:date="2015-03-27T12:56:00Z"/>
          <w:rFonts w:ascii="Times" w:hAnsi="Times"/>
          <w:color w:val="000000" w:themeColor="text1"/>
          <w:sz w:val="24"/>
          <w:szCs w:val="24"/>
          <w:rPrChange w:id="27" w:author="Curt Storlazzi" w:date="2015-03-31T11:50:00Z">
            <w:rPr>
              <w:ins w:id="28" w:author="Curt Storlazzi" w:date="2015-03-27T12:56:00Z"/>
              <w:rFonts w:ascii="Times" w:eastAsia="Times New Roman" w:hAnsi="Times" w:cs="Times New Roman"/>
              <w:sz w:val="20"/>
              <w:szCs w:val="20"/>
            </w:rPr>
          </w:rPrChange>
        </w:rPr>
        <w:pPrChange w:id="29" w:author="Curt Storlazzi" w:date="2015-03-27T12:56:00Z">
          <w:pPr>
            <w:spacing w:after="0" w:line="240" w:lineRule="auto"/>
          </w:pPr>
        </w:pPrChange>
      </w:pPr>
      <w:r w:rsidRPr="005C5F5F">
        <w:rPr>
          <w:rFonts w:ascii="Times" w:hAnsi="Times"/>
          <w:color w:val="000000" w:themeColor="text1"/>
          <w:sz w:val="24"/>
          <w:szCs w:val="24"/>
          <w:rPrChange w:id="30" w:author="Curt Storlazzi" w:date="2015-03-31T11:50:00Z">
            <w:rPr>
              <w:rFonts w:ascii="Times" w:hAnsi="Times"/>
              <w:sz w:val="24"/>
              <w:szCs w:val="24"/>
            </w:rPr>
          </w:rPrChange>
        </w:rPr>
        <w:t xml:space="preserve">Hydrodynamic processes on coral reefs are important for nutrient cycling, larval dispersal, temperature variability, and understanding the impacts </w:t>
      </w:r>
      <w:del w:id="31" w:author="Curt Storlazzi" w:date="2015-03-26T09:09:00Z">
        <w:r w:rsidRPr="005C5F5F" w:rsidDel="003C0F5F">
          <w:rPr>
            <w:rFonts w:ascii="Times" w:hAnsi="Times"/>
            <w:color w:val="000000" w:themeColor="text1"/>
            <w:sz w:val="24"/>
            <w:szCs w:val="24"/>
            <w:rPrChange w:id="32" w:author="Curt Storlazzi" w:date="2015-03-31T11:50:00Z">
              <w:rPr>
                <w:rFonts w:ascii="Times" w:hAnsi="Times"/>
                <w:sz w:val="24"/>
                <w:szCs w:val="24"/>
              </w:rPr>
            </w:rPrChange>
          </w:rPr>
          <w:delText>on coral reef ecosystems from</w:delText>
        </w:r>
      </w:del>
      <w:ins w:id="33" w:author="Curt Storlazzi" w:date="2015-03-26T09:09:00Z">
        <w:r w:rsidR="003C0F5F" w:rsidRPr="005C5F5F">
          <w:rPr>
            <w:rFonts w:ascii="Times" w:hAnsi="Times"/>
            <w:color w:val="000000" w:themeColor="text1"/>
            <w:sz w:val="24"/>
            <w:szCs w:val="24"/>
            <w:rPrChange w:id="34" w:author="Curt Storlazzi" w:date="2015-03-31T11:50:00Z">
              <w:rPr>
                <w:rFonts w:ascii="Times" w:hAnsi="Times"/>
                <w:sz w:val="24"/>
                <w:szCs w:val="24"/>
              </w:rPr>
            </w:rPrChange>
          </w:rPr>
          <w:t>of</w:t>
        </w:r>
      </w:ins>
      <w:r w:rsidRPr="005C5F5F">
        <w:rPr>
          <w:rFonts w:ascii="Times" w:hAnsi="Times"/>
          <w:color w:val="000000" w:themeColor="text1"/>
          <w:sz w:val="24"/>
          <w:szCs w:val="24"/>
          <w:rPrChange w:id="35" w:author="Curt Storlazzi" w:date="2015-03-31T11:50:00Z">
            <w:rPr>
              <w:rFonts w:ascii="Times" w:hAnsi="Times"/>
              <w:sz w:val="24"/>
              <w:szCs w:val="24"/>
            </w:rPr>
          </w:rPrChange>
        </w:rPr>
        <w:t xml:space="preserve"> terrestrial sediment, nutrients, and contaminants from adjacent impaired watersheds</w:t>
      </w:r>
      <w:ins w:id="36" w:author="Curt Storlazzi" w:date="2015-03-26T09:09:00Z">
        <w:r w:rsidR="003C0F5F" w:rsidRPr="005C5F5F">
          <w:rPr>
            <w:rFonts w:ascii="Times" w:hAnsi="Times"/>
            <w:color w:val="000000" w:themeColor="text1"/>
            <w:sz w:val="24"/>
            <w:szCs w:val="24"/>
            <w:rPrChange w:id="37" w:author="Curt Storlazzi" w:date="2015-03-31T11:50:00Z">
              <w:rPr>
                <w:rFonts w:ascii="Times" w:hAnsi="Times"/>
                <w:sz w:val="24"/>
                <w:szCs w:val="24"/>
              </w:rPr>
            </w:rPrChange>
          </w:rPr>
          <w:t xml:space="preserve"> on coral reef ecosystems</w:t>
        </w:r>
      </w:ins>
      <w:r w:rsidRPr="005C5F5F">
        <w:rPr>
          <w:rFonts w:ascii="Times" w:hAnsi="Times"/>
          <w:color w:val="000000" w:themeColor="text1"/>
          <w:sz w:val="24"/>
          <w:szCs w:val="24"/>
          <w:rPrChange w:id="38" w:author="Curt Storlazzi" w:date="2015-03-31T11:50:00Z">
            <w:rPr>
              <w:rFonts w:ascii="Times" w:hAnsi="Times"/>
              <w:sz w:val="24"/>
              <w:szCs w:val="24"/>
            </w:rPr>
          </w:rPrChange>
        </w:rPr>
        <w:t xml:space="preserve">. In order to understand the spatial and temporal variability in flow velocities and the resulting residence time of water in the fringing coral reef flat-lined embayment of Faga'alu, on the island of Tutuila in American Samoa, data from </w:t>
      </w:r>
      <w:del w:id="39" w:author="Curt Storlazzi" w:date="2015-03-31T08:57:00Z">
        <w:r w:rsidRPr="005C5F5F" w:rsidDel="00474946">
          <w:rPr>
            <w:rFonts w:ascii="Times" w:hAnsi="Times"/>
            <w:color w:val="000000" w:themeColor="text1"/>
            <w:sz w:val="24"/>
            <w:szCs w:val="24"/>
            <w:rPrChange w:id="40" w:author="Curt Storlazzi" w:date="2015-03-31T11:50:00Z">
              <w:rPr>
                <w:rFonts w:ascii="Times" w:hAnsi="Times"/>
                <w:sz w:val="24"/>
                <w:szCs w:val="24"/>
              </w:rPr>
            </w:rPrChange>
          </w:rPr>
          <w:delText xml:space="preserve">three bottom-mounted </w:delText>
        </w:r>
      </w:del>
      <w:r w:rsidRPr="005C5F5F">
        <w:rPr>
          <w:rFonts w:ascii="Times" w:hAnsi="Times"/>
          <w:color w:val="000000" w:themeColor="text1"/>
          <w:sz w:val="24"/>
          <w:szCs w:val="24"/>
          <w:rPrChange w:id="41" w:author="Curt Storlazzi" w:date="2015-03-31T11:50:00Z">
            <w:rPr>
              <w:rFonts w:ascii="Times" w:hAnsi="Times"/>
              <w:sz w:val="24"/>
              <w:szCs w:val="24"/>
            </w:rPr>
          </w:rPrChange>
        </w:rPr>
        <w:t xml:space="preserve">acoustic current profilers and </w:t>
      </w:r>
      <w:del w:id="42" w:author="Curt Storlazzi" w:date="2015-03-31T08:57:00Z">
        <w:r w:rsidRPr="005C5F5F" w:rsidDel="00474946">
          <w:rPr>
            <w:rFonts w:ascii="Times" w:hAnsi="Times"/>
            <w:color w:val="000000" w:themeColor="text1"/>
            <w:sz w:val="24"/>
            <w:szCs w:val="24"/>
            <w:rPrChange w:id="43" w:author="Curt Storlazzi" w:date="2015-03-31T11:50:00Z">
              <w:rPr>
                <w:rFonts w:ascii="Times" w:hAnsi="Times"/>
                <w:sz w:val="24"/>
                <w:szCs w:val="24"/>
              </w:rPr>
            </w:rPrChange>
          </w:rPr>
          <w:delText xml:space="preserve">102 </w:delText>
        </w:r>
      </w:del>
      <w:del w:id="44" w:author="Curt Storlazzi" w:date="2015-03-26T09:09:00Z">
        <w:r w:rsidRPr="005C5F5F" w:rsidDel="003C0F5F">
          <w:rPr>
            <w:rFonts w:ascii="Times" w:hAnsi="Times"/>
            <w:color w:val="000000" w:themeColor="text1"/>
            <w:sz w:val="24"/>
            <w:szCs w:val="24"/>
            <w:rPrChange w:id="45" w:author="Curt Storlazzi" w:date="2015-03-31T11:50:00Z">
              <w:rPr>
                <w:rFonts w:ascii="Times" w:hAnsi="Times"/>
                <w:sz w:val="24"/>
                <w:szCs w:val="24"/>
              </w:rPr>
            </w:rPrChange>
          </w:rPr>
          <w:delText xml:space="preserve">(4-5 drifters x 21 deployments) </w:delText>
        </w:r>
      </w:del>
      <w:del w:id="46" w:author="Curt Storlazzi" w:date="2015-03-31T08:57:00Z">
        <w:r w:rsidRPr="005C5F5F" w:rsidDel="00474946">
          <w:rPr>
            <w:rFonts w:ascii="Times" w:hAnsi="Times"/>
            <w:color w:val="000000" w:themeColor="text1"/>
            <w:sz w:val="24"/>
            <w:szCs w:val="24"/>
            <w:rPrChange w:id="47" w:author="Curt Storlazzi" w:date="2015-03-31T11:50:00Z">
              <w:rPr>
                <w:rFonts w:ascii="Times" w:hAnsi="Times"/>
                <w:sz w:val="24"/>
                <w:szCs w:val="24"/>
              </w:rPr>
            </w:rPrChange>
          </w:rPr>
          <w:delText>individual</w:delText>
        </w:r>
      </w:del>
      <w:del w:id="48" w:author="Curt Storlazzi" w:date="2015-03-26T09:10:00Z">
        <w:r w:rsidRPr="005C5F5F" w:rsidDel="003C0F5F">
          <w:rPr>
            <w:rFonts w:ascii="Times" w:hAnsi="Times"/>
            <w:color w:val="000000" w:themeColor="text1"/>
            <w:sz w:val="24"/>
            <w:szCs w:val="24"/>
            <w:rPrChange w:id="49" w:author="Curt Storlazzi" w:date="2015-03-31T11:50:00Z">
              <w:rPr>
                <w:rFonts w:ascii="Times" w:hAnsi="Times"/>
                <w:sz w:val="24"/>
                <w:szCs w:val="24"/>
              </w:rPr>
            </w:rPrChange>
          </w:rPr>
          <w:delText xml:space="preserve"> Lagrangian </w:delText>
        </w:r>
      </w:del>
      <w:r w:rsidRPr="005C5F5F">
        <w:rPr>
          <w:rFonts w:ascii="Times" w:hAnsi="Times"/>
          <w:color w:val="000000" w:themeColor="text1"/>
          <w:sz w:val="24"/>
          <w:szCs w:val="24"/>
          <w:rPrChange w:id="50" w:author="Curt Storlazzi" w:date="2015-03-31T11:50:00Z">
            <w:rPr>
              <w:rFonts w:ascii="Times" w:hAnsi="Times"/>
              <w:sz w:val="24"/>
              <w:szCs w:val="24"/>
            </w:rPr>
          </w:rPrChange>
        </w:rPr>
        <w:t xml:space="preserve">ocean surface current drifter deployments were combined with meteorologic data and numerical wave model results. These data and model results, collected over nine days, </w:t>
      </w:r>
      <w:del w:id="51" w:author="Curt Storlazzi" w:date="2015-03-26T09:10:00Z">
        <w:r w:rsidRPr="005C5F5F" w:rsidDel="003C0F5F">
          <w:rPr>
            <w:rFonts w:ascii="Times" w:hAnsi="Times"/>
            <w:color w:val="000000" w:themeColor="text1"/>
            <w:sz w:val="24"/>
            <w:szCs w:val="24"/>
            <w:rPrChange w:id="52" w:author="Curt Storlazzi" w:date="2015-03-31T11:50:00Z">
              <w:rPr>
                <w:rFonts w:ascii="Times" w:hAnsi="Times"/>
                <w:sz w:val="24"/>
                <w:szCs w:val="24"/>
              </w:rPr>
            </w:rPrChange>
          </w:rPr>
          <w:delText xml:space="preserve">made it possible to evaluate the relative contribution of tidal, wind, and wave forcing on the flow patterns. </w:delText>
        </w:r>
      </w:del>
      <w:del w:id="53" w:author="Curt Storlazzi" w:date="2015-03-26T09:12:00Z">
        <w:r w:rsidRPr="005C5F5F" w:rsidDel="003C0F5F">
          <w:rPr>
            <w:rFonts w:ascii="Times" w:hAnsi="Times"/>
            <w:color w:val="000000" w:themeColor="text1"/>
            <w:sz w:val="24"/>
            <w:szCs w:val="24"/>
            <w:rPrChange w:id="54" w:author="Curt Storlazzi" w:date="2015-03-31T11:50:00Z">
              <w:rPr>
                <w:rFonts w:ascii="Times" w:hAnsi="Times"/>
                <w:sz w:val="24"/>
                <w:szCs w:val="24"/>
              </w:rPr>
            </w:rPrChange>
          </w:rPr>
          <w:delText xml:space="preserve">The high number of drifter deployments </w:delText>
        </w:r>
      </w:del>
      <w:r w:rsidRPr="005C5F5F">
        <w:rPr>
          <w:rFonts w:ascii="Times" w:hAnsi="Times"/>
          <w:color w:val="000000" w:themeColor="text1"/>
          <w:sz w:val="24"/>
          <w:szCs w:val="24"/>
          <w:rPrChange w:id="55" w:author="Curt Storlazzi" w:date="2015-03-31T11:50:00Z">
            <w:rPr>
              <w:rFonts w:ascii="Times" w:hAnsi="Times"/>
              <w:sz w:val="24"/>
              <w:szCs w:val="24"/>
            </w:rPr>
          </w:rPrChange>
        </w:rPr>
        <w:t xml:space="preserve">made it possible </w:t>
      </w:r>
      <w:del w:id="56" w:author="Curt Storlazzi" w:date="2015-03-26T09:09:00Z">
        <w:r w:rsidRPr="005C5F5F" w:rsidDel="003C0F5F">
          <w:rPr>
            <w:rFonts w:ascii="Times" w:hAnsi="Times"/>
            <w:color w:val="000000" w:themeColor="text1"/>
            <w:sz w:val="24"/>
            <w:szCs w:val="24"/>
            <w:rPrChange w:id="57" w:author="Curt Storlazzi" w:date="2015-03-31T11:50:00Z">
              <w:rPr>
                <w:rFonts w:ascii="Times" w:hAnsi="Times"/>
                <w:sz w:val="24"/>
                <w:szCs w:val="24"/>
              </w:rPr>
            </w:rPrChange>
          </w:rPr>
          <w:delText>for the velocity data to be binned into 100 m x 100 m grid cells and the resulting</w:delText>
        </w:r>
      </w:del>
      <w:del w:id="58" w:author="Curt Storlazzi" w:date="2015-03-26T09:12:00Z">
        <w:r w:rsidRPr="005C5F5F" w:rsidDel="003C0F5F">
          <w:rPr>
            <w:rFonts w:ascii="Times" w:hAnsi="Times"/>
            <w:color w:val="000000" w:themeColor="text1"/>
            <w:sz w:val="24"/>
            <w:szCs w:val="24"/>
            <w:rPrChange w:id="59" w:author="Curt Storlazzi" w:date="2015-03-31T11:50:00Z">
              <w:rPr>
                <w:rFonts w:ascii="Times" w:hAnsi="Times"/>
                <w:sz w:val="24"/>
                <w:szCs w:val="24"/>
              </w:rPr>
            </w:rPrChange>
          </w:rPr>
          <w:delText xml:space="preserve"> residence </w:delText>
        </w:r>
      </w:del>
      <w:del w:id="60" w:author="Curt Storlazzi" w:date="2015-03-26T09:13:00Z">
        <w:r w:rsidRPr="005C5F5F" w:rsidDel="003C0F5F">
          <w:rPr>
            <w:rFonts w:ascii="Times" w:hAnsi="Times"/>
            <w:color w:val="000000" w:themeColor="text1"/>
            <w:sz w:val="24"/>
            <w:szCs w:val="24"/>
            <w:rPrChange w:id="61" w:author="Curt Storlazzi" w:date="2015-03-31T11:50:00Z">
              <w:rPr>
                <w:rFonts w:ascii="Times" w:hAnsi="Times"/>
                <w:sz w:val="24"/>
                <w:szCs w:val="24"/>
              </w:rPr>
            </w:rPrChange>
          </w:rPr>
          <w:delText>times computed for the different sets of forcing conditions</w:delText>
        </w:r>
      </w:del>
      <w:ins w:id="62" w:author="Curt Storlazzi" w:date="2015-03-26T09:11:00Z">
        <w:r w:rsidR="003C0F5F" w:rsidRPr="005C5F5F">
          <w:rPr>
            <w:rFonts w:ascii="Times" w:hAnsi="Times"/>
            <w:color w:val="000000" w:themeColor="text1"/>
            <w:sz w:val="24"/>
            <w:szCs w:val="24"/>
            <w:rPrChange w:id="63" w:author="Curt Storlazzi" w:date="2015-03-31T11:50:00Z">
              <w:rPr>
                <w:rFonts w:ascii="Times" w:hAnsi="Times"/>
                <w:sz w:val="24"/>
                <w:szCs w:val="24"/>
              </w:rPr>
            </w:rPrChange>
          </w:rPr>
          <w:t>to evaluate the relative contribution of tidal, wind, and wave forcing on the flow patterns</w:t>
        </w:r>
      </w:ins>
      <w:ins w:id="64" w:author="Curt Storlazzi" w:date="2015-03-26T09:12:00Z">
        <w:r w:rsidR="003C0F5F" w:rsidRPr="005C5F5F">
          <w:rPr>
            <w:rFonts w:ascii="Times" w:hAnsi="Times"/>
            <w:color w:val="000000" w:themeColor="text1"/>
            <w:sz w:val="24"/>
            <w:szCs w:val="24"/>
            <w:rPrChange w:id="65" w:author="Curt Storlazzi" w:date="2015-03-31T11:50:00Z">
              <w:rPr>
                <w:rFonts w:ascii="Times" w:hAnsi="Times"/>
                <w:sz w:val="24"/>
                <w:szCs w:val="24"/>
              </w:rPr>
            </w:rPrChange>
          </w:rPr>
          <w:t xml:space="preserve"> and resulting residence</w:t>
        </w:r>
      </w:ins>
      <w:ins w:id="66" w:author="Curt Storlazzi" w:date="2015-03-26T09:11:00Z">
        <w:r w:rsidR="003C0F5F" w:rsidRPr="005C5F5F">
          <w:rPr>
            <w:rFonts w:ascii="Times" w:hAnsi="Times"/>
            <w:color w:val="000000" w:themeColor="text1"/>
            <w:sz w:val="24"/>
            <w:szCs w:val="24"/>
            <w:rPrChange w:id="67" w:author="Curt Storlazzi" w:date="2015-03-31T11:50:00Z">
              <w:rPr>
                <w:rFonts w:ascii="Times" w:hAnsi="Times"/>
                <w:sz w:val="24"/>
                <w:szCs w:val="24"/>
              </w:rPr>
            </w:rPrChange>
          </w:rPr>
          <w:t xml:space="preserve"> times of water masses over the reef</w:t>
        </w:r>
      </w:ins>
      <w:r w:rsidRPr="005C5F5F">
        <w:rPr>
          <w:rFonts w:ascii="Times" w:hAnsi="Times"/>
          <w:color w:val="000000" w:themeColor="text1"/>
          <w:sz w:val="24"/>
          <w:szCs w:val="24"/>
          <w:rPrChange w:id="68" w:author="Curt Storlazzi" w:date="2015-03-31T11:50:00Z">
            <w:rPr>
              <w:rFonts w:ascii="Times" w:hAnsi="Times"/>
              <w:sz w:val="24"/>
              <w:szCs w:val="24"/>
            </w:rPr>
          </w:rPrChange>
        </w:rPr>
        <w:t>.</w:t>
      </w:r>
      <w:ins w:id="69" w:author="Curt Storlazzi" w:date="2015-03-26T09:13:00Z">
        <w:r w:rsidR="003C0F5F" w:rsidRPr="005C5F5F">
          <w:rPr>
            <w:rFonts w:ascii="Times" w:hAnsi="Times"/>
            <w:color w:val="000000" w:themeColor="text1"/>
            <w:sz w:val="24"/>
            <w:szCs w:val="24"/>
            <w:rPrChange w:id="70" w:author="Curt Storlazzi" w:date="2015-03-31T11:50:00Z">
              <w:rPr>
                <w:rFonts w:ascii="Times" w:hAnsi="Times"/>
                <w:sz w:val="24"/>
                <w:szCs w:val="24"/>
              </w:rPr>
            </w:rPrChange>
          </w:rPr>
          <w:t xml:space="preserve"> </w:t>
        </w:r>
      </w:ins>
      <w:del w:id="71" w:author="Curt Storlazzi" w:date="2015-03-26T09:13:00Z">
        <w:r w:rsidRPr="005C5F5F" w:rsidDel="003C0F5F">
          <w:rPr>
            <w:rFonts w:ascii="Times" w:hAnsi="Times"/>
            <w:color w:val="000000" w:themeColor="text1"/>
            <w:sz w:val="24"/>
            <w:szCs w:val="24"/>
            <w:rPrChange w:id="72" w:author="Curt Storlazzi" w:date="2015-03-31T11:50:00Z">
              <w:rPr>
                <w:rFonts w:ascii="Times" w:hAnsi="Times"/>
                <w:sz w:val="24"/>
                <w:szCs w:val="24"/>
              </w:rPr>
            </w:rPrChange>
          </w:rPr>
          <w:delText xml:space="preserve"> Cumulative progressive vectors calculated from the acoustic current profilers closely matched the tracks from concurrently-deployed surface current drifters, showing the applicability of this</w:delText>
        </w:r>
      </w:del>
      <w:del w:id="73" w:author="Curt Storlazzi" w:date="2015-03-26T09:10:00Z">
        <w:r w:rsidRPr="005C5F5F" w:rsidDel="003C0F5F">
          <w:rPr>
            <w:rFonts w:ascii="Times" w:hAnsi="Times"/>
            <w:color w:val="000000" w:themeColor="text1"/>
            <w:sz w:val="24"/>
            <w:szCs w:val="24"/>
            <w:rPrChange w:id="74" w:author="Curt Storlazzi" w:date="2015-03-31T11:50:00Z">
              <w:rPr>
                <w:rFonts w:ascii="Times" w:hAnsi="Times"/>
                <w:sz w:val="24"/>
                <w:szCs w:val="24"/>
              </w:rPr>
            </w:rPrChange>
          </w:rPr>
          <w:delText xml:space="preserve"> hybrid Lagrangian-Eulerian measurement scheme to understand flow patterns in this geomorphically-complex embayment</w:delText>
        </w:r>
      </w:del>
      <w:del w:id="75" w:author="Curt Storlazzi" w:date="2015-03-26T09:13:00Z">
        <w:r w:rsidRPr="005C5F5F" w:rsidDel="003C0F5F">
          <w:rPr>
            <w:rFonts w:ascii="Times" w:hAnsi="Times"/>
            <w:color w:val="000000" w:themeColor="text1"/>
            <w:sz w:val="24"/>
            <w:szCs w:val="24"/>
            <w:rPrChange w:id="76" w:author="Curt Storlazzi" w:date="2015-03-31T11:50:00Z">
              <w:rPr>
                <w:rFonts w:ascii="Times" w:hAnsi="Times"/>
                <w:sz w:val="24"/>
                <w:szCs w:val="24"/>
              </w:rPr>
            </w:rPrChange>
          </w:rPr>
          <w:delText xml:space="preserve">. </w:delText>
        </w:r>
      </w:del>
      <w:r w:rsidRPr="005C5F5F">
        <w:rPr>
          <w:rFonts w:ascii="Times" w:hAnsi="Times"/>
          <w:color w:val="000000" w:themeColor="text1"/>
          <w:sz w:val="24"/>
          <w:szCs w:val="24"/>
          <w:rPrChange w:id="77" w:author="Curt Storlazzi" w:date="2015-03-31T11:50:00Z">
            <w:rPr>
              <w:rFonts w:ascii="Times" w:hAnsi="Times"/>
              <w:sz w:val="24"/>
              <w:szCs w:val="24"/>
            </w:rPr>
          </w:rPrChange>
        </w:rPr>
        <w:t xml:space="preserve">Mean </w:t>
      </w:r>
      <w:del w:id="78" w:author="Curt Storlazzi" w:date="2015-03-27T11:38:00Z">
        <w:r w:rsidRPr="005C5F5F" w:rsidDel="003D503D">
          <w:rPr>
            <w:rFonts w:ascii="Times" w:hAnsi="Times"/>
            <w:color w:val="000000" w:themeColor="text1"/>
            <w:sz w:val="24"/>
            <w:szCs w:val="24"/>
            <w:rPrChange w:id="79" w:author="Curt Storlazzi" w:date="2015-03-31T11:50:00Z">
              <w:rPr>
                <w:rFonts w:ascii="Times" w:hAnsi="Times"/>
                <w:sz w:val="24"/>
                <w:szCs w:val="24"/>
              </w:rPr>
            </w:rPrChange>
          </w:rPr>
          <w:delText>current speeds (</w:delText>
        </w:r>
      </w:del>
      <w:r w:rsidRPr="005C5F5F">
        <w:rPr>
          <w:rFonts w:ascii="Times" w:hAnsi="Times"/>
          <w:color w:val="000000" w:themeColor="text1"/>
          <w:sz w:val="24"/>
          <w:szCs w:val="24"/>
          <w:rPrChange w:id="80" w:author="Curt Storlazzi" w:date="2015-03-31T11:50:00Z">
            <w:rPr>
              <w:rFonts w:ascii="Times" w:hAnsi="Times"/>
              <w:sz w:val="24"/>
              <w:szCs w:val="24"/>
            </w:rPr>
          </w:rPrChange>
        </w:rPr>
        <w:t>residence times</w:t>
      </w:r>
      <w:del w:id="81" w:author="Curt Storlazzi" w:date="2015-03-27T11:38:00Z">
        <w:r w:rsidRPr="005C5F5F" w:rsidDel="003D503D">
          <w:rPr>
            <w:rFonts w:ascii="Times" w:hAnsi="Times"/>
            <w:color w:val="000000" w:themeColor="text1"/>
            <w:sz w:val="24"/>
            <w:szCs w:val="24"/>
            <w:rPrChange w:id="82"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83" w:author="Curt Storlazzi" w:date="2015-03-31T11:50:00Z">
            <w:rPr>
              <w:rFonts w:ascii="Times" w:hAnsi="Times"/>
              <w:sz w:val="24"/>
              <w:szCs w:val="24"/>
            </w:rPr>
          </w:rPrChange>
        </w:rPr>
        <w:t xml:space="preserve"> varied from </w:t>
      </w:r>
      <w:del w:id="84" w:author="Curt Storlazzi" w:date="2015-03-27T11:50:00Z">
        <w:r w:rsidRPr="005C5F5F" w:rsidDel="008C4A9E">
          <w:rPr>
            <w:rFonts w:ascii="Times" w:hAnsi="Times"/>
            <w:color w:val="000000" w:themeColor="text1"/>
            <w:sz w:val="24"/>
            <w:szCs w:val="24"/>
            <w:rPrChange w:id="85" w:author="Curt Storlazzi" w:date="2015-03-31T11:50:00Z">
              <w:rPr>
                <w:rFonts w:ascii="Times" w:hAnsi="Times"/>
                <w:sz w:val="24"/>
                <w:szCs w:val="24"/>
              </w:rPr>
            </w:rPrChange>
          </w:rPr>
          <w:delText>1-37 cm/s (</w:delText>
        </w:r>
      </w:del>
      <w:r w:rsidRPr="005C5F5F">
        <w:rPr>
          <w:rFonts w:ascii="Times" w:hAnsi="Times"/>
          <w:color w:val="000000" w:themeColor="text1"/>
          <w:sz w:val="24"/>
          <w:szCs w:val="24"/>
          <w:rPrChange w:id="86" w:author="Curt Storlazzi" w:date="2015-03-31T11:50:00Z">
            <w:rPr>
              <w:rFonts w:ascii="Times" w:hAnsi="Times"/>
              <w:sz w:val="24"/>
              <w:szCs w:val="24"/>
            </w:rPr>
          </w:rPrChange>
        </w:rPr>
        <w:t>2.</w:t>
      </w:r>
      <w:ins w:id="87" w:author="Curt Storlazzi" w:date="2015-03-27T11:49:00Z">
        <w:r w:rsidR="008C4A9E" w:rsidRPr="005C5F5F">
          <w:rPr>
            <w:rFonts w:ascii="Times" w:hAnsi="Times"/>
            <w:color w:val="000000" w:themeColor="text1"/>
            <w:sz w:val="24"/>
            <w:szCs w:val="24"/>
            <w:rPrChange w:id="88" w:author="Curt Storlazzi" w:date="2015-03-31T11:50:00Z">
              <w:rPr>
                <w:rFonts w:ascii="Times" w:hAnsi="Times"/>
                <w:sz w:val="24"/>
                <w:szCs w:val="24"/>
              </w:rPr>
            </w:rPrChange>
          </w:rPr>
          <w:t>7</w:t>
        </w:r>
      </w:ins>
      <w:r w:rsidRPr="005C5F5F">
        <w:rPr>
          <w:rFonts w:ascii="Times" w:hAnsi="Times"/>
          <w:color w:val="000000" w:themeColor="text1"/>
          <w:sz w:val="24"/>
          <w:szCs w:val="24"/>
          <w:rPrChange w:id="89" w:author="Curt Storlazzi" w:date="2015-03-31T11:50:00Z">
            <w:rPr>
              <w:rFonts w:ascii="Times" w:hAnsi="Times"/>
              <w:sz w:val="24"/>
              <w:szCs w:val="24"/>
            </w:rPr>
          </w:rPrChange>
        </w:rPr>
        <w:t>8-0.</w:t>
      </w:r>
      <w:del w:id="90" w:author="Curt Storlazzi" w:date="2015-03-27T11:49:00Z">
        <w:r w:rsidRPr="005C5F5F" w:rsidDel="008C4A9E">
          <w:rPr>
            <w:rFonts w:ascii="Times" w:hAnsi="Times"/>
            <w:color w:val="000000" w:themeColor="text1"/>
            <w:sz w:val="24"/>
            <w:szCs w:val="24"/>
            <w:rPrChange w:id="91" w:author="Curt Storlazzi" w:date="2015-03-31T11:50:00Z">
              <w:rPr>
                <w:rFonts w:ascii="Times" w:hAnsi="Times"/>
                <w:sz w:val="24"/>
                <w:szCs w:val="24"/>
              </w:rPr>
            </w:rPrChange>
          </w:rPr>
          <w:delText xml:space="preserve">1 </w:delText>
        </w:r>
      </w:del>
      <w:ins w:id="92" w:author="Curt Storlazzi" w:date="2015-03-27T11:49:00Z">
        <w:r w:rsidR="008C4A9E" w:rsidRPr="005C5F5F">
          <w:rPr>
            <w:rFonts w:ascii="Times" w:hAnsi="Times"/>
            <w:color w:val="000000" w:themeColor="text1"/>
            <w:sz w:val="24"/>
            <w:szCs w:val="24"/>
            <w:rPrChange w:id="93" w:author="Curt Storlazzi" w:date="2015-03-31T11:50:00Z">
              <w:rPr>
                <w:rFonts w:ascii="Times" w:hAnsi="Times"/>
                <w:sz w:val="24"/>
                <w:szCs w:val="24"/>
              </w:rPr>
            </w:rPrChange>
          </w:rPr>
          <w:t xml:space="preserve">08 </w:t>
        </w:r>
      </w:ins>
      <w:r w:rsidRPr="005C5F5F">
        <w:rPr>
          <w:rFonts w:ascii="Times" w:hAnsi="Times"/>
          <w:color w:val="000000" w:themeColor="text1"/>
          <w:sz w:val="24"/>
          <w:szCs w:val="24"/>
          <w:rPrChange w:id="94" w:author="Curt Storlazzi" w:date="2015-03-31T11:50:00Z">
            <w:rPr>
              <w:rFonts w:ascii="Times" w:hAnsi="Times"/>
              <w:sz w:val="24"/>
              <w:szCs w:val="24"/>
            </w:rPr>
          </w:rPrChange>
        </w:rPr>
        <w:t>hr</w:t>
      </w:r>
      <w:del w:id="95" w:author="Curt Storlazzi" w:date="2015-03-27T11:50:00Z">
        <w:r w:rsidRPr="005C5F5F" w:rsidDel="008C4A9E">
          <w:rPr>
            <w:rFonts w:ascii="Times" w:hAnsi="Times"/>
            <w:color w:val="000000" w:themeColor="text1"/>
            <w:sz w:val="24"/>
            <w:szCs w:val="24"/>
            <w:rPrChange w:id="96"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97" w:author="Curt Storlazzi" w:date="2015-03-31T11:50:00Z">
            <w:rPr>
              <w:rFonts w:ascii="Times" w:hAnsi="Times"/>
              <w:sz w:val="24"/>
              <w:szCs w:val="24"/>
            </w:rPr>
          </w:rPrChange>
        </w:rPr>
        <w:t xml:space="preserve">, </w:t>
      </w:r>
      <w:del w:id="98" w:author="Curt Storlazzi" w:date="2015-03-27T11:50:00Z">
        <w:r w:rsidRPr="005C5F5F" w:rsidDel="008C4A9E">
          <w:rPr>
            <w:rFonts w:ascii="Times" w:hAnsi="Times"/>
            <w:color w:val="000000" w:themeColor="text1"/>
            <w:sz w:val="24"/>
            <w:szCs w:val="24"/>
            <w:rPrChange w:id="99" w:author="Curt Storlazzi" w:date="2015-03-31T11:50:00Z">
              <w:rPr>
                <w:rFonts w:ascii="Times" w:hAnsi="Times"/>
                <w:sz w:val="24"/>
                <w:szCs w:val="24"/>
              </w:rPr>
            </w:rPrChange>
          </w:rPr>
          <w:delText>1-36 cm/s (</w:delText>
        </w:r>
      </w:del>
      <w:r w:rsidRPr="005C5F5F">
        <w:rPr>
          <w:rFonts w:ascii="Times" w:hAnsi="Times"/>
          <w:color w:val="000000" w:themeColor="text1"/>
          <w:sz w:val="24"/>
          <w:szCs w:val="24"/>
          <w:rPrChange w:id="100" w:author="Curt Storlazzi" w:date="2015-03-31T11:50:00Z">
            <w:rPr>
              <w:rFonts w:ascii="Times" w:hAnsi="Times"/>
              <w:sz w:val="24"/>
              <w:szCs w:val="24"/>
            </w:rPr>
          </w:rPrChange>
        </w:rPr>
        <w:t>2.</w:t>
      </w:r>
      <w:ins w:id="101" w:author="Curt Storlazzi" w:date="2015-03-27T11:49:00Z">
        <w:r w:rsidR="008C4A9E" w:rsidRPr="005C5F5F">
          <w:rPr>
            <w:rFonts w:ascii="Times" w:hAnsi="Times"/>
            <w:color w:val="000000" w:themeColor="text1"/>
            <w:sz w:val="24"/>
            <w:szCs w:val="24"/>
            <w:rPrChange w:id="102" w:author="Curt Storlazzi" w:date="2015-03-31T11:50:00Z">
              <w:rPr>
                <w:rFonts w:ascii="Times" w:hAnsi="Times"/>
                <w:sz w:val="24"/>
                <w:szCs w:val="24"/>
              </w:rPr>
            </w:rPrChange>
          </w:rPr>
          <w:t>7</w:t>
        </w:r>
      </w:ins>
      <w:r w:rsidRPr="005C5F5F">
        <w:rPr>
          <w:rFonts w:ascii="Times" w:hAnsi="Times"/>
          <w:color w:val="000000" w:themeColor="text1"/>
          <w:sz w:val="24"/>
          <w:szCs w:val="24"/>
          <w:rPrChange w:id="103" w:author="Curt Storlazzi" w:date="2015-03-31T11:50:00Z">
            <w:rPr>
              <w:rFonts w:ascii="Times" w:hAnsi="Times"/>
              <w:sz w:val="24"/>
              <w:szCs w:val="24"/>
            </w:rPr>
          </w:rPrChange>
        </w:rPr>
        <w:t>8-0.</w:t>
      </w:r>
      <w:del w:id="104" w:author="Curt Storlazzi" w:date="2015-03-27T11:49:00Z">
        <w:r w:rsidRPr="005C5F5F" w:rsidDel="008C4A9E">
          <w:rPr>
            <w:rFonts w:ascii="Times" w:hAnsi="Times"/>
            <w:color w:val="000000" w:themeColor="text1"/>
            <w:sz w:val="24"/>
            <w:szCs w:val="24"/>
            <w:rPrChange w:id="105" w:author="Curt Storlazzi" w:date="2015-03-31T11:50:00Z">
              <w:rPr>
                <w:rFonts w:ascii="Times" w:hAnsi="Times"/>
                <w:sz w:val="24"/>
                <w:szCs w:val="24"/>
              </w:rPr>
            </w:rPrChange>
          </w:rPr>
          <w:delText xml:space="preserve">1 </w:delText>
        </w:r>
      </w:del>
      <w:ins w:id="106" w:author="Curt Storlazzi" w:date="2015-03-27T11:49:00Z">
        <w:r w:rsidR="008C4A9E" w:rsidRPr="005C5F5F">
          <w:rPr>
            <w:rFonts w:ascii="Times" w:hAnsi="Times"/>
            <w:color w:val="000000" w:themeColor="text1"/>
            <w:sz w:val="24"/>
            <w:szCs w:val="24"/>
            <w:rPrChange w:id="107" w:author="Curt Storlazzi" w:date="2015-03-31T11:50:00Z">
              <w:rPr>
                <w:rFonts w:ascii="Times" w:hAnsi="Times"/>
                <w:sz w:val="24"/>
                <w:szCs w:val="24"/>
              </w:rPr>
            </w:rPrChange>
          </w:rPr>
          <w:t xml:space="preserve">08 </w:t>
        </w:r>
      </w:ins>
      <w:r w:rsidRPr="005C5F5F">
        <w:rPr>
          <w:rFonts w:ascii="Times" w:hAnsi="Times"/>
          <w:color w:val="000000" w:themeColor="text1"/>
          <w:sz w:val="24"/>
          <w:szCs w:val="24"/>
          <w:rPrChange w:id="108" w:author="Curt Storlazzi" w:date="2015-03-31T11:50:00Z">
            <w:rPr>
              <w:rFonts w:ascii="Times" w:hAnsi="Times"/>
              <w:sz w:val="24"/>
              <w:szCs w:val="24"/>
            </w:rPr>
          </w:rPrChange>
        </w:rPr>
        <w:t>hr</w:t>
      </w:r>
      <w:del w:id="109" w:author="Curt Storlazzi" w:date="2015-03-27T11:50:00Z">
        <w:r w:rsidRPr="005C5F5F" w:rsidDel="008C4A9E">
          <w:rPr>
            <w:rFonts w:ascii="Times" w:hAnsi="Times"/>
            <w:color w:val="000000" w:themeColor="text1"/>
            <w:sz w:val="24"/>
            <w:szCs w:val="24"/>
            <w:rPrChange w:id="110"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11" w:author="Curt Storlazzi" w:date="2015-03-31T11:50:00Z">
            <w:rPr>
              <w:rFonts w:ascii="Times" w:hAnsi="Times"/>
              <w:sz w:val="24"/>
              <w:szCs w:val="24"/>
            </w:rPr>
          </w:rPrChange>
        </w:rPr>
        <w:t xml:space="preserve">, and </w:t>
      </w:r>
      <w:del w:id="112" w:author="Curt Storlazzi" w:date="2015-03-27T11:50:00Z">
        <w:r w:rsidRPr="005C5F5F" w:rsidDel="008C4A9E">
          <w:rPr>
            <w:rFonts w:ascii="Times" w:hAnsi="Times"/>
            <w:color w:val="000000" w:themeColor="text1"/>
            <w:sz w:val="24"/>
            <w:szCs w:val="24"/>
            <w:rPrChange w:id="113" w:author="Curt Storlazzi" w:date="2015-03-31T11:50:00Z">
              <w:rPr>
                <w:rFonts w:ascii="Times" w:hAnsi="Times"/>
                <w:sz w:val="24"/>
                <w:szCs w:val="24"/>
              </w:rPr>
            </w:rPrChange>
          </w:rPr>
          <w:delText>5-64 cm/s (</w:delText>
        </w:r>
      </w:del>
      <w:r w:rsidRPr="005C5F5F">
        <w:rPr>
          <w:rFonts w:ascii="Times" w:hAnsi="Times"/>
          <w:color w:val="000000" w:themeColor="text1"/>
          <w:sz w:val="24"/>
          <w:szCs w:val="24"/>
          <w:rPrChange w:id="114" w:author="Curt Storlazzi" w:date="2015-03-31T11:50:00Z">
            <w:rPr>
              <w:rFonts w:ascii="Times" w:hAnsi="Times"/>
              <w:sz w:val="24"/>
              <w:szCs w:val="24"/>
            </w:rPr>
          </w:rPrChange>
        </w:rPr>
        <w:t>0.</w:t>
      </w:r>
      <w:del w:id="115" w:author="Curt Storlazzi" w:date="2015-03-27T11:50:00Z">
        <w:r w:rsidRPr="005C5F5F" w:rsidDel="008C4A9E">
          <w:rPr>
            <w:rFonts w:ascii="Times" w:hAnsi="Times"/>
            <w:color w:val="000000" w:themeColor="text1"/>
            <w:sz w:val="24"/>
            <w:szCs w:val="24"/>
            <w:rPrChange w:id="116" w:author="Curt Storlazzi" w:date="2015-03-31T11:50:00Z">
              <w:rPr>
                <w:rFonts w:ascii="Times" w:hAnsi="Times"/>
                <w:sz w:val="24"/>
                <w:szCs w:val="24"/>
              </w:rPr>
            </w:rPrChange>
          </w:rPr>
          <w:delText>6</w:delText>
        </w:r>
      </w:del>
      <w:ins w:id="117" w:author="Curt Storlazzi" w:date="2015-03-27T11:50:00Z">
        <w:r w:rsidR="008C4A9E" w:rsidRPr="005C5F5F">
          <w:rPr>
            <w:rFonts w:ascii="Times" w:hAnsi="Times"/>
            <w:color w:val="000000" w:themeColor="text1"/>
            <w:sz w:val="24"/>
            <w:szCs w:val="24"/>
            <w:rPrChange w:id="118" w:author="Curt Storlazzi" w:date="2015-03-31T11:50:00Z">
              <w:rPr>
                <w:rFonts w:ascii="Times" w:hAnsi="Times"/>
                <w:sz w:val="24"/>
                <w:szCs w:val="24"/>
              </w:rPr>
            </w:rPrChange>
          </w:rPr>
          <w:t>55</w:t>
        </w:r>
      </w:ins>
      <w:r w:rsidRPr="005C5F5F">
        <w:rPr>
          <w:rFonts w:ascii="Times" w:hAnsi="Times"/>
          <w:color w:val="000000" w:themeColor="text1"/>
          <w:sz w:val="24"/>
          <w:szCs w:val="24"/>
          <w:rPrChange w:id="119" w:author="Curt Storlazzi" w:date="2015-03-31T11:50:00Z">
            <w:rPr>
              <w:rFonts w:ascii="Times" w:hAnsi="Times"/>
              <w:sz w:val="24"/>
              <w:szCs w:val="24"/>
            </w:rPr>
          </w:rPrChange>
        </w:rPr>
        <w:t>-0.04 hr</w:t>
      </w:r>
      <w:del w:id="120" w:author="Curt Storlazzi" w:date="2015-03-27T11:50:00Z">
        <w:r w:rsidRPr="005C5F5F" w:rsidDel="008C4A9E">
          <w:rPr>
            <w:rFonts w:ascii="Times" w:hAnsi="Times"/>
            <w:color w:val="000000" w:themeColor="text1"/>
            <w:sz w:val="24"/>
            <w:szCs w:val="24"/>
            <w:rPrChange w:id="121"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22" w:author="Curt Storlazzi" w:date="2015-03-31T11:50:00Z">
            <w:rPr>
              <w:rFonts w:ascii="Times" w:hAnsi="Times"/>
              <w:sz w:val="24"/>
              <w:szCs w:val="24"/>
            </w:rPr>
          </w:rPrChange>
        </w:rPr>
        <w:t xml:space="preserve"> under tidal, wind, and wave forcing, respectively; the </w:t>
      </w:r>
      <w:del w:id="123" w:author="Curt Storlazzi" w:date="2015-03-27T12:04:00Z">
        <w:r w:rsidRPr="005C5F5F" w:rsidDel="006004CE">
          <w:rPr>
            <w:rFonts w:ascii="Times" w:hAnsi="Times"/>
            <w:color w:val="000000" w:themeColor="text1"/>
            <w:sz w:val="24"/>
            <w:szCs w:val="24"/>
            <w:rPrChange w:id="124" w:author="Curt Storlazzi" w:date="2015-03-31T11:50:00Z">
              <w:rPr>
                <w:rFonts w:ascii="Times" w:hAnsi="Times"/>
                <w:sz w:val="24"/>
                <w:szCs w:val="24"/>
              </w:rPr>
            </w:rPrChange>
          </w:rPr>
          <w:delText>highest speeds (</w:delText>
        </w:r>
      </w:del>
      <w:r w:rsidRPr="005C5F5F">
        <w:rPr>
          <w:rFonts w:ascii="Times" w:hAnsi="Times"/>
          <w:color w:val="000000" w:themeColor="text1"/>
          <w:sz w:val="24"/>
          <w:szCs w:val="24"/>
          <w:rPrChange w:id="125" w:author="Curt Storlazzi" w:date="2015-03-31T11:50:00Z">
            <w:rPr>
              <w:rFonts w:ascii="Times" w:hAnsi="Times"/>
              <w:sz w:val="24"/>
              <w:szCs w:val="24"/>
            </w:rPr>
          </w:rPrChange>
        </w:rPr>
        <w:t>lowest residence times</w:t>
      </w:r>
      <w:del w:id="126" w:author="Curt Storlazzi" w:date="2015-03-27T12:04:00Z">
        <w:r w:rsidRPr="005C5F5F" w:rsidDel="006004CE">
          <w:rPr>
            <w:rFonts w:ascii="Times" w:hAnsi="Times"/>
            <w:color w:val="000000" w:themeColor="text1"/>
            <w:sz w:val="24"/>
            <w:szCs w:val="24"/>
            <w:rPrChange w:id="127"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28" w:author="Curt Storlazzi" w:date="2015-03-31T11:50:00Z">
            <w:rPr>
              <w:rFonts w:ascii="Times" w:hAnsi="Times"/>
              <w:sz w:val="24"/>
              <w:szCs w:val="24"/>
            </w:rPr>
          </w:rPrChange>
        </w:rPr>
        <w:t xml:space="preserve"> </w:t>
      </w:r>
      <w:del w:id="129" w:author="Curt Storlazzi" w:date="2015-03-27T12:04:00Z">
        <w:r w:rsidRPr="005C5F5F" w:rsidDel="006004CE">
          <w:rPr>
            <w:rFonts w:ascii="Times" w:hAnsi="Times"/>
            <w:color w:val="000000" w:themeColor="text1"/>
            <w:sz w:val="24"/>
            <w:szCs w:val="24"/>
            <w:rPrChange w:id="130" w:author="Curt Storlazzi" w:date="2015-03-31T11:50:00Z">
              <w:rPr>
                <w:rFonts w:ascii="Times" w:hAnsi="Times"/>
                <w:sz w:val="24"/>
                <w:szCs w:val="24"/>
              </w:rPr>
            </w:rPrChange>
          </w:rPr>
          <w:delText>were measured</w:delText>
        </w:r>
      </w:del>
      <w:ins w:id="131" w:author="Curt Storlazzi" w:date="2015-03-27T12:04:00Z">
        <w:r w:rsidR="006004CE" w:rsidRPr="005C5F5F">
          <w:rPr>
            <w:rFonts w:ascii="Times" w:hAnsi="Times"/>
            <w:color w:val="000000" w:themeColor="text1"/>
            <w:sz w:val="24"/>
            <w:szCs w:val="24"/>
            <w:rPrChange w:id="132" w:author="Curt Storlazzi" w:date="2015-03-31T11:50:00Z">
              <w:rPr>
                <w:rFonts w:ascii="Times" w:hAnsi="Times"/>
                <w:sz w:val="24"/>
                <w:szCs w:val="24"/>
              </w:rPr>
            </w:rPrChange>
          </w:rPr>
          <w:t>were</w:t>
        </w:r>
      </w:ins>
      <w:r w:rsidRPr="005C5F5F">
        <w:rPr>
          <w:rFonts w:ascii="Times" w:hAnsi="Times"/>
          <w:color w:val="000000" w:themeColor="text1"/>
          <w:sz w:val="24"/>
          <w:szCs w:val="24"/>
          <w:rPrChange w:id="133" w:author="Curt Storlazzi" w:date="2015-03-31T11:50:00Z">
            <w:rPr>
              <w:rFonts w:ascii="Times" w:hAnsi="Times"/>
              <w:sz w:val="24"/>
              <w:szCs w:val="24"/>
            </w:rPr>
          </w:rPrChange>
        </w:rPr>
        <w:t xml:space="preserve"> on the outer reef </w:t>
      </w:r>
      <w:r w:rsidRPr="005C5F5F">
        <w:rPr>
          <w:rFonts w:ascii="Times" w:hAnsi="Times"/>
          <w:color w:val="000000" w:themeColor="text1"/>
          <w:sz w:val="24"/>
          <w:szCs w:val="24"/>
          <w:rPrChange w:id="134" w:author="Curt Storlazzi" w:date="2015-03-31T11:50:00Z">
            <w:rPr>
              <w:rFonts w:ascii="Times" w:hAnsi="Times"/>
              <w:sz w:val="24"/>
              <w:szCs w:val="24"/>
            </w:rPr>
          </w:rPrChange>
        </w:rPr>
        <w:lastRenderedPageBreak/>
        <w:t xml:space="preserve">flat closest to where waves were breaking on the reef crest and were </w:t>
      </w:r>
      <w:del w:id="135" w:author="Curt Storlazzi" w:date="2015-03-27T12:04:00Z">
        <w:r w:rsidRPr="005C5F5F" w:rsidDel="006004CE">
          <w:rPr>
            <w:rFonts w:ascii="Times" w:hAnsi="Times"/>
            <w:color w:val="000000" w:themeColor="text1"/>
            <w:sz w:val="24"/>
            <w:szCs w:val="24"/>
            <w:rPrChange w:id="136" w:author="Curt Storlazzi" w:date="2015-03-31T11:50:00Z">
              <w:rPr>
                <w:rFonts w:ascii="Times" w:hAnsi="Times"/>
                <w:sz w:val="24"/>
                <w:szCs w:val="24"/>
              </w:rPr>
            </w:rPrChange>
          </w:rPr>
          <w:delText>slowest (</w:delText>
        </w:r>
      </w:del>
      <w:r w:rsidRPr="005C5F5F">
        <w:rPr>
          <w:rFonts w:ascii="Times" w:hAnsi="Times"/>
          <w:color w:val="000000" w:themeColor="text1"/>
          <w:sz w:val="24"/>
          <w:szCs w:val="24"/>
          <w:rPrChange w:id="137" w:author="Curt Storlazzi" w:date="2015-03-31T11:50:00Z">
            <w:rPr>
              <w:rFonts w:ascii="Times" w:hAnsi="Times"/>
              <w:sz w:val="24"/>
              <w:szCs w:val="24"/>
            </w:rPr>
          </w:rPrChange>
        </w:rPr>
        <w:t>longest</w:t>
      </w:r>
      <w:del w:id="138" w:author="Curt Storlazzi" w:date="2015-03-27T12:04:00Z">
        <w:r w:rsidRPr="005C5F5F" w:rsidDel="006004CE">
          <w:rPr>
            <w:rFonts w:ascii="Times" w:hAnsi="Times"/>
            <w:color w:val="000000" w:themeColor="text1"/>
            <w:sz w:val="24"/>
            <w:szCs w:val="24"/>
            <w:rPrChange w:id="139"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40" w:author="Curt Storlazzi" w:date="2015-03-31T11:50:00Z">
            <w:rPr>
              <w:rFonts w:ascii="Times" w:hAnsi="Times"/>
              <w:sz w:val="24"/>
              <w:szCs w:val="24"/>
            </w:rPr>
          </w:rPrChange>
        </w:rPr>
        <w:t xml:space="preserve"> over the inner reef flat close to shore and deep in the embayment. </w:t>
      </w:r>
      <w:ins w:id="141" w:author="Curt Storlazzi" w:date="2015-03-27T12:06:00Z">
        <w:r w:rsidR="006004CE" w:rsidRPr="005C5F5F">
          <w:rPr>
            <w:rFonts w:ascii="Times" w:hAnsi="Times"/>
            <w:color w:val="000000" w:themeColor="text1"/>
            <w:sz w:val="24"/>
            <w:szCs w:val="24"/>
            <w:rPrChange w:id="142" w:author="Curt Storlazzi" w:date="2015-03-31T11:50:00Z">
              <w:rPr>
                <w:rFonts w:ascii="Times" w:hAnsi="Times"/>
                <w:sz w:val="24"/>
                <w:szCs w:val="24"/>
              </w:rPr>
            </w:rPrChange>
          </w:rPr>
          <w:t xml:space="preserve">These </w:t>
        </w:r>
      </w:ins>
      <w:ins w:id="143" w:author="Curt Storlazzi" w:date="2015-03-31T08:56:00Z">
        <w:r w:rsidR="00474946" w:rsidRPr="005C5F5F">
          <w:rPr>
            <w:rFonts w:ascii="Times" w:hAnsi="Times"/>
            <w:color w:val="000000" w:themeColor="text1"/>
            <w:sz w:val="24"/>
            <w:szCs w:val="24"/>
            <w:rPrChange w:id="144" w:author="Curt Storlazzi" w:date="2015-03-31T11:50:00Z">
              <w:rPr>
                <w:rFonts w:ascii="Times" w:hAnsi="Times"/>
                <w:sz w:val="24"/>
                <w:szCs w:val="24"/>
              </w:rPr>
            </w:rPrChange>
          </w:rPr>
          <w:t xml:space="preserve">results demonstrate </w:t>
        </w:r>
      </w:ins>
      <w:ins w:id="145" w:author="Curt Storlazzi" w:date="2015-03-27T12:06:00Z">
        <w:r w:rsidR="006004CE" w:rsidRPr="005C5F5F">
          <w:rPr>
            <w:rFonts w:ascii="Times" w:hAnsi="Times"/>
            <w:color w:val="000000" w:themeColor="text1"/>
            <w:sz w:val="24"/>
            <w:szCs w:val="24"/>
            <w:rPrChange w:id="146" w:author="Curt Storlazzi" w:date="2015-03-31T11:50:00Z">
              <w:rPr>
                <w:rFonts w:ascii="Times" w:hAnsi="Times"/>
                <w:sz w:val="24"/>
                <w:szCs w:val="24"/>
              </w:rPr>
            </w:rPrChange>
          </w:rPr>
          <w:t xml:space="preserve">the applicability of </w:t>
        </w:r>
      </w:ins>
      <w:ins w:id="147" w:author="Curt Storlazzi" w:date="2015-03-31T08:56:00Z">
        <w:r w:rsidR="00474946" w:rsidRPr="005C5F5F">
          <w:rPr>
            <w:rFonts w:ascii="Times" w:hAnsi="Times"/>
            <w:color w:val="000000" w:themeColor="text1"/>
            <w:sz w:val="24"/>
            <w:szCs w:val="24"/>
            <w:rPrChange w:id="148" w:author="Curt Storlazzi" w:date="2015-03-31T11:50:00Z">
              <w:rPr>
                <w:rFonts w:ascii="Times" w:hAnsi="Times"/>
                <w:sz w:val="24"/>
                <w:szCs w:val="24"/>
              </w:rPr>
            </w:rPrChange>
          </w:rPr>
          <w:t>a</w:t>
        </w:r>
      </w:ins>
      <w:ins w:id="149" w:author="Curt Storlazzi" w:date="2015-03-27T12:06:00Z">
        <w:r w:rsidR="006004CE" w:rsidRPr="005C5F5F">
          <w:rPr>
            <w:rFonts w:ascii="Times" w:hAnsi="Times"/>
            <w:color w:val="000000" w:themeColor="text1"/>
            <w:sz w:val="24"/>
            <w:szCs w:val="24"/>
            <w:rPrChange w:id="150" w:author="Curt Storlazzi" w:date="2015-03-31T11:50:00Z">
              <w:rPr>
                <w:rFonts w:ascii="Times" w:hAnsi="Times"/>
                <w:sz w:val="24"/>
                <w:szCs w:val="24"/>
              </w:rPr>
            </w:rPrChange>
          </w:rPr>
          <w:t xml:space="preserve"> hybrid Lagrangian-Eulerian measurement scheme to understand flow patterns </w:t>
        </w:r>
      </w:ins>
      <w:ins w:id="151" w:author="Curt Storlazzi" w:date="2015-03-31T08:54:00Z">
        <w:r w:rsidR="00474946" w:rsidRPr="005C5F5F">
          <w:rPr>
            <w:rFonts w:ascii="Times" w:hAnsi="Times"/>
            <w:color w:val="000000" w:themeColor="text1"/>
            <w:sz w:val="24"/>
            <w:szCs w:val="24"/>
            <w:rPrChange w:id="152" w:author="Curt Storlazzi" w:date="2015-03-31T11:50:00Z">
              <w:rPr>
                <w:rFonts w:ascii="Times" w:hAnsi="Times"/>
                <w:sz w:val="24"/>
                <w:szCs w:val="24"/>
              </w:rPr>
            </w:rPrChange>
          </w:rPr>
          <w:t xml:space="preserve">and thus residence time </w:t>
        </w:r>
      </w:ins>
      <w:ins w:id="153" w:author="Curt Storlazzi" w:date="2015-03-27T12:06:00Z">
        <w:r w:rsidR="00474946" w:rsidRPr="005C5F5F">
          <w:rPr>
            <w:rFonts w:ascii="Times" w:hAnsi="Times"/>
            <w:color w:val="000000" w:themeColor="text1"/>
            <w:sz w:val="24"/>
            <w:szCs w:val="24"/>
            <w:rPrChange w:id="154" w:author="Curt Storlazzi" w:date="2015-03-31T11:50:00Z">
              <w:rPr>
                <w:rFonts w:ascii="Times" w:hAnsi="Times"/>
                <w:sz w:val="24"/>
                <w:szCs w:val="24"/>
              </w:rPr>
            </w:rPrChange>
          </w:rPr>
          <w:t>in</w:t>
        </w:r>
        <w:r w:rsidR="006004CE" w:rsidRPr="005C5F5F">
          <w:rPr>
            <w:rFonts w:ascii="Times" w:hAnsi="Times"/>
            <w:color w:val="000000" w:themeColor="text1"/>
            <w:sz w:val="24"/>
            <w:szCs w:val="24"/>
            <w:rPrChange w:id="155" w:author="Curt Storlazzi" w:date="2015-03-31T11:50:00Z">
              <w:rPr>
                <w:rFonts w:ascii="Times" w:hAnsi="Times"/>
                <w:sz w:val="24"/>
                <w:szCs w:val="24"/>
              </w:rPr>
            </w:rPrChange>
          </w:rPr>
          <w:t xml:space="preserve"> geomorphically-complex embayment</w:t>
        </w:r>
      </w:ins>
      <w:ins w:id="156" w:author="Curt Storlazzi" w:date="2015-03-31T08:58:00Z">
        <w:r w:rsidR="00474946" w:rsidRPr="005C5F5F">
          <w:rPr>
            <w:rFonts w:ascii="Times" w:hAnsi="Times"/>
            <w:color w:val="000000" w:themeColor="text1"/>
            <w:sz w:val="24"/>
            <w:szCs w:val="24"/>
            <w:rPrChange w:id="157" w:author="Curt Storlazzi" w:date="2015-03-31T11:50:00Z">
              <w:rPr>
                <w:rFonts w:ascii="Times" w:hAnsi="Times"/>
                <w:sz w:val="24"/>
                <w:szCs w:val="24"/>
              </w:rPr>
            </w:rPrChange>
          </w:rPr>
          <w:t>s that characterize many reef-lined coasts</w:t>
        </w:r>
      </w:ins>
      <w:ins w:id="158" w:author="Curt Storlazzi" w:date="2015-03-27T12:06:00Z">
        <w:r w:rsidR="006004CE" w:rsidRPr="005C5F5F">
          <w:rPr>
            <w:rFonts w:ascii="Times" w:hAnsi="Times"/>
            <w:color w:val="000000" w:themeColor="text1"/>
            <w:sz w:val="24"/>
            <w:szCs w:val="24"/>
            <w:rPrChange w:id="159" w:author="Curt Storlazzi" w:date="2015-03-31T11:50:00Z">
              <w:rPr>
                <w:rFonts w:ascii="Times" w:hAnsi="Times"/>
                <w:sz w:val="24"/>
                <w:szCs w:val="24"/>
              </w:rPr>
            </w:rPrChange>
          </w:rPr>
          <w:t>.</w:t>
        </w:r>
      </w:ins>
    </w:p>
    <w:p w14:paraId="629735FC" w14:textId="77777777" w:rsidR="003C0F5F" w:rsidRPr="005C5F5F" w:rsidRDefault="003C0F5F" w:rsidP="00377061">
      <w:pPr>
        <w:spacing w:after="0" w:line="480" w:lineRule="auto"/>
        <w:ind w:firstLine="720"/>
        <w:rPr>
          <w:rFonts w:ascii="Times" w:hAnsi="Times"/>
          <w:color w:val="000000" w:themeColor="text1"/>
          <w:sz w:val="24"/>
          <w:szCs w:val="24"/>
          <w:rPrChange w:id="160" w:author="Curt Storlazzi" w:date="2015-03-31T11:50:00Z">
            <w:rPr>
              <w:rFonts w:ascii="Times" w:hAnsi="Times"/>
              <w:sz w:val="24"/>
              <w:szCs w:val="24"/>
            </w:rPr>
          </w:rPrChange>
        </w:rPr>
      </w:pPr>
    </w:p>
    <w:p w14:paraId="5DFEF52A" w14:textId="1E21FD2B" w:rsidR="00901DEC" w:rsidRPr="005C5F5F" w:rsidRDefault="00C91347" w:rsidP="00377061">
      <w:pPr>
        <w:pStyle w:val="Heading3"/>
        <w:spacing w:before="0" w:line="480" w:lineRule="auto"/>
        <w:rPr>
          <w:rFonts w:ascii="Times" w:hAnsi="Times"/>
          <w:color w:val="000000" w:themeColor="text1"/>
          <w:sz w:val="24"/>
          <w:szCs w:val="24"/>
          <w:rPrChange w:id="161" w:author="Curt Storlazzi" w:date="2015-03-31T11:50:00Z">
            <w:rPr>
              <w:rFonts w:ascii="Times" w:hAnsi="Times"/>
              <w:sz w:val="24"/>
              <w:szCs w:val="24"/>
            </w:rPr>
          </w:rPrChange>
        </w:rPr>
      </w:pPr>
      <w:del w:id="162" w:author="Curt Storlazzi" w:date="2015-03-31T11:50:00Z">
        <w:r w:rsidRPr="005C5F5F" w:rsidDel="005C5F5F">
          <w:rPr>
            <w:rFonts w:ascii="Times" w:hAnsi="Times"/>
            <w:color w:val="000000" w:themeColor="text1"/>
            <w:sz w:val="24"/>
            <w:szCs w:val="24"/>
            <w:rPrChange w:id="163" w:author="Curt Storlazzi" w:date="2015-03-31T11:50:00Z">
              <w:rPr>
                <w:rFonts w:ascii="Times" w:hAnsi="Times"/>
                <w:sz w:val="24"/>
                <w:szCs w:val="24"/>
              </w:rPr>
            </w:rPrChange>
          </w:rPr>
          <w:delText>Keywords</w:delText>
        </w:r>
      </w:del>
      <w:ins w:id="164" w:author="Curt Storlazzi" w:date="2015-03-31T11:50:00Z">
        <w:r w:rsidR="005C5F5F" w:rsidRPr="005C5F5F">
          <w:rPr>
            <w:rFonts w:ascii="Times" w:hAnsi="Times"/>
            <w:color w:val="000000" w:themeColor="text1"/>
            <w:sz w:val="24"/>
            <w:szCs w:val="24"/>
            <w:rPrChange w:id="165" w:author="Curt Storlazzi" w:date="2015-03-31T11:50:00Z">
              <w:rPr>
                <w:rFonts w:ascii="Times" w:hAnsi="Times"/>
                <w:sz w:val="24"/>
                <w:szCs w:val="24"/>
              </w:rPr>
            </w:rPrChange>
          </w:rPr>
          <w:t>KEYWORDS</w:t>
        </w:r>
      </w:ins>
      <w:r w:rsidRPr="005C5F5F">
        <w:rPr>
          <w:rFonts w:ascii="Times" w:hAnsi="Times"/>
          <w:color w:val="000000" w:themeColor="text1"/>
          <w:sz w:val="24"/>
          <w:szCs w:val="24"/>
          <w:rPrChange w:id="166" w:author="Curt Storlazzi" w:date="2015-03-31T11:50:00Z">
            <w:rPr>
              <w:rFonts w:ascii="Times" w:hAnsi="Times"/>
              <w:sz w:val="24"/>
              <w:szCs w:val="24"/>
            </w:rPr>
          </w:rPrChange>
        </w:rPr>
        <w:t>:</w:t>
      </w:r>
    </w:p>
    <w:p w14:paraId="19102653" w14:textId="77777777" w:rsidR="00901DEC" w:rsidRPr="005C5F5F" w:rsidRDefault="00C91347" w:rsidP="00377061">
      <w:pPr>
        <w:spacing w:after="0" w:line="480" w:lineRule="auto"/>
        <w:rPr>
          <w:ins w:id="167" w:author="Curt Storlazzi" w:date="2015-03-26T09:13:00Z"/>
          <w:rFonts w:ascii="Times" w:hAnsi="Times"/>
          <w:color w:val="000000" w:themeColor="text1"/>
          <w:sz w:val="24"/>
          <w:szCs w:val="24"/>
          <w:rPrChange w:id="168" w:author="Curt Storlazzi" w:date="2015-03-31T11:50:00Z">
            <w:rPr>
              <w:ins w:id="169" w:author="Curt Storlazzi" w:date="2015-03-26T09:13:00Z"/>
              <w:rFonts w:ascii="Times" w:hAnsi="Times"/>
              <w:sz w:val="24"/>
              <w:szCs w:val="24"/>
            </w:rPr>
          </w:rPrChange>
        </w:rPr>
      </w:pPr>
      <w:del w:id="170" w:author="Curt Storlazzi" w:date="2015-03-26T09:13:00Z">
        <w:r w:rsidRPr="005C5F5F" w:rsidDel="003C0F5F">
          <w:rPr>
            <w:rFonts w:ascii="Times" w:hAnsi="Times"/>
            <w:color w:val="000000" w:themeColor="text1"/>
            <w:sz w:val="24"/>
            <w:szCs w:val="24"/>
            <w:rPrChange w:id="171" w:author="Curt Storlazzi" w:date="2015-03-31T11:50:00Z">
              <w:rPr>
                <w:rFonts w:ascii="Times" w:hAnsi="Times"/>
                <w:sz w:val="24"/>
                <w:szCs w:val="24"/>
              </w:rPr>
            </w:rPrChange>
          </w:rPr>
          <w:delText xml:space="preserve">Coral </w:delText>
        </w:r>
      </w:del>
      <w:ins w:id="172" w:author="Curt Storlazzi" w:date="2015-03-26T09:13:00Z">
        <w:r w:rsidR="003C0F5F" w:rsidRPr="005C5F5F">
          <w:rPr>
            <w:rFonts w:ascii="Times" w:hAnsi="Times"/>
            <w:color w:val="000000" w:themeColor="text1"/>
            <w:sz w:val="24"/>
            <w:szCs w:val="24"/>
            <w:rPrChange w:id="173" w:author="Curt Storlazzi" w:date="2015-03-31T11:50:00Z">
              <w:rPr>
                <w:rFonts w:ascii="Times" w:hAnsi="Times"/>
                <w:sz w:val="24"/>
                <w:szCs w:val="24"/>
              </w:rPr>
            </w:rPrChange>
          </w:rPr>
          <w:t xml:space="preserve">coral </w:t>
        </w:r>
      </w:ins>
      <w:r w:rsidRPr="005C5F5F">
        <w:rPr>
          <w:rFonts w:ascii="Times" w:hAnsi="Times"/>
          <w:color w:val="000000" w:themeColor="text1"/>
          <w:sz w:val="24"/>
          <w:szCs w:val="24"/>
          <w:rPrChange w:id="174" w:author="Curt Storlazzi" w:date="2015-03-31T11:50:00Z">
            <w:rPr>
              <w:rFonts w:ascii="Times" w:hAnsi="Times"/>
              <w:sz w:val="24"/>
              <w:szCs w:val="24"/>
            </w:rPr>
          </w:rPrChange>
        </w:rPr>
        <w:t xml:space="preserve">reefs, </w:t>
      </w:r>
      <w:del w:id="175" w:author="Curt Storlazzi" w:date="2015-03-26T09:13:00Z">
        <w:r w:rsidRPr="005C5F5F" w:rsidDel="003C0F5F">
          <w:rPr>
            <w:rFonts w:ascii="Times" w:hAnsi="Times"/>
            <w:color w:val="000000" w:themeColor="text1"/>
            <w:sz w:val="24"/>
            <w:szCs w:val="24"/>
            <w:rPrChange w:id="176" w:author="Curt Storlazzi" w:date="2015-03-31T11:50:00Z">
              <w:rPr>
                <w:rFonts w:ascii="Times" w:hAnsi="Times"/>
                <w:sz w:val="24"/>
                <w:szCs w:val="24"/>
              </w:rPr>
            </w:rPrChange>
          </w:rPr>
          <w:delText>Drifters</w:delText>
        </w:r>
      </w:del>
      <w:ins w:id="177" w:author="Curt Storlazzi" w:date="2015-03-26T09:13:00Z">
        <w:r w:rsidR="003C0F5F" w:rsidRPr="005C5F5F">
          <w:rPr>
            <w:rFonts w:ascii="Times" w:hAnsi="Times"/>
            <w:color w:val="000000" w:themeColor="text1"/>
            <w:sz w:val="24"/>
            <w:szCs w:val="24"/>
            <w:rPrChange w:id="178" w:author="Curt Storlazzi" w:date="2015-03-31T11:50:00Z">
              <w:rPr>
                <w:rFonts w:ascii="Times" w:hAnsi="Times"/>
                <w:sz w:val="24"/>
                <w:szCs w:val="24"/>
              </w:rPr>
            </w:rPrChange>
          </w:rPr>
          <w:t>drifters</w:t>
        </w:r>
      </w:ins>
      <w:r w:rsidRPr="005C5F5F">
        <w:rPr>
          <w:rFonts w:ascii="Times" w:hAnsi="Times"/>
          <w:color w:val="000000" w:themeColor="text1"/>
          <w:sz w:val="24"/>
          <w:szCs w:val="24"/>
          <w:rPrChange w:id="179" w:author="Curt Storlazzi" w:date="2015-03-31T11:50:00Z">
            <w:rPr>
              <w:rFonts w:ascii="Times" w:hAnsi="Times"/>
              <w:sz w:val="24"/>
              <w:szCs w:val="24"/>
            </w:rPr>
          </w:rPrChange>
        </w:rPr>
        <w:t xml:space="preserve">, </w:t>
      </w:r>
      <w:del w:id="180" w:author="Curt Storlazzi" w:date="2015-03-26T09:13:00Z">
        <w:r w:rsidRPr="005C5F5F" w:rsidDel="003C0F5F">
          <w:rPr>
            <w:rFonts w:ascii="Times" w:hAnsi="Times"/>
            <w:color w:val="000000" w:themeColor="text1"/>
            <w:sz w:val="24"/>
            <w:szCs w:val="24"/>
            <w:rPrChange w:id="181" w:author="Curt Storlazzi" w:date="2015-03-31T11:50:00Z">
              <w:rPr>
                <w:rFonts w:ascii="Times" w:hAnsi="Times"/>
                <w:sz w:val="24"/>
                <w:szCs w:val="24"/>
              </w:rPr>
            </w:rPrChange>
          </w:rPr>
          <w:delText xml:space="preserve">Acoustic backscatter, </w:delText>
        </w:r>
      </w:del>
      <w:r w:rsidRPr="005C5F5F">
        <w:rPr>
          <w:rFonts w:ascii="Times" w:hAnsi="Times"/>
          <w:color w:val="000000" w:themeColor="text1"/>
          <w:sz w:val="24"/>
          <w:szCs w:val="24"/>
          <w:rPrChange w:id="182" w:author="Curt Storlazzi" w:date="2015-03-31T11:50:00Z">
            <w:rPr>
              <w:rFonts w:ascii="Times" w:hAnsi="Times"/>
              <w:sz w:val="24"/>
              <w:szCs w:val="24"/>
            </w:rPr>
          </w:rPrChange>
        </w:rPr>
        <w:t>Water circulation, Residence time</w:t>
      </w:r>
    </w:p>
    <w:p w14:paraId="1B9AFE5E" w14:textId="77777777" w:rsidR="003C0F5F" w:rsidRPr="005C5F5F" w:rsidRDefault="003C0F5F" w:rsidP="00377061">
      <w:pPr>
        <w:spacing w:after="0" w:line="480" w:lineRule="auto"/>
        <w:rPr>
          <w:rFonts w:ascii="Times" w:hAnsi="Times"/>
          <w:color w:val="000000" w:themeColor="text1"/>
          <w:sz w:val="24"/>
          <w:szCs w:val="24"/>
          <w:rPrChange w:id="183" w:author="Curt Storlazzi" w:date="2015-03-31T11:50:00Z">
            <w:rPr>
              <w:rFonts w:ascii="Times" w:hAnsi="Times"/>
              <w:sz w:val="24"/>
              <w:szCs w:val="24"/>
            </w:rPr>
          </w:rPrChange>
        </w:rPr>
      </w:pPr>
    </w:p>
    <w:p w14:paraId="241D292D" w14:textId="6AB9C950" w:rsidR="00901DEC" w:rsidRPr="005C5F5F" w:rsidRDefault="00C91347" w:rsidP="00377061">
      <w:pPr>
        <w:pStyle w:val="Heading2"/>
        <w:spacing w:before="0" w:line="480" w:lineRule="auto"/>
        <w:rPr>
          <w:rFonts w:ascii="Times" w:hAnsi="Times"/>
          <w:color w:val="000000" w:themeColor="text1"/>
          <w:sz w:val="24"/>
          <w:szCs w:val="24"/>
          <w:rPrChange w:id="184" w:author="Curt Storlazzi" w:date="2015-03-31T11:50:00Z">
            <w:rPr>
              <w:rFonts w:ascii="Times" w:hAnsi="Times"/>
              <w:sz w:val="24"/>
              <w:szCs w:val="24"/>
            </w:rPr>
          </w:rPrChange>
        </w:rPr>
      </w:pPr>
      <w:del w:id="185" w:author="Curt Storlazzi" w:date="2015-03-31T11:50:00Z">
        <w:r w:rsidRPr="005C5F5F" w:rsidDel="005C5F5F">
          <w:rPr>
            <w:rFonts w:ascii="Times" w:hAnsi="Times"/>
            <w:color w:val="000000" w:themeColor="text1"/>
            <w:sz w:val="24"/>
            <w:szCs w:val="24"/>
            <w:rPrChange w:id="186" w:author="Curt Storlazzi" w:date="2015-03-31T11:50:00Z">
              <w:rPr>
                <w:rFonts w:ascii="Times" w:hAnsi="Times"/>
                <w:sz w:val="24"/>
                <w:szCs w:val="24"/>
              </w:rPr>
            </w:rPrChange>
          </w:rPr>
          <w:delText>Introduction</w:delText>
        </w:r>
      </w:del>
      <w:ins w:id="187" w:author="Curt Storlazzi" w:date="2015-03-31T11:50:00Z">
        <w:r w:rsidR="005C5F5F">
          <w:rPr>
            <w:rFonts w:ascii="Times" w:hAnsi="Times"/>
            <w:color w:val="000000" w:themeColor="text1"/>
            <w:sz w:val="24"/>
            <w:szCs w:val="24"/>
          </w:rPr>
          <w:t>INTRODUCTION</w:t>
        </w:r>
      </w:ins>
    </w:p>
    <w:p w14:paraId="0DC172B3" w14:textId="53B1B923" w:rsidR="00901DEC" w:rsidRPr="005C5F5F" w:rsidRDefault="00C91347" w:rsidP="00377061">
      <w:pPr>
        <w:spacing w:after="0" w:line="480" w:lineRule="auto"/>
        <w:ind w:firstLine="720"/>
        <w:rPr>
          <w:rFonts w:ascii="Times" w:hAnsi="Times"/>
          <w:color w:val="000000" w:themeColor="text1"/>
          <w:sz w:val="24"/>
          <w:szCs w:val="24"/>
          <w:rPrChange w:id="188" w:author="Curt Storlazzi" w:date="2015-03-31T11:50:00Z">
            <w:rPr>
              <w:rFonts w:ascii="Times" w:hAnsi="Times"/>
              <w:sz w:val="24"/>
              <w:szCs w:val="24"/>
            </w:rPr>
          </w:rPrChange>
        </w:rPr>
      </w:pPr>
      <w:commentRangeStart w:id="189"/>
      <w:r w:rsidRPr="005C5F5F">
        <w:rPr>
          <w:rFonts w:ascii="Times" w:hAnsi="Times"/>
          <w:color w:val="000000" w:themeColor="text1"/>
          <w:sz w:val="24"/>
          <w:szCs w:val="24"/>
          <w:rPrChange w:id="190" w:author="Curt Storlazzi" w:date="2015-03-31T11:50:00Z">
            <w:rPr>
              <w:rFonts w:ascii="Times" w:hAnsi="Times"/>
              <w:sz w:val="24"/>
              <w:szCs w:val="24"/>
            </w:rPr>
          </w:rPrChange>
        </w:rPr>
        <w:t>Hydrodynamic conditions, including the residence time of waters over the reef flat, are a primary control on sediment dynamics in fringing reef embayments (Draut et al., 2009; Storlazzi et al., 2009</w:t>
      </w:r>
      <w:commentRangeEnd w:id="189"/>
      <w:r w:rsidR="00474946" w:rsidRPr="005C5F5F">
        <w:rPr>
          <w:rStyle w:val="CommentReference"/>
          <w:color w:val="000000" w:themeColor="text1"/>
          <w:rPrChange w:id="191" w:author="Curt Storlazzi" w:date="2015-03-31T11:50:00Z">
            <w:rPr>
              <w:rStyle w:val="CommentReference"/>
            </w:rPr>
          </w:rPrChange>
        </w:rPr>
        <w:commentReference w:id="189"/>
      </w:r>
      <w:r w:rsidRPr="005C5F5F">
        <w:rPr>
          <w:rFonts w:ascii="Times" w:hAnsi="Times"/>
          <w:color w:val="000000" w:themeColor="text1"/>
          <w:sz w:val="24"/>
          <w:szCs w:val="24"/>
          <w:rPrChange w:id="192" w:author="Curt Storlazzi" w:date="2015-03-31T11:50:00Z">
            <w:rPr>
              <w:rFonts w:ascii="Times" w:hAnsi="Times"/>
              <w:sz w:val="24"/>
              <w:szCs w:val="24"/>
            </w:rPr>
          </w:rPrChange>
        </w:rPr>
        <w:t xml:space="preserve">), and are important for other biologically important processes like nutrient cycling, larval dispersal, and temperature regimes (Falter et al., 2004; Wyatt et al., 2012). Current conservation planning is done with coarse estimations of pollutant discharge and distance-based plume models (Klein et al., 2012) but coral reef environments are more hydrodynamically complex and variable than estuaries or beaches. </w:t>
      </w:r>
      <w:del w:id="193" w:author="Curt Storlazzi" w:date="2015-03-31T09:35:00Z">
        <w:r w:rsidRPr="005C5F5F" w:rsidDel="00CD4ACE">
          <w:rPr>
            <w:rFonts w:ascii="Times" w:hAnsi="Times"/>
            <w:color w:val="000000" w:themeColor="text1"/>
            <w:sz w:val="24"/>
            <w:szCs w:val="24"/>
            <w:rPrChange w:id="194" w:author="Curt Storlazzi" w:date="2015-03-31T11:50:00Z">
              <w:rPr>
                <w:rFonts w:ascii="Times" w:hAnsi="Times"/>
                <w:sz w:val="24"/>
                <w:szCs w:val="24"/>
              </w:rPr>
            </w:rPrChange>
          </w:rPr>
          <w:delText>Studies in Hanalei Bay showed that v</w:delText>
        </w:r>
      </w:del>
      <w:ins w:id="195" w:author="Curt Storlazzi" w:date="2015-03-31T09:35:00Z">
        <w:r w:rsidR="00CD4ACE" w:rsidRPr="005C5F5F">
          <w:rPr>
            <w:rFonts w:ascii="Times" w:hAnsi="Times"/>
            <w:color w:val="000000" w:themeColor="text1"/>
            <w:sz w:val="24"/>
            <w:szCs w:val="24"/>
            <w:rPrChange w:id="196" w:author="Curt Storlazzi" w:date="2015-03-31T11:50:00Z">
              <w:rPr>
                <w:rFonts w:ascii="Times" w:hAnsi="Times"/>
                <w:sz w:val="24"/>
                <w:szCs w:val="24"/>
              </w:rPr>
            </w:rPrChange>
          </w:rPr>
          <w:t>V</w:t>
        </w:r>
      </w:ins>
      <w:r w:rsidRPr="005C5F5F">
        <w:rPr>
          <w:rFonts w:ascii="Times" w:hAnsi="Times"/>
          <w:color w:val="000000" w:themeColor="text1"/>
          <w:sz w:val="24"/>
          <w:szCs w:val="24"/>
          <w:rPrChange w:id="197" w:author="Curt Storlazzi" w:date="2015-03-31T11:50:00Z">
            <w:rPr>
              <w:rFonts w:ascii="Times" w:hAnsi="Times"/>
              <w:sz w:val="24"/>
              <w:szCs w:val="24"/>
            </w:rPr>
          </w:rPrChange>
        </w:rPr>
        <w:t>ariations in reef morphology relative to the orientation of the dominant meteorological and oceanographic forcing can generate heterogeneous waves and currents over relatively small (hundreds of meters) spatial scales, unlike those observed along relatively linear sandy shorelines (</w:t>
      </w:r>
      <w:ins w:id="198" w:author="Curt Storlazzi" w:date="2015-03-31T08:59:00Z">
        <w:r w:rsidR="00474946" w:rsidRPr="005C5F5F">
          <w:rPr>
            <w:rFonts w:ascii="Times" w:hAnsi="Times"/>
            <w:color w:val="000000" w:themeColor="text1"/>
            <w:sz w:val="24"/>
            <w:szCs w:val="24"/>
            <w:rPrChange w:id="199" w:author="Curt Storlazzi" w:date="2015-03-31T11:50:00Z">
              <w:rPr>
                <w:rFonts w:ascii="Times" w:hAnsi="Times"/>
                <w:sz w:val="24"/>
                <w:szCs w:val="24"/>
              </w:rPr>
            </w:rPrChange>
          </w:rPr>
          <w:t xml:space="preserve">Storlazzi et al., 2009; </w:t>
        </w:r>
      </w:ins>
      <w:r w:rsidRPr="005C5F5F">
        <w:rPr>
          <w:rFonts w:ascii="Times" w:hAnsi="Times"/>
          <w:color w:val="000000" w:themeColor="text1"/>
          <w:sz w:val="24"/>
          <w:szCs w:val="24"/>
          <w:rPrChange w:id="200" w:author="Curt Storlazzi" w:date="2015-03-31T11:50:00Z">
            <w:rPr>
              <w:rFonts w:ascii="Times" w:hAnsi="Times"/>
              <w:sz w:val="24"/>
              <w:szCs w:val="24"/>
            </w:rPr>
          </w:rPrChange>
        </w:rPr>
        <w:t>Hoeke et al., 2011</w:t>
      </w:r>
      <w:ins w:id="201" w:author="Curt Storlazzi" w:date="2015-03-31T08:59:00Z">
        <w:r w:rsidR="00474946" w:rsidRPr="005C5F5F">
          <w:rPr>
            <w:rFonts w:ascii="Times" w:hAnsi="Times"/>
            <w:color w:val="000000" w:themeColor="text1"/>
            <w:sz w:val="24"/>
            <w:szCs w:val="24"/>
            <w:rPrChange w:id="202" w:author="Curt Storlazzi" w:date="2015-03-31T11:50:00Z">
              <w:rPr>
                <w:rFonts w:ascii="Times" w:hAnsi="Times"/>
                <w:sz w:val="24"/>
                <w:szCs w:val="24"/>
              </w:rPr>
            </w:rPrChange>
          </w:rPr>
          <w:t>, 2013</w:t>
        </w:r>
      </w:ins>
      <w:del w:id="203" w:author="Curt Storlazzi" w:date="2015-03-31T08:59:00Z">
        <w:r w:rsidRPr="005C5F5F" w:rsidDel="00474946">
          <w:rPr>
            <w:rFonts w:ascii="Times" w:hAnsi="Times"/>
            <w:color w:val="000000" w:themeColor="text1"/>
            <w:sz w:val="24"/>
            <w:szCs w:val="24"/>
            <w:rPrChange w:id="204" w:author="Curt Storlazzi" w:date="2015-03-31T11:50:00Z">
              <w:rPr>
                <w:rFonts w:ascii="Times" w:hAnsi="Times"/>
                <w:sz w:val="24"/>
                <w:szCs w:val="24"/>
              </w:rPr>
            </w:rPrChange>
          </w:rPr>
          <w:delText>; Storlazzi et al., 2009</w:delText>
        </w:r>
      </w:del>
      <w:r w:rsidRPr="005C5F5F">
        <w:rPr>
          <w:rFonts w:ascii="Times" w:hAnsi="Times"/>
          <w:color w:val="000000" w:themeColor="text1"/>
          <w:sz w:val="24"/>
          <w:szCs w:val="24"/>
          <w:rPrChange w:id="205" w:author="Curt Storlazzi" w:date="2015-03-31T11:50:00Z">
            <w:rPr>
              <w:rFonts w:ascii="Times" w:hAnsi="Times"/>
              <w:sz w:val="24"/>
              <w:szCs w:val="24"/>
            </w:rPr>
          </w:rPrChange>
        </w:rPr>
        <w:t xml:space="preserve">).  In reef environments where shallow reef crests limit the propagation of incoming surface wave energy, wave action alone may be insufficient to resuspend and disperse sediment, </w:t>
      </w:r>
      <w:r w:rsidRPr="005C5F5F">
        <w:rPr>
          <w:rFonts w:ascii="Times" w:hAnsi="Times"/>
          <w:color w:val="000000" w:themeColor="text1"/>
          <w:sz w:val="24"/>
          <w:szCs w:val="24"/>
          <w:rPrChange w:id="206" w:author="Curt Storlazzi" w:date="2015-03-31T11:50:00Z">
            <w:rPr>
              <w:rFonts w:ascii="Times" w:hAnsi="Times"/>
              <w:sz w:val="24"/>
              <w:szCs w:val="24"/>
            </w:rPr>
          </w:rPrChange>
        </w:rPr>
        <w:lastRenderedPageBreak/>
        <w:t>but in combination with wave- or wind-driven currents, orbital velocities may reach critical shear stress for sediment resuspension and dispersal (Ogston et al., 2004</w:t>
      </w:r>
      <w:ins w:id="207" w:author="Curt Storlazzi" w:date="2015-03-31T08:59:00Z">
        <w:r w:rsidR="00474946" w:rsidRPr="005C5F5F">
          <w:rPr>
            <w:rFonts w:ascii="Times" w:hAnsi="Times"/>
            <w:color w:val="000000" w:themeColor="text1"/>
            <w:sz w:val="24"/>
            <w:szCs w:val="24"/>
            <w:rPrChange w:id="208" w:author="Curt Storlazzi" w:date="2015-03-31T11:50:00Z">
              <w:rPr>
                <w:rFonts w:ascii="Times" w:hAnsi="Times"/>
                <w:sz w:val="24"/>
                <w:szCs w:val="24"/>
              </w:rPr>
            </w:rPrChange>
          </w:rPr>
          <w:t>; Hoeke et al., 2013</w:t>
        </w:r>
      </w:ins>
      <w:r w:rsidRPr="005C5F5F">
        <w:rPr>
          <w:rFonts w:ascii="Times" w:hAnsi="Times"/>
          <w:color w:val="000000" w:themeColor="text1"/>
          <w:sz w:val="24"/>
          <w:szCs w:val="24"/>
          <w:rPrChange w:id="209" w:author="Curt Storlazzi" w:date="2015-03-31T11:50:00Z">
            <w:rPr>
              <w:rFonts w:ascii="Times" w:hAnsi="Times"/>
              <w:sz w:val="24"/>
              <w:szCs w:val="24"/>
            </w:rPr>
          </w:rPrChange>
        </w:rPr>
        <w:t xml:space="preserve">). By influencing orbital velocities, bed shear stress, and suspended sediment transport, current circulation is a strong control on the spatial distribution of sediment deposition, resuspension, and dispersal of terrigenous sediment discharged to </w:t>
      </w:r>
      <w:del w:id="210" w:author="Curt Storlazzi" w:date="2015-03-31T08:59:00Z">
        <w:r w:rsidRPr="005C5F5F" w:rsidDel="00474946">
          <w:rPr>
            <w:rFonts w:ascii="Times" w:hAnsi="Times"/>
            <w:color w:val="000000" w:themeColor="text1"/>
            <w:sz w:val="24"/>
            <w:szCs w:val="24"/>
            <w:rPrChange w:id="211" w:author="Curt Storlazzi" w:date="2015-03-31T11:50:00Z">
              <w:rPr>
                <w:rFonts w:ascii="Times" w:hAnsi="Times"/>
                <w:sz w:val="24"/>
                <w:szCs w:val="24"/>
              </w:rPr>
            </w:rPrChange>
          </w:rPr>
          <w:delText xml:space="preserve">the </w:delText>
        </w:r>
      </w:del>
      <w:r w:rsidRPr="005C5F5F">
        <w:rPr>
          <w:rFonts w:ascii="Times" w:hAnsi="Times"/>
          <w:color w:val="000000" w:themeColor="text1"/>
          <w:sz w:val="24"/>
          <w:szCs w:val="24"/>
          <w:rPrChange w:id="212" w:author="Curt Storlazzi" w:date="2015-03-31T11:50:00Z">
            <w:rPr>
              <w:rFonts w:ascii="Times" w:hAnsi="Times"/>
              <w:sz w:val="24"/>
              <w:szCs w:val="24"/>
            </w:rPr>
          </w:rPrChange>
        </w:rPr>
        <w:t>reef</w:t>
      </w:r>
      <w:ins w:id="213" w:author="Curt Storlazzi" w:date="2015-03-31T08:59:00Z">
        <w:r w:rsidR="00474946" w:rsidRPr="005C5F5F">
          <w:rPr>
            <w:rFonts w:ascii="Times" w:hAnsi="Times"/>
            <w:color w:val="000000" w:themeColor="text1"/>
            <w:sz w:val="24"/>
            <w:szCs w:val="24"/>
            <w:rPrChange w:id="214" w:author="Curt Storlazzi" w:date="2015-03-31T11:50:00Z">
              <w:rPr>
                <w:rFonts w:ascii="Times" w:hAnsi="Times"/>
                <w:sz w:val="24"/>
                <w:szCs w:val="24"/>
              </w:rPr>
            </w:rPrChange>
          </w:rPr>
          <w:t>s</w:t>
        </w:r>
      </w:ins>
      <w:r w:rsidRPr="005C5F5F">
        <w:rPr>
          <w:rFonts w:ascii="Times" w:hAnsi="Times"/>
          <w:color w:val="000000" w:themeColor="text1"/>
          <w:sz w:val="24"/>
          <w:szCs w:val="24"/>
          <w:rPrChange w:id="215" w:author="Curt Storlazzi" w:date="2015-03-31T11:50:00Z">
            <w:rPr>
              <w:rFonts w:ascii="Times" w:hAnsi="Times"/>
              <w:sz w:val="24"/>
              <w:szCs w:val="24"/>
            </w:rPr>
          </w:rPrChange>
        </w:rPr>
        <w:t xml:space="preserve"> (Hoitink and Hoekstra, 2003; </w:t>
      </w:r>
      <w:ins w:id="216" w:author="Curt Storlazzi" w:date="2015-03-31T09:00:00Z">
        <w:r w:rsidR="00474946" w:rsidRPr="005C5F5F">
          <w:rPr>
            <w:rFonts w:ascii="Times" w:hAnsi="Times"/>
            <w:color w:val="000000" w:themeColor="text1"/>
            <w:sz w:val="24"/>
            <w:szCs w:val="24"/>
            <w:rPrChange w:id="217" w:author="Curt Storlazzi" w:date="2015-03-31T11:50:00Z">
              <w:rPr>
                <w:rFonts w:ascii="Times" w:hAnsi="Times"/>
                <w:sz w:val="24"/>
                <w:szCs w:val="24"/>
              </w:rPr>
            </w:rPrChange>
          </w:rPr>
          <w:t xml:space="preserve">Storlazzi et al., 2004; </w:t>
        </w:r>
      </w:ins>
      <w:r w:rsidRPr="005C5F5F">
        <w:rPr>
          <w:rFonts w:ascii="Times" w:hAnsi="Times"/>
          <w:color w:val="000000" w:themeColor="text1"/>
          <w:sz w:val="24"/>
          <w:szCs w:val="24"/>
          <w:rPrChange w:id="218" w:author="Curt Storlazzi" w:date="2015-03-31T11:50:00Z">
            <w:rPr>
              <w:rFonts w:ascii="Times" w:hAnsi="Times"/>
              <w:sz w:val="24"/>
              <w:szCs w:val="24"/>
            </w:rPr>
          </w:rPrChange>
        </w:rPr>
        <w:t>Presto et al., 2006</w:t>
      </w:r>
      <w:ins w:id="219" w:author="Curt Storlazzi" w:date="2015-03-31T09:00:00Z">
        <w:r w:rsidR="00474946" w:rsidRPr="005C5F5F">
          <w:rPr>
            <w:rFonts w:ascii="Times" w:hAnsi="Times"/>
            <w:color w:val="000000" w:themeColor="text1"/>
            <w:sz w:val="24"/>
            <w:szCs w:val="24"/>
            <w:rPrChange w:id="220" w:author="Curt Storlazzi" w:date="2015-03-31T11:50:00Z">
              <w:rPr>
                <w:rFonts w:ascii="Times" w:hAnsi="Times"/>
                <w:sz w:val="24"/>
                <w:szCs w:val="24"/>
              </w:rPr>
            </w:rPrChange>
          </w:rPr>
          <w:t>; Hoeke et al., 2013</w:t>
        </w:r>
      </w:ins>
      <w:del w:id="221" w:author="Curt Storlazzi" w:date="2015-03-31T09:00:00Z">
        <w:r w:rsidRPr="005C5F5F" w:rsidDel="00474946">
          <w:rPr>
            <w:rFonts w:ascii="Times" w:hAnsi="Times"/>
            <w:color w:val="000000" w:themeColor="text1"/>
            <w:sz w:val="24"/>
            <w:szCs w:val="24"/>
            <w:rPrChange w:id="222" w:author="Curt Storlazzi" w:date="2015-03-31T11:50:00Z">
              <w:rPr>
                <w:rFonts w:ascii="Times" w:hAnsi="Times"/>
                <w:sz w:val="24"/>
                <w:szCs w:val="24"/>
              </w:rPr>
            </w:rPrChange>
          </w:rPr>
          <w:delText>; Storlazzi et al., 2004</w:delText>
        </w:r>
      </w:del>
      <w:r w:rsidRPr="005C5F5F">
        <w:rPr>
          <w:rFonts w:ascii="Times" w:hAnsi="Times"/>
          <w:color w:val="000000" w:themeColor="text1"/>
          <w:sz w:val="24"/>
          <w:szCs w:val="24"/>
          <w:rPrChange w:id="223" w:author="Curt Storlazzi" w:date="2015-03-31T11:50:00Z">
            <w:rPr>
              <w:rFonts w:ascii="Times" w:hAnsi="Times"/>
              <w:sz w:val="24"/>
              <w:szCs w:val="24"/>
            </w:rPr>
          </w:rPrChange>
        </w:rPr>
        <w:t>).</w:t>
      </w:r>
    </w:p>
    <w:p w14:paraId="5159FE37" w14:textId="42C5D57A" w:rsidR="00901DEC" w:rsidRPr="005C5F5F" w:rsidRDefault="00C91347" w:rsidP="00377061">
      <w:pPr>
        <w:spacing w:after="0" w:line="480" w:lineRule="auto"/>
        <w:ind w:firstLine="720"/>
        <w:rPr>
          <w:rFonts w:ascii="Times" w:hAnsi="Times"/>
          <w:color w:val="000000" w:themeColor="text1"/>
          <w:sz w:val="24"/>
          <w:szCs w:val="24"/>
          <w:rPrChange w:id="224" w:author="Curt Storlazzi" w:date="2015-03-31T11:50:00Z">
            <w:rPr>
              <w:rFonts w:ascii="Times" w:hAnsi="Times"/>
              <w:sz w:val="24"/>
              <w:szCs w:val="24"/>
            </w:rPr>
          </w:rPrChange>
        </w:rPr>
      </w:pPr>
      <w:r w:rsidRPr="005C5F5F">
        <w:rPr>
          <w:rFonts w:ascii="Times" w:hAnsi="Times"/>
          <w:color w:val="000000" w:themeColor="text1"/>
          <w:sz w:val="24"/>
          <w:szCs w:val="24"/>
          <w:rPrChange w:id="225" w:author="Curt Storlazzi" w:date="2015-03-31T11:50:00Z">
            <w:rPr>
              <w:rFonts w:ascii="Times" w:hAnsi="Times"/>
              <w:sz w:val="24"/>
              <w:szCs w:val="24"/>
            </w:rPr>
          </w:rPrChange>
        </w:rPr>
        <w:t xml:space="preserve">Studies in various </w:t>
      </w:r>
      <w:ins w:id="226" w:author="Curt Storlazzi" w:date="2015-03-31T09:36:00Z">
        <w:r w:rsidR="0017149D" w:rsidRPr="005C5F5F">
          <w:rPr>
            <w:rFonts w:ascii="Times" w:hAnsi="Times"/>
            <w:color w:val="000000" w:themeColor="text1"/>
            <w:sz w:val="24"/>
            <w:szCs w:val="24"/>
            <w:rPrChange w:id="227" w:author="Curt Storlazzi" w:date="2015-03-31T11:50:00Z">
              <w:rPr>
                <w:rFonts w:ascii="Times" w:hAnsi="Times"/>
                <w:sz w:val="24"/>
                <w:szCs w:val="24"/>
              </w:rPr>
            </w:rPrChange>
          </w:rPr>
          <w:t xml:space="preserve">high island </w:t>
        </w:r>
      </w:ins>
      <w:r w:rsidRPr="005C5F5F">
        <w:rPr>
          <w:rFonts w:ascii="Times" w:hAnsi="Times"/>
          <w:color w:val="000000" w:themeColor="text1"/>
          <w:sz w:val="24"/>
          <w:szCs w:val="24"/>
          <w:rPrChange w:id="228" w:author="Curt Storlazzi" w:date="2015-03-31T11:50:00Z">
            <w:rPr>
              <w:rFonts w:ascii="Times" w:hAnsi="Times"/>
              <w:sz w:val="24"/>
              <w:szCs w:val="24"/>
            </w:rPr>
          </w:rPrChange>
        </w:rPr>
        <w:t xml:space="preserve">coral reef environments </w:t>
      </w:r>
      <w:del w:id="229" w:author="Curt Storlazzi" w:date="2015-03-31T09:36:00Z">
        <w:r w:rsidRPr="005C5F5F" w:rsidDel="0017149D">
          <w:rPr>
            <w:rFonts w:ascii="Times" w:hAnsi="Times"/>
            <w:color w:val="000000" w:themeColor="text1"/>
            <w:sz w:val="24"/>
            <w:szCs w:val="24"/>
            <w:rPrChange w:id="230" w:author="Curt Storlazzi" w:date="2015-03-31T11:50:00Z">
              <w:rPr>
                <w:rFonts w:ascii="Times" w:hAnsi="Times"/>
                <w:sz w:val="24"/>
                <w:szCs w:val="24"/>
              </w:rPr>
            </w:rPrChange>
          </w:rPr>
          <w:delText xml:space="preserve">adjacent high islands </w:delText>
        </w:r>
      </w:del>
      <w:r w:rsidRPr="005C5F5F">
        <w:rPr>
          <w:rFonts w:ascii="Times" w:hAnsi="Times"/>
          <w:color w:val="000000" w:themeColor="text1"/>
          <w:sz w:val="24"/>
          <w:szCs w:val="24"/>
          <w:rPrChange w:id="231" w:author="Curt Storlazzi" w:date="2015-03-31T11:50:00Z">
            <w:rPr>
              <w:rFonts w:ascii="Times" w:hAnsi="Times"/>
              <w:sz w:val="24"/>
              <w:szCs w:val="24"/>
            </w:rPr>
          </w:rPrChange>
        </w:rPr>
        <w:t>showed current speeds, directions, and residence times over reef flats are controlled by wave, wind, and tidal forcing, depending on the orientation and shape of the reef, relative to the prevailing wave, wind, and tidal climates (</w:t>
      </w:r>
      <w:ins w:id="232" w:author="Curt Storlazzi" w:date="2015-03-31T09:01:00Z">
        <w:r w:rsidR="00474946" w:rsidRPr="005C5F5F">
          <w:rPr>
            <w:rFonts w:ascii="Times" w:hAnsi="Times"/>
            <w:color w:val="000000" w:themeColor="text1"/>
            <w:sz w:val="24"/>
            <w:szCs w:val="24"/>
            <w:rPrChange w:id="233" w:author="Curt Storlazzi" w:date="2015-03-31T11:50:00Z">
              <w:rPr>
                <w:rFonts w:ascii="Times" w:hAnsi="Times"/>
                <w:sz w:val="24"/>
                <w:szCs w:val="24"/>
              </w:rPr>
            </w:rPrChange>
          </w:rPr>
          <w:t xml:space="preserve">Storlazzi et al., 2004; Presto et al., 2006; </w:t>
        </w:r>
      </w:ins>
      <w:r w:rsidRPr="005C5F5F">
        <w:rPr>
          <w:rFonts w:ascii="Times" w:hAnsi="Times"/>
          <w:color w:val="000000" w:themeColor="text1"/>
          <w:sz w:val="24"/>
          <w:szCs w:val="24"/>
          <w:rPrChange w:id="234" w:author="Curt Storlazzi" w:date="2015-03-31T11:50:00Z">
            <w:rPr>
              <w:rFonts w:ascii="Times" w:hAnsi="Times"/>
              <w:sz w:val="24"/>
              <w:szCs w:val="24"/>
            </w:rPr>
          </w:rPrChange>
        </w:rPr>
        <w:t>Hench et al., 2008; Hoeke et al., 2011</w:t>
      </w:r>
      <w:ins w:id="235" w:author="Curt Storlazzi" w:date="2015-03-31T09:01:00Z">
        <w:r w:rsidR="00474946" w:rsidRPr="005C5F5F">
          <w:rPr>
            <w:rFonts w:ascii="Times" w:hAnsi="Times"/>
            <w:color w:val="000000" w:themeColor="text1"/>
            <w:sz w:val="24"/>
            <w:szCs w:val="24"/>
            <w:rPrChange w:id="236" w:author="Curt Storlazzi" w:date="2015-03-31T11:50:00Z">
              <w:rPr>
                <w:rFonts w:ascii="Times" w:hAnsi="Times"/>
                <w:sz w:val="24"/>
                <w:szCs w:val="24"/>
              </w:rPr>
            </w:rPrChange>
          </w:rPr>
          <w:t>, 2013</w:t>
        </w:r>
      </w:ins>
      <w:del w:id="237" w:author="Curt Storlazzi" w:date="2015-03-31T09:01:00Z">
        <w:r w:rsidRPr="005C5F5F" w:rsidDel="00474946">
          <w:rPr>
            <w:rFonts w:ascii="Times" w:hAnsi="Times"/>
            <w:color w:val="000000" w:themeColor="text1"/>
            <w:sz w:val="24"/>
            <w:szCs w:val="24"/>
            <w:rPrChange w:id="238" w:author="Curt Storlazzi" w:date="2015-03-31T11:50:00Z">
              <w:rPr>
                <w:rFonts w:ascii="Times" w:hAnsi="Times"/>
                <w:sz w:val="24"/>
                <w:szCs w:val="24"/>
              </w:rPr>
            </w:rPrChange>
          </w:rPr>
          <w:delText>; Presto et al., 2006; Storlazzi and Field, 2008; Storlazzi et al., 2004</w:delText>
        </w:r>
      </w:del>
      <w:r w:rsidRPr="005C5F5F">
        <w:rPr>
          <w:rFonts w:ascii="Times" w:hAnsi="Times"/>
          <w:color w:val="000000" w:themeColor="text1"/>
          <w:sz w:val="24"/>
          <w:szCs w:val="24"/>
          <w:rPrChange w:id="239" w:author="Curt Storlazzi" w:date="2015-03-31T11:50:00Z">
            <w:rPr>
              <w:rFonts w:ascii="Times" w:hAnsi="Times"/>
              <w:sz w:val="24"/>
              <w:szCs w:val="24"/>
            </w:rPr>
          </w:rPrChange>
        </w:rPr>
        <w:t xml:space="preserve">). Buoyancy forcing from hypopycnal river floods is generally ignored or considered inconsequential due to their rarity and short duration relative to other forcings (Hench et al., 2008; Hoeke et al., 2011).  Current speeds and patterns over reefs exposed to remotely-generated groundswells are generally dominated by wave forcing (Hench et al., 2008; </w:t>
      </w:r>
      <w:ins w:id="240" w:author="Curt Storlazzi" w:date="2015-03-31T09:02:00Z">
        <w:r w:rsidR="00474946" w:rsidRPr="005C5F5F">
          <w:rPr>
            <w:rFonts w:ascii="Times" w:hAnsi="Times"/>
            <w:color w:val="000000" w:themeColor="text1"/>
            <w:sz w:val="24"/>
            <w:szCs w:val="24"/>
            <w:rPrChange w:id="241" w:author="Curt Storlazzi" w:date="2015-03-31T11:50:00Z">
              <w:rPr>
                <w:rFonts w:ascii="Times" w:hAnsi="Times"/>
                <w:sz w:val="24"/>
                <w:szCs w:val="24"/>
              </w:rPr>
            </w:rPrChange>
          </w:rPr>
          <w:t xml:space="preserve">Vetter et al., 2010; </w:t>
        </w:r>
      </w:ins>
      <w:r w:rsidRPr="005C5F5F">
        <w:rPr>
          <w:rFonts w:ascii="Times" w:hAnsi="Times"/>
          <w:color w:val="000000" w:themeColor="text1"/>
          <w:sz w:val="24"/>
          <w:szCs w:val="24"/>
          <w:rPrChange w:id="242" w:author="Curt Storlazzi" w:date="2015-03-31T11:50:00Z">
            <w:rPr>
              <w:rFonts w:ascii="Times" w:hAnsi="Times"/>
              <w:sz w:val="24"/>
              <w:szCs w:val="24"/>
            </w:rPr>
          </w:rPrChange>
        </w:rPr>
        <w:t>Hoeke et al., 201</w:t>
      </w:r>
      <w:del w:id="243" w:author="Curt Storlazzi" w:date="2015-03-31T09:02:00Z">
        <w:r w:rsidRPr="005C5F5F" w:rsidDel="00474946">
          <w:rPr>
            <w:rFonts w:ascii="Times" w:hAnsi="Times"/>
            <w:color w:val="000000" w:themeColor="text1"/>
            <w:sz w:val="24"/>
            <w:szCs w:val="24"/>
            <w:rPrChange w:id="244" w:author="Curt Storlazzi" w:date="2015-03-31T11:50:00Z">
              <w:rPr>
                <w:rFonts w:ascii="Times" w:hAnsi="Times"/>
                <w:sz w:val="24"/>
                <w:szCs w:val="24"/>
              </w:rPr>
            </w:rPrChange>
          </w:rPr>
          <w:delText>1; Vetter et al., 2010</w:delText>
        </w:r>
      </w:del>
      <w:r w:rsidRPr="005C5F5F">
        <w:rPr>
          <w:rFonts w:ascii="Times" w:hAnsi="Times"/>
          <w:color w:val="000000" w:themeColor="text1"/>
          <w:sz w:val="24"/>
          <w:szCs w:val="24"/>
          <w:rPrChange w:id="245" w:author="Curt Storlazzi" w:date="2015-03-31T11:50:00Z">
            <w:rPr>
              <w:rFonts w:ascii="Times" w:hAnsi="Times"/>
              <w:sz w:val="24"/>
              <w:szCs w:val="24"/>
            </w:rPr>
          </w:rPrChange>
        </w:rPr>
        <w:t xml:space="preserve">), whereas wind forcing is dominant for reefs protected from groundswells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w:t>
      </w:r>
      <w:r w:rsidRPr="005C5F5F">
        <w:rPr>
          <w:rFonts w:ascii="Times" w:hAnsi="Times"/>
          <w:color w:val="000000" w:themeColor="text1"/>
          <w:sz w:val="24"/>
          <w:szCs w:val="24"/>
          <w:rPrChange w:id="246" w:author="Curt Storlazzi" w:date="2015-03-31T11:50:00Z">
            <w:rPr>
              <w:rFonts w:ascii="Times" w:hAnsi="Times"/>
              <w:sz w:val="24"/>
              <w:szCs w:val="24"/>
            </w:rPr>
          </w:rPrChange>
        </w:rPr>
        <w:lastRenderedPageBreak/>
        <w:t>et al., 2010). In wind-driven systems, current directions are more predominantly in the direction of the wind with possible cross-shore exchange from the reef flat to the fore</w:t>
      </w:r>
      <w:ins w:id="247" w:author="Curt Storlazzi" w:date="2015-03-31T09:03:00Z">
        <w:r w:rsidR="00474946" w:rsidRPr="005C5F5F">
          <w:rPr>
            <w:rFonts w:ascii="Times" w:hAnsi="Times"/>
            <w:color w:val="000000" w:themeColor="text1"/>
            <w:sz w:val="24"/>
            <w:szCs w:val="24"/>
            <w:rPrChange w:id="248"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249" w:author="Curt Storlazzi" w:date="2015-03-31T11:50:00Z">
            <w:rPr>
              <w:rFonts w:ascii="Times" w:hAnsi="Times"/>
              <w:sz w:val="24"/>
              <w:szCs w:val="24"/>
            </w:rPr>
          </w:rPrChange>
        </w:rPr>
        <w:t xml:space="preserve">reef (Storlazzi et al., 2004). Observations on the reef flat </w:t>
      </w:r>
      <w:del w:id="250" w:author="Curt Storlazzi" w:date="2015-03-31T09:03:00Z">
        <w:r w:rsidRPr="005C5F5F" w:rsidDel="00474946">
          <w:rPr>
            <w:rFonts w:ascii="Times" w:hAnsi="Times"/>
            <w:color w:val="000000" w:themeColor="text1"/>
            <w:sz w:val="24"/>
            <w:szCs w:val="24"/>
            <w:rPrChange w:id="251" w:author="Curt Storlazzi" w:date="2015-03-31T11:50:00Z">
              <w:rPr>
                <w:rFonts w:ascii="Times" w:hAnsi="Times"/>
                <w:sz w:val="24"/>
                <w:szCs w:val="24"/>
              </w:rPr>
            </w:rPrChange>
          </w:rPr>
          <w:delText xml:space="preserve">in </w:delText>
        </w:r>
      </w:del>
      <w:ins w:id="252" w:author="Curt Storlazzi" w:date="2015-03-31T09:03:00Z">
        <w:r w:rsidR="00474946" w:rsidRPr="005C5F5F">
          <w:rPr>
            <w:rFonts w:ascii="Times" w:hAnsi="Times"/>
            <w:color w:val="000000" w:themeColor="text1"/>
            <w:sz w:val="24"/>
            <w:szCs w:val="24"/>
            <w:rPrChange w:id="253" w:author="Curt Storlazzi" w:date="2015-03-31T11:50:00Z">
              <w:rPr>
                <w:rFonts w:ascii="Times" w:hAnsi="Times"/>
                <w:sz w:val="24"/>
                <w:szCs w:val="24"/>
              </w:rPr>
            </w:rPrChange>
          </w:rPr>
          <w:t xml:space="preserve">off </w:t>
        </w:r>
      </w:ins>
      <w:r w:rsidRPr="005C5F5F">
        <w:rPr>
          <w:rFonts w:ascii="Times" w:hAnsi="Times"/>
          <w:color w:val="000000" w:themeColor="text1"/>
          <w:sz w:val="24"/>
          <w:szCs w:val="24"/>
          <w:rPrChange w:id="254" w:author="Curt Storlazzi" w:date="2015-03-31T11:50:00Z">
            <w:rPr>
              <w:rFonts w:ascii="Times" w:hAnsi="Times"/>
              <w:sz w:val="24"/>
              <w:szCs w:val="24"/>
            </w:rPr>
          </w:rPrChange>
        </w:rPr>
        <w:t xml:space="preserve">Molokai, Hawaii, showed current speeds were faster where the </w:t>
      </w:r>
      <w:ins w:id="255" w:author="Curt Storlazzi" w:date="2015-03-31T09:04:00Z">
        <w:r w:rsidR="00474946" w:rsidRPr="005C5F5F">
          <w:rPr>
            <w:rFonts w:ascii="Times" w:hAnsi="Times"/>
            <w:color w:val="000000" w:themeColor="text1"/>
            <w:sz w:val="24"/>
            <w:szCs w:val="24"/>
            <w:rPrChange w:id="256" w:author="Curt Storlazzi" w:date="2015-03-31T11:50:00Z">
              <w:rPr>
                <w:rFonts w:ascii="Times" w:hAnsi="Times"/>
                <w:sz w:val="24"/>
                <w:szCs w:val="24"/>
              </w:rPr>
            </w:rPrChange>
          </w:rPr>
          <w:t xml:space="preserve">continuous fringing </w:t>
        </w:r>
      </w:ins>
      <w:r w:rsidRPr="005C5F5F">
        <w:rPr>
          <w:rFonts w:ascii="Times" w:hAnsi="Times"/>
          <w:color w:val="000000" w:themeColor="text1"/>
          <w:sz w:val="24"/>
          <w:szCs w:val="24"/>
          <w:rPrChange w:id="257" w:author="Curt Storlazzi" w:date="2015-03-31T11:50:00Z">
            <w:rPr>
              <w:rFonts w:ascii="Times" w:hAnsi="Times"/>
              <w:sz w:val="24"/>
              <w:szCs w:val="24"/>
            </w:rPr>
          </w:rPrChange>
        </w:rPr>
        <w:t>reef is deeper and narrower (</w:t>
      </w:r>
      <w:del w:id="258" w:author="Curt Storlazzi" w:date="2015-03-31T09:03:00Z">
        <w:r w:rsidRPr="005C5F5F" w:rsidDel="00474946">
          <w:rPr>
            <w:rFonts w:ascii="Times" w:hAnsi="Times"/>
            <w:color w:val="000000" w:themeColor="text1"/>
            <w:sz w:val="24"/>
            <w:szCs w:val="24"/>
            <w:rPrChange w:id="259" w:author="Curt Storlazzi" w:date="2015-03-31T11:50:00Z">
              <w:rPr>
                <w:rFonts w:ascii="Times" w:hAnsi="Times"/>
                <w:sz w:val="24"/>
                <w:szCs w:val="24"/>
              </w:rPr>
            </w:rPrChange>
          </w:rPr>
          <w:delText xml:space="preserve">Curt D Storlazzi </w:delText>
        </w:r>
      </w:del>
      <w:ins w:id="260" w:author="Curt Storlazzi" w:date="2015-03-31T09:03:00Z">
        <w:r w:rsidR="00474946" w:rsidRPr="005C5F5F">
          <w:rPr>
            <w:rFonts w:ascii="Times" w:hAnsi="Times"/>
            <w:color w:val="000000" w:themeColor="text1"/>
            <w:sz w:val="24"/>
            <w:szCs w:val="24"/>
            <w:rPrChange w:id="261" w:author="Curt Storlazzi" w:date="2015-03-31T11:50:00Z">
              <w:rPr>
                <w:rFonts w:ascii="Times" w:hAnsi="Times"/>
                <w:sz w:val="24"/>
                <w:szCs w:val="24"/>
              </w:rPr>
            </w:rPrChange>
          </w:rPr>
          <w:t xml:space="preserve">Presto </w:t>
        </w:r>
      </w:ins>
      <w:r w:rsidRPr="005C5F5F">
        <w:rPr>
          <w:rFonts w:ascii="Times" w:hAnsi="Times"/>
          <w:color w:val="000000" w:themeColor="text1"/>
          <w:sz w:val="24"/>
          <w:szCs w:val="24"/>
          <w:rPrChange w:id="262" w:author="Curt Storlazzi" w:date="2015-03-31T11:50:00Z">
            <w:rPr>
              <w:rFonts w:ascii="Times" w:hAnsi="Times"/>
              <w:sz w:val="24"/>
              <w:szCs w:val="24"/>
            </w:rPr>
          </w:rPrChange>
        </w:rPr>
        <w:t>et al., 2006)</w:t>
      </w:r>
      <w:ins w:id="263" w:author="Curt Storlazzi" w:date="2015-03-31T09:05:00Z">
        <w:r w:rsidR="00474946" w:rsidRPr="005C5F5F">
          <w:rPr>
            <w:rFonts w:ascii="Times" w:hAnsi="Times"/>
            <w:color w:val="000000" w:themeColor="text1"/>
            <w:sz w:val="24"/>
            <w:szCs w:val="24"/>
            <w:rPrChange w:id="264" w:author="Curt Storlazzi" w:date="2015-03-31T11:50:00Z">
              <w:rPr>
                <w:rFonts w:ascii="Times" w:hAnsi="Times"/>
                <w:sz w:val="24"/>
                <w:szCs w:val="24"/>
              </w:rPr>
            </w:rPrChange>
          </w:rPr>
          <w:t>,</w:t>
        </w:r>
      </w:ins>
      <w:r w:rsidRPr="005C5F5F">
        <w:rPr>
          <w:rFonts w:ascii="Times" w:hAnsi="Times"/>
          <w:color w:val="000000" w:themeColor="text1"/>
          <w:sz w:val="24"/>
          <w:szCs w:val="24"/>
          <w:rPrChange w:id="265" w:author="Curt Storlazzi" w:date="2015-03-31T11:50:00Z">
            <w:rPr>
              <w:rFonts w:ascii="Times" w:hAnsi="Times"/>
              <w:sz w:val="24"/>
              <w:szCs w:val="24"/>
            </w:rPr>
          </w:rPrChange>
        </w:rPr>
        <w:t xml:space="preserve"> but field observations </w:t>
      </w:r>
      <w:ins w:id="266" w:author="Curt Storlazzi" w:date="2015-03-31T09:04:00Z">
        <w:r w:rsidR="00474946" w:rsidRPr="005C5F5F">
          <w:rPr>
            <w:rFonts w:ascii="Times" w:hAnsi="Times"/>
            <w:color w:val="000000" w:themeColor="text1"/>
            <w:sz w:val="24"/>
            <w:szCs w:val="24"/>
            <w:rPrChange w:id="267" w:author="Curt Storlazzi" w:date="2015-03-31T11:50:00Z">
              <w:rPr>
                <w:rFonts w:ascii="Times" w:hAnsi="Times"/>
                <w:sz w:val="24"/>
                <w:szCs w:val="24"/>
              </w:rPr>
            </w:rPrChange>
          </w:rPr>
          <w:t xml:space="preserve">in transitional fringing reef-barrier reef systems with lagoons and </w:t>
        </w:r>
      </w:ins>
      <w:ins w:id="268" w:author="Curt Storlazzi" w:date="2015-03-31T09:05:00Z">
        <w:r w:rsidR="00474946" w:rsidRPr="005C5F5F">
          <w:rPr>
            <w:rFonts w:ascii="Times" w:hAnsi="Times"/>
            <w:color w:val="000000" w:themeColor="text1"/>
            <w:sz w:val="24"/>
            <w:szCs w:val="24"/>
            <w:rPrChange w:id="269" w:author="Curt Storlazzi" w:date="2015-03-31T11:50:00Z">
              <w:rPr>
                <w:rFonts w:ascii="Times" w:hAnsi="Times"/>
                <w:sz w:val="24"/>
                <w:szCs w:val="24"/>
              </w:rPr>
            </w:rPrChange>
          </w:rPr>
          <w:t xml:space="preserve">deep channels </w:t>
        </w:r>
      </w:ins>
      <w:ins w:id="270" w:author="Curt Storlazzi" w:date="2015-03-31T09:06:00Z">
        <w:r w:rsidR="00AB6050" w:rsidRPr="005C5F5F">
          <w:rPr>
            <w:rFonts w:ascii="Times" w:hAnsi="Times"/>
            <w:color w:val="000000" w:themeColor="text1"/>
            <w:sz w:val="24"/>
            <w:szCs w:val="24"/>
            <w:rPrChange w:id="271" w:author="Curt Storlazzi" w:date="2015-03-31T11:50:00Z">
              <w:rPr>
                <w:rFonts w:ascii="Times" w:hAnsi="Times"/>
                <w:sz w:val="24"/>
                <w:szCs w:val="24"/>
              </w:rPr>
            </w:rPrChange>
          </w:rPr>
          <w:t xml:space="preserve">(Hench et al., 2008; Lowe et al., 2009) </w:t>
        </w:r>
      </w:ins>
      <w:del w:id="272" w:author="Curt Storlazzi" w:date="2015-03-31T09:03:00Z">
        <w:r w:rsidRPr="005C5F5F" w:rsidDel="00474946">
          <w:rPr>
            <w:rFonts w:ascii="Times" w:hAnsi="Times"/>
            <w:color w:val="000000" w:themeColor="text1"/>
            <w:sz w:val="24"/>
            <w:szCs w:val="24"/>
            <w:rPrChange w:id="273" w:author="Curt Storlazzi" w:date="2015-03-31T11:50:00Z">
              <w:rPr>
                <w:rFonts w:ascii="Times" w:hAnsi="Times"/>
                <w:sz w:val="24"/>
                <w:szCs w:val="24"/>
              </w:rPr>
            </w:rPrChange>
          </w:rPr>
          <w:delText>at the proposed study site</w:delText>
        </w:r>
      </w:del>
      <w:del w:id="274" w:author="Curt Storlazzi" w:date="2015-03-31T09:06:00Z">
        <w:r w:rsidRPr="005C5F5F" w:rsidDel="00474946">
          <w:rPr>
            <w:rFonts w:ascii="Times" w:hAnsi="Times"/>
            <w:color w:val="000000" w:themeColor="text1"/>
            <w:sz w:val="24"/>
            <w:szCs w:val="24"/>
            <w:rPrChange w:id="275" w:author="Curt Storlazzi" w:date="2015-03-31T11:50:00Z">
              <w:rPr>
                <w:rFonts w:ascii="Times" w:hAnsi="Times"/>
                <w:sz w:val="24"/>
                <w:szCs w:val="24"/>
              </w:rPr>
            </w:rPrChange>
          </w:rPr>
          <w:delText xml:space="preserve"> </w:delText>
        </w:r>
      </w:del>
      <w:ins w:id="276" w:author="Curt Storlazzi" w:date="2015-03-31T09:06:00Z">
        <w:r w:rsidR="00AB6050" w:rsidRPr="005C5F5F">
          <w:rPr>
            <w:rFonts w:ascii="Times" w:hAnsi="Times"/>
            <w:color w:val="000000" w:themeColor="text1"/>
            <w:sz w:val="24"/>
            <w:szCs w:val="24"/>
            <w:rPrChange w:id="277" w:author="Curt Storlazzi" w:date="2015-03-31T11:50:00Z">
              <w:rPr>
                <w:rFonts w:ascii="Times" w:hAnsi="Times"/>
                <w:sz w:val="24"/>
                <w:szCs w:val="24"/>
              </w:rPr>
            </w:rPrChange>
          </w:rPr>
          <w:t>show</w:t>
        </w:r>
      </w:ins>
      <w:del w:id="278" w:author="Curt Storlazzi" w:date="2015-03-31T09:06:00Z">
        <w:r w:rsidRPr="005C5F5F" w:rsidDel="00AB6050">
          <w:rPr>
            <w:rFonts w:ascii="Times" w:hAnsi="Times"/>
            <w:color w:val="000000" w:themeColor="text1"/>
            <w:sz w:val="24"/>
            <w:szCs w:val="24"/>
            <w:rPrChange w:id="279" w:author="Curt Storlazzi" w:date="2015-03-31T11:50:00Z">
              <w:rPr>
                <w:rFonts w:ascii="Times" w:hAnsi="Times"/>
                <w:sz w:val="24"/>
                <w:szCs w:val="24"/>
              </w:rPr>
            </w:rPrChange>
          </w:rPr>
          <w:delText>suggest</w:delText>
        </w:r>
      </w:del>
      <w:r w:rsidRPr="005C5F5F">
        <w:rPr>
          <w:rFonts w:ascii="Times" w:hAnsi="Times"/>
          <w:color w:val="000000" w:themeColor="text1"/>
          <w:sz w:val="24"/>
          <w:szCs w:val="24"/>
          <w:rPrChange w:id="280" w:author="Curt Storlazzi" w:date="2015-03-31T11:50:00Z">
            <w:rPr>
              <w:rFonts w:ascii="Times" w:hAnsi="Times"/>
              <w:sz w:val="24"/>
              <w:szCs w:val="24"/>
            </w:rPr>
          </w:rPrChange>
        </w:rPr>
        <w:t xml:space="preserve"> the opposite</w:t>
      </w:r>
      <w:ins w:id="281" w:author="Curt Storlazzi" w:date="2015-03-31T09:06:00Z">
        <w:r w:rsidR="00AB6050" w:rsidRPr="005C5F5F">
          <w:rPr>
            <w:rFonts w:ascii="Times" w:hAnsi="Times"/>
            <w:color w:val="000000" w:themeColor="text1"/>
            <w:sz w:val="24"/>
            <w:szCs w:val="24"/>
            <w:rPrChange w:id="282" w:author="Curt Storlazzi" w:date="2015-03-31T11:50:00Z">
              <w:rPr>
                <w:rFonts w:ascii="Times" w:hAnsi="Times"/>
                <w:sz w:val="24"/>
                <w:szCs w:val="24"/>
              </w:rPr>
            </w:rPrChange>
          </w:rPr>
          <w:t>:</w:t>
        </w:r>
      </w:ins>
      <w:del w:id="283" w:author="Curt Storlazzi" w:date="2015-03-31T09:06:00Z">
        <w:r w:rsidRPr="005C5F5F" w:rsidDel="00AB6050">
          <w:rPr>
            <w:rFonts w:ascii="Times" w:hAnsi="Times"/>
            <w:color w:val="000000" w:themeColor="text1"/>
            <w:sz w:val="24"/>
            <w:szCs w:val="24"/>
            <w:rPrChange w:id="284"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285" w:author="Curt Storlazzi" w:date="2015-03-31T11:50:00Z">
            <w:rPr>
              <w:rFonts w:ascii="Times" w:hAnsi="Times"/>
              <w:sz w:val="24"/>
              <w:szCs w:val="24"/>
            </w:rPr>
          </w:rPrChange>
        </w:rPr>
        <w:t xml:space="preserve"> current speeds are rapid over the shallow reef crest, slowing significantly when reaching deeper pools in the reef and the main channel that bisects the reef.</w:t>
      </w:r>
    </w:p>
    <w:p w14:paraId="047A5EDF" w14:textId="62C6B095" w:rsidR="00901DEC" w:rsidRPr="005C5F5F" w:rsidRDefault="00C91347" w:rsidP="00377061">
      <w:pPr>
        <w:spacing w:after="0" w:line="480" w:lineRule="auto"/>
        <w:ind w:firstLine="720"/>
        <w:rPr>
          <w:ins w:id="286" w:author="Curt Storlazzi" w:date="2015-03-31T09:30:00Z"/>
          <w:rFonts w:ascii="Times" w:hAnsi="Times"/>
          <w:color w:val="000000" w:themeColor="text1"/>
          <w:sz w:val="24"/>
          <w:szCs w:val="24"/>
          <w:rPrChange w:id="287" w:author="Curt Storlazzi" w:date="2015-03-31T11:50:00Z">
            <w:rPr>
              <w:ins w:id="288" w:author="Curt Storlazzi" w:date="2015-03-31T09:30:00Z"/>
              <w:rFonts w:ascii="Times" w:hAnsi="Times"/>
              <w:sz w:val="24"/>
              <w:szCs w:val="24"/>
            </w:rPr>
          </w:rPrChange>
        </w:rPr>
      </w:pPr>
      <w:commentRangeStart w:id="289"/>
      <w:r w:rsidRPr="005C5F5F">
        <w:rPr>
          <w:rFonts w:ascii="Times" w:hAnsi="Times"/>
          <w:color w:val="000000" w:themeColor="text1"/>
          <w:sz w:val="24"/>
          <w:szCs w:val="24"/>
          <w:rPrChange w:id="290" w:author="Curt Storlazzi" w:date="2015-03-31T11:50:00Z">
            <w:rPr>
              <w:rFonts w:ascii="Times" w:hAnsi="Times"/>
              <w:sz w:val="24"/>
              <w:szCs w:val="24"/>
            </w:rPr>
          </w:rPrChange>
        </w:rPr>
        <w:t xml:space="preserve">Understanding </w:t>
      </w:r>
      <w:ins w:id="291" w:author="Curt Storlazzi" w:date="2015-03-31T09:06:00Z">
        <w:r w:rsidR="00AB6050" w:rsidRPr="005C5F5F">
          <w:rPr>
            <w:rFonts w:ascii="Times" w:hAnsi="Times"/>
            <w:color w:val="000000" w:themeColor="text1"/>
            <w:sz w:val="24"/>
            <w:szCs w:val="24"/>
            <w:rPrChange w:id="292" w:author="Curt Storlazzi" w:date="2015-03-31T11:50:00Z">
              <w:rPr>
                <w:rFonts w:ascii="Times" w:hAnsi="Times"/>
                <w:sz w:val="24"/>
                <w:szCs w:val="24"/>
              </w:rPr>
            </w:rPrChange>
          </w:rPr>
          <w:t xml:space="preserve">the spatial and temporal variability in </w:t>
        </w:r>
      </w:ins>
      <w:del w:id="293" w:author="Curt Storlazzi" w:date="2015-03-31T09:06:00Z">
        <w:r w:rsidRPr="005C5F5F" w:rsidDel="00AB6050">
          <w:rPr>
            <w:rFonts w:ascii="Times" w:hAnsi="Times"/>
            <w:color w:val="000000" w:themeColor="text1"/>
            <w:sz w:val="24"/>
            <w:szCs w:val="24"/>
            <w:rPrChange w:id="294" w:author="Curt Storlazzi" w:date="2015-03-31T11:50:00Z">
              <w:rPr>
                <w:rFonts w:ascii="Times" w:hAnsi="Times"/>
                <w:sz w:val="24"/>
                <w:szCs w:val="24"/>
              </w:rPr>
            </w:rPrChange>
          </w:rPr>
          <w:delText xml:space="preserve">the </w:delText>
        </w:r>
      </w:del>
      <w:r w:rsidRPr="005C5F5F">
        <w:rPr>
          <w:rFonts w:ascii="Times" w:hAnsi="Times"/>
          <w:color w:val="000000" w:themeColor="text1"/>
          <w:sz w:val="24"/>
          <w:szCs w:val="24"/>
          <w:rPrChange w:id="295" w:author="Curt Storlazzi" w:date="2015-03-31T11:50:00Z">
            <w:rPr>
              <w:rFonts w:ascii="Times" w:hAnsi="Times"/>
              <w:sz w:val="24"/>
              <w:szCs w:val="24"/>
            </w:rPr>
          </w:rPrChange>
        </w:rPr>
        <w:t xml:space="preserve">current speeds, flow </w:t>
      </w:r>
      <w:del w:id="296" w:author="Curt Storlazzi" w:date="2015-03-31T09:07:00Z">
        <w:r w:rsidRPr="005C5F5F" w:rsidDel="00AB6050">
          <w:rPr>
            <w:rFonts w:ascii="Times" w:hAnsi="Times"/>
            <w:color w:val="000000" w:themeColor="text1"/>
            <w:sz w:val="24"/>
            <w:szCs w:val="24"/>
            <w:rPrChange w:id="297" w:author="Curt Storlazzi" w:date="2015-03-31T11:50:00Z">
              <w:rPr>
                <w:rFonts w:ascii="Times" w:hAnsi="Times"/>
                <w:sz w:val="24"/>
                <w:szCs w:val="24"/>
              </w:rPr>
            </w:rPrChange>
          </w:rPr>
          <w:delText>patterns</w:delText>
        </w:r>
      </w:del>
      <w:ins w:id="298" w:author="Curt Storlazzi" w:date="2015-03-31T09:07:00Z">
        <w:r w:rsidR="00AB6050" w:rsidRPr="005C5F5F">
          <w:rPr>
            <w:rFonts w:ascii="Times" w:hAnsi="Times"/>
            <w:color w:val="000000" w:themeColor="text1"/>
            <w:sz w:val="24"/>
            <w:szCs w:val="24"/>
            <w:rPrChange w:id="299" w:author="Curt Storlazzi" w:date="2015-03-31T11:50:00Z">
              <w:rPr>
                <w:rFonts w:ascii="Times" w:hAnsi="Times"/>
                <w:sz w:val="24"/>
                <w:szCs w:val="24"/>
              </w:rPr>
            </w:rPrChange>
          </w:rPr>
          <w:t>directions</w:t>
        </w:r>
      </w:ins>
      <w:r w:rsidRPr="005C5F5F">
        <w:rPr>
          <w:rFonts w:ascii="Times" w:hAnsi="Times"/>
          <w:color w:val="000000" w:themeColor="text1"/>
          <w:sz w:val="24"/>
          <w:szCs w:val="24"/>
          <w:rPrChange w:id="300" w:author="Curt Storlazzi" w:date="2015-03-31T11:50:00Z">
            <w:rPr>
              <w:rFonts w:ascii="Times" w:hAnsi="Times"/>
              <w:sz w:val="24"/>
              <w:szCs w:val="24"/>
            </w:rPr>
          </w:rPrChange>
        </w:rPr>
        <w:t xml:space="preserve">, and residence time of water over </w:t>
      </w:r>
      <w:del w:id="301" w:author="Curt Storlazzi" w:date="2015-03-31T09:08:00Z">
        <w:r w:rsidRPr="005C5F5F" w:rsidDel="0075352B">
          <w:rPr>
            <w:rFonts w:ascii="Times" w:hAnsi="Times"/>
            <w:color w:val="000000" w:themeColor="text1"/>
            <w:sz w:val="24"/>
            <w:szCs w:val="24"/>
            <w:rPrChange w:id="302" w:author="Curt Storlazzi" w:date="2015-03-31T11:50:00Z">
              <w:rPr>
                <w:rFonts w:ascii="Times" w:hAnsi="Times"/>
                <w:sz w:val="24"/>
                <w:szCs w:val="24"/>
              </w:rPr>
            </w:rPrChange>
          </w:rPr>
          <w:delText>the reef flat</w:delText>
        </w:r>
      </w:del>
      <w:ins w:id="303" w:author="Curt Storlazzi" w:date="2015-03-31T09:08:00Z">
        <w:r w:rsidR="0075352B" w:rsidRPr="005C5F5F">
          <w:rPr>
            <w:rFonts w:ascii="Times" w:hAnsi="Times"/>
            <w:color w:val="000000" w:themeColor="text1"/>
            <w:sz w:val="24"/>
            <w:szCs w:val="24"/>
            <w:rPrChange w:id="304" w:author="Curt Storlazzi" w:date="2015-03-31T11:50:00Z">
              <w:rPr>
                <w:rFonts w:ascii="Times" w:hAnsi="Times"/>
                <w:sz w:val="24"/>
                <w:szCs w:val="24"/>
              </w:rPr>
            </w:rPrChange>
          </w:rPr>
          <w:t>corals</w:t>
        </w:r>
      </w:ins>
      <w:r w:rsidRPr="005C5F5F">
        <w:rPr>
          <w:rFonts w:ascii="Times" w:hAnsi="Times"/>
          <w:color w:val="000000" w:themeColor="text1"/>
          <w:sz w:val="24"/>
          <w:szCs w:val="24"/>
          <w:rPrChange w:id="305" w:author="Curt Storlazzi" w:date="2015-03-31T11:50:00Z">
            <w:rPr>
              <w:rFonts w:ascii="Times" w:hAnsi="Times"/>
              <w:sz w:val="24"/>
              <w:szCs w:val="24"/>
            </w:rPr>
          </w:rPrChange>
        </w:rPr>
        <w:t xml:space="preserve"> is critical for understanding </w:t>
      </w:r>
      <w:del w:id="306" w:author="Curt Storlazzi" w:date="2015-03-31T09:08:00Z">
        <w:r w:rsidRPr="005C5F5F" w:rsidDel="0075352B">
          <w:rPr>
            <w:rFonts w:ascii="Times" w:hAnsi="Times"/>
            <w:color w:val="000000" w:themeColor="text1"/>
            <w:sz w:val="24"/>
            <w:szCs w:val="24"/>
            <w:rPrChange w:id="307" w:author="Curt Storlazzi" w:date="2015-03-31T11:50:00Z">
              <w:rPr>
                <w:rFonts w:ascii="Times" w:hAnsi="Times"/>
                <w:sz w:val="24"/>
                <w:szCs w:val="24"/>
              </w:rPr>
            </w:rPrChange>
          </w:rPr>
          <w:delText xml:space="preserve">spatial and temporal </w:delText>
        </w:r>
      </w:del>
      <w:r w:rsidRPr="005C5F5F">
        <w:rPr>
          <w:rFonts w:ascii="Times" w:hAnsi="Times"/>
          <w:color w:val="000000" w:themeColor="text1"/>
          <w:sz w:val="24"/>
          <w:szCs w:val="24"/>
          <w:rPrChange w:id="308" w:author="Curt Storlazzi" w:date="2015-03-31T11:50:00Z">
            <w:rPr>
              <w:rFonts w:ascii="Times" w:hAnsi="Times"/>
              <w:sz w:val="24"/>
              <w:szCs w:val="24"/>
            </w:rPr>
          </w:rPrChange>
        </w:rPr>
        <w:t>patterns of sedimentation in</w:t>
      </w:r>
      <w:del w:id="309" w:author="Curt Storlazzi" w:date="2015-03-31T09:08:00Z">
        <w:r w:rsidRPr="005C5F5F" w:rsidDel="0075352B">
          <w:rPr>
            <w:rFonts w:ascii="Times" w:hAnsi="Times"/>
            <w:color w:val="000000" w:themeColor="text1"/>
            <w:sz w:val="24"/>
            <w:szCs w:val="24"/>
            <w:rPrChange w:id="310" w:author="Curt Storlazzi" w:date="2015-03-31T11:50:00Z">
              <w:rPr>
                <w:rFonts w:ascii="Times" w:hAnsi="Times"/>
                <w:sz w:val="24"/>
                <w:szCs w:val="24"/>
              </w:rPr>
            </w:rPrChange>
          </w:rPr>
          <w:delText xml:space="preserve"> the study site,</w:delText>
        </w:r>
      </w:del>
      <w:r w:rsidRPr="005C5F5F">
        <w:rPr>
          <w:rFonts w:ascii="Times" w:hAnsi="Times"/>
          <w:color w:val="000000" w:themeColor="text1"/>
          <w:sz w:val="24"/>
          <w:szCs w:val="24"/>
          <w:rPrChange w:id="311" w:author="Curt Storlazzi" w:date="2015-03-31T11:50:00Z">
            <w:rPr>
              <w:rFonts w:ascii="Times" w:hAnsi="Times"/>
              <w:sz w:val="24"/>
              <w:szCs w:val="24"/>
            </w:rPr>
          </w:rPrChange>
        </w:rPr>
        <w:t xml:space="preserve"> Faga'alu Bay</w:t>
      </w:r>
      <w:ins w:id="312" w:author="Curt Storlazzi" w:date="2015-03-31T09:09:00Z">
        <w:r w:rsidR="0075352B" w:rsidRPr="005C5F5F">
          <w:rPr>
            <w:rFonts w:ascii="Times" w:hAnsi="Times"/>
            <w:color w:val="000000" w:themeColor="text1"/>
            <w:sz w:val="24"/>
            <w:szCs w:val="24"/>
            <w:rPrChange w:id="313" w:author="Curt Storlazzi" w:date="2015-03-31T11:50:00Z">
              <w:rPr>
                <w:rFonts w:ascii="Times" w:hAnsi="Times"/>
                <w:sz w:val="24"/>
                <w:szCs w:val="24"/>
              </w:rPr>
            </w:rPrChange>
          </w:rPr>
          <w:t xml:space="preserve"> on Tutuila in</w:t>
        </w:r>
      </w:ins>
      <w:del w:id="314" w:author="Curt Storlazzi" w:date="2015-03-31T09:09:00Z">
        <w:r w:rsidRPr="005C5F5F" w:rsidDel="0075352B">
          <w:rPr>
            <w:rFonts w:ascii="Times" w:hAnsi="Times"/>
            <w:color w:val="000000" w:themeColor="text1"/>
            <w:sz w:val="24"/>
            <w:szCs w:val="24"/>
            <w:rPrChange w:id="315"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316" w:author="Curt Storlazzi" w:date="2015-03-31T11:50:00Z">
            <w:rPr>
              <w:rFonts w:ascii="Times" w:hAnsi="Times"/>
              <w:sz w:val="24"/>
              <w:szCs w:val="24"/>
            </w:rPr>
          </w:rPrChange>
        </w:rPr>
        <w:t xml:space="preserve"> American Samoa. Following large or intense storm events, suspended sediment is discharged into Faga'alu Bay and advected seaward over the reef by momentum, in a thin surface layer of </w:t>
      </w:r>
      <w:ins w:id="317" w:author="Curt Storlazzi" w:date="2015-03-31T09:12:00Z">
        <w:r w:rsidR="0075352B" w:rsidRPr="005C5F5F">
          <w:rPr>
            <w:rFonts w:ascii="Times" w:hAnsi="Times"/>
            <w:color w:val="000000" w:themeColor="text1"/>
            <w:sz w:val="24"/>
            <w:szCs w:val="24"/>
            <w:rPrChange w:id="318" w:author="Curt Storlazzi" w:date="2015-03-31T11:50:00Z">
              <w:rPr>
                <w:rFonts w:ascii="Times" w:hAnsi="Times"/>
                <w:sz w:val="24"/>
                <w:szCs w:val="24"/>
              </w:rPr>
            </w:rPrChange>
          </w:rPr>
          <w:t xml:space="preserve">freshwater with </w:t>
        </w:r>
      </w:ins>
      <w:del w:id="319" w:author="Curt Storlazzi" w:date="2015-03-31T09:13:00Z">
        <w:r w:rsidRPr="005C5F5F" w:rsidDel="0075352B">
          <w:rPr>
            <w:rFonts w:ascii="Times" w:hAnsi="Times"/>
            <w:color w:val="000000" w:themeColor="text1"/>
            <w:sz w:val="24"/>
            <w:szCs w:val="24"/>
            <w:rPrChange w:id="320" w:author="Curt Storlazzi" w:date="2015-03-31T11:50:00Z">
              <w:rPr>
                <w:rFonts w:ascii="Times" w:hAnsi="Times"/>
                <w:sz w:val="24"/>
                <w:szCs w:val="24"/>
              </w:rPr>
            </w:rPrChange>
          </w:rPr>
          <w:delText xml:space="preserve">high </w:delText>
        </w:r>
      </w:del>
      <w:r w:rsidRPr="005C5F5F">
        <w:rPr>
          <w:rFonts w:ascii="Times" w:hAnsi="Times"/>
          <w:color w:val="000000" w:themeColor="text1"/>
          <w:sz w:val="24"/>
          <w:szCs w:val="24"/>
          <w:rPrChange w:id="321" w:author="Curt Storlazzi" w:date="2015-03-31T11:50:00Z">
            <w:rPr>
              <w:rFonts w:ascii="Times" w:hAnsi="Times"/>
              <w:sz w:val="24"/>
              <w:szCs w:val="24"/>
            </w:rPr>
          </w:rPrChange>
        </w:rPr>
        <w:t>suspended sediment concentration</w:t>
      </w:r>
      <w:ins w:id="322" w:author="Curt Storlazzi" w:date="2015-03-31T09:13:00Z">
        <w:r w:rsidR="0075352B" w:rsidRPr="005C5F5F">
          <w:rPr>
            <w:rFonts w:ascii="Times" w:hAnsi="Times"/>
            <w:color w:val="000000" w:themeColor="text1"/>
            <w:sz w:val="24"/>
            <w:szCs w:val="24"/>
            <w:rPrChange w:id="323" w:author="Curt Storlazzi" w:date="2015-03-31T11:50:00Z">
              <w:rPr>
                <w:rFonts w:ascii="Times" w:hAnsi="Times"/>
                <w:sz w:val="24"/>
                <w:szCs w:val="24"/>
              </w:rPr>
            </w:rPrChange>
          </w:rPr>
          <w:t>s</w:t>
        </w:r>
      </w:ins>
      <w:r w:rsidRPr="005C5F5F">
        <w:rPr>
          <w:rFonts w:ascii="Times" w:hAnsi="Times"/>
          <w:color w:val="000000" w:themeColor="text1"/>
          <w:sz w:val="24"/>
          <w:szCs w:val="24"/>
          <w:rPrChange w:id="324" w:author="Curt Storlazzi" w:date="2015-03-31T11:50:00Z">
            <w:rPr>
              <w:rFonts w:ascii="Times" w:hAnsi="Times"/>
              <w:sz w:val="24"/>
              <w:szCs w:val="24"/>
            </w:rPr>
          </w:rPrChange>
        </w:rPr>
        <w:t xml:space="preserve"> (SSC</w:t>
      </w:r>
      <w:del w:id="325" w:author="Curt Storlazzi" w:date="2015-03-31T09:07:00Z">
        <w:r w:rsidRPr="005C5F5F" w:rsidDel="00AB6050">
          <w:rPr>
            <w:rFonts w:ascii="Times" w:hAnsi="Times"/>
            <w:color w:val="000000" w:themeColor="text1"/>
            <w:sz w:val="24"/>
            <w:szCs w:val="24"/>
            <w:rPrChange w:id="326" w:author="Curt Storlazzi" w:date="2015-03-31T11:50:00Z">
              <w:rPr>
                <w:rFonts w:ascii="Times" w:hAnsi="Times"/>
                <w:sz w:val="24"/>
                <w:szCs w:val="24"/>
              </w:rPr>
            </w:rPrChange>
          </w:rPr>
          <w:delText>)(&gt;</w:delText>
        </w:r>
      </w:del>
      <w:ins w:id="327" w:author="Curt Storlazzi" w:date="2015-03-31T09:07:00Z">
        <w:r w:rsidR="00AB6050" w:rsidRPr="005C5F5F">
          <w:rPr>
            <w:rFonts w:ascii="Times" w:hAnsi="Times"/>
            <w:color w:val="000000" w:themeColor="text1"/>
            <w:sz w:val="24"/>
            <w:szCs w:val="24"/>
            <w:rPrChange w:id="328" w:author="Curt Storlazzi" w:date="2015-03-31T11:50:00Z">
              <w:rPr>
                <w:rFonts w:ascii="Times" w:hAnsi="Times"/>
                <w:sz w:val="24"/>
                <w:szCs w:val="24"/>
              </w:rPr>
            </w:rPrChange>
          </w:rPr>
          <w:t>)</w:t>
        </w:r>
        <w:r w:rsidR="0075352B" w:rsidRPr="005C5F5F">
          <w:rPr>
            <w:rFonts w:ascii="Times" w:hAnsi="Times"/>
            <w:color w:val="000000" w:themeColor="text1"/>
            <w:sz w:val="24"/>
            <w:szCs w:val="24"/>
            <w:rPrChange w:id="329" w:author="Curt Storlazzi" w:date="2015-03-31T11:50:00Z">
              <w:rPr>
                <w:rFonts w:ascii="Times" w:hAnsi="Times"/>
                <w:sz w:val="24"/>
                <w:szCs w:val="24"/>
              </w:rPr>
            </w:rPrChange>
          </w:rPr>
          <w:t xml:space="preserve"> that often exceed</w:t>
        </w:r>
        <w:r w:rsidR="00AB6050" w:rsidRPr="005C5F5F">
          <w:rPr>
            <w:rFonts w:ascii="Times" w:hAnsi="Times"/>
            <w:color w:val="000000" w:themeColor="text1"/>
            <w:sz w:val="24"/>
            <w:szCs w:val="24"/>
            <w:rPrChange w:id="330"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331" w:author="Curt Storlazzi" w:date="2015-03-31T11:50:00Z">
            <w:rPr>
              <w:rFonts w:ascii="Times" w:hAnsi="Times"/>
              <w:sz w:val="24"/>
              <w:szCs w:val="24"/>
            </w:rPr>
          </w:rPrChange>
        </w:rPr>
        <w:t>500mg/</w:t>
      </w:r>
      <w:ins w:id="332" w:author="Curt Storlazzi" w:date="2015-03-31T09:07:00Z">
        <w:r w:rsidR="00AB6050" w:rsidRPr="005C5F5F">
          <w:rPr>
            <w:rFonts w:ascii="Times" w:hAnsi="Times"/>
            <w:color w:val="000000" w:themeColor="text1"/>
            <w:sz w:val="24"/>
            <w:szCs w:val="24"/>
            <w:rPrChange w:id="333" w:author="Curt Storlazzi" w:date="2015-03-31T11:50:00Z">
              <w:rPr>
                <w:rFonts w:ascii="Times" w:hAnsi="Times"/>
                <w:sz w:val="24"/>
                <w:szCs w:val="24"/>
              </w:rPr>
            </w:rPrChange>
          </w:rPr>
          <w:t>l</w:t>
        </w:r>
      </w:ins>
      <w:del w:id="334" w:author="Curt Storlazzi" w:date="2015-03-31T09:07:00Z">
        <w:r w:rsidRPr="005C5F5F" w:rsidDel="00AB6050">
          <w:rPr>
            <w:rFonts w:ascii="Times" w:hAnsi="Times"/>
            <w:color w:val="000000" w:themeColor="text1"/>
            <w:sz w:val="24"/>
            <w:szCs w:val="24"/>
            <w:rPrChange w:id="335" w:author="Curt Storlazzi" w:date="2015-03-31T11:50:00Z">
              <w:rPr>
                <w:rFonts w:ascii="Times" w:hAnsi="Times"/>
                <w:sz w:val="24"/>
                <w:szCs w:val="24"/>
              </w:rPr>
            </w:rPrChange>
          </w:rPr>
          <w:delText>L)</w:delText>
        </w:r>
      </w:del>
      <w:r w:rsidRPr="005C5F5F">
        <w:rPr>
          <w:rFonts w:ascii="Times" w:hAnsi="Times"/>
          <w:color w:val="000000" w:themeColor="text1"/>
          <w:sz w:val="24"/>
          <w:szCs w:val="24"/>
          <w:rPrChange w:id="336" w:author="Curt Storlazzi" w:date="2015-03-31T11:50:00Z">
            <w:rPr>
              <w:rFonts w:ascii="Times" w:hAnsi="Times"/>
              <w:sz w:val="24"/>
              <w:szCs w:val="24"/>
            </w:rPr>
          </w:rPrChange>
        </w:rPr>
        <w:t xml:space="preserve">. This sediment-rich layer significantly attenuates photosynthetically active radiation </w:t>
      </w:r>
      <w:del w:id="337" w:author="Curt Storlazzi" w:date="2015-03-31T09:09:00Z">
        <w:r w:rsidRPr="005C5F5F" w:rsidDel="0075352B">
          <w:rPr>
            <w:rFonts w:ascii="Times" w:hAnsi="Times"/>
            <w:color w:val="000000" w:themeColor="text1"/>
            <w:sz w:val="24"/>
            <w:szCs w:val="24"/>
            <w:rPrChange w:id="338" w:author="Curt Storlazzi" w:date="2015-03-31T11:50:00Z">
              <w:rPr>
                <w:rFonts w:ascii="Times" w:hAnsi="Times"/>
                <w:sz w:val="24"/>
                <w:szCs w:val="24"/>
              </w:rPr>
            </w:rPrChange>
          </w:rPr>
          <w:delText xml:space="preserve">(PAR) </w:delText>
        </w:r>
      </w:del>
      <w:r w:rsidRPr="005C5F5F">
        <w:rPr>
          <w:rFonts w:ascii="Times" w:hAnsi="Times"/>
          <w:color w:val="000000" w:themeColor="text1"/>
          <w:sz w:val="24"/>
          <w:szCs w:val="24"/>
          <w:rPrChange w:id="339" w:author="Curt Storlazzi" w:date="2015-03-31T11:50:00Z">
            <w:rPr>
              <w:rFonts w:ascii="Times" w:hAnsi="Times"/>
              <w:sz w:val="24"/>
              <w:szCs w:val="24"/>
            </w:rPr>
          </w:rPrChange>
        </w:rPr>
        <w:t xml:space="preserve">and transports fine sediment over the reef where it can settle out of the water column and onto coral </w:t>
      </w:r>
      <w:ins w:id="340" w:author="Curt Storlazzi" w:date="2015-03-31T09:09:00Z">
        <w:r w:rsidR="0075352B" w:rsidRPr="005C5F5F">
          <w:rPr>
            <w:rFonts w:ascii="Times" w:hAnsi="Times"/>
            <w:color w:val="000000" w:themeColor="text1"/>
            <w:sz w:val="24"/>
            <w:szCs w:val="24"/>
            <w:rPrChange w:id="341" w:author="Curt Storlazzi" w:date="2015-03-31T11:50:00Z">
              <w:rPr>
                <w:rFonts w:ascii="Times" w:hAnsi="Times"/>
                <w:sz w:val="24"/>
                <w:szCs w:val="24"/>
              </w:rPr>
            </w:rPrChange>
          </w:rPr>
          <w:t xml:space="preserve">reef </w:t>
        </w:r>
      </w:ins>
      <w:r w:rsidRPr="005C5F5F">
        <w:rPr>
          <w:rFonts w:ascii="Times" w:hAnsi="Times"/>
          <w:color w:val="000000" w:themeColor="text1"/>
          <w:sz w:val="24"/>
          <w:szCs w:val="24"/>
          <w:rPrChange w:id="342" w:author="Curt Storlazzi" w:date="2015-03-31T11:50:00Z">
            <w:rPr>
              <w:rFonts w:ascii="Times" w:hAnsi="Times"/>
              <w:sz w:val="24"/>
              <w:szCs w:val="24"/>
            </w:rPr>
          </w:rPrChange>
        </w:rPr>
        <w:t>organisms. Although the hypopycnal surface plume is able to move counter to prevailing currents (upcurrent) by sliding over denser seawater, as sediment particles settle they are entrained in the prevailing current and transported accordingly (Wolanski et al., 2003). As flow velocities increase, residence time of the plume over the reef flat decreases, limiting time for small particles to settle out of the water column and controlling the sedimentation rate, even for the same concentration and magnitude of different plumes.</w:t>
      </w:r>
      <w:commentRangeEnd w:id="289"/>
      <w:r w:rsidR="0017149D" w:rsidRPr="005C5F5F">
        <w:rPr>
          <w:rStyle w:val="CommentReference"/>
          <w:color w:val="000000" w:themeColor="text1"/>
          <w:rPrChange w:id="343" w:author="Curt Storlazzi" w:date="2015-03-31T11:50:00Z">
            <w:rPr>
              <w:rStyle w:val="CommentReference"/>
            </w:rPr>
          </w:rPrChange>
        </w:rPr>
        <w:commentReference w:id="289"/>
      </w:r>
    </w:p>
    <w:p w14:paraId="1A716D27" w14:textId="0C752E63" w:rsidR="001F0CAC" w:rsidRPr="005C5F5F" w:rsidRDefault="001F0CAC" w:rsidP="00377061">
      <w:pPr>
        <w:spacing w:after="0" w:line="480" w:lineRule="auto"/>
        <w:ind w:firstLine="720"/>
        <w:rPr>
          <w:rFonts w:ascii="Times" w:hAnsi="Times"/>
          <w:color w:val="000000" w:themeColor="text1"/>
          <w:sz w:val="24"/>
          <w:szCs w:val="24"/>
          <w:rPrChange w:id="344" w:author="Curt Storlazzi" w:date="2015-03-31T11:50:00Z">
            <w:rPr>
              <w:rFonts w:ascii="Times" w:hAnsi="Times"/>
              <w:sz w:val="24"/>
              <w:szCs w:val="24"/>
            </w:rPr>
          </w:rPrChange>
        </w:rPr>
      </w:pPr>
      <w:commentRangeStart w:id="345"/>
      <w:ins w:id="346" w:author="Curt Storlazzi" w:date="2015-03-31T09:30:00Z">
        <w:r w:rsidRPr="005C5F5F">
          <w:rPr>
            <w:rFonts w:ascii="Times" w:hAnsi="Times"/>
            <w:color w:val="000000" w:themeColor="text1"/>
            <w:sz w:val="24"/>
            <w:szCs w:val="24"/>
            <w:rPrChange w:id="347" w:author="Curt Storlazzi" w:date="2015-03-31T11:50:00Z">
              <w:rPr>
                <w:rFonts w:ascii="Times" w:hAnsi="Times"/>
                <w:sz w:val="24"/>
                <w:szCs w:val="24"/>
              </w:rPr>
            </w:rPrChange>
          </w:rPr>
          <w:lastRenderedPageBreak/>
          <w:t>Since it is known that both quality and residence time of water over the reef are strong controls on coral health, it is desirable to characterize spatially distributed flow patterns in relation to wave, wind, and tide forcings</w:t>
        </w:r>
      </w:ins>
      <w:commentRangeEnd w:id="345"/>
      <w:ins w:id="348" w:author="Curt Storlazzi" w:date="2015-03-31T09:31:00Z">
        <w:r w:rsidRPr="005C5F5F">
          <w:rPr>
            <w:rStyle w:val="CommentReference"/>
            <w:color w:val="000000" w:themeColor="text1"/>
            <w:rPrChange w:id="349" w:author="Curt Storlazzi" w:date="2015-03-31T11:50:00Z">
              <w:rPr>
                <w:rStyle w:val="CommentReference"/>
              </w:rPr>
            </w:rPrChange>
          </w:rPr>
          <w:commentReference w:id="345"/>
        </w:r>
      </w:ins>
      <w:ins w:id="350" w:author="Curt Storlazzi" w:date="2015-03-31T09:30:00Z">
        <w:r w:rsidRPr="005C5F5F">
          <w:rPr>
            <w:rFonts w:ascii="Times" w:hAnsi="Times"/>
            <w:color w:val="000000" w:themeColor="text1"/>
            <w:sz w:val="24"/>
            <w:szCs w:val="24"/>
            <w:rPrChange w:id="351" w:author="Curt Storlazzi" w:date="2015-03-31T11:50:00Z">
              <w:rPr>
                <w:rFonts w:ascii="Times" w:hAnsi="Times"/>
                <w:sz w:val="24"/>
                <w:szCs w:val="24"/>
              </w:rPr>
            </w:rPrChange>
          </w:rPr>
          <w:t>.</w:t>
        </w:r>
      </w:ins>
    </w:p>
    <w:p w14:paraId="65965126" w14:textId="59BDFC70" w:rsidR="00901DEC" w:rsidRPr="005C5F5F" w:rsidRDefault="00C91347" w:rsidP="00377061">
      <w:pPr>
        <w:spacing w:after="0" w:line="480" w:lineRule="auto"/>
        <w:ind w:firstLine="720"/>
        <w:rPr>
          <w:rFonts w:ascii="Times" w:hAnsi="Times"/>
          <w:color w:val="000000" w:themeColor="text1"/>
          <w:sz w:val="24"/>
          <w:szCs w:val="24"/>
          <w:rPrChange w:id="352" w:author="Curt Storlazzi" w:date="2015-03-31T11:50:00Z">
            <w:rPr>
              <w:rFonts w:ascii="Times" w:hAnsi="Times"/>
              <w:sz w:val="24"/>
              <w:szCs w:val="24"/>
            </w:rPr>
          </w:rPrChange>
        </w:rPr>
      </w:pPr>
      <w:commentRangeStart w:id="353"/>
      <w:r w:rsidRPr="005C5F5F">
        <w:rPr>
          <w:rFonts w:ascii="Times" w:hAnsi="Times"/>
          <w:color w:val="000000" w:themeColor="text1"/>
          <w:sz w:val="24"/>
          <w:szCs w:val="24"/>
          <w:rPrChange w:id="354" w:author="Curt Storlazzi" w:date="2015-03-31T11:50:00Z">
            <w:rPr>
              <w:rFonts w:ascii="Times" w:hAnsi="Times"/>
              <w:sz w:val="24"/>
              <w:szCs w:val="24"/>
            </w:rPr>
          </w:rPrChange>
        </w:rPr>
        <w:t>Little data on current circulation around Tutuila is available, and almost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 and used numerical modeling to simulate wave propagation dynamics in Pago Pago Harbor. Vetter et al (2013)</w:t>
      </w:r>
      <w:commentRangeEnd w:id="353"/>
      <w:r w:rsidR="0075352B" w:rsidRPr="005C5F5F">
        <w:rPr>
          <w:rStyle w:val="CommentReference"/>
          <w:color w:val="000000" w:themeColor="text1"/>
          <w:rPrChange w:id="355" w:author="Curt Storlazzi" w:date="2015-03-31T11:50:00Z">
            <w:rPr>
              <w:rStyle w:val="CommentReference"/>
            </w:rPr>
          </w:rPrChange>
        </w:rPr>
        <w:commentReference w:id="353"/>
      </w:r>
      <w:commentRangeStart w:id="356"/>
      <w:r w:rsidRPr="005C5F5F">
        <w:rPr>
          <w:rFonts w:ascii="Times" w:hAnsi="Times"/>
          <w:color w:val="000000" w:themeColor="text1"/>
          <w:sz w:val="24"/>
          <w:szCs w:val="24"/>
          <w:rPrChange w:id="357" w:author="Curt Storlazzi" w:date="2015-03-31T11:50:00Z">
            <w:rPr>
              <w:rFonts w:ascii="Times" w:hAnsi="Times"/>
              <w:sz w:val="24"/>
              <w:szCs w:val="24"/>
            </w:rPr>
          </w:rPrChange>
        </w:rPr>
        <w:t xml:space="preserve"> deployed wave/tide gauges in Faga'alu Bay on the southern forereef and reef flat, and an ADCP in the 'ava</w:t>
      </w:r>
      <w:commentRangeEnd w:id="356"/>
      <w:r w:rsidR="0075352B" w:rsidRPr="005C5F5F">
        <w:rPr>
          <w:rStyle w:val="CommentReference"/>
          <w:color w:val="000000" w:themeColor="text1"/>
          <w:rPrChange w:id="358" w:author="Curt Storlazzi" w:date="2015-03-31T11:50:00Z">
            <w:rPr>
              <w:rStyle w:val="CommentReference"/>
            </w:rPr>
          </w:rPrChange>
        </w:rPr>
        <w:commentReference w:id="356"/>
      </w:r>
      <w:r w:rsidRPr="005C5F5F">
        <w:rPr>
          <w:rFonts w:ascii="Times" w:hAnsi="Times"/>
          <w:color w:val="000000" w:themeColor="text1"/>
          <w:sz w:val="24"/>
          <w:szCs w:val="24"/>
          <w:rPrChange w:id="359" w:author="Curt Storlazzi" w:date="2015-03-31T11:50:00Z">
            <w:rPr>
              <w:rFonts w:ascii="Times" w:hAnsi="Times"/>
              <w:sz w:val="24"/>
              <w:szCs w:val="24"/>
            </w:rPr>
          </w:rPrChange>
        </w:rPr>
        <w:t>, for one year (2012-2013). Vetter (2013) concluded flow dynamics in the bay were predominantly forced by waves breaking over the southern reef crest, and the wave influence increased linearly with tide height. Using an estimate of total lagoon volume, Vetter (2013) calculated flushing time varied from thirty-three hours during low wave height, to less than two hours during conditions when peak significant wave height was 1.6</w:t>
      </w:r>
      <w:ins w:id="360" w:author="Curt Storlazzi" w:date="2015-03-31T09:15:00Z">
        <w:r w:rsidR="0075352B" w:rsidRPr="005C5F5F">
          <w:rPr>
            <w:rFonts w:ascii="Times" w:hAnsi="Times"/>
            <w:color w:val="000000" w:themeColor="text1"/>
            <w:sz w:val="24"/>
            <w:szCs w:val="24"/>
            <w:rPrChange w:id="361"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362" w:author="Curt Storlazzi" w:date="2015-03-31T11:50:00Z">
            <w:rPr>
              <w:rFonts w:ascii="Times" w:hAnsi="Times"/>
              <w:sz w:val="24"/>
              <w:szCs w:val="24"/>
            </w:rPr>
          </w:rPrChange>
        </w:rPr>
        <w:t>m, and mean current speed out of the main channel was 0.14 m/s</w:t>
      </w:r>
      <w:del w:id="363" w:author="Curt Storlazzi" w:date="2015-03-31T09:15:00Z">
        <w:r w:rsidRPr="005C5F5F" w:rsidDel="0075352B">
          <w:rPr>
            <w:rFonts w:ascii="Times" w:hAnsi="Times"/>
            <w:color w:val="000000" w:themeColor="text1"/>
            <w:sz w:val="24"/>
            <w:szCs w:val="24"/>
            <w:rPrChange w:id="364" w:author="Curt Storlazzi" w:date="2015-03-31T11:50:00Z">
              <w:rPr>
                <w:rFonts w:ascii="Times" w:hAnsi="Times"/>
                <w:sz w:val="24"/>
                <w:szCs w:val="24"/>
              </w:rPr>
            </w:rPrChange>
          </w:rPr>
          <w:delText>ec</w:delText>
        </w:r>
      </w:del>
      <w:r w:rsidRPr="005C5F5F">
        <w:rPr>
          <w:rFonts w:ascii="Times" w:hAnsi="Times"/>
          <w:color w:val="000000" w:themeColor="text1"/>
          <w:sz w:val="24"/>
          <w:szCs w:val="24"/>
          <w:rPrChange w:id="365" w:author="Curt Storlazzi" w:date="2015-03-31T11:50:00Z">
            <w:rPr>
              <w:rFonts w:ascii="Times" w:hAnsi="Times"/>
              <w:sz w:val="24"/>
              <w:szCs w:val="24"/>
            </w:rPr>
          </w:rPrChange>
        </w:rPr>
        <w:t>.</w:t>
      </w:r>
      <w:r w:rsidR="0075352B" w:rsidRPr="005C5F5F">
        <w:rPr>
          <w:rStyle w:val="CommentReference"/>
          <w:color w:val="000000" w:themeColor="text1"/>
          <w:rPrChange w:id="366" w:author="Curt Storlazzi" w:date="2015-03-31T11:50:00Z">
            <w:rPr>
              <w:rStyle w:val="CommentReference"/>
            </w:rPr>
          </w:rPrChange>
        </w:rPr>
        <w:commentReference w:id="367"/>
      </w:r>
    </w:p>
    <w:p w14:paraId="2B7AC7BD" w14:textId="77777777" w:rsidR="0075352B" w:rsidRPr="005C5F5F" w:rsidRDefault="0075352B" w:rsidP="00377061">
      <w:pPr>
        <w:pStyle w:val="Heading2"/>
        <w:spacing w:before="0" w:line="480" w:lineRule="auto"/>
        <w:rPr>
          <w:ins w:id="368" w:author="Curt Storlazzi" w:date="2015-03-31T09:09:00Z"/>
          <w:rFonts w:ascii="Times" w:hAnsi="Times"/>
          <w:color w:val="000000" w:themeColor="text1"/>
          <w:sz w:val="24"/>
          <w:szCs w:val="24"/>
          <w:rPrChange w:id="369" w:author="Curt Storlazzi" w:date="2015-03-31T11:50:00Z">
            <w:rPr>
              <w:ins w:id="370" w:author="Curt Storlazzi" w:date="2015-03-31T09:09:00Z"/>
              <w:rFonts w:ascii="Times" w:hAnsi="Times"/>
              <w:sz w:val="24"/>
              <w:szCs w:val="24"/>
            </w:rPr>
          </w:rPrChange>
        </w:rPr>
      </w:pPr>
    </w:p>
    <w:p w14:paraId="52B40B3A" w14:textId="139E0C28" w:rsidR="00901DEC" w:rsidRPr="005C5F5F" w:rsidRDefault="00C91347" w:rsidP="00377061">
      <w:pPr>
        <w:pStyle w:val="Heading2"/>
        <w:spacing w:before="0" w:line="480" w:lineRule="auto"/>
        <w:rPr>
          <w:rFonts w:ascii="Times" w:hAnsi="Times"/>
          <w:color w:val="000000" w:themeColor="text1"/>
          <w:sz w:val="24"/>
          <w:szCs w:val="24"/>
          <w:rPrChange w:id="371" w:author="Curt Storlazzi" w:date="2015-03-31T11:50:00Z">
            <w:rPr>
              <w:rFonts w:ascii="Times" w:hAnsi="Times"/>
              <w:sz w:val="24"/>
              <w:szCs w:val="24"/>
            </w:rPr>
          </w:rPrChange>
        </w:rPr>
      </w:pPr>
      <w:del w:id="372" w:author="Curt Storlazzi" w:date="2015-03-31T11:50:00Z">
        <w:r w:rsidRPr="005C5F5F" w:rsidDel="005C5F5F">
          <w:rPr>
            <w:rFonts w:ascii="Times" w:hAnsi="Times"/>
            <w:color w:val="000000" w:themeColor="text1"/>
            <w:sz w:val="24"/>
            <w:szCs w:val="24"/>
            <w:rPrChange w:id="373" w:author="Curt Storlazzi" w:date="2015-03-31T11:50:00Z">
              <w:rPr>
                <w:rFonts w:ascii="Times" w:hAnsi="Times"/>
                <w:sz w:val="24"/>
                <w:szCs w:val="24"/>
              </w:rPr>
            </w:rPrChange>
          </w:rPr>
          <w:delText>Study Area</w:delText>
        </w:r>
      </w:del>
      <w:ins w:id="374" w:author="Curt Storlazzi" w:date="2015-03-31T11:50:00Z">
        <w:r w:rsidR="005C5F5F">
          <w:rPr>
            <w:rFonts w:ascii="Times" w:hAnsi="Times"/>
            <w:color w:val="000000" w:themeColor="text1"/>
            <w:sz w:val="24"/>
            <w:szCs w:val="24"/>
          </w:rPr>
          <w:t>STUDY AREA</w:t>
        </w:r>
      </w:ins>
    </w:p>
    <w:p w14:paraId="601F838A" w14:textId="4D45364E" w:rsidR="00901DEC" w:rsidRPr="005C5F5F" w:rsidDel="001F0CAC" w:rsidRDefault="00C91347" w:rsidP="00377061">
      <w:pPr>
        <w:spacing w:after="0" w:line="480" w:lineRule="auto"/>
        <w:ind w:firstLine="720"/>
        <w:rPr>
          <w:del w:id="375" w:author="Curt Storlazzi" w:date="2015-03-31T09:28:00Z"/>
          <w:rFonts w:ascii="Times" w:hAnsi="Times"/>
          <w:color w:val="000000" w:themeColor="text1"/>
          <w:sz w:val="24"/>
          <w:szCs w:val="24"/>
          <w:rPrChange w:id="376" w:author="Curt Storlazzi" w:date="2015-03-31T11:50:00Z">
            <w:rPr>
              <w:del w:id="377" w:author="Curt Storlazzi" w:date="2015-03-31T09:28:00Z"/>
              <w:rFonts w:ascii="Times" w:hAnsi="Times"/>
              <w:sz w:val="24"/>
              <w:szCs w:val="24"/>
            </w:rPr>
          </w:rPrChange>
        </w:rPr>
      </w:pPr>
      <w:r w:rsidRPr="005C5F5F">
        <w:rPr>
          <w:rFonts w:ascii="Times" w:hAnsi="Times"/>
          <w:color w:val="000000" w:themeColor="text1"/>
          <w:sz w:val="24"/>
          <w:szCs w:val="24"/>
          <w:rPrChange w:id="378" w:author="Curt Storlazzi" w:date="2015-03-31T11:50:00Z">
            <w:rPr>
              <w:rFonts w:ascii="Times" w:hAnsi="Times"/>
              <w:sz w:val="24"/>
              <w:szCs w:val="24"/>
            </w:rPr>
          </w:rPrChange>
        </w:rPr>
        <w:t>Faga'alu Bay, on the island of Tutuila, American Samoa (14.290 S, 170.677 W) is a V-shaped, reef-fringed embayment at the mouth of a small</w:t>
      </w:r>
      <w:ins w:id="379" w:author="Curt Storlazzi" w:date="2015-03-31T09:15:00Z">
        <w:r w:rsidR="0075352B" w:rsidRPr="005C5F5F">
          <w:rPr>
            <w:rFonts w:ascii="Times" w:hAnsi="Times"/>
            <w:color w:val="000000" w:themeColor="text1"/>
            <w:sz w:val="24"/>
            <w:szCs w:val="24"/>
            <w:rPrChange w:id="380" w:author="Curt Storlazzi" w:date="2015-03-31T11:50:00Z">
              <w:rPr>
                <w:rFonts w:ascii="Times" w:hAnsi="Times"/>
                <w:sz w:val="24"/>
                <w:szCs w:val="24"/>
              </w:rPr>
            </w:rPrChange>
          </w:rPr>
          <w:t xml:space="preserve"> (2.48 km</w:t>
        </w:r>
        <w:r w:rsidR="0075352B" w:rsidRPr="005C5F5F">
          <w:rPr>
            <w:rFonts w:ascii="Times" w:hAnsi="Times"/>
            <w:color w:val="000000" w:themeColor="text1"/>
            <w:sz w:val="24"/>
            <w:szCs w:val="24"/>
            <w:vertAlign w:val="superscript"/>
            <w:rPrChange w:id="381" w:author="Curt Storlazzi" w:date="2015-03-31T11:50:00Z">
              <w:rPr>
                <w:rFonts w:ascii="Times" w:hAnsi="Times"/>
                <w:sz w:val="24"/>
                <w:szCs w:val="24"/>
                <w:vertAlign w:val="superscript"/>
              </w:rPr>
            </w:rPrChange>
          </w:rPr>
          <w:t>2</w:t>
        </w:r>
        <w:r w:rsidR="0075352B" w:rsidRPr="005C5F5F">
          <w:rPr>
            <w:rFonts w:ascii="Times" w:hAnsi="Times"/>
            <w:color w:val="000000" w:themeColor="text1"/>
            <w:sz w:val="24"/>
            <w:szCs w:val="24"/>
            <w:rPrChange w:id="382" w:author="Curt Storlazzi" w:date="2015-03-31T11:50:00Z">
              <w:rPr>
                <w:rFonts w:ascii="Times" w:hAnsi="Times"/>
                <w:sz w:val="24"/>
                <w:szCs w:val="24"/>
              </w:rPr>
            </w:rPrChange>
          </w:rPr>
          <w:t>)</w:t>
        </w:r>
      </w:ins>
      <w:r w:rsidRPr="005C5F5F">
        <w:rPr>
          <w:rFonts w:ascii="Times" w:hAnsi="Times"/>
          <w:color w:val="000000" w:themeColor="text1"/>
          <w:sz w:val="24"/>
          <w:szCs w:val="24"/>
          <w:rPrChange w:id="383" w:author="Curt Storlazzi" w:date="2015-03-31T11:50:00Z">
            <w:rPr>
              <w:rFonts w:ascii="Times" w:hAnsi="Times"/>
              <w:sz w:val="24"/>
              <w:szCs w:val="24"/>
            </w:rPr>
          </w:rPrChange>
        </w:rPr>
        <w:t xml:space="preserve">, steep-sided watershed </w:t>
      </w:r>
      <w:ins w:id="384" w:author="Curt Storlazzi" w:date="2015-03-31T09:15:00Z">
        <w:r w:rsidR="0075352B" w:rsidRPr="005C5F5F">
          <w:rPr>
            <w:rFonts w:ascii="Times" w:hAnsi="Times"/>
            <w:color w:val="000000" w:themeColor="text1"/>
            <w:sz w:val="24"/>
            <w:szCs w:val="24"/>
            <w:rPrChange w:id="385" w:author="Curt Storlazzi" w:date="2015-03-31T11:50:00Z">
              <w:rPr>
                <w:rFonts w:ascii="Times" w:hAnsi="Times"/>
                <w:sz w:val="24"/>
                <w:szCs w:val="24"/>
              </w:rPr>
            </w:rPrChange>
          </w:rPr>
          <w:t>(</w:t>
        </w:r>
      </w:ins>
      <w:del w:id="386" w:author="Curt Storlazzi" w:date="2015-03-31T09:15:00Z">
        <w:r w:rsidRPr="005C5F5F" w:rsidDel="0075352B">
          <w:rPr>
            <w:rFonts w:ascii="Times" w:hAnsi="Times"/>
            <w:color w:val="000000" w:themeColor="text1"/>
            <w:sz w:val="24"/>
            <w:szCs w:val="24"/>
            <w:rPrChange w:id="387" w:author="Curt Storlazzi" w:date="2015-03-31T11:50:00Z">
              <w:rPr>
                <w:rFonts w:ascii="Times" w:hAnsi="Times"/>
                <w:sz w:val="24"/>
                <w:szCs w:val="24"/>
              </w:rPr>
            </w:rPrChange>
          </w:rPr>
          <w:delText xml:space="preserve">(2.48 </w:delText>
        </w:r>
        <w:r w:rsidR="002D57B1" w:rsidRPr="005C5F5F" w:rsidDel="0075352B">
          <w:rPr>
            <w:rFonts w:ascii="Times" w:hAnsi="Times"/>
            <w:color w:val="000000" w:themeColor="text1"/>
            <w:sz w:val="24"/>
            <w:szCs w:val="24"/>
            <w:rPrChange w:id="388" w:author="Curt Storlazzi" w:date="2015-03-31T11:50:00Z">
              <w:rPr>
                <w:rFonts w:ascii="Times" w:hAnsi="Times"/>
                <w:sz w:val="24"/>
                <w:szCs w:val="24"/>
              </w:rPr>
            </w:rPrChange>
          </w:rPr>
          <w:delText>km</w:delText>
        </w:r>
        <w:r w:rsidR="002D57B1" w:rsidRPr="005C5F5F" w:rsidDel="0075352B">
          <w:rPr>
            <w:rFonts w:ascii="Times" w:hAnsi="Times"/>
            <w:color w:val="000000" w:themeColor="text1"/>
            <w:sz w:val="24"/>
            <w:szCs w:val="24"/>
            <w:vertAlign w:val="superscript"/>
            <w:rPrChange w:id="389" w:author="Curt Storlazzi" w:date="2015-03-31T11:50:00Z">
              <w:rPr>
                <w:rFonts w:ascii="Times" w:hAnsi="Times"/>
                <w:sz w:val="24"/>
                <w:szCs w:val="24"/>
                <w:vertAlign w:val="superscript"/>
              </w:rPr>
            </w:rPrChange>
          </w:rPr>
          <w:delText>2</w:delText>
        </w:r>
        <w:r w:rsidRPr="005C5F5F" w:rsidDel="0075352B">
          <w:rPr>
            <w:rFonts w:ascii="Times" w:hAnsi="Times"/>
            <w:color w:val="000000" w:themeColor="text1"/>
            <w:sz w:val="24"/>
            <w:szCs w:val="24"/>
            <w:rPrChange w:id="390"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391" w:author="Curt Storlazzi" w:date="2015-03-31T11:50:00Z">
            <w:rPr>
              <w:rFonts w:ascii="Times" w:hAnsi="Times"/>
              <w:sz w:val="24"/>
              <w:szCs w:val="24"/>
            </w:rPr>
          </w:rPrChange>
        </w:rPr>
        <w:t xml:space="preserve">Figure 1). </w:t>
      </w:r>
      <w:del w:id="392" w:author="Curt Storlazzi" w:date="2015-03-31T09:27:00Z">
        <w:r w:rsidRPr="005C5F5F" w:rsidDel="001F0CAC">
          <w:rPr>
            <w:rFonts w:ascii="Times" w:hAnsi="Times"/>
            <w:color w:val="000000" w:themeColor="text1"/>
            <w:sz w:val="24"/>
            <w:szCs w:val="24"/>
            <w:rPrChange w:id="393" w:author="Curt Storlazzi" w:date="2015-03-31T11:50:00Z">
              <w:rPr>
                <w:rFonts w:ascii="Times" w:hAnsi="Times"/>
                <w:sz w:val="24"/>
                <w:szCs w:val="24"/>
              </w:rPr>
            </w:rPrChange>
          </w:rPr>
          <w:delText xml:space="preserve">An anthropogenically altered, vertical-walled, 10-20m deep paleo-stream channel extends from the mouth of Faga'alu Stream eastward to Pago Pago Bay. This </w:delText>
        </w:r>
      </w:del>
      <w:del w:id="394" w:author="Curt Storlazzi" w:date="2015-03-31T09:16:00Z">
        <w:r w:rsidRPr="005C5F5F" w:rsidDel="006567B1">
          <w:rPr>
            <w:rFonts w:ascii="Times" w:hAnsi="Times"/>
            <w:color w:val="000000" w:themeColor="text1"/>
            <w:sz w:val="24"/>
            <w:szCs w:val="24"/>
            <w:rPrChange w:id="395" w:author="Curt Storlazzi" w:date="2015-03-31T11:50:00Z">
              <w:rPr>
                <w:rFonts w:ascii="Times" w:hAnsi="Times"/>
                <w:sz w:val="24"/>
                <w:szCs w:val="24"/>
              </w:rPr>
            </w:rPrChange>
          </w:rPr>
          <w:delText>deep channel (</w:delText>
        </w:r>
      </w:del>
      <w:del w:id="396" w:author="Curt Storlazzi" w:date="2015-03-31T09:27:00Z">
        <w:r w:rsidRPr="005C5F5F" w:rsidDel="001F0CAC">
          <w:rPr>
            <w:rFonts w:ascii="Times" w:hAnsi="Times"/>
            <w:color w:val="000000" w:themeColor="text1"/>
            <w:sz w:val="24"/>
            <w:szCs w:val="24"/>
            <w:rPrChange w:id="397" w:author="Curt Storlazzi" w:date="2015-03-31T11:50:00Z">
              <w:rPr>
                <w:rFonts w:ascii="Times" w:hAnsi="Times"/>
                <w:sz w:val="24"/>
                <w:szCs w:val="24"/>
              </w:rPr>
            </w:rPrChange>
          </w:rPr>
          <w:delText>'ava</w:delText>
        </w:r>
      </w:del>
      <w:del w:id="398" w:author="Curt Storlazzi" w:date="2015-03-31T09:16:00Z">
        <w:r w:rsidRPr="005C5F5F" w:rsidDel="0075352B">
          <w:rPr>
            <w:rFonts w:ascii="Times" w:hAnsi="Times"/>
            <w:color w:val="000000" w:themeColor="text1"/>
            <w:sz w:val="24"/>
            <w:szCs w:val="24"/>
            <w:rPrChange w:id="399" w:author="Curt Storlazzi" w:date="2015-03-31T11:50:00Z">
              <w:rPr>
                <w:rFonts w:ascii="Times" w:hAnsi="Times"/>
                <w:sz w:val="24"/>
                <w:szCs w:val="24"/>
              </w:rPr>
            </w:rPrChange>
          </w:rPr>
          <w:delText xml:space="preserve"> in Samoan language</w:delText>
        </w:r>
        <w:r w:rsidRPr="005C5F5F" w:rsidDel="006567B1">
          <w:rPr>
            <w:rFonts w:ascii="Times" w:hAnsi="Times"/>
            <w:color w:val="000000" w:themeColor="text1"/>
            <w:sz w:val="24"/>
            <w:szCs w:val="24"/>
            <w:rPrChange w:id="400" w:author="Curt Storlazzi" w:date="2015-03-31T11:50:00Z">
              <w:rPr>
                <w:rFonts w:ascii="Times" w:hAnsi="Times"/>
                <w:sz w:val="24"/>
                <w:szCs w:val="24"/>
              </w:rPr>
            </w:rPrChange>
          </w:rPr>
          <w:delText>)</w:delText>
        </w:r>
      </w:del>
      <w:del w:id="401" w:author="Curt Storlazzi" w:date="2015-03-31T09:27:00Z">
        <w:r w:rsidRPr="005C5F5F" w:rsidDel="001F0CAC">
          <w:rPr>
            <w:rFonts w:ascii="Times" w:hAnsi="Times"/>
            <w:color w:val="000000" w:themeColor="text1"/>
            <w:sz w:val="24"/>
            <w:szCs w:val="24"/>
            <w:rPrChange w:id="402" w:author="Curt Storlazzi" w:date="2015-03-31T11:50:00Z">
              <w:rPr>
                <w:rFonts w:ascii="Times" w:hAnsi="Times"/>
                <w:sz w:val="24"/>
                <w:szCs w:val="24"/>
              </w:rPr>
            </w:rPrChange>
          </w:rPr>
          <w:delText xml:space="preserve"> divides the reef into a larger southern and a smaller northern section.</w:delText>
        </w:r>
      </w:del>
    </w:p>
    <w:p w14:paraId="1837AE7B" w14:textId="77777777" w:rsidR="001F0CAC" w:rsidRPr="005C5F5F" w:rsidRDefault="00C91347" w:rsidP="00377061">
      <w:pPr>
        <w:spacing w:after="0" w:line="480" w:lineRule="auto"/>
        <w:ind w:firstLine="720"/>
        <w:rPr>
          <w:ins w:id="403" w:author="Curt Storlazzi" w:date="2015-03-31T09:28:00Z"/>
          <w:rFonts w:ascii="Times" w:hAnsi="Times"/>
          <w:color w:val="000000" w:themeColor="text1"/>
          <w:sz w:val="24"/>
          <w:szCs w:val="24"/>
          <w:rPrChange w:id="404" w:author="Curt Storlazzi" w:date="2015-03-31T11:50:00Z">
            <w:rPr>
              <w:ins w:id="405" w:author="Curt Storlazzi" w:date="2015-03-31T09:28:00Z"/>
              <w:rFonts w:ascii="Times" w:hAnsi="Times"/>
              <w:sz w:val="24"/>
              <w:szCs w:val="24"/>
            </w:rPr>
          </w:rPrChange>
        </w:rPr>
      </w:pPr>
      <w:r w:rsidRPr="005C5F5F">
        <w:rPr>
          <w:rFonts w:ascii="Times" w:hAnsi="Times"/>
          <w:color w:val="000000" w:themeColor="text1"/>
          <w:sz w:val="24"/>
          <w:szCs w:val="24"/>
          <w:rPrChange w:id="406" w:author="Curt Storlazzi" w:date="2015-03-31T11:50:00Z">
            <w:rPr>
              <w:rFonts w:ascii="Times" w:hAnsi="Times"/>
              <w:sz w:val="24"/>
              <w:szCs w:val="24"/>
            </w:rPr>
          </w:rPrChange>
        </w:rPr>
        <w:t xml:space="preserve">Faga'alu Bay is situated on the western side of Pago Pago Harbor where the surrounding high topography blocks wet-season northerly winds </w:t>
      </w:r>
      <w:ins w:id="407" w:author="Curt Storlazzi" w:date="2015-03-31T09:17:00Z">
        <w:r w:rsidR="006567B1" w:rsidRPr="005C5F5F">
          <w:rPr>
            <w:rFonts w:ascii="Times" w:hAnsi="Times"/>
            <w:color w:val="000000" w:themeColor="text1"/>
            <w:sz w:val="24"/>
            <w:szCs w:val="24"/>
            <w:rPrChange w:id="408" w:author="Curt Storlazzi" w:date="2015-03-31T11:50:00Z">
              <w:rPr>
                <w:rFonts w:ascii="Times" w:hAnsi="Times"/>
                <w:sz w:val="24"/>
                <w:szCs w:val="24"/>
              </w:rPr>
            </w:rPrChange>
          </w:rPr>
          <w:t xml:space="preserve">from </w:t>
        </w:r>
      </w:ins>
      <w:del w:id="409" w:author="Curt Storlazzi" w:date="2015-03-31T09:17:00Z">
        <w:r w:rsidRPr="005C5F5F" w:rsidDel="006567B1">
          <w:rPr>
            <w:rFonts w:ascii="Times" w:hAnsi="Times"/>
            <w:color w:val="000000" w:themeColor="text1"/>
            <w:sz w:val="24"/>
            <w:szCs w:val="24"/>
            <w:rPrChange w:id="410"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411" w:author="Curt Storlazzi" w:date="2015-03-31T11:50:00Z">
            <w:rPr>
              <w:rFonts w:ascii="Times" w:hAnsi="Times"/>
              <w:sz w:val="24"/>
              <w:szCs w:val="24"/>
            </w:rPr>
          </w:rPrChange>
        </w:rPr>
        <w:t>October-</w:t>
      </w:r>
      <w:r w:rsidRPr="005C5F5F">
        <w:rPr>
          <w:rFonts w:ascii="Times" w:hAnsi="Times"/>
          <w:color w:val="000000" w:themeColor="text1"/>
          <w:sz w:val="24"/>
          <w:szCs w:val="24"/>
          <w:rPrChange w:id="412" w:author="Curt Storlazzi" w:date="2015-03-31T11:50:00Z">
            <w:rPr>
              <w:rFonts w:ascii="Times" w:hAnsi="Times"/>
              <w:sz w:val="24"/>
              <w:szCs w:val="24"/>
            </w:rPr>
          </w:rPrChange>
        </w:rPr>
        <w:lastRenderedPageBreak/>
        <w:t>April</w:t>
      </w:r>
      <w:del w:id="413" w:author="Curt Storlazzi" w:date="2015-03-31T09:17:00Z">
        <w:r w:rsidRPr="005C5F5F" w:rsidDel="006567B1">
          <w:rPr>
            <w:rFonts w:ascii="Times" w:hAnsi="Times"/>
            <w:color w:val="000000" w:themeColor="text1"/>
            <w:sz w:val="24"/>
            <w:szCs w:val="24"/>
            <w:rPrChange w:id="414"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415" w:author="Curt Storlazzi" w:date="2015-03-31T11:50:00Z">
            <w:rPr>
              <w:rFonts w:ascii="Times" w:hAnsi="Times"/>
              <w:sz w:val="24"/>
              <w:szCs w:val="24"/>
            </w:rPr>
          </w:rPrChange>
        </w:rPr>
        <w:t xml:space="preserve">, but the bay is exposed to dry-season southeasterly tradewinds and accompanying short-period wind waves </w:t>
      </w:r>
      <w:ins w:id="416" w:author="Curt Storlazzi" w:date="2015-03-31T09:17:00Z">
        <w:r w:rsidR="006567B1" w:rsidRPr="005C5F5F">
          <w:rPr>
            <w:rFonts w:ascii="Times" w:hAnsi="Times"/>
            <w:color w:val="000000" w:themeColor="text1"/>
            <w:sz w:val="24"/>
            <w:szCs w:val="24"/>
            <w:rPrChange w:id="417" w:author="Curt Storlazzi" w:date="2015-03-31T11:50:00Z">
              <w:rPr>
                <w:rFonts w:ascii="Times" w:hAnsi="Times"/>
                <w:sz w:val="24"/>
                <w:szCs w:val="24"/>
              </w:rPr>
            </w:rPrChange>
          </w:rPr>
          <w:t xml:space="preserve">during </w:t>
        </w:r>
      </w:ins>
      <w:del w:id="418" w:author="Curt Storlazzi" w:date="2015-03-31T09:17:00Z">
        <w:r w:rsidRPr="005C5F5F" w:rsidDel="006567B1">
          <w:rPr>
            <w:rFonts w:ascii="Times" w:hAnsi="Times"/>
            <w:color w:val="000000" w:themeColor="text1"/>
            <w:sz w:val="24"/>
            <w:szCs w:val="24"/>
            <w:rPrChange w:id="419"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420" w:author="Curt Storlazzi" w:date="2015-03-31T11:50:00Z">
            <w:rPr>
              <w:rFonts w:ascii="Times" w:hAnsi="Times"/>
              <w:sz w:val="24"/>
              <w:szCs w:val="24"/>
            </w:rPr>
          </w:rPrChange>
        </w:rPr>
        <w:t>May-September</w:t>
      </w:r>
      <w:del w:id="421" w:author="Curt Storlazzi" w:date="2015-03-31T09:17:00Z">
        <w:r w:rsidRPr="005C5F5F" w:rsidDel="006567B1">
          <w:rPr>
            <w:rFonts w:ascii="Times" w:hAnsi="Times"/>
            <w:color w:val="000000" w:themeColor="text1"/>
            <w:sz w:val="24"/>
            <w:szCs w:val="24"/>
            <w:rPrChange w:id="422"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423" w:author="Curt Storlazzi" w:date="2015-03-31T11:50:00Z">
            <w:rPr>
              <w:rFonts w:ascii="Times" w:hAnsi="Times"/>
              <w:sz w:val="24"/>
              <w:szCs w:val="24"/>
            </w:rPr>
          </w:rPrChange>
        </w:rPr>
        <w:t xml:space="preserve">. Faga'alu is only open to a narrow window </w:t>
      </w:r>
      <w:ins w:id="424" w:author="Curt Storlazzi" w:date="2015-03-31T09:17:00Z">
        <w:r w:rsidR="006567B1" w:rsidRPr="005C5F5F">
          <w:rPr>
            <w:rFonts w:ascii="Times" w:hAnsi="Times"/>
            <w:color w:val="000000" w:themeColor="text1"/>
            <w:sz w:val="24"/>
            <w:szCs w:val="24"/>
            <w:rPrChange w:id="425" w:author="Curt Storlazzi" w:date="2015-03-31T11:50:00Z">
              <w:rPr>
                <w:rFonts w:ascii="Times" w:hAnsi="Times"/>
                <w:sz w:val="24"/>
                <w:szCs w:val="24"/>
              </w:rPr>
            </w:rPrChange>
          </w:rPr>
          <w:t xml:space="preserve">(south-southeast) </w:t>
        </w:r>
      </w:ins>
      <w:r w:rsidRPr="005C5F5F">
        <w:rPr>
          <w:rFonts w:ascii="Times" w:hAnsi="Times"/>
          <w:color w:val="000000" w:themeColor="text1"/>
          <w:sz w:val="24"/>
          <w:szCs w:val="24"/>
          <w:rPrChange w:id="426" w:author="Curt Storlazzi" w:date="2015-03-31T11:50:00Z">
            <w:rPr>
              <w:rFonts w:ascii="Times" w:hAnsi="Times"/>
              <w:sz w:val="24"/>
              <w:szCs w:val="24"/>
            </w:rPr>
          </w:rPrChange>
        </w:rPr>
        <w:t>of swell directions</w:t>
      </w:r>
      <w:ins w:id="427" w:author="Curt Storlazzi" w:date="2015-03-31T09:18:00Z">
        <w:r w:rsidR="006567B1" w:rsidRPr="005C5F5F">
          <w:rPr>
            <w:rFonts w:ascii="Times" w:hAnsi="Times"/>
            <w:color w:val="000000" w:themeColor="text1"/>
            <w:sz w:val="24"/>
            <w:szCs w:val="24"/>
            <w:rPrChange w:id="428" w:author="Curt Storlazzi" w:date="2015-03-31T11:50:00Z">
              <w:rPr>
                <w:rFonts w:ascii="Times" w:hAnsi="Times"/>
                <w:sz w:val="24"/>
                <w:szCs w:val="24"/>
              </w:rPr>
            </w:rPrChange>
          </w:rPr>
          <w:t>,</w:t>
        </w:r>
      </w:ins>
      <w:r w:rsidRPr="005C5F5F">
        <w:rPr>
          <w:rFonts w:ascii="Times" w:hAnsi="Times"/>
          <w:color w:val="000000" w:themeColor="text1"/>
          <w:sz w:val="24"/>
          <w:szCs w:val="24"/>
          <w:rPrChange w:id="429" w:author="Curt Storlazzi" w:date="2015-03-31T11:50:00Z">
            <w:rPr>
              <w:rFonts w:ascii="Times" w:hAnsi="Times"/>
              <w:sz w:val="24"/>
              <w:szCs w:val="24"/>
            </w:rPr>
          </w:rPrChange>
        </w:rPr>
        <w:t xml:space="preserve"> </w:t>
      </w:r>
      <w:del w:id="430" w:author="Curt Storlazzi" w:date="2015-03-31T09:18:00Z">
        <w:r w:rsidRPr="005C5F5F" w:rsidDel="006567B1">
          <w:rPr>
            <w:rFonts w:ascii="Times" w:hAnsi="Times"/>
            <w:color w:val="000000" w:themeColor="text1"/>
            <w:sz w:val="24"/>
            <w:szCs w:val="24"/>
            <w:rPrChange w:id="431" w:author="Curt Storlazzi" w:date="2015-03-31T11:50:00Z">
              <w:rPr>
                <w:rFonts w:ascii="Times" w:hAnsi="Times"/>
                <w:sz w:val="24"/>
                <w:szCs w:val="24"/>
              </w:rPr>
            </w:rPrChange>
          </w:rPr>
          <w:delText xml:space="preserve">(S-SE) </w:delText>
        </w:r>
      </w:del>
      <w:r w:rsidRPr="005C5F5F">
        <w:rPr>
          <w:rFonts w:ascii="Times" w:hAnsi="Times"/>
          <w:color w:val="000000" w:themeColor="text1"/>
          <w:sz w:val="24"/>
          <w:szCs w:val="24"/>
          <w:rPrChange w:id="432" w:author="Curt Storlazzi" w:date="2015-03-31T11:50:00Z">
            <w:rPr>
              <w:rFonts w:ascii="Times" w:hAnsi="Times"/>
              <w:sz w:val="24"/>
              <w:szCs w:val="24"/>
            </w:rPr>
          </w:rPrChange>
        </w:rPr>
        <w:t>and swells approaching from a southerly angle must refract to the west</w:t>
      </w:r>
      <w:del w:id="433" w:author="Curt Storlazzi" w:date="2015-03-31T09:22:00Z">
        <w:r w:rsidRPr="005C5F5F" w:rsidDel="006567B1">
          <w:rPr>
            <w:rFonts w:ascii="Times" w:hAnsi="Times"/>
            <w:color w:val="000000" w:themeColor="text1"/>
            <w:sz w:val="24"/>
            <w:szCs w:val="24"/>
            <w:rPrChange w:id="434" w:author="Curt Storlazzi" w:date="2015-03-31T11:50:00Z">
              <w:rPr>
                <w:rFonts w:ascii="Times" w:hAnsi="Times"/>
                <w:sz w:val="24"/>
                <w:szCs w:val="24"/>
              </w:rPr>
            </w:rPrChange>
          </w:rPr>
          <w:delText xml:space="preserve"> to break </w:delText>
        </w:r>
      </w:del>
      <w:del w:id="435" w:author="Curt Storlazzi" w:date="2015-03-31T09:18:00Z">
        <w:r w:rsidRPr="005C5F5F" w:rsidDel="006567B1">
          <w:rPr>
            <w:rFonts w:ascii="Times" w:hAnsi="Times"/>
            <w:color w:val="000000" w:themeColor="text1"/>
            <w:sz w:val="24"/>
            <w:szCs w:val="24"/>
            <w:rPrChange w:id="436" w:author="Curt Storlazzi" w:date="2015-03-31T11:50:00Z">
              <w:rPr>
                <w:rFonts w:ascii="Times" w:hAnsi="Times"/>
                <w:sz w:val="24"/>
                <w:szCs w:val="24"/>
              </w:rPr>
            </w:rPrChange>
          </w:rPr>
          <w:delText xml:space="preserve">directly </w:delText>
        </w:r>
      </w:del>
      <w:del w:id="437" w:author="Curt Storlazzi" w:date="2015-03-31T09:22:00Z">
        <w:r w:rsidRPr="005C5F5F" w:rsidDel="006567B1">
          <w:rPr>
            <w:rFonts w:ascii="Times" w:hAnsi="Times"/>
            <w:color w:val="000000" w:themeColor="text1"/>
            <w:sz w:val="24"/>
            <w:szCs w:val="24"/>
            <w:rPrChange w:id="438" w:author="Curt Storlazzi" w:date="2015-03-31T11:50:00Z">
              <w:rPr>
                <w:rFonts w:ascii="Times" w:hAnsi="Times"/>
                <w:sz w:val="24"/>
                <w:szCs w:val="24"/>
              </w:rPr>
            </w:rPrChange>
          </w:rPr>
          <w:delText>on the reef</w:delText>
        </w:r>
      </w:del>
      <w:r w:rsidRPr="005C5F5F">
        <w:rPr>
          <w:rFonts w:ascii="Times" w:hAnsi="Times"/>
          <w:color w:val="000000" w:themeColor="text1"/>
          <w:sz w:val="24"/>
          <w:szCs w:val="24"/>
          <w:rPrChange w:id="439" w:author="Curt Storlazzi" w:date="2015-03-31T11:50:00Z">
            <w:rPr>
              <w:rFonts w:ascii="Times" w:hAnsi="Times"/>
              <w:sz w:val="24"/>
              <w:szCs w:val="24"/>
            </w:rPr>
          </w:rPrChange>
        </w:rPr>
        <w:t>, reducing the</w:t>
      </w:r>
      <w:ins w:id="440" w:author="Curt Storlazzi" w:date="2015-03-31T09:22:00Z">
        <w:r w:rsidR="006567B1" w:rsidRPr="005C5F5F">
          <w:rPr>
            <w:rFonts w:ascii="Times" w:hAnsi="Times"/>
            <w:color w:val="000000" w:themeColor="text1"/>
            <w:sz w:val="24"/>
            <w:szCs w:val="24"/>
            <w:rPrChange w:id="441" w:author="Curt Storlazzi" w:date="2015-03-31T11:50:00Z">
              <w:rPr>
                <w:rFonts w:ascii="Times" w:hAnsi="Times"/>
                <w:sz w:val="24"/>
                <w:szCs w:val="24"/>
              </w:rPr>
            </w:rPrChange>
          </w:rPr>
          <w:t>ir</w:t>
        </w:r>
      </w:ins>
      <w:r w:rsidRPr="005C5F5F">
        <w:rPr>
          <w:rFonts w:ascii="Times" w:hAnsi="Times"/>
          <w:color w:val="000000" w:themeColor="text1"/>
          <w:sz w:val="24"/>
          <w:szCs w:val="24"/>
          <w:rPrChange w:id="442" w:author="Curt Storlazzi" w:date="2015-03-31T11:50:00Z">
            <w:rPr>
              <w:rFonts w:ascii="Times" w:hAnsi="Times"/>
              <w:sz w:val="24"/>
              <w:szCs w:val="24"/>
            </w:rPr>
          </w:rPrChange>
        </w:rPr>
        <w:t xml:space="preserve"> energy</w:t>
      </w:r>
      <w:del w:id="443" w:author="Curt Storlazzi" w:date="2015-03-31T09:22:00Z">
        <w:r w:rsidRPr="005C5F5F" w:rsidDel="006567B1">
          <w:rPr>
            <w:rFonts w:ascii="Times" w:hAnsi="Times"/>
            <w:color w:val="000000" w:themeColor="text1"/>
            <w:sz w:val="24"/>
            <w:szCs w:val="24"/>
            <w:rPrChange w:id="444" w:author="Curt Storlazzi" w:date="2015-03-31T11:50:00Z">
              <w:rPr>
                <w:rFonts w:ascii="Times" w:hAnsi="Times"/>
                <w:sz w:val="24"/>
                <w:szCs w:val="24"/>
              </w:rPr>
            </w:rPrChange>
          </w:rPr>
          <w:delText xml:space="preserve"> of breaking waves</w:delText>
        </w:r>
      </w:del>
      <w:r w:rsidRPr="005C5F5F">
        <w:rPr>
          <w:rFonts w:ascii="Times" w:hAnsi="Times"/>
          <w:color w:val="000000" w:themeColor="text1"/>
          <w:sz w:val="24"/>
          <w:szCs w:val="24"/>
          <w:rPrChange w:id="445" w:author="Curt Storlazzi" w:date="2015-03-31T11:50:00Z">
            <w:rPr>
              <w:rFonts w:ascii="Times" w:hAnsi="Times"/>
              <w:sz w:val="24"/>
              <w:szCs w:val="24"/>
            </w:rPr>
          </w:rPrChange>
        </w:rPr>
        <w:t>. Offshore significant wave heights (</w:t>
      </w:r>
      <w:r w:rsidRPr="005C5F5F">
        <w:rPr>
          <w:rFonts w:ascii="Times" w:hAnsi="Times"/>
          <w:i/>
          <w:color w:val="000000" w:themeColor="text1"/>
          <w:sz w:val="24"/>
          <w:szCs w:val="24"/>
          <w:rPrChange w:id="446" w:author="Curt Storlazzi" w:date="2015-03-31T11:50:00Z">
            <w:rPr>
              <w:rFonts w:ascii="Times" w:hAnsi="Times"/>
              <w:sz w:val="24"/>
              <w:szCs w:val="24"/>
            </w:rPr>
          </w:rPrChange>
        </w:rPr>
        <w:t>H</w:t>
      </w:r>
      <w:r w:rsidRPr="005C5F5F">
        <w:rPr>
          <w:rFonts w:ascii="Times" w:hAnsi="Times"/>
          <w:i/>
          <w:color w:val="000000" w:themeColor="text1"/>
          <w:sz w:val="24"/>
          <w:szCs w:val="24"/>
          <w:vertAlign w:val="subscript"/>
          <w:rPrChange w:id="447" w:author="Curt Storlazzi" w:date="2015-03-31T11:50:00Z">
            <w:rPr>
              <w:rFonts w:ascii="Times" w:hAnsi="Times"/>
              <w:sz w:val="24"/>
              <w:szCs w:val="24"/>
            </w:rPr>
          </w:rPrChange>
        </w:rPr>
        <w:t>s</w:t>
      </w:r>
      <w:r w:rsidRPr="005C5F5F">
        <w:rPr>
          <w:rFonts w:ascii="Times" w:hAnsi="Times"/>
          <w:color w:val="000000" w:themeColor="text1"/>
          <w:sz w:val="24"/>
          <w:szCs w:val="24"/>
          <w:rPrChange w:id="448" w:author="Curt Storlazzi" w:date="2015-03-31T11:50:00Z">
            <w:rPr>
              <w:rFonts w:ascii="Times" w:hAnsi="Times"/>
              <w:sz w:val="24"/>
              <w:szCs w:val="24"/>
            </w:rPr>
          </w:rPrChange>
        </w:rPr>
        <w:t>) from southerly and southeasterly directions are generally less than 2.5</w:t>
      </w:r>
      <w:ins w:id="449" w:author="Curt Storlazzi" w:date="2015-03-31T09:19:00Z">
        <w:r w:rsidR="006567B1" w:rsidRPr="005C5F5F">
          <w:rPr>
            <w:rFonts w:ascii="Times" w:hAnsi="Times"/>
            <w:color w:val="000000" w:themeColor="text1"/>
            <w:sz w:val="24"/>
            <w:szCs w:val="24"/>
            <w:rPrChange w:id="450"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451" w:author="Curt Storlazzi" w:date="2015-03-31T11:50:00Z">
            <w:rPr>
              <w:rFonts w:ascii="Times" w:hAnsi="Times"/>
              <w:sz w:val="24"/>
              <w:szCs w:val="24"/>
            </w:rPr>
          </w:rPrChange>
        </w:rPr>
        <w:t>m and rarely exceed 3</w:t>
      </w:r>
      <w:ins w:id="452" w:author="Curt Storlazzi" w:date="2015-03-31T09:19:00Z">
        <w:r w:rsidR="006567B1" w:rsidRPr="005C5F5F">
          <w:rPr>
            <w:rFonts w:ascii="Times" w:hAnsi="Times"/>
            <w:color w:val="000000" w:themeColor="text1"/>
            <w:sz w:val="24"/>
            <w:szCs w:val="24"/>
            <w:rPrChange w:id="453" w:author="Curt Storlazzi" w:date="2015-03-31T11:50:00Z">
              <w:rPr>
                <w:rFonts w:ascii="Times" w:hAnsi="Times"/>
                <w:sz w:val="24"/>
                <w:szCs w:val="24"/>
              </w:rPr>
            </w:rPrChange>
          </w:rPr>
          <w:t xml:space="preserve">.0 </w:t>
        </w:r>
      </w:ins>
      <w:r w:rsidRPr="005C5F5F">
        <w:rPr>
          <w:rFonts w:ascii="Times" w:hAnsi="Times"/>
          <w:color w:val="000000" w:themeColor="text1"/>
          <w:sz w:val="24"/>
          <w:szCs w:val="24"/>
          <w:rPrChange w:id="454" w:author="Curt Storlazzi" w:date="2015-03-31T11:50:00Z">
            <w:rPr>
              <w:rFonts w:ascii="Times" w:hAnsi="Times"/>
              <w:sz w:val="24"/>
              <w:szCs w:val="24"/>
            </w:rPr>
          </w:rPrChange>
        </w:rPr>
        <w:t xml:space="preserve">m. </w:t>
      </w:r>
      <w:del w:id="455" w:author="Curt Storlazzi" w:date="2015-03-31T09:18:00Z">
        <w:r w:rsidRPr="005C5F5F" w:rsidDel="006567B1">
          <w:rPr>
            <w:rFonts w:ascii="Times" w:hAnsi="Times"/>
            <w:color w:val="000000" w:themeColor="text1"/>
            <w:sz w:val="24"/>
            <w:szCs w:val="24"/>
            <w:rPrChange w:id="456" w:author="Curt Storlazzi" w:date="2015-03-31T11:50:00Z">
              <w:rPr>
                <w:rFonts w:ascii="Times" w:hAnsi="Times"/>
                <w:sz w:val="24"/>
                <w:szCs w:val="24"/>
              </w:rPr>
            </w:rPrChange>
          </w:rPr>
          <w:delText xml:space="preserve">Wave </w:delText>
        </w:r>
      </w:del>
      <w:ins w:id="457" w:author="Curt Storlazzi" w:date="2015-03-31T09:18:00Z">
        <w:r w:rsidR="006567B1" w:rsidRPr="005C5F5F">
          <w:rPr>
            <w:rFonts w:ascii="Times" w:hAnsi="Times"/>
            <w:color w:val="000000" w:themeColor="text1"/>
            <w:sz w:val="24"/>
            <w:szCs w:val="24"/>
            <w:rPrChange w:id="458" w:author="Curt Storlazzi" w:date="2015-03-31T11:50:00Z">
              <w:rPr>
                <w:rFonts w:ascii="Times" w:hAnsi="Times"/>
                <w:sz w:val="24"/>
                <w:szCs w:val="24"/>
              </w:rPr>
            </w:rPrChange>
          </w:rPr>
          <w:t xml:space="preserve">Peak wave </w:t>
        </w:r>
      </w:ins>
      <w:r w:rsidRPr="005C5F5F">
        <w:rPr>
          <w:rFonts w:ascii="Times" w:hAnsi="Times"/>
          <w:color w:val="000000" w:themeColor="text1"/>
          <w:sz w:val="24"/>
          <w:szCs w:val="24"/>
          <w:rPrChange w:id="459" w:author="Curt Storlazzi" w:date="2015-03-31T11:50:00Z">
            <w:rPr>
              <w:rFonts w:ascii="Times" w:hAnsi="Times"/>
              <w:sz w:val="24"/>
              <w:szCs w:val="24"/>
            </w:rPr>
          </w:rPrChange>
        </w:rPr>
        <w:t>periods (</w:t>
      </w:r>
      <w:r w:rsidRPr="005C5F5F">
        <w:rPr>
          <w:rFonts w:ascii="Times" w:hAnsi="Times"/>
          <w:i/>
          <w:color w:val="000000" w:themeColor="text1"/>
          <w:sz w:val="24"/>
          <w:szCs w:val="24"/>
          <w:rPrChange w:id="460" w:author="Curt Storlazzi" w:date="2015-03-31T11:50:00Z">
            <w:rPr>
              <w:rFonts w:ascii="Times" w:hAnsi="Times"/>
              <w:sz w:val="24"/>
              <w:szCs w:val="24"/>
            </w:rPr>
          </w:rPrChange>
        </w:rPr>
        <w:t>T</w:t>
      </w:r>
      <w:r w:rsidRPr="005C5F5F">
        <w:rPr>
          <w:rFonts w:ascii="Times" w:hAnsi="Times"/>
          <w:i/>
          <w:color w:val="000000" w:themeColor="text1"/>
          <w:sz w:val="24"/>
          <w:szCs w:val="24"/>
          <w:vertAlign w:val="subscript"/>
          <w:rPrChange w:id="461" w:author="Curt Storlazzi" w:date="2015-03-31T11:50:00Z">
            <w:rPr>
              <w:rFonts w:ascii="Times" w:hAnsi="Times"/>
              <w:sz w:val="24"/>
              <w:szCs w:val="24"/>
            </w:rPr>
          </w:rPrChange>
        </w:rPr>
        <w:t>p</w:t>
      </w:r>
      <w:r w:rsidRPr="005C5F5F">
        <w:rPr>
          <w:rFonts w:ascii="Times" w:hAnsi="Times"/>
          <w:color w:val="000000" w:themeColor="text1"/>
          <w:sz w:val="24"/>
          <w:szCs w:val="24"/>
          <w:rPrChange w:id="462" w:author="Curt Storlazzi" w:date="2015-03-31T11:50:00Z">
            <w:rPr>
              <w:rFonts w:ascii="Times" w:hAnsi="Times"/>
              <w:sz w:val="24"/>
              <w:szCs w:val="24"/>
            </w:rPr>
          </w:rPrChange>
        </w:rPr>
        <w:t>) are generally about 9 s</w:t>
      </w:r>
      <w:del w:id="463" w:author="Curt Storlazzi" w:date="2015-03-31T09:19:00Z">
        <w:r w:rsidRPr="005C5F5F" w:rsidDel="006567B1">
          <w:rPr>
            <w:rFonts w:ascii="Times" w:hAnsi="Times"/>
            <w:color w:val="000000" w:themeColor="text1"/>
            <w:sz w:val="24"/>
            <w:szCs w:val="24"/>
            <w:rPrChange w:id="464" w:author="Curt Storlazzi" w:date="2015-03-31T11:50:00Z">
              <w:rPr>
                <w:rFonts w:ascii="Times" w:hAnsi="Times"/>
                <w:sz w:val="24"/>
                <w:szCs w:val="24"/>
              </w:rPr>
            </w:rPrChange>
          </w:rPr>
          <w:delText>ec</w:delText>
        </w:r>
      </w:del>
      <w:r w:rsidRPr="005C5F5F">
        <w:rPr>
          <w:rFonts w:ascii="Times" w:hAnsi="Times"/>
          <w:color w:val="000000" w:themeColor="text1"/>
          <w:sz w:val="24"/>
          <w:szCs w:val="24"/>
          <w:rPrChange w:id="465" w:author="Curt Storlazzi" w:date="2015-03-31T11:50:00Z">
            <w:rPr>
              <w:rFonts w:ascii="Times" w:hAnsi="Times"/>
              <w:sz w:val="24"/>
              <w:szCs w:val="24"/>
            </w:rPr>
          </w:rPrChange>
        </w:rPr>
        <w:t xml:space="preserve"> or less, rarely exceed 13 s</w:t>
      </w:r>
      <w:del w:id="466" w:author="Curt Storlazzi" w:date="2015-03-31T09:19:00Z">
        <w:r w:rsidRPr="005C5F5F" w:rsidDel="006567B1">
          <w:rPr>
            <w:rFonts w:ascii="Times" w:hAnsi="Times"/>
            <w:color w:val="000000" w:themeColor="text1"/>
            <w:sz w:val="24"/>
            <w:szCs w:val="24"/>
            <w:rPrChange w:id="467" w:author="Curt Storlazzi" w:date="2015-03-31T11:50:00Z">
              <w:rPr>
                <w:rFonts w:ascii="Times" w:hAnsi="Times"/>
                <w:sz w:val="24"/>
                <w:szCs w:val="24"/>
              </w:rPr>
            </w:rPrChange>
          </w:rPr>
          <w:delText>ec</w:delText>
        </w:r>
      </w:del>
      <w:r w:rsidRPr="005C5F5F">
        <w:rPr>
          <w:rFonts w:ascii="Times" w:hAnsi="Times"/>
          <w:color w:val="000000" w:themeColor="text1"/>
          <w:sz w:val="24"/>
          <w:szCs w:val="24"/>
          <w:rPrChange w:id="468" w:author="Curt Storlazzi" w:date="2015-03-31T11:50:00Z">
            <w:rPr>
              <w:rFonts w:ascii="Times" w:hAnsi="Times"/>
              <w:sz w:val="24"/>
              <w:szCs w:val="24"/>
            </w:rPr>
          </w:rPrChange>
        </w:rPr>
        <w:t xml:space="preserve"> but occasionally reach 25 s</w:t>
      </w:r>
      <w:del w:id="469" w:author="Curt Storlazzi" w:date="2015-03-31T09:19:00Z">
        <w:r w:rsidRPr="005C5F5F" w:rsidDel="006567B1">
          <w:rPr>
            <w:rFonts w:ascii="Times" w:hAnsi="Times"/>
            <w:color w:val="000000" w:themeColor="text1"/>
            <w:sz w:val="24"/>
            <w:szCs w:val="24"/>
            <w:rPrChange w:id="470" w:author="Curt Storlazzi" w:date="2015-03-31T11:50:00Z">
              <w:rPr>
                <w:rFonts w:ascii="Times" w:hAnsi="Times"/>
                <w:sz w:val="24"/>
                <w:szCs w:val="24"/>
              </w:rPr>
            </w:rPrChange>
          </w:rPr>
          <w:delText>ec</w:delText>
        </w:r>
      </w:del>
      <w:commentRangeStart w:id="471"/>
      <w:r w:rsidRPr="005C5F5F">
        <w:rPr>
          <w:rFonts w:ascii="Times" w:hAnsi="Times"/>
          <w:color w:val="000000" w:themeColor="text1"/>
          <w:sz w:val="24"/>
          <w:szCs w:val="24"/>
          <w:rPrChange w:id="472" w:author="Curt Storlazzi" w:date="2015-03-31T11:50:00Z">
            <w:rPr>
              <w:rFonts w:ascii="Times" w:hAnsi="Times"/>
              <w:sz w:val="24"/>
              <w:szCs w:val="24"/>
            </w:rPr>
          </w:rPrChange>
        </w:rPr>
        <w:t xml:space="preserve"> during austral winter storms (Thompson and Demirbilek, 2002). Vetter (2013) </w:t>
      </w:r>
      <w:commentRangeEnd w:id="471"/>
      <w:r w:rsidR="006567B1" w:rsidRPr="005C5F5F">
        <w:rPr>
          <w:rStyle w:val="CommentReference"/>
          <w:color w:val="000000" w:themeColor="text1"/>
          <w:rPrChange w:id="473" w:author="Curt Storlazzi" w:date="2015-03-31T11:50:00Z">
            <w:rPr>
              <w:rStyle w:val="CommentReference"/>
            </w:rPr>
          </w:rPrChange>
        </w:rPr>
        <w:commentReference w:id="471"/>
      </w:r>
      <w:r w:rsidRPr="005C5F5F">
        <w:rPr>
          <w:rFonts w:ascii="Times" w:hAnsi="Times"/>
          <w:color w:val="000000" w:themeColor="text1"/>
          <w:sz w:val="24"/>
          <w:szCs w:val="24"/>
          <w:rPrChange w:id="474" w:author="Curt Storlazzi" w:date="2015-03-31T11:50:00Z">
            <w:rPr>
              <w:rFonts w:ascii="Times" w:hAnsi="Times"/>
              <w:sz w:val="24"/>
              <w:szCs w:val="24"/>
            </w:rPr>
          </w:rPrChange>
        </w:rPr>
        <w:t>recorded peak significant wave heights on the fore</w:t>
      </w:r>
      <w:ins w:id="475" w:author="Curt Storlazzi" w:date="2015-03-31T09:28:00Z">
        <w:r w:rsidR="001F0CAC" w:rsidRPr="005C5F5F">
          <w:rPr>
            <w:rFonts w:ascii="Times" w:hAnsi="Times"/>
            <w:color w:val="000000" w:themeColor="text1"/>
            <w:sz w:val="24"/>
            <w:szCs w:val="24"/>
            <w:rPrChange w:id="476"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477" w:author="Curt Storlazzi" w:date="2015-03-31T11:50:00Z">
            <w:rPr>
              <w:rFonts w:ascii="Times" w:hAnsi="Times"/>
              <w:sz w:val="24"/>
              <w:szCs w:val="24"/>
            </w:rPr>
          </w:rPrChange>
        </w:rPr>
        <w:t>reef in Faga'alu up to 1.7</w:t>
      </w:r>
      <w:ins w:id="478" w:author="Curt Storlazzi" w:date="2015-03-31T09:19:00Z">
        <w:r w:rsidR="006567B1" w:rsidRPr="005C5F5F">
          <w:rPr>
            <w:rFonts w:ascii="Times" w:hAnsi="Times"/>
            <w:color w:val="000000" w:themeColor="text1"/>
            <w:sz w:val="24"/>
            <w:szCs w:val="24"/>
            <w:rPrChange w:id="479"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480" w:author="Curt Storlazzi" w:date="2015-03-31T11:50:00Z">
            <w:rPr>
              <w:rFonts w:ascii="Times" w:hAnsi="Times"/>
              <w:sz w:val="24"/>
              <w:szCs w:val="24"/>
            </w:rPr>
          </w:rPrChange>
        </w:rPr>
        <w:t>m</w:t>
      </w:r>
      <w:ins w:id="481" w:author="Curt Storlazzi" w:date="2015-03-31T09:28:00Z">
        <w:r w:rsidR="001F0CAC" w:rsidRPr="005C5F5F">
          <w:rPr>
            <w:rFonts w:ascii="Times" w:hAnsi="Times"/>
            <w:color w:val="000000" w:themeColor="text1"/>
            <w:sz w:val="24"/>
            <w:szCs w:val="24"/>
            <w:rPrChange w:id="482" w:author="Curt Storlazzi" w:date="2015-03-31T11:50:00Z">
              <w:rPr>
                <w:rFonts w:ascii="Times" w:hAnsi="Times"/>
                <w:sz w:val="24"/>
                <w:szCs w:val="24"/>
              </w:rPr>
            </w:rPrChange>
          </w:rPr>
          <w:t>,</w:t>
        </w:r>
      </w:ins>
      <w:r w:rsidRPr="005C5F5F">
        <w:rPr>
          <w:rFonts w:ascii="Times" w:hAnsi="Times"/>
          <w:color w:val="000000" w:themeColor="text1"/>
          <w:sz w:val="24"/>
          <w:szCs w:val="24"/>
          <w:rPrChange w:id="483" w:author="Curt Storlazzi" w:date="2015-03-31T11:50:00Z">
            <w:rPr>
              <w:rFonts w:ascii="Times" w:hAnsi="Times"/>
              <w:sz w:val="24"/>
              <w:szCs w:val="24"/>
            </w:rPr>
          </w:rPrChange>
        </w:rPr>
        <w:t xml:space="preserve"> but wave heights greater than 1</w:t>
      </w:r>
      <w:ins w:id="484" w:author="Curt Storlazzi" w:date="2015-03-31T09:23:00Z">
        <w:r w:rsidR="006567B1" w:rsidRPr="005C5F5F">
          <w:rPr>
            <w:rFonts w:ascii="Times" w:hAnsi="Times"/>
            <w:color w:val="000000" w:themeColor="text1"/>
            <w:sz w:val="24"/>
            <w:szCs w:val="24"/>
            <w:rPrChange w:id="485" w:author="Curt Storlazzi" w:date="2015-03-31T11:50:00Z">
              <w:rPr>
                <w:rFonts w:ascii="Times" w:hAnsi="Times"/>
                <w:sz w:val="24"/>
                <w:szCs w:val="24"/>
              </w:rPr>
            </w:rPrChange>
          </w:rPr>
          <w:t xml:space="preserve">.0 </w:t>
        </w:r>
      </w:ins>
      <w:r w:rsidRPr="005C5F5F">
        <w:rPr>
          <w:rFonts w:ascii="Times" w:hAnsi="Times"/>
          <w:color w:val="000000" w:themeColor="text1"/>
          <w:sz w:val="24"/>
          <w:szCs w:val="24"/>
          <w:rPrChange w:id="486" w:author="Curt Storlazzi" w:date="2015-03-31T11:50:00Z">
            <w:rPr>
              <w:rFonts w:ascii="Times" w:hAnsi="Times"/>
              <w:sz w:val="24"/>
              <w:szCs w:val="24"/>
            </w:rPr>
          </w:rPrChange>
        </w:rPr>
        <w:t xml:space="preserve">m were rare. </w:t>
      </w:r>
    </w:p>
    <w:p w14:paraId="34062C4F" w14:textId="14C1E1FA" w:rsidR="00901DEC" w:rsidRPr="005C5F5F" w:rsidRDefault="00C91347" w:rsidP="00377061">
      <w:pPr>
        <w:spacing w:after="0" w:line="480" w:lineRule="auto"/>
        <w:ind w:firstLine="720"/>
        <w:rPr>
          <w:ins w:id="487" w:author="Curt Storlazzi" w:date="2015-03-31T09:27:00Z"/>
          <w:rFonts w:ascii="Times" w:hAnsi="Times"/>
          <w:color w:val="000000" w:themeColor="text1"/>
          <w:sz w:val="24"/>
          <w:szCs w:val="24"/>
          <w:rPrChange w:id="488" w:author="Curt Storlazzi" w:date="2015-03-31T11:50:00Z">
            <w:rPr>
              <w:ins w:id="489" w:author="Curt Storlazzi" w:date="2015-03-31T09:27:00Z"/>
              <w:rFonts w:ascii="Times" w:hAnsi="Times"/>
              <w:sz w:val="24"/>
              <w:szCs w:val="24"/>
            </w:rPr>
          </w:rPrChange>
        </w:rPr>
      </w:pPr>
      <w:r w:rsidRPr="005C5F5F">
        <w:rPr>
          <w:rFonts w:ascii="Times" w:hAnsi="Times"/>
          <w:color w:val="000000" w:themeColor="text1"/>
          <w:sz w:val="24"/>
          <w:szCs w:val="24"/>
          <w:rPrChange w:id="490" w:author="Curt Storlazzi" w:date="2015-03-31T11:50:00Z">
            <w:rPr>
              <w:rFonts w:ascii="Times" w:hAnsi="Times"/>
              <w:sz w:val="24"/>
              <w:szCs w:val="24"/>
            </w:rPr>
          </w:rPrChange>
        </w:rPr>
        <w:t>Wave</w:t>
      </w:r>
      <w:ins w:id="491" w:author="Curt Storlazzi" w:date="2015-03-31T09:23:00Z">
        <w:r w:rsidR="006567B1" w:rsidRPr="005C5F5F">
          <w:rPr>
            <w:rFonts w:ascii="Times" w:hAnsi="Times"/>
            <w:color w:val="000000" w:themeColor="text1"/>
            <w:sz w:val="24"/>
            <w:szCs w:val="24"/>
            <w:rPrChange w:id="492" w:author="Curt Storlazzi" w:date="2015-03-31T11:50:00Z">
              <w:rPr>
                <w:rFonts w:ascii="Times" w:hAnsi="Times"/>
                <w:sz w:val="24"/>
                <w:szCs w:val="24"/>
              </w:rPr>
            </w:rPrChange>
          </w:rPr>
          <w:t xml:space="preserve"> </w:t>
        </w:r>
      </w:ins>
      <w:del w:id="493" w:author="Curt Storlazzi" w:date="2015-03-31T09:23:00Z">
        <w:r w:rsidRPr="005C5F5F" w:rsidDel="006567B1">
          <w:rPr>
            <w:rFonts w:ascii="Times" w:hAnsi="Times"/>
            <w:color w:val="000000" w:themeColor="text1"/>
            <w:sz w:val="24"/>
            <w:szCs w:val="24"/>
            <w:rPrChange w:id="494"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495" w:author="Curt Storlazzi" w:date="2015-03-31T11:50:00Z">
            <w:rPr>
              <w:rFonts w:ascii="Times" w:hAnsi="Times"/>
              <w:sz w:val="24"/>
              <w:szCs w:val="24"/>
            </w:rPr>
          </w:rPrChange>
        </w:rPr>
        <w:t xml:space="preserve">breaking is constrained to the shallow reef crests, the transitions between the steeply-sloping fore reef and the roughly horizontal reef flats. </w:t>
      </w:r>
      <w:del w:id="496" w:author="Curt Storlazzi" w:date="2015-03-31T09:23:00Z">
        <w:r w:rsidRPr="005C5F5F" w:rsidDel="006567B1">
          <w:rPr>
            <w:rFonts w:ascii="Times" w:hAnsi="Times"/>
            <w:color w:val="000000" w:themeColor="text1"/>
            <w:sz w:val="24"/>
            <w:szCs w:val="24"/>
            <w:rPrChange w:id="497" w:author="Curt Storlazzi" w:date="2015-03-31T11:50:00Z">
              <w:rPr>
                <w:rFonts w:ascii="Times" w:hAnsi="Times"/>
                <w:sz w:val="24"/>
                <w:szCs w:val="24"/>
              </w:rPr>
            </w:rPrChange>
          </w:rPr>
          <w:delText xml:space="preserve">A </w:delText>
        </w:r>
      </w:del>
      <w:ins w:id="498" w:author="Curt Storlazzi" w:date="2015-03-31T09:23:00Z">
        <w:r w:rsidR="006567B1" w:rsidRPr="005C5F5F">
          <w:rPr>
            <w:rFonts w:ascii="Times" w:hAnsi="Times"/>
            <w:color w:val="000000" w:themeColor="text1"/>
            <w:sz w:val="24"/>
            <w:szCs w:val="24"/>
            <w:rPrChange w:id="499" w:author="Curt Storlazzi" w:date="2015-03-31T11:50:00Z">
              <w:rPr>
                <w:rFonts w:ascii="Times" w:hAnsi="Times"/>
                <w:sz w:val="24"/>
                <w:szCs w:val="24"/>
              </w:rPr>
            </w:rPrChange>
          </w:rPr>
          <w:t xml:space="preserve">Faga’alu is characterized by a semi-diurnal, </w:t>
        </w:r>
      </w:ins>
      <w:r w:rsidRPr="005C5F5F">
        <w:rPr>
          <w:rFonts w:ascii="Times" w:hAnsi="Times"/>
          <w:color w:val="000000" w:themeColor="text1"/>
          <w:sz w:val="24"/>
          <w:szCs w:val="24"/>
          <w:rPrChange w:id="500" w:author="Curt Storlazzi" w:date="2015-03-31T11:50:00Z">
            <w:rPr>
              <w:rFonts w:ascii="Times" w:hAnsi="Times"/>
              <w:sz w:val="24"/>
              <w:szCs w:val="24"/>
            </w:rPr>
          </w:rPrChange>
        </w:rPr>
        <w:t>microtidal regime</w:t>
      </w:r>
      <w:del w:id="501" w:author="Curt Storlazzi" w:date="2015-03-31T09:23:00Z">
        <w:r w:rsidRPr="005C5F5F" w:rsidDel="006567B1">
          <w:rPr>
            <w:rFonts w:ascii="Times" w:hAnsi="Times"/>
            <w:color w:val="000000" w:themeColor="text1"/>
            <w:sz w:val="24"/>
            <w:szCs w:val="24"/>
            <w:rPrChange w:id="502" w:author="Curt Storlazzi" w:date="2015-03-31T11:50:00Z">
              <w:rPr>
                <w:rFonts w:ascii="Times" w:hAnsi="Times"/>
                <w:sz w:val="24"/>
                <w:szCs w:val="24"/>
              </w:rPr>
            </w:rPrChange>
          </w:rPr>
          <w:delText xml:space="preserve"> (~0-1m) varies semi-diurnally</w:delText>
        </w:r>
      </w:del>
      <w:ins w:id="503" w:author="Curt Storlazzi" w:date="2015-03-31T09:24:00Z">
        <w:r w:rsidR="006567B1" w:rsidRPr="005C5F5F">
          <w:rPr>
            <w:rFonts w:ascii="Times" w:hAnsi="Times"/>
            <w:color w:val="000000" w:themeColor="text1"/>
            <w:sz w:val="24"/>
            <w:szCs w:val="24"/>
            <w:rPrChange w:id="504" w:author="Curt Storlazzi" w:date="2015-03-31T11:50:00Z">
              <w:rPr>
                <w:rFonts w:ascii="Times" w:hAnsi="Times"/>
                <w:sz w:val="24"/>
                <w:szCs w:val="24"/>
              </w:rPr>
            </w:rPrChange>
          </w:rPr>
          <w:t xml:space="preserve"> where</w:t>
        </w:r>
      </w:ins>
      <w:del w:id="505" w:author="Curt Storlazzi" w:date="2015-03-31T09:24:00Z">
        <w:r w:rsidRPr="005C5F5F" w:rsidDel="006567B1">
          <w:rPr>
            <w:rFonts w:ascii="Times" w:hAnsi="Times"/>
            <w:color w:val="000000" w:themeColor="text1"/>
            <w:sz w:val="24"/>
            <w:szCs w:val="24"/>
            <w:rPrChange w:id="506"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507" w:author="Curt Storlazzi" w:date="2015-03-31T11:50:00Z">
            <w:rPr>
              <w:rFonts w:ascii="Times" w:hAnsi="Times"/>
              <w:sz w:val="24"/>
              <w:szCs w:val="24"/>
            </w:rPr>
          </w:rPrChange>
        </w:rPr>
        <w:t xml:space="preserve"> </w:t>
      </w:r>
      <w:del w:id="508" w:author="Curt Storlazzi" w:date="2015-03-31T09:24:00Z">
        <w:r w:rsidRPr="005C5F5F" w:rsidDel="006567B1">
          <w:rPr>
            <w:rFonts w:ascii="Times" w:hAnsi="Times"/>
            <w:color w:val="000000" w:themeColor="text1"/>
            <w:sz w:val="24"/>
            <w:szCs w:val="24"/>
            <w:rPrChange w:id="509" w:author="Curt Storlazzi" w:date="2015-03-31T11:50:00Z">
              <w:rPr>
                <w:rFonts w:ascii="Times" w:hAnsi="Times"/>
                <w:sz w:val="24"/>
                <w:szCs w:val="24"/>
              </w:rPr>
            </w:rPrChange>
          </w:rPr>
          <w:delText xml:space="preserve">exposing </w:delText>
        </w:r>
      </w:del>
      <w:r w:rsidRPr="005C5F5F">
        <w:rPr>
          <w:rFonts w:ascii="Times" w:hAnsi="Times"/>
          <w:color w:val="000000" w:themeColor="text1"/>
          <w:sz w:val="24"/>
          <w:szCs w:val="24"/>
          <w:rPrChange w:id="510" w:author="Curt Storlazzi" w:date="2015-03-31T11:50:00Z">
            <w:rPr>
              <w:rFonts w:ascii="Times" w:hAnsi="Times"/>
              <w:sz w:val="24"/>
              <w:szCs w:val="24"/>
            </w:rPr>
          </w:rPrChange>
        </w:rPr>
        <w:t xml:space="preserve">parts of the shallow reef crest and reef flat </w:t>
      </w:r>
      <w:ins w:id="511" w:author="Curt Storlazzi" w:date="2015-03-31T09:24:00Z">
        <w:r w:rsidR="006567B1" w:rsidRPr="005C5F5F">
          <w:rPr>
            <w:rFonts w:ascii="Times" w:hAnsi="Times"/>
            <w:color w:val="000000" w:themeColor="text1"/>
            <w:sz w:val="24"/>
            <w:szCs w:val="24"/>
            <w:rPrChange w:id="512" w:author="Curt Storlazzi" w:date="2015-03-31T11:50:00Z">
              <w:rPr>
                <w:rFonts w:ascii="Times" w:hAnsi="Times"/>
                <w:sz w:val="24"/>
                <w:szCs w:val="24"/>
              </w:rPr>
            </w:rPrChange>
          </w:rPr>
          <w:t xml:space="preserve">are exposed </w:t>
        </w:r>
      </w:ins>
      <w:r w:rsidRPr="005C5F5F">
        <w:rPr>
          <w:rFonts w:ascii="Times" w:hAnsi="Times"/>
          <w:color w:val="000000" w:themeColor="text1"/>
          <w:sz w:val="24"/>
          <w:szCs w:val="24"/>
          <w:rPrChange w:id="513" w:author="Curt Storlazzi" w:date="2015-03-31T11:50:00Z">
            <w:rPr>
              <w:rFonts w:ascii="Times" w:hAnsi="Times"/>
              <w:sz w:val="24"/>
              <w:szCs w:val="24"/>
            </w:rPr>
          </w:rPrChange>
        </w:rPr>
        <w:t>at extreme low tides (&lt;0</w:t>
      </w:r>
      <w:ins w:id="514" w:author="Curt Storlazzi" w:date="2015-03-31T09:24:00Z">
        <w:r w:rsidR="006567B1" w:rsidRPr="005C5F5F">
          <w:rPr>
            <w:rFonts w:ascii="Times" w:hAnsi="Times"/>
            <w:color w:val="000000" w:themeColor="text1"/>
            <w:sz w:val="24"/>
            <w:szCs w:val="24"/>
            <w:rPrChange w:id="515"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516" w:author="Curt Storlazzi" w:date="2015-03-31T11:50:00Z">
            <w:rPr>
              <w:rFonts w:ascii="Times" w:hAnsi="Times"/>
              <w:sz w:val="24"/>
              <w:szCs w:val="24"/>
            </w:rPr>
          </w:rPrChange>
        </w:rPr>
        <w:t>m MSL). Given that the reef crest is exposed at low tide, cross-reef transfer of wave energy and water flow is strongly dependent on the tidal stage and wave setup.</w:t>
      </w:r>
      <w:commentRangeStart w:id="517"/>
      <w:ins w:id="518" w:author="Curt Storlazzi" w:date="2015-03-31T09:28:00Z">
        <w:r w:rsidR="001F0CAC" w:rsidRPr="005C5F5F">
          <w:rPr>
            <w:rFonts w:ascii="Times" w:hAnsi="Times"/>
            <w:color w:val="000000" w:themeColor="text1"/>
            <w:sz w:val="24"/>
            <w:szCs w:val="24"/>
            <w:rPrChange w:id="519" w:author="Curt Storlazzi" w:date="2015-03-31T11:50:00Z">
              <w:rPr>
                <w:rFonts w:ascii="Times" w:hAnsi="Times"/>
                <w:sz w:val="24"/>
                <w:szCs w:val="24"/>
              </w:rPr>
            </w:rPrChange>
          </w:rPr>
          <w:t xml:space="preserve"> An anthropogenically altered, vertical-walled, 5-10 m deep paleo-stream channel (‘awa) extends from the mouth of Faga'alu Stream eastward to Pago Pago Bay; this 'ava divides the reef into a larger southern and a smaller northern section</w:t>
        </w:r>
      </w:ins>
      <w:commentRangeEnd w:id="517"/>
      <w:ins w:id="520" w:author="Curt Storlazzi" w:date="2015-03-31T09:29:00Z">
        <w:r w:rsidR="001F0CAC" w:rsidRPr="005C5F5F">
          <w:rPr>
            <w:rStyle w:val="CommentReference"/>
            <w:color w:val="000000" w:themeColor="text1"/>
            <w:rPrChange w:id="521" w:author="Curt Storlazzi" w:date="2015-03-31T11:50:00Z">
              <w:rPr>
                <w:rStyle w:val="CommentReference"/>
              </w:rPr>
            </w:rPrChange>
          </w:rPr>
          <w:commentReference w:id="517"/>
        </w:r>
      </w:ins>
      <w:ins w:id="522" w:author="Curt Storlazzi" w:date="2015-03-31T09:28:00Z">
        <w:r w:rsidR="001F0CAC" w:rsidRPr="005C5F5F">
          <w:rPr>
            <w:rFonts w:ascii="Times" w:hAnsi="Times"/>
            <w:color w:val="000000" w:themeColor="text1"/>
            <w:sz w:val="24"/>
            <w:szCs w:val="24"/>
            <w:rPrChange w:id="523" w:author="Curt Storlazzi" w:date="2015-03-31T11:50:00Z">
              <w:rPr>
                <w:rFonts w:ascii="Times" w:hAnsi="Times"/>
                <w:sz w:val="24"/>
                <w:szCs w:val="24"/>
              </w:rPr>
            </w:rPrChange>
          </w:rPr>
          <w:t>.</w:t>
        </w:r>
      </w:ins>
    </w:p>
    <w:p w14:paraId="4F5BCFFF" w14:textId="77777777" w:rsidR="001F0CAC" w:rsidRPr="005C5F5F" w:rsidRDefault="001F0CAC" w:rsidP="00377061">
      <w:pPr>
        <w:spacing w:after="0" w:line="480" w:lineRule="auto"/>
        <w:ind w:firstLine="720"/>
        <w:rPr>
          <w:rFonts w:ascii="Times" w:hAnsi="Times"/>
          <w:color w:val="000000" w:themeColor="text1"/>
          <w:sz w:val="24"/>
          <w:szCs w:val="24"/>
          <w:rPrChange w:id="524" w:author="Curt Storlazzi" w:date="2015-03-31T11:50:00Z">
            <w:rPr>
              <w:rFonts w:ascii="Times" w:hAnsi="Times"/>
              <w:sz w:val="24"/>
              <w:szCs w:val="24"/>
            </w:rPr>
          </w:rPrChange>
        </w:rPr>
      </w:pPr>
    </w:p>
    <w:p w14:paraId="6BDEB11B" w14:textId="447CA340" w:rsidR="00901DEC" w:rsidRPr="005C5F5F" w:rsidRDefault="00C91347" w:rsidP="00377061">
      <w:pPr>
        <w:pStyle w:val="Heading2"/>
        <w:spacing w:before="0" w:line="480" w:lineRule="auto"/>
        <w:rPr>
          <w:rFonts w:ascii="Times" w:hAnsi="Times"/>
          <w:color w:val="000000" w:themeColor="text1"/>
          <w:sz w:val="24"/>
          <w:szCs w:val="24"/>
          <w:rPrChange w:id="525" w:author="Curt Storlazzi" w:date="2015-03-31T11:50:00Z">
            <w:rPr>
              <w:rFonts w:ascii="Times" w:hAnsi="Times"/>
              <w:sz w:val="24"/>
              <w:szCs w:val="24"/>
            </w:rPr>
          </w:rPrChange>
        </w:rPr>
      </w:pPr>
      <w:del w:id="526" w:author="Curt Storlazzi" w:date="2015-03-31T11:51:00Z">
        <w:r w:rsidRPr="005C5F5F" w:rsidDel="005C5F5F">
          <w:rPr>
            <w:rFonts w:ascii="Times" w:hAnsi="Times"/>
            <w:color w:val="000000" w:themeColor="text1"/>
            <w:sz w:val="24"/>
            <w:szCs w:val="24"/>
            <w:rPrChange w:id="527" w:author="Curt Storlazzi" w:date="2015-03-31T11:50:00Z">
              <w:rPr>
                <w:rFonts w:ascii="Times" w:hAnsi="Times"/>
                <w:sz w:val="24"/>
                <w:szCs w:val="24"/>
              </w:rPr>
            </w:rPrChange>
          </w:rPr>
          <w:delText>Methods</w:delText>
        </w:r>
      </w:del>
      <w:ins w:id="528" w:author="Curt Storlazzi" w:date="2015-03-31T11:51:00Z">
        <w:r w:rsidR="005C5F5F">
          <w:rPr>
            <w:rFonts w:ascii="Times" w:hAnsi="Times"/>
            <w:color w:val="000000" w:themeColor="text1"/>
            <w:sz w:val="24"/>
            <w:szCs w:val="24"/>
          </w:rPr>
          <w:t>METHODS</w:t>
        </w:r>
      </w:ins>
    </w:p>
    <w:p w14:paraId="593D53EA" w14:textId="310D1DD3" w:rsidR="00901DEC" w:rsidRPr="005C5F5F" w:rsidRDefault="00C91347" w:rsidP="00377061">
      <w:pPr>
        <w:spacing w:after="0" w:line="480" w:lineRule="auto"/>
        <w:ind w:firstLine="720"/>
        <w:rPr>
          <w:rFonts w:ascii="Times" w:hAnsi="Times"/>
          <w:color w:val="000000" w:themeColor="text1"/>
          <w:sz w:val="24"/>
          <w:szCs w:val="24"/>
          <w:rPrChange w:id="529" w:author="Curt Storlazzi" w:date="2015-03-31T11:50:00Z">
            <w:rPr>
              <w:rFonts w:ascii="Times" w:hAnsi="Times"/>
              <w:sz w:val="24"/>
              <w:szCs w:val="24"/>
            </w:rPr>
          </w:rPrChange>
        </w:rPr>
      </w:pPr>
      <w:del w:id="530" w:author="Curt Storlazzi" w:date="2015-03-31T09:30:00Z">
        <w:r w:rsidRPr="005C5F5F" w:rsidDel="001F0CAC">
          <w:rPr>
            <w:rFonts w:ascii="Times" w:hAnsi="Times"/>
            <w:color w:val="000000" w:themeColor="text1"/>
            <w:sz w:val="24"/>
            <w:szCs w:val="24"/>
            <w:rPrChange w:id="531" w:author="Curt Storlazzi" w:date="2015-03-31T11:50:00Z">
              <w:rPr>
                <w:rFonts w:ascii="Times" w:hAnsi="Times"/>
                <w:sz w:val="24"/>
                <w:szCs w:val="24"/>
              </w:rPr>
            </w:rPrChange>
          </w:rPr>
          <w:delText xml:space="preserve">In a previous water circulation study in Faga'alu, Vetter (2013) used wave/tide data and current speed in the reef channel to calculate flushing time of the bay's total volume. Those calculations are highly dependent on the estimation of total volume in the bay and reliant on bathymetry data which is not well verified. Calculations of flushing time also do not provide information on the spatial distribution of flow speeds or specific flow paths over the reef. Since it is known that both quality and residence time of water over the reef are strong controls on coral health, it is desirable to characterize spatially distributed flow patterns in relation to wave, wind, and tide forcings. </w:delText>
        </w:r>
      </w:del>
      <w:r w:rsidRPr="005C5F5F">
        <w:rPr>
          <w:rFonts w:ascii="Times" w:hAnsi="Times"/>
          <w:color w:val="000000" w:themeColor="text1"/>
          <w:sz w:val="24"/>
          <w:szCs w:val="24"/>
          <w:rPrChange w:id="532" w:author="Curt Storlazzi" w:date="2015-03-31T11:50:00Z">
            <w:rPr>
              <w:rFonts w:ascii="Times" w:hAnsi="Times"/>
              <w:sz w:val="24"/>
              <w:szCs w:val="24"/>
            </w:rPr>
          </w:rPrChange>
        </w:rPr>
        <w:t xml:space="preserve">To characterize the spatial pattern of flows </w:t>
      </w:r>
      <w:del w:id="533" w:author="Curt Storlazzi" w:date="2015-03-31T09:33:00Z">
        <w:r w:rsidRPr="005C5F5F" w:rsidDel="00CD4ACE">
          <w:rPr>
            <w:rFonts w:ascii="Times" w:hAnsi="Times"/>
            <w:color w:val="000000" w:themeColor="text1"/>
            <w:sz w:val="24"/>
            <w:szCs w:val="24"/>
            <w:rPrChange w:id="534" w:author="Curt Storlazzi" w:date="2015-03-31T11:50:00Z">
              <w:rPr>
                <w:rFonts w:ascii="Times" w:hAnsi="Times"/>
                <w:sz w:val="24"/>
                <w:szCs w:val="24"/>
              </w:rPr>
            </w:rPrChange>
          </w:rPr>
          <w:delText xml:space="preserve">over the reef flat in Faga'alu Bay, </w:delText>
        </w:r>
      </w:del>
      <w:r w:rsidRPr="005C5F5F">
        <w:rPr>
          <w:rFonts w:ascii="Times" w:hAnsi="Times"/>
          <w:color w:val="000000" w:themeColor="text1"/>
          <w:sz w:val="24"/>
          <w:szCs w:val="24"/>
          <w:rPrChange w:id="535" w:author="Curt Storlazzi" w:date="2015-03-31T11:50:00Z">
            <w:rPr>
              <w:rFonts w:ascii="Times" w:hAnsi="Times"/>
              <w:sz w:val="24"/>
              <w:szCs w:val="24"/>
            </w:rPr>
          </w:rPrChange>
        </w:rPr>
        <w:t>and determine the relationship between offshore wave forcing and residence time of water over the reef flat</w:t>
      </w:r>
      <w:ins w:id="536" w:author="Curt Storlazzi" w:date="2015-03-31T09:33:00Z">
        <w:r w:rsidR="00CD4ACE" w:rsidRPr="005C5F5F">
          <w:rPr>
            <w:rFonts w:ascii="Times" w:hAnsi="Times"/>
            <w:color w:val="000000" w:themeColor="text1"/>
            <w:sz w:val="24"/>
            <w:szCs w:val="24"/>
            <w:rPrChange w:id="537" w:author="Curt Storlazzi" w:date="2015-03-31T11:50:00Z">
              <w:rPr>
                <w:rFonts w:ascii="Times" w:hAnsi="Times"/>
                <w:sz w:val="24"/>
                <w:szCs w:val="24"/>
              </w:rPr>
            </w:rPrChange>
          </w:rPr>
          <w:t xml:space="preserve"> in Faga'alu Bay</w:t>
        </w:r>
      </w:ins>
      <w:r w:rsidRPr="005C5F5F">
        <w:rPr>
          <w:rFonts w:ascii="Times" w:hAnsi="Times"/>
          <w:color w:val="000000" w:themeColor="text1"/>
          <w:sz w:val="24"/>
          <w:szCs w:val="24"/>
          <w:rPrChange w:id="538" w:author="Curt Storlazzi" w:date="2015-03-31T11:50:00Z">
            <w:rPr>
              <w:rFonts w:ascii="Times" w:hAnsi="Times"/>
              <w:sz w:val="24"/>
              <w:szCs w:val="24"/>
            </w:rPr>
          </w:rPrChange>
        </w:rPr>
        <w:t>, a combination of Eulerian and Lagrangian measurements was used.</w:t>
      </w:r>
    </w:p>
    <w:p w14:paraId="20C922A2" w14:textId="07C52AC1" w:rsidR="00901DEC" w:rsidRPr="005C5F5F" w:rsidDel="005C5F5F" w:rsidRDefault="00C91347" w:rsidP="00377061">
      <w:pPr>
        <w:pStyle w:val="Heading3"/>
        <w:spacing w:before="0" w:line="480" w:lineRule="auto"/>
        <w:rPr>
          <w:del w:id="539" w:author="Curt Storlazzi" w:date="2015-03-31T11:51:00Z"/>
          <w:rFonts w:ascii="Times" w:hAnsi="Times"/>
          <w:color w:val="000000" w:themeColor="text1"/>
          <w:sz w:val="24"/>
          <w:szCs w:val="24"/>
          <w:rPrChange w:id="540" w:author="Curt Storlazzi" w:date="2015-03-31T11:50:00Z">
            <w:rPr>
              <w:del w:id="541" w:author="Curt Storlazzi" w:date="2015-03-31T11:51:00Z"/>
              <w:rFonts w:ascii="Times" w:hAnsi="Times"/>
              <w:sz w:val="24"/>
              <w:szCs w:val="24"/>
            </w:rPr>
          </w:rPrChange>
        </w:rPr>
      </w:pPr>
      <w:del w:id="542" w:author="Curt Storlazzi" w:date="2015-03-31T11:51:00Z">
        <w:r w:rsidRPr="005C5F5F" w:rsidDel="005C5F5F">
          <w:rPr>
            <w:rFonts w:ascii="Times" w:hAnsi="Times"/>
            <w:b w:val="0"/>
            <w:bCs w:val="0"/>
            <w:color w:val="000000" w:themeColor="text1"/>
            <w:sz w:val="24"/>
            <w:szCs w:val="24"/>
            <w:rPrChange w:id="543" w:author="Curt Storlazzi" w:date="2015-03-31T11:50:00Z">
              <w:rPr>
                <w:rFonts w:ascii="Times" w:hAnsi="Times"/>
                <w:b w:val="0"/>
                <w:bCs w:val="0"/>
                <w:sz w:val="24"/>
                <w:szCs w:val="24"/>
              </w:rPr>
            </w:rPrChange>
          </w:rPr>
          <w:lastRenderedPageBreak/>
          <w:delText>Combining Eulerian and Lagrangian methods</w:delText>
        </w:r>
      </w:del>
    </w:p>
    <w:p w14:paraId="5F426689" w14:textId="77777777" w:rsidR="00901DEC" w:rsidRPr="005C5F5F" w:rsidRDefault="00C91347" w:rsidP="00377061">
      <w:pPr>
        <w:spacing w:after="0" w:line="480" w:lineRule="auto"/>
        <w:ind w:firstLine="720"/>
        <w:rPr>
          <w:rFonts w:ascii="Times" w:hAnsi="Times"/>
          <w:color w:val="000000" w:themeColor="text1"/>
          <w:sz w:val="24"/>
          <w:szCs w:val="24"/>
          <w:rPrChange w:id="544" w:author="Curt Storlazzi" w:date="2015-03-31T11:50:00Z">
            <w:rPr>
              <w:rFonts w:ascii="Times" w:hAnsi="Times"/>
              <w:sz w:val="24"/>
              <w:szCs w:val="24"/>
            </w:rPr>
          </w:rPrChange>
        </w:rPr>
      </w:pPr>
      <w:commentRangeStart w:id="545"/>
      <w:r w:rsidRPr="005C5F5F">
        <w:rPr>
          <w:rFonts w:ascii="Times" w:hAnsi="Times"/>
          <w:color w:val="000000" w:themeColor="text1"/>
          <w:sz w:val="24"/>
          <w:szCs w:val="24"/>
          <w:rPrChange w:id="546" w:author="Curt Storlazzi" w:date="2015-03-31T11:50:00Z">
            <w:rPr>
              <w:rFonts w:ascii="Times" w:hAnsi="Times"/>
              <w:sz w:val="24"/>
              <w:szCs w:val="24"/>
            </w:rPr>
          </w:rPrChange>
        </w:rPr>
        <w:t>In fluid dynamics there are two ways to quantify the flow field: 1) the Lagrangian perspective observes an individual fluid parcel as it moves through space and time, 2) the Eulerian perspective focuses on specific locations, observing the fluid flow past that location over time. Eulerian methods characterize water circulation on the reef using bottom-mounted instruments to record wave height and period, current speed and direction, and/or tidal elevation (Presto et al., 2006; Storlazzi et al., 2009), however, collecting high spatial resolution data of hydrodynamic processes using strictly Eulerian methods is expensive and logistically difficult (Curt D. Storlazzi et al., 2006; Storlazzi et al., 2004).  Spatially distributed wave height, current speeds, and flow patterns can be predicted by hydrodynamic computer models (Hoeke et al., 2011), but models typically require accurate bathymetry, detailed forcing data, and significant modeling expertise (Hoeke, 2010; King et al., 2012; Wolanski et al., 2009). While imagery-based remote sensing is useful to map the temporal and spatial distribution of flood plume boundaries (Klemas, 2012; Warrick et al., 2007), the underlying current circulation is a strong control on sediment transport that may not be quantified by even high resolution remote sensing of plumes. Instead, Lagrangian methods including the use of GPS-tracking drifters have been used to map flow patterns over reef flats to compare to Eulerian descriptions of flow speeds (C. D. Storlazzi et al., 2006; Storlazzi et al., 2004; Wyatt et al., 2012) or validate hydrodynamic computer models (Ouillon et al., 2010). For this study, Lagrangian drifters were used to collect spatially distributed data on flow velocities, in conjunction with Eulerian current profilers at fixed locations to collect long-term data in relation to forcing conditions.</w:t>
      </w:r>
    </w:p>
    <w:p w14:paraId="11646CC4" w14:textId="77777777" w:rsidR="00901DEC" w:rsidRPr="005C5F5F" w:rsidRDefault="00C91347" w:rsidP="00377061">
      <w:pPr>
        <w:spacing w:after="0" w:line="480" w:lineRule="auto"/>
        <w:ind w:firstLine="720"/>
        <w:rPr>
          <w:rFonts w:ascii="Times" w:hAnsi="Times"/>
          <w:color w:val="000000" w:themeColor="text1"/>
          <w:sz w:val="24"/>
          <w:szCs w:val="24"/>
          <w:rPrChange w:id="547" w:author="Curt Storlazzi" w:date="2015-03-31T11:50:00Z">
            <w:rPr>
              <w:rFonts w:ascii="Times" w:hAnsi="Times"/>
              <w:sz w:val="24"/>
              <w:szCs w:val="24"/>
            </w:rPr>
          </w:rPrChange>
        </w:rPr>
      </w:pPr>
      <w:r w:rsidRPr="005C5F5F">
        <w:rPr>
          <w:rFonts w:ascii="Times" w:hAnsi="Times"/>
          <w:color w:val="000000" w:themeColor="text1"/>
          <w:sz w:val="24"/>
          <w:szCs w:val="24"/>
          <w:rPrChange w:id="548" w:author="Curt Storlazzi" w:date="2015-03-31T11:50:00Z">
            <w:rPr>
              <w:rFonts w:ascii="Times" w:hAnsi="Times"/>
              <w:sz w:val="24"/>
              <w:szCs w:val="24"/>
            </w:rPr>
          </w:rPrChange>
        </w:rPr>
        <w:lastRenderedPageBreak/>
        <w:t>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(C. D. Storlazzi et al., 2006; Wyatt et al., 2010).  While Lagrangian measurements provide spatially explicit data on the flow field, observations are limited temporally by their short duration times relative to Eulerian methods like in situ current meters. Storlazzi et al., (2006) successfully combined Eulerian and Lagrangian methods by comparing Lagrangian drifter tracks with progressive vectors of cumulative flow calculated from Eulerian current meters to determine if short-term observations from drifters were representative of the dominant patterns. This approach yields spatially distributed flow data from the Lagrangian drifters, within the context of the longer time series of flow forcing from the Eulerian methods.</w:t>
      </w:r>
    </w:p>
    <w:commentRangeEnd w:id="545"/>
    <w:p w14:paraId="2F05A8C4" w14:textId="77777777" w:rsidR="00043BE0" w:rsidRPr="005C5F5F" w:rsidRDefault="00CD4ACE" w:rsidP="00377061">
      <w:pPr>
        <w:pStyle w:val="Heading3"/>
        <w:spacing w:before="0" w:line="480" w:lineRule="auto"/>
        <w:rPr>
          <w:ins w:id="549" w:author="Curt Storlazzi" w:date="2015-03-31T09:38:00Z"/>
          <w:rFonts w:ascii="Times" w:hAnsi="Times"/>
          <w:color w:val="000000" w:themeColor="text1"/>
          <w:sz w:val="24"/>
          <w:szCs w:val="24"/>
          <w:rPrChange w:id="550" w:author="Curt Storlazzi" w:date="2015-03-31T11:50:00Z">
            <w:rPr>
              <w:ins w:id="551" w:author="Curt Storlazzi" w:date="2015-03-31T09:38:00Z"/>
              <w:rFonts w:ascii="Times" w:hAnsi="Times"/>
              <w:sz w:val="24"/>
              <w:szCs w:val="24"/>
            </w:rPr>
          </w:rPrChange>
        </w:rPr>
      </w:pPr>
      <w:r w:rsidRPr="005C5F5F">
        <w:rPr>
          <w:rStyle w:val="CommentReference"/>
          <w:rFonts w:asciiTheme="minorHAnsi" w:eastAsiaTheme="minorEastAsia" w:hAnsiTheme="minorHAnsi" w:cstheme="minorBidi"/>
          <w:b w:val="0"/>
          <w:bCs w:val="0"/>
          <w:color w:val="000000" w:themeColor="text1"/>
          <w:rPrChange w:id="552" w:author="Curt Storlazzi" w:date="2015-03-31T11:50:00Z">
            <w:rPr>
              <w:rStyle w:val="CommentReference"/>
              <w:rFonts w:asciiTheme="minorHAnsi" w:eastAsiaTheme="minorEastAsia" w:hAnsiTheme="minorHAnsi" w:cstheme="minorBidi"/>
              <w:b w:val="0"/>
              <w:bCs w:val="0"/>
              <w:color w:val="auto"/>
            </w:rPr>
          </w:rPrChange>
        </w:rPr>
        <w:commentReference w:id="545"/>
      </w:r>
    </w:p>
    <w:p w14:paraId="54AD4A42" w14:textId="761CF44E" w:rsidR="00901DEC" w:rsidRPr="005C5F5F" w:rsidRDefault="00C91347" w:rsidP="00377061">
      <w:pPr>
        <w:pStyle w:val="Heading3"/>
        <w:spacing w:before="0" w:line="480" w:lineRule="auto"/>
        <w:rPr>
          <w:rFonts w:ascii="Times" w:hAnsi="Times"/>
          <w:color w:val="000000" w:themeColor="text1"/>
          <w:sz w:val="24"/>
          <w:szCs w:val="24"/>
          <w:rPrChange w:id="553" w:author="Curt Storlazzi" w:date="2015-03-31T11:50:00Z">
            <w:rPr>
              <w:rFonts w:ascii="Times" w:hAnsi="Times"/>
              <w:sz w:val="24"/>
              <w:szCs w:val="24"/>
            </w:rPr>
          </w:rPrChange>
        </w:rPr>
      </w:pPr>
      <w:r w:rsidRPr="005C5F5F">
        <w:rPr>
          <w:rFonts w:ascii="Times" w:hAnsi="Times"/>
          <w:color w:val="000000" w:themeColor="text1"/>
          <w:sz w:val="24"/>
          <w:szCs w:val="24"/>
          <w:rPrChange w:id="554" w:author="Curt Storlazzi" w:date="2015-03-31T11:50:00Z">
            <w:rPr>
              <w:rFonts w:ascii="Times" w:hAnsi="Times"/>
              <w:sz w:val="24"/>
              <w:szCs w:val="24"/>
            </w:rPr>
          </w:rPrChange>
        </w:rPr>
        <w:t xml:space="preserve">Lagrangian </w:t>
      </w:r>
      <w:del w:id="555" w:author="Curt Storlazzi" w:date="2015-03-31T11:51:00Z">
        <w:r w:rsidRPr="005C5F5F" w:rsidDel="005C5F5F">
          <w:rPr>
            <w:rFonts w:ascii="Times" w:hAnsi="Times"/>
            <w:color w:val="000000" w:themeColor="text1"/>
            <w:sz w:val="24"/>
            <w:szCs w:val="24"/>
            <w:rPrChange w:id="556" w:author="Curt Storlazzi" w:date="2015-03-31T11:50:00Z">
              <w:rPr>
                <w:rFonts w:ascii="Times" w:hAnsi="Times"/>
                <w:sz w:val="24"/>
                <w:szCs w:val="24"/>
              </w:rPr>
            </w:rPrChange>
          </w:rPr>
          <w:delText>measurements</w:delText>
        </w:r>
      </w:del>
      <w:ins w:id="557" w:author="Curt Storlazzi" w:date="2015-03-31T11:51:00Z">
        <w:r w:rsidR="005C5F5F">
          <w:rPr>
            <w:rFonts w:ascii="Times" w:hAnsi="Times"/>
            <w:color w:val="000000" w:themeColor="text1"/>
            <w:sz w:val="24"/>
            <w:szCs w:val="24"/>
          </w:rPr>
          <w:t>M</w:t>
        </w:r>
        <w:r w:rsidR="005C5F5F" w:rsidRPr="005C5F5F">
          <w:rPr>
            <w:rFonts w:ascii="Times" w:hAnsi="Times"/>
            <w:color w:val="000000" w:themeColor="text1"/>
            <w:sz w:val="24"/>
            <w:szCs w:val="24"/>
            <w:rPrChange w:id="558" w:author="Curt Storlazzi" w:date="2015-03-31T11:50:00Z">
              <w:rPr>
                <w:rFonts w:ascii="Times" w:hAnsi="Times"/>
                <w:sz w:val="24"/>
                <w:szCs w:val="24"/>
              </w:rPr>
            </w:rPrChange>
          </w:rPr>
          <w:t>easurements</w:t>
        </w:r>
      </w:ins>
      <w:del w:id="559" w:author="Curt Storlazzi" w:date="2015-03-31T09:38:00Z">
        <w:r w:rsidRPr="005C5F5F" w:rsidDel="00043BE0">
          <w:rPr>
            <w:rFonts w:ascii="Times" w:hAnsi="Times"/>
            <w:color w:val="000000" w:themeColor="text1"/>
            <w:sz w:val="24"/>
            <w:szCs w:val="24"/>
            <w:rPrChange w:id="560" w:author="Curt Storlazzi" w:date="2015-03-31T11:50:00Z">
              <w:rPr>
                <w:rFonts w:ascii="Times" w:hAnsi="Times"/>
                <w:sz w:val="24"/>
                <w:szCs w:val="24"/>
              </w:rPr>
            </w:rPrChange>
          </w:rPr>
          <w:delText xml:space="preserve"> (GPS-logging drifters)</w:delText>
        </w:r>
      </w:del>
    </w:p>
    <w:p w14:paraId="1706A284" w14:textId="65D10ACC" w:rsidR="00901DEC" w:rsidRPr="005C5F5F" w:rsidRDefault="00C91347" w:rsidP="00377061">
      <w:pPr>
        <w:spacing w:after="0" w:line="480" w:lineRule="auto"/>
        <w:ind w:firstLine="720"/>
        <w:rPr>
          <w:rFonts w:ascii="Times" w:hAnsi="Times"/>
          <w:color w:val="000000" w:themeColor="text1"/>
          <w:sz w:val="24"/>
          <w:szCs w:val="24"/>
          <w:rPrChange w:id="561" w:author="Curt Storlazzi" w:date="2015-03-31T11:50:00Z">
            <w:rPr>
              <w:rFonts w:ascii="Times" w:hAnsi="Times"/>
              <w:sz w:val="24"/>
              <w:szCs w:val="24"/>
            </w:rPr>
          </w:rPrChange>
        </w:rPr>
      </w:pPr>
      <w:r w:rsidRPr="005C5F5F">
        <w:rPr>
          <w:rFonts w:ascii="Times" w:hAnsi="Times"/>
          <w:color w:val="000000" w:themeColor="text1"/>
          <w:sz w:val="24"/>
          <w:szCs w:val="24"/>
          <w:rPrChange w:id="562" w:author="Curt Storlazzi" w:date="2015-03-31T11:50:00Z">
            <w:rPr>
              <w:rFonts w:ascii="Times" w:hAnsi="Times"/>
              <w:sz w:val="24"/>
              <w:szCs w:val="24"/>
            </w:rPr>
          </w:rPrChange>
        </w:rPr>
        <w:t>GPS-tracking drifters have been traditionally used to characterize oceanic circulation in the deep or coastal ocean (Davis, 1991; Warrick et al., 2007), but cheaper, smaller GPS technology has recently made it possible to deploy many small drifters in nearshore environments to map flow patterns at finer spatiotemporal resolution (</w:t>
      </w:r>
      <w:ins w:id="563" w:author="Curt Storlazzi" w:date="2015-03-31T09:39:00Z">
        <w:r w:rsidR="00043BE0" w:rsidRPr="005C5F5F">
          <w:rPr>
            <w:rFonts w:ascii="Times" w:hAnsi="Times"/>
            <w:color w:val="000000" w:themeColor="text1"/>
            <w:sz w:val="24"/>
            <w:szCs w:val="24"/>
            <w:rPrChange w:id="564" w:author="Curt Storlazzi" w:date="2015-03-31T11:50:00Z">
              <w:rPr>
                <w:rFonts w:ascii="Times" w:hAnsi="Times"/>
                <w:sz w:val="24"/>
                <w:szCs w:val="24"/>
              </w:rPr>
            </w:rPrChange>
          </w:rPr>
          <w:t xml:space="preserve">Johnson et al., 2003; </w:t>
        </w:r>
      </w:ins>
      <w:r w:rsidRPr="005C5F5F">
        <w:rPr>
          <w:rFonts w:ascii="Times" w:hAnsi="Times"/>
          <w:color w:val="000000" w:themeColor="text1"/>
          <w:sz w:val="24"/>
          <w:szCs w:val="24"/>
          <w:rPrChange w:id="565" w:author="Curt Storlazzi" w:date="2015-03-31T11:50:00Z">
            <w:rPr>
              <w:rFonts w:ascii="Times" w:hAnsi="Times"/>
              <w:sz w:val="24"/>
              <w:szCs w:val="24"/>
            </w:rPr>
          </w:rPrChange>
        </w:rPr>
        <w:t>Austin and Atkinson, 2004</w:t>
      </w:r>
      <w:ins w:id="566" w:author="Curt Storlazzi" w:date="2015-03-31T09:39:00Z">
        <w:r w:rsidR="00043BE0" w:rsidRPr="005C5F5F">
          <w:rPr>
            <w:rFonts w:ascii="Times" w:hAnsi="Times"/>
            <w:color w:val="000000" w:themeColor="text1"/>
            <w:sz w:val="24"/>
            <w:szCs w:val="24"/>
            <w:rPrChange w:id="567" w:author="Curt Storlazzi" w:date="2015-03-31T11:50:00Z">
              <w:rPr>
                <w:rFonts w:ascii="Times" w:hAnsi="Times"/>
                <w:sz w:val="24"/>
                <w:szCs w:val="24"/>
              </w:rPr>
            </w:rPrChange>
          </w:rPr>
          <w:t xml:space="preserve">; </w:t>
        </w:r>
      </w:ins>
      <w:del w:id="568" w:author="Curt Storlazzi" w:date="2015-03-31T09:39:00Z">
        <w:r w:rsidRPr="005C5F5F" w:rsidDel="00043BE0">
          <w:rPr>
            <w:rFonts w:ascii="Times" w:hAnsi="Times"/>
            <w:color w:val="000000" w:themeColor="text1"/>
            <w:sz w:val="24"/>
            <w:szCs w:val="24"/>
            <w:rPrChange w:id="569" w:author="Curt Storlazzi" w:date="2015-03-31T11:50:00Z">
              <w:rPr>
                <w:rFonts w:ascii="Times" w:hAnsi="Times"/>
                <w:sz w:val="24"/>
                <w:szCs w:val="24"/>
              </w:rPr>
            </w:rPrChange>
          </w:rPr>
          <w:delText xml:space="preserve">; Johnson et al., 2003; </w:delText>
        </w:r>
      </w:del>
      <w:commentRangeStart w:id="570"/>
      <w:r w:rsidRPr="005C5F5F">
        <w:rPr>
          <w:rFonts w:ascii="Times" w:hAnsi="Times"/>
          <w:color w:val="000000" w:themeColor="text1"/>
          <w:sz w:val="24"/>
          <w:szCs w:val="24"/>
          <w:rPrChange w:id="571" w:author="Curt Storlazzi" w:date="2015-03-31T11:50:00Z">
            <w:rPr>
              <w:rFonts w:ascii="Times" w:hAnsi="Times"/>
              <w:sz w:val="24"/>
              <w:szCs w:val="24"/>
            </w:rPr>
          </w:rPrChange>
        </w:rPr>
        <w:t xml:space="preserve">MacMahan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While deploying a fleet of GPS-logging drifters has yielded </w:t>
      </w:r>
      <w:r w:rsidRPr="005C5F5F">
        <w:rPr>
          <w:rFonts w:ascii="Times" w:hAnsi="Times"/>
          <w:color w:val="000000" w:themeColor="text1"/>
          <w:sz w:val="24"/>
          <w:szCs w:val="24"/>
          <w:rPrChange w:id="572" w:author="Curt Storlazzi" w:date="2015-03-31T11:50:00Z">
            <w:rPr>
              <w:rFonts w:ascii="Times" w:hAnsi="Times"/>
              <w:sz w:val="24"/>
              <w:szCs w:val="24"/>
            </w:rPr>
          </w:rPrChange>
        </w:rPr>
        <w:lastRenderedPageBreak/>
        <w:t>synoptic measurements of water movement in surf zones near linear, sandy beaches, it has not been attempted in a shallow reef environment.</w:t>
      </w:r>
      <w:commentRangeEnd w:id="570"/>
      <w:r w:rsidR="00043BE0" w:rsidRPr="005C5F5F">
        <w:rPr>
          <w:rStyle w:val="CommentReference"/>
          <w:color w:val="000000" w:themeColor="text1"/>
          <w:rPrChange w:id="573" w:author="Curt Storlazzi" w:date="2015-03-31T11:50:00Z">
            <w:rPr>
              <w:rStyle w:val="CommentReference"/>
            </w:rPr>
          </w:rPrChange>
        </w:rPr>
        <w:commentReference w:id="570"/>
      </w:r>
    </w:p>
    <w:p w14:paraId="749561F0" w14:textId="00D51B58" w:rsidR="00901DEC" w:rsidRPr="005C5F5F" w:rsidDel="002D37CB" w:rsidRDefault="002D37CB" w:rsidP="00377061">
      <w:pPr>
        <w:spacing w:after="0" w:line="480" w:lineRule="auto"/>
        <w:ind w:firstLine="720"/>
        <w:rPr>
          <w:del w:id="574" w:author="Curt Storlazzi" w:date="2015-03-31T09:41:00Z"/>
          <w:rFonts w:ascii="Times" w:hAnsi="Times"/>
          <w:color w:val="000000" w:themeColor="text1"/>
          <w:sz w:val="24"/>
          <w:szCs w:val="24"/>
          <w:rPrChange w:id="575" w:author="Curt Storlazzi" w:date="2015-03-31T11:50:00Z">
            <w:rPr>
              <w:del w:id="576" w:author="Curt Storlazzi" w:date="2015-03-31T09:41:00Z"/>
              <w:rFonts w:ascii="Times" w:hAnsi="Times"/>
              <w:sz w:val="24"/>
              <w:szCs w:val="24"/>
            </w:rPr>
          </w:rPrChange>
        </w:rPr>
      </w:pPr>
      <w:ins w:id="577" w:author="Curt Storlazzi" w:date="2015-03-31T09:40:00Z">
        <w:r w:rsidRPr="005C5F5F">
          <w:rPr>
            <w:rFonts w:ascii="Times" w:hAnsi="Times"/>
            <w:color w:val="000000" w:themeColor="text1"/>
            <w:sz w:val="24"/>
            <w:szCs w:val="24"/>
            <w:rPrChange w:id="578" w:author="Curt Storlazzi" w:date="2015-03-31T11:50:00Z">
              <w:rPr>
                <w:rFonts w:ascii="Times" w:hAnsi="Times"/>
                <w:sz w:val="24"/>
                <w:szCs w:val="24"/>
              </w:rPr>
            </w:rPrChange>
          </w:rPr>
          <w:t xml:space="preserve">Due to </w:t>
        </w:r>
      </w:ins>
      <w:r w:rsidR="00C91347" w:rsidRPr="005C5F5F">
        <w:rPr>
          <w:rFonts w:ascii="Times" w:hAnsi="Times"/>
          <w:color w:val="000000" w:themeColor="text1"/>
          <w:sz w:val="24"/>
          <w:szCs w:val="24"/>
          <w:rPrChange w:id="579" w:author="Curt Storlazzi" w:date="2015-03-31T11:50:00Z">
            <w:rPr>
              <w:rFonts w:ascii="Times" w:hAnsi="Times"/>
              <w:sz w:val="24"/>
              <w:szCs w:val="24"/>
            </w:rPr>
          </w:rPrChange>
        </w:rPr>
        <w:t>Faga'alu Bay</w:t>
      </w:r>
      <w:ins w:id="580" w:author="Curt Storlazzi" w:date="2015-03-31T09:40:00Z">
        <w:r w:rsidRPr="005C5F5F">
          <w:rPr>
            <w:rFonts w:ascii="Times" w:hAnsi="Times"/>
            <w:color w:val="000000" w:themeColor="text1"/>
            <w:sz w:val="24"/>
            <w:szCs w:val="24"/>
            <w:rPrChange w:id="581" w:author="Curt Storlazzi" w:date="2015-03-31T11:50:00Z">
              <w:rPr>
                <w:rFonts w:ascii="Times" w:hAnsi="Times"/>
                <w:sz w:val="24"/>
                <w:szCs w:val="24"/>
              </w:rPr>
            </w:rPrChange>
          </w:rPr>
          <w:t>’s</w:t>
        </w:r>
      </w:ins>
      <w:r w:rsidR="00C91347" w:rsidRPr="005C5F5F">
        <w:rPr>
          <w:rFonts w:ascii="Times" w:hAnsi="Times"/>
          <w:color w:val="000000" w:themeColor="text1"/>
          <w:sz w:val="24"/>
          <w:szCs w:val="24"/>
          <w:rPrChange w:id="582" w:author="Curt Storlazzi" w:date="2015-03-31T11:50:00Z">
            <w:rPr>
              <w:rFonts w:ascii="Times" w:hAnsi="Times"/>
              <w:sz w:val="24"/>
              <w:szCs w:val="24"/>
            </w:rPr>
          </w:rPrChange>
        </w:rPr>
        <w:t xml:space="preserve"> </w:t>
      </w:r>
      <w:del w:id="583" w:author="Curt Storlazzi" w:date="2015-03-31T09:40:00Z">
        <w:r w:rsidR="00C91347" w:rsidRPr="005C5F5F" w:rsidDel="002D37CB">
          <w:rPr>
            <w:rFonts w:ascii="Times" w:hAnsi="Times"/>
            <w:color w:val="000000" w:themeColor="text1"/>
            <w:sz w:val="24"/>
            <w:szCs w:val="24"/>
            <w:rPrChange w:id="584" w:author="Curt Storlazzi" w:date="2015-03-31T11:50:00Z">
              <w:rPr>
                <w:rFonts w:ascii="Times" w:hAnsi="Times"/>
                <w:sz w:val="24"/>
                <w:szCs w:val="24"/>
              </w:rPr>
            </w:rPrChange>
          </w:rPr>
          <w:delText xml:space="preserve">is a </w:delText>
        </w:r>
      </w:del>
      <w:r w:rsidR="00C91347" w:rsidRPr="005C5F5F">
        <w:rPr>
          <w:rFonts w:ascii="Times" w:hAnsi="Times"/>
          <w:color w:val="000000" w:themeColor="text1"/>
          <w:sz w:val="24"/>
          <w:szCs w:val="24"/>
          <w:rPrChange w:id="585" w:author="Curt Storlazzi" w:date="2015-03-31T11:50:00Z">
            <w:rPr>
              <w:rFonts w:ascii="Times" w:hAnsi="Times"/>
              <w:sz w:val="24"/>
              <w:szCs w:val="24"/>
            </w:rPr>
          </w:rPrChange>
        </w:rPr>
        <w:t>relatively small area (0.25</w:t>
      </w:r>
      <w:ins w:id="586" w:author="Curt Storlazzi" w:date="2015-03-31T09:40:00Z">
        <w:r w:rsidRPr="005C5F5F">
          <w:rPr>
            <w:rFonts w:ascii="Times" w:hAnsi="Times"/>
            <w:color w:val="000000" w:themeColor="text1"/>
            <w:sz w:val="24"/>
            <w:szCs w:val="24"/>
            <w:rPrChange w:id="587" w:author="Curt Storlazzi" w:date="2015-03-31T11:50:00Z">
              <w:rPr>
                <w:rFonts w:ascii="Times" w:hAnsi="Times"/>
                <w:sz w:val="24"/>
                <w:szCs w:val="24"/>
              </w:rPr>
            </w:rPrChange>
          </w:rPr>
          <w:t xml:space="preserve"> </w:t>
        </w:r>
      </w:ins>
      <w:r w:rsidR="002D57B1" w:rsidRPr="005C5F5F">
        <w:rPr>
          <w:rFonts w:ascii="Times" w:hAnsi="Times"/>
          <w:color w:val="000000" w:themeColor="text1"/>
          <w:sz w:val="24"/>
          <w:szCs w:val="24"/>
          <w:rPrChange w:id="588" w:author="Curt Storlazzi" w:date="2015-03-31T11:50:00Z">
            <w:rPr>
              <w:rFonts w:ascii="Times" w:hAnsi="Times"/>
              <w:sz w:val="24"/>
              <w:szCs w:val="24"/>
            </w:rPr>
          </w:rPrChange>
        </w:rPr>
        <w:t>km</w:t>
      </w:r>
      <w:r w:rsidR="002D57B1" w:rsidRPr="005C5F5F">
        <w:rPr>
          <w:rFonts w:ascii="Times" w:hAnsi="Times"/>
          <w:color w:val="000000" w:themeColor="text1"/>
          <w:sz w:val="24"/>
          <w:szCs w:val="24"/>
          <w:vertAlign w:val="superscript"/>
          <w:rPrChange w:id="589" w:author="Curt Storlazzi" w:date="2015-03-31T11:50:00Z">
            <w:rPr>
              <w:rFonts w:ascii="Times" w:hAnsi="Times"/>
              <w:sz w:val="24"/>
              <w:szCs w:val="24"/>
              <w:vertAlign w:val="superscript"/>
            </w:rPr>
          </w:rPrChange>
        </w:rPr>
        <w:t>2</w:t>
      </w:r>
      <w:r w:rsidR="00C91347" w:rsidRPr="005C5F5F">
        <w:rPr>
          <w:rFonts w:ascii="Times" w:hAnsi="Times"/>
          <w:color w:val="000000" w:themeColor="text1"/>
          <w:sz w:val="24"/>
          <w:szCs w:val="24"/>
          <w:rPrChange w:id="590" w:author="Curt Storlazzi" w:date="2015-03-31T11:50:00Z">
            <w:rPr>
              <w:rFonts w:ascii="Times" w:hAnsi="Times"/>
              <w:sz w:val="24"/>
              <w:szCs w:val="24"/>
            </w:rPr>
          </w:rPrChange>
        </w:rPr>
        <w:t>)</w:t>
      </w:r>
      <w:ins w:id="591" w:author="Curt Storlazzi" w:date="2015-03-31T09:40:00Z">
        <w:r w:rsidRPr="005C5F5F">
          <w:rPr>
            <w:rFonts w:ascii="Times" w:hAnsi="Times"/>
            <w:color w:val="000000" w:themeColor="text1"/>
            <w:sz w:val="24"/>
            <w:szCs w:val="24"/>
            <w:rPrChange w:id="592" w:author="Curt Storlazzi" w:date="2015-03-31T11:50:00Z">
              <w:rPr>
                <w:rFonts w:ascii="Times" w:hAnsi="Times"/>
                <w:sz w:val="24"/>
                <w:szCs w:val="24"/>
              </w:rPr>
            </w:rPrChange>
          </w:rPr>
          <w:t>,</w:t>
        </w:r>
      </w:ins>
      <w:r w:rsidR="00C91347" w:rsidRPr="005C5F5F">
        <w:rPr>
          <w:rFonts w:ascii="Times" w:hAnsi="Times"/>
          <w:color w:val="000000" w:themeColor="text1"/>
          <w:sz w:val="24"/>
          <w:szCs w:val="24"/>
          <w:rPrChange w:id="593" w:author="Curt Storlazzi" w:date="2015-03-31T11:50:00Z">
            <w:rPr>
              <w:rFonts w:ascii="Times" w:hAnsi="Times"/>
              <w:sz w:val="24"/>
              <w:szCs w:val="24"/>
            </w:rPr>
          </w:rPrChange>
        </w:rPr>
        <w:t xml:space="preserve"> </w:t>
      </w:r>
      <w:del w:id="594" w:author="Curt Storlazzi" w:date="2015-03-31T09:40:00Z">
        <w:r w:rsidR="00C91347" w:rsidRPr="005C5F5F" w:rsidDel="002D37CB">
          <w:rPr>
            <w:rFonts w:ascii="Times" w:hAnsi="Times"/>
            <w:color w:val="000000" w:themeColor="text1"/>
            <w:sz w:val="24"/>
            <w:szCs w:val="24"/>
            <w:rPrChange w:id="595" w:author="Curt Storlazzi" w:date="2015-03-31T11:50:00Z">
              <w:rPr>
                <w:rFonts w:ascii="Times" w:hAnsi="Times"/>
                <w:sz w:val="24"/>
                <w:szCs w:val="24"/>
              </w:rPr>
            </w:rPrChange>
          </w:rPr>
          <w:delText xml:space="preserve">so very </w:delText>
        </w:r>
      </w:del>
      <w:r w:rsidR="00C91347" w:rsidRPr="005C5F5F">
        <w:rPr>
          <w:rFonts w:ascii="Times" w:hAnsi="Times"/>
          <w:color w:val="000000" w:themeColor="text1"/>
          <w:sz w:val="24"/>
          <w:szCs w:val="24"/>
          <w:rPrChange w:id="596" w:author="Curt Storlazzi" w:date="2015-03-31T11:50:00Z">
            <w:rPr>
              <w:rFonts w:ascii="Times" w:hAnsi="Times"/>
              <w:sz w:val="24"/>
              <w:szCs w:val="24"/>
            </w:rPr>
          </w:rPrChange>
        </w:rPr>
        <w:t>high</w:t>
      </w:r>
      <w:ins w:id="597" w:author="Curt Storlazzi" w:date="2015-03-31T09:40:00Z">
        <w:r w:rsidRPr="005C5F5F">
          <w:rPr>
            <w:rFonts w:ascii="Times" w:hAnsi="Times"/>
            <w:color w:val="000000" w:themeColor="text1"/>
            <w:sz w:val="24"/>
            <w:szCs w:val="24"/>
            <w:rPrChange w:id="598" w:author="Curt Storlazzi" w:date="2015-03-31T11:50:00Z">
              <w:rPr>
                <w:rFonts w:ascii="Times" w:hAnsi="Times"/>
                <w:sz w:val="24"/>
                <w:szCs w:val="24"/>
              </w:rPr>
            </w:rPrChange>
          </w:rPr>
          <w:t>-</w:t>
        </w:r>
      </w:ins>
      <w:del w:id="599" w:author="Curt Storlazzi" w:date="2015-03-31T09:40:00Z">
        <w:r w:rsidR="00C91347" w:rsidRPr="005C5F5F" w:rsidDel="002D37CB">
          <w:rPr>
            <w:rFonts w:ascii="Times" w:hAnsi="Times"/>
            <w:color w:val="000000" w:themeColor="text1"/>
            <w:sz w:val="24"/>
            <w:szCs w:val="24"/>
            <w:rPrChange w:id="600" w:author="Curt Storlazzi" w:date="2015-03-31T11:50:00Z">
              <w:rPr>
                <w:rFonts w:ascii="Times" w:hAnsi="Times"/>
                <w:sz w:val="24"/>
                <w:szCs w:val="24"/>
              </w:rPr>
            </w:rPrChange>
          </w:rPr>
          <w:delText xml:space="preserve"> </w:delText>
        </w:r>
      </w:del>
      <w:r w:rsidR="00C91347" w:rsidRPr="005C5F5F">
        <w:rPr>
          <w:rFonts w:ascii="Times" w:hAnsi="Times"/>
          <w:color w:val="000000" w:themeColor="text1"/>
          <w:sz w:val="24"/>
          <w:szCs w:val="24"/>
          <w:rPrChange w:id="601" w:author="Curt Storlazzi" w:date="2015-03-31T11:50:00Z">
            <w:rPr>
              <w:rFonts w:ascii="Times" w:hAnsi="Times"/>
              <w:sz w:val="24"/>
              <w:szCs w:val="24"/>
            </w:rPr>
          </w:rPrChange>
        </w:rPr>
        <w:t>density drifter data could be collected with a small number of drifters (</w:t>
      </w:r>
      <w:r w:rsidR="00C91347" w:rsidRPr="005C5F5F">
        <w:rPr>
          <w:rFonts w:ascii="Times" w:hAnsi="Times"/>
          <w:i/>
          <w:color w:val="000000" w:themeColor="text1"/>
          <w:sz w:val="24"/>
          <w:szCs w:val="24"/>
          <w:rPrChange w:id="602" w:author="Curt Storlazzi" w:date="2015-03-31T11:50:00Z">
            <w:rPr>
              <w:rFonts w:ascii="Times" w:hAnsi="Times"/>
              <w:sz w:val="24"/>
              <w:szCs w:val="24"/>
            </w:rPr>
          </w:rPrChange>
        </w:rPr>
        <w:t>n</w:t>
      </w:r>
      <w:ins w:id="603" w:author="Curt Storlazzi" w:date="2015-03-31T09:40:00Z">
        <w:r w:rsidRPr="005C5F5F">
          <w:rPr>
            <w:rFonts w:ascii="Times" w:hAnsi="Times"/>
            <w:color w:val="000000" w:themeColor="text1"/>
            <w:sz w:val="24"/>
            <w:szCs w:val="24"/>
            <w:rPrChange w:id="604" w:author="Curt Storlazzi" w:date="2015-03-31T11:50:00Z">
              <w:rPr>
                <w:rFonts w:ascii="Times" w:hAnsi="Times"/>
                <w:sz w:val="24"/>
                <w:szCs w:val="24"/>
              </w:rPr>
            </w:rPrChange>
          </w:rPr>
          <w:t xml:space="preserve"> </w:t>
        </w:r>
      </w:ins>
      <w:r w:rsidR="00C91347" w:rsidRPr="005C5F5F">
        <w:rPr>
          <w:rFonts w:ascii="Times" w:hAnsi="Times"/>
          <w:color w:val="000000" w:themeColor="text1"/>
          <w:sz w:val="24"/>
          <w:szCs w:val="24"/>
          <w:rPrChange w:id="605" w:author="Curt Storlazzi" w:date="2015-03-31T11:50:00Z">
            <w:rPr>
              <w:rFonts w:ascii="Times" w:hAnsi="Times"/>
              <w:sz w:val="24"/>
              <w:szCs w:val="24"/>
            </w:rPr>
          </w:rPrChange>
        </w:rPr>
        <w:t>=</w:t>
      </w:r>
      <w:ins w:id="606" w:author="Curt Storlazzi" w:date="2015-03-31T09:40:00Z">
        <w:r w:rsidRPr="005C5F5F">
          <w:rPr>
            <w:rFonts w:ascii="Times" w:hAnsi="Times"/>
            <w:color w:val="000000" w:themeColor="text1"/>
            <w:sz w:val="24"/>
            <w:szCs w:val="24"/>
            <w:rPrChange w:id="607" w:author="Curt Storlazzi" w:date="2015-03-31T11:50:00Z">
              <w:rPr>
                <w:rFonts w:ascii="Times" w:hAnsi="Times"/>
                <w:sz w:val="24"/>
                <w:szCs w:val="24"/>
              </w:rPr>
            </w:rPrChange>
          </w:rPr>
          <w:t xml:space="preserve"> </w:t>
        </w:r>
      </w:ins>
      <w:r w:rsidR="00C91347" w:rsidRPr="005C5F5F">
        <w:rPr>
          <w:rFonts w:ascii="Times" w:hAnsi="Times"/>
          <w:color w:val="000000" w:themeColor="text1"/>
          <w:sz w:val="24"/>
          <w:szCs w:val="24"/>
          <w:rPrChange w:id="608" w:author="Curt Storlazzi" w:date="2015-03-31T11:50:00Z">
            <w:rPr>
              <w:rFonts w:ascii="Times" w:hAnsi="Times"/>
              <w:sz w:val="24"/>
              <w:szCs w:val="24"/>
            </w:rPr>
          </w:rPrChange>
        </w:rPr>
        <w:t>5) and field personnel (</w:t>
      </w:r>
      <w:r w:rsidR="00C91347" w:rsidRPr="005C5F5F">
        <w:rPr>
          <w:rFonts w:ascii="Times" w:hAnsi="Times"/>
          <w:i/>
          <w:color w:val="000000" w:themeColor="text1"/>
          <w:sz w:val="24"/>
          <w:szCs w:val="24"/>
          <w:rPrChange w:id="609" w:author="Curt Storlazzi" w:date="2015-03-31T11:50:00Z">
            <w:rPr>
              <w:rFonts w:ascii="Times" w:hAnsi="Times"/>
              <w:sz w:val="24"/>
              <w:szCs w:val="24"/>
            </w:rPr>
          </w:rPrChange>
        </w:rPr>
        <w:t>n</w:t>
      </w:r>
      <w:ins w:id="610" w:author="Curt Storlazzi" w:date="2015-03-31T09:41:00Z">
        <w:r w:rsidRPr="005C5F5F">
          <w:rPr>
            <w:rFonts w:ascii="Times" w:hAnsi="Times"/>
            <w:color w:val="000000" w:themeColor="text1"/>
            <w:sz w:val="24"/>
            <w:szCs w:val="24"/>
            <w:rPrChange w:id="611" w:author="Curt Storlazzi" w:date="2015-03-31T11:50:00Z">
              <w:rPr>
                <w:rFonts w:ascii="Times" w:hAnsi="Times"/>
                <w:sz w:val="24"/>
                <w:szCs w:val="24"/>
              </w:rPr>
            </w:rPrChange>
          </w:rPr>
          <w:t xml:space="preserve"> </w:t>
        </w:r>
      </w:ins>
      <w:r w:rsidR="00C91347" w:rsidRPr="005C5F5F">
        <w:rPr>
          <w:rFonts w:ascii="Times" w:hAnsi="Times"/>
          <w:color w:val="000000" w:themeColor="text1"/>
          <w:sz w:val="24"/>
          <w:szCs w:val="24"/>
          <w:rPrChange w:id="612" w:author="Curt Storlazzi" w:date="2015-03-31T11:50:00Z">
            <w:rPr>
              <w:rFonts w:ascii="Times" w:hAnsi="Times"/>
              <w:sz w:val="24"/>
              <w:szCs w:val="24"/>
            </w:rPr>
          </w:rPrChange>
        </w:rPr>
        <w:t>=</w:t>
      </w:r>
      <w:ins w:id="613" w:author="Curt Storlazzi" w:date="2015-03-31T09:41:00Z">
        <w:r w:rsidRPr="005C5F5F">
          <w:rPr>
            <w:rFonts w:ascii="Times" w:hAnsi="Times"/>
            <w:color w:val="000000" w:themeColor="text1"/>
            <w:sz w:val="24"/>
            <w:szCs w:val="24"/>
            <w:rPrChange w:id="614" w:author="Curt Storlazzi" w:date="2015-03-31T11:50:00Z">
              <w:rPr>
                <w:rFonts w:ascii="Times" w:hAnsi="Times"/>
                <w:sz w:val="24"/>
                <w:szCs w:val="24"/>
              </w:rPr>
            </w:rPrChange>
          </w:rPr>
          <w:t xml:space="preserve"> </w:t>
        </w:r>
      </w:ins>
      <w:r w:rsidR="00C91347" w:rsidRPr="005C5F5F">
        <w:rPr>
          <w:rFonts w:ascii="Times" w:hAnsi="Times"/>
          <w:color w:val="000000" w:themeColor="text1"/>
          <w:sz w:val="24"/>
          <w:szCs w:val="24"/>
          <w:rPrChange w:id="615" w:author="Curt Storlazzi" w:date="2015-03-31T11:50:00Z">
            <w:rPr>
              <w:rFonts w:ascii="Times" w:hAnsi="Times"/>
              <w:sz w:val="24"/>
              <w:szCs w:val="24"/>
            </w:rPr>
          </w:rPrChange>
        </w:rPr>
        <w:t xml:space="preserve">1). </w:t>
      </w:r>
      <w:del w:id="616" w:author="Curt Storlazzi" w:date="2015-03-31T09:41:00Z">
        <w:r w:rsidR="00C91347" w:rsidRPr="005C5F5F" w:rsidDel="002D37CB">
          <w:rPr>
            <w:rFonts w:ascii="Times" w:hAnsi="Times"/>
            <w:color w:val="000000" w:themeColor="text1"/>
            <w:sz w:val="24"/>
            <w:szCs w:val="24"/>
            <w:rPrChange w:id="617" w:author="Curt Storlazzi" w:date="2015-03-31T11:50:00Z">
              <w:rPr>
                <w:rFonts w:ascii="Times" w:hAnsi="Times"/>
                <w:sz w:val="24"/>
                <w:szCs w:val="24"/>
              </w:rPr>
            </w:rPrChange>
          </w:rPr>
          <w:delText xml:space="preserve">Drifter designs typically involve the use of a suspended drogue (Johnson et al., 2003; Ouillon et al., 2010) or a finned tube (MacMahan et al., 2009) to extend into and anchor the drifter in the water column. However, due to the shallow conditions experienced on reef flats a novel drifter design was needed. </w:delText>
        </w:r>
      </w:del>
      <w:r w:rsidR="00C91347" w:rsidRPr="005C5F5F">
        <w:rPr>
          <w:rFonts w:ascii="Times" w:hAnsi="Times"/>
          <w:color w:val="000000" w:themeColor="text1"/>
          <w:sz w:val="24"/>
          <w:szCs w:val="24"/>
          <w:rPrChange w:id="618" w:author="Curt Storlazzi" w:date="2015-03-31T11:50:00Z">
            <w:rPr>
              <w:rFonts w:ascii="Times" w:hAnsi="Times"/>
              <w:sz w:val="24"/>
              <w:szCs w:val="24"/>
            </w:rPr>
          </w:rPrChange>
        </w:rPr>
        <w:t>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w:t>
      </w:r>
      <w:ins w:id="619" w:author="Curt Storlazzi" w:date="2015-03-31T09:41:00Z">
        <w:r w:rsidRPr="005C5F5F">
          <w:rPr>
            <w:rFonts w:ascii="Times" w:hAnsi="Times"/>
            <w:color w:val="000000" w:themeColor="text1"/>
            <w:sz w:val="24"/>
            <w:szCs w:val="24"/>
            <w:rPrChange w:id="620" w:author="Curt Storlazzi" w:date="2015-03-31T11:50:00Z">
              <w:rPr>
                <w:rFonts w:ascii="Times" w:hAnsi="Times"/>
                <w:sz w:val="24"/>
                <w:szCs w:val="24"/>
              </w:rPr>
            </w:rPrChange>
          </w:rPr>
          <w:t xml:space="preserve"> </w:t>
        </w:r>
      </w:ins>
    </w:p>
    <w:p w14:paraId="452C5FA6" w14:textId="77777777" w:rsidR="00F3077C" w:rsidRDefault="00C91347" w:rsidP="00377061">
      <w:pPr>
        <w:spacing w:after="0" w:line="480" w:lineRule="auto"/>
        <w:ind w:firstLine="720"/>
        <w:rPr>
          <w:ins w:id="621" w:author="Curt Storlazzi" w:date="2015-03-31T12:07:00Z"/>
          <w:rFonts w:ascii="Times" w:hAnsi="Times"/>
          <w:color w:val="000000" w:themeColor="text1"/>
          <w:sz w:val="24"/>
          <w:szCs w:val="24"/>
        </w:rPr>
      </w:pPr>
      <w:r w:rsidRPr="005C5F5F">
        <w:rPr>
          <w:rFonts w:ascii="Times" w:hAnsi="Times"/>
          <w:color w:val="000000" w:themeColor="text1"/>
          <w:sz w:val="24"/>
          <w:szCs w:val="24"/>
          <w:rPrChange w:id="622" w:author="Curt Storlazzi" w:date="2015-03-31T11:50:00Z">
            <w:rPr>
              <w:rFonts w:ascii="Times" w:hAnsi="Times"/>
              <w:sz w:val="24"/>
              <w:szCs w:val="24"/>
            </w:rPr>
          </w:rPrChange>
        </w:rPr>
        <w:t xml:space="preserve">Five drifters were designed and constructed with materials avaialable on-island, from PVC tubing and plastic sheeting, with a small waterproof housing for </w:t>
      </w:r>
      <w:del w:id="623" w:author="Curt Storlazzi" w:date="2015-03-31T09:42:00Z">
        <w:r w:rsidRPr="005C5F5F" w:rsidDel="002D37CB">
          <w:rPr>
            <w:rFonts w:ascii="Times" w:hAnsi="Times"/>
            <w:color w:val="000000" w:themeColor="text1"/>
            <w:sz w:val="24"/>
            <w:szCs w:val="24"/>
            <w:rPrChange w:id="624" w:author="Curt Storlazzi" w:date="2015-03-31T11:50:00Z">
              <w:rPr>
                <w:rFonts w:ascii="Times" w:hAnsi="Times"/>
                <w:sz w:val="24"/>
                <w:szCs w:val="24"/>
              </w:rPr>
            </w:rPrChange>
          </w:rPr>
          <w:delText xml:space="preserve">the </w:delText>
        </w:r>
      </w:del>
      <w:ins w:id="625" w:author="Curt Storlazzi" w:date="2015-03-31T09:42:00Z">
        <w:r w:rsidR="002D37CB" w:rsidRPr="005C5F5F">
          <w:rPr>
            <w:rFonts w:ascii="Times" w:hAnsi="Times"/>
            <w:color w:val="000000" w:themeColor="text1"/>
            <w:sz w:val="24"/>
            <w:szCs w:val="24"/>
            <w:rPrChange w:id="626" w:author="Curt Storlazzi" w:date="2015-03-31T11:50:00Z">
              <w:rPr>
                <w:rFonts w:ascii="Times" w:hAnsi="Times"/>
                <w:sz w:val="24"/>
                <w:szCs w:val="24"/>
              </w:rPr>
            </w:rPrChange>
          </w:rPr>
          <w:t xml:space="preserve">a HOLUX M1000 </w:t>
        </w:r>
      </w:ins>
      <w:r w:rsidRPr="005C5F5F">
        <w:rPr>
          <w:rFonts w:ascii="Times" w:hAnsi="Times"/>
          <w:color w:val="000000" w:themeColor="text1"/>
          <w:sz w:val="24"/>
          <w:szCs w:val="24"/>
          <w:rPrChange w:id="627" w:author="Curt Storlazzi" w:date="2015-03-31T11:50:00Z">
            <w:rPr>
              <w:rFonts w:ascii="Times" w:hAnsi="Times"/>
              <w:sz w:val="24"/>
              <w:szCs w:val="24"/>
            </w:rPr>
          </w:rPrChange>
        </w:rPr>
        <w:t>GPS recorder</w:t>
      </w:r>
      <w:del w:id="628" w:author="Curt Storlazzi" w:date="2015-03-31T09:42:00Z">
        <w:r w:rsidRPr="005C5F5F" w:rsidDel="002D37CB">
          <w:rPr>
            <w:rFonts w:ascii="Times" w:hAnsi="Times"/>
            <w:color w:val="000000" w:themeColor="text1"/>
            <w:sz w:val="24"/>
            <w:szCs w:val="24"/>
            <w:rPrChange w:id="629" w:author="Curt Storlazzi" w:date="2015-03-31T11:50:00Z">
              <w:rPr>
                <w:rFonts w:ascii="Times" w:hAnsi="Times"/>
                <w:sz w:val="24"/>
                <w:szCs w:val="24"/>
              </w:rPr>
            </w:rPrChange>
          </w:rPr>
          <w:delText xml:space="preserve"> (HOLUX M1000)</w:delText>
        </w:r>
      </w:del>
      <w:r w:rsidRPr="005C5F5F">
        <w:rPr>
          <w:rFonts w:ascii="Times" w:hAnsi="Times"/>
          <w:color w:val="000000" w:themeColor="text1"/>
          <w:sz w:val="24"/>
          <w:szCs w:val="24"/>
          <w:rPrChange w:id="630" w:author="Curt Storlazzi" w:date="2015-03-31T11:50:00Z">
            <w:rPr>
              <w:rFonts w:ascii="Times" w:hAnsi="Times"/>
              <w:sz w:val="24"/>
              <w:szCs w:val="24"/>
            </w:rPr>
          </w:rPrChange>
        </w:rPr>
        <w:t>, and a float collar to maintain upright orientation (Figure 4). The fins of the drifters were roughly 30</w:t>
      </w:r>
      <w:del w:id="631" w:author="Curt Storlazzi" w:date="2015-03-31T09:42:00Z">
        <w:r w:rsidRPr="005C5F5F" w:rsidDel="002D37CB">
          <w:rPr>
            <w:rFonts w:ascii="Times" w:hAnsi="Times"/>
            <w:color w:val="000000" w:themeColor="text1"/>
            <w:sz w:val="24"/>
            <w:szCs w:val="24"/>
            <w:rPrChange w:id="632" w:author="Curt Storlazzi" w:date="2015-03-31T11:50:00Z">
              <w:rPr>
                <w:rFonts w:ascii="Times" w:hAnsi="Times"/>
                <w:sz w:val="24"/>
                <w:szCs w:val="24"/>
              </w:rPr>
            </w:rPrChange>
          </w:rPr>
          <w:delText>0</w:delText>
        </w:r>
      </w:del>
      <w:r w:rsidRPr="005C5F5F">
        <w:rPr>
          <w:rFonts w:ascii="Times" w:hAnsi="Times"/>
          <w:color w:val="000000" w:themeColor="text1"/>
          <w:sz w:val="24"/>
          <w:szCs w:val="24"/>
          <w:rPrChange w:id="633" w:author="Curt Storlazzi" w:date="2015-03-31T11:50:00Z">
            <w:rPr>
              <w:rFonts w:ascii="Times" w:hAnsi="Times"/>
              <w:sz w:val="24"/>
              <w:szCs w:val="24"/>
            </w:rPr>
          </w:rPrChange>
        </w:rPr>
        <w:t xml:space="preserve"> </w:t>
      </w:r>
      <w:del w:id="634" w:author="Curt Storlazzi" w:date="2015-03-31T09:42:00Z">
        <w:r w:rsidRPr="005C5F5F" w:rsidDel="002D37CB">
          <w:rPr>
            <w:rFonts w:ascii="Times" w:hAnsi="Times"/>
            <w:color w:val="000000" w:themeColor="text1"/>
            <w:sz w:val="24"/>
            <w:szCs w:val="24"/>
            <w:rPrChange w:id="635" w:author="Curt Storlazzi" w:date="2015-03-31T11:50:00Z">
              <w:rPr>
                <w:rFonts w:ascii="Times" w:hAnsi="Times"/>
                <w:sz w:val="24"/>
                <w:szCs w:val="24"/>
              </w:rPr>
            </w:rPrChange>
          </w:rPr>
          <w:delText xml:space="preserve">mm </w:delText>
        </w:r>
      </w:del>
      <w:ins w:id="636" w:author="Curt Storlazzi" w:date="2015-03-31T09:42:00Z">
        <w:r w:rsidR="002D37CB" w:rsidRPr="005C5F5F">
          <w:rPr>
            <w:rFonts w:ascii="Times" w:hAnsi="Times"/>
            <w:color w:val="000000" w:themeColor="text1"/>
            <w:sz w:val="24"/>
            <w:szCs w:val="24"/>
            <w:rPrChange w:id="637" w:author="Curt Storlazzi" w:date="2015-03-31T11:50:00Z">
              <w:rPr>
                <w:rFonts w:ascii="Times" w:hAnsi="Times"/>
                <w:sz w:val="24"/>
                <w:szCs w:val="24"/>
              </w:rPr>
            </w:rPrChange>
          </w:rPr>
          <w:t xml:space="preserve">cm </w:t>
        </w:r>
      </w:ins>
      <w:r w:rsidRPr="005C5F5F">
        <w:rPr>
          <w:rFonts w:ascii="Times" w:hAnsi="Times"/>
          <w:color w:val="000000" w:themeColor="text1"/>
          <w:sz w:val="24"/>
          <w:szCs w:val="24"/>
          <w:rPrChange w:id="638" w:author="Curt Storlazzi" w:date="2015-03-31T11:50:00Z">
            <w:rPr>
              <w:rFonts w:ascii="Times" w:hAnsi="Times"/>
              <w:sz w:val="24"/>
              <w:szCs w:val="24"/>
            </w:rPr>
          </w:rPrChange>
        </w:rPr>
        <w:t>wide and 18</w:t>
      </w:r>
      <w:del w:id="639" w:author="Curt Storlazzi" w:date="2015-03-31T09:42:00Z">
        <w:r w:rsidRPr="005C5F5F" w:rsidDel="002D37CB">
          <w:rPr>
            <w:rFonts w:ascii="Times" w:hAnsi="Times"/>
            <w:color w:val="000000" w:themeColor="text1"/>
            <w:sz w:val="24"/>
            <w:szCs w:val="24"/>
            <w:rPrChange w:id="640" w:author="Curt Storlazzi" w:date="2015-03-31T11:50:00Z">
              <w:rPr>
                <w:rFonts w:ascii="Times" w:hAnsi="Times"/>
                <w:sz w:val="24"/>
                <w:szCs w:val="24"/>
              </w:rPr>
            </w:rPrChange>
          </w:rPr>
          <w:delText>0</w:delText>
        </w:r>
      </w:del>
      <w:r w:rsidRPr="005C5F5F">
        <w:rPr>
          <w:rFonts w:ascii="Times" w:hAnsi="Times"/>
          <w:color w:val="000000" w:themeColor="text1"/>
          <w:sz w:val="24"/>
          <w:szCs w:val="24"/>
          <w:rPrChange w:id="641" w:author="Curt Storlazzi" w:date="2015-03-31T11:50:00Z">
            <w:rPr>
              <w:rFonts w:ascii="Times" w:hAnsi="Times"/>
              <w:sz w:val="24"/>
              <w:szCs w:val="24"/>
            </w:rPr>
          </w:rPrChange>
        </w:rPr>
        <w:t xml:space="preserve"> </w:t>
      </w:r>
      <w:del w:id="642" w:author="Curt Storlazzi" w:date="2015-03-31T09:42:00Z">
        <w:r w:rsidRPr="005C5F5F" w:rsidDel="002D37CB">
          <w:rPr>
            <w:rFonts w:ascii="Times" w:hAnsi="Times"/>
            <w:color w:val="000000" w:themeColor="text1"/>
            <w:sz w:val="24"/>
            <w:szCs w:val="24"/>
            <w:rPrChange w:id="643" w:author="Curt Storlazzi" w:date="2015-03-31T11:50:00Z">
              <w:rPr>
                <w:rFonts w:ascii="Times" w:hAnsi="Times"/>
                <w:sz w:val="24"/>
                <w:szCs w:val="24"/>
              </w:rPr>
            </w:rPrChange>
          </w:rPr>
          <w:delText xml:space="preserve">mm </w:delText>
        </w:r>
      </w:del>
      <w:ins w:id="644" w:author="Curt Storlazzi" w:date="2015-03-31T09:42:00Z">
        <w:r w:rsidR="002D37CB" w:rsidRPr="005C5F5F">
          <w:rPr>
            <w:rFonts w:ascii="Times" w:hAnsi="Times"/>
            <w:color w:val="000000" w:themeColor="text1"/>
            <w:sz w:val="24"/>
            <w:szCs w:val="24"/>
            <w:rPrChange w:id="645" w:author="Curt Storlazzi" w:date="2015-03-31T11:50:00Z">
              <w:rPr>
                <w:rFonts w:ascii="Times" w:hAnsi="Times"/>
                <w:sz w:val="24"/>
                <w:szCs w:val="24"/>
              </w:rPr>
            </w:rPrChange>
          </w:rPr>
          <w:t xml:space="preserve">cm </w:t>
        </w:r>
      </w:ins>
      <w:r w:rsidRPr="005C5F5F">
        <w:rPr>
          <w:rFonts w:ascii="Times" w:hAnsi="Times"/>
          <w:color w:val="000000" w:themeColor="text1"/>
          <w:sz w:val="24"/>
          <w:szCs w:val="24"/>
          <w:rPrChange w:id="646" w:author="Curt Storlazzi" w:date="2015-03-31T11:50:00Z">
            <w:rPr>
              <w:rFonts w:ascii="Times" w:hAnsi="Times"/>
              <w:sz w:val="24"/>
              <w:szCs w:val="24"/>
            </w:rPr>
          </w:rPrChange>
        </w:rPr>
        <w:t>in height, constructed of 1</w:t>
      </w:r>
      <w:ins w:id="647" w:author="Curt Storlazzi" w:date="2015-03-31T09:42:00Z">
        <w:r w:rsidR="002D37CB" w:rsidRPr="005C5F5F">
          <w:rPr>
            <w:rFonts w:ascii="Times" w:hAnsi="Times"/>
            <w:color w:val="000000" w:themeColor="text1"/>
            <w:sz w:val="24"/>
            <w:szCs w:val="24"/>
            <w:rPrChange w:id="648" w:author="Curt Storlazzi" w:date="2015-03-31T11:50:00Z">
              <w:rPr>
                <w:rFonts w:ascii="Times" w:hAnsi="Times"/>
                <w:sz w:val="24"/>
                <w:szCs w:val="24"/>
              </w:rPr>
            </w:rPrChange>
          </w:rPr>
          <w:t>.</w:t>
        </w:r>
      </w:ins>
      <w:r w:rsidRPr="005C5F5F">
        <w:rPr>
          <w:rFonts w:ascii="Times" w:hAnsi="Times"/>
          <w:color w:val="000000" w:themeColor="text1"/>
          <w:sz w:val="24"/>
          <w:szCs w:val="24"/>
          <w:rPrChange w:id="649" w:author="Curt Storlazzi" w:date="2015-03-31T11:50:00Z">
            <w:rPr>
              <w:rFonts w:ascii="Times" w:hAnsi="Times"/>
              <w:sz w:val="24"/>
              <w:szCs w:val="24"/>
            </w:rPr>
          </w:rPrChange>
        </w:rPr>
        <w:t>3</w:t>
      </w:r>
      <w:ins w:id="650" w:author="Curt Storlazzi" w:date="2015-03-31T09:42:00Z">
        <w:r w:rsidR="002D37CB" w:rsidRPr="005C5F5F">
          <w:rPr>
            <w:rFonts w:ascii="Times" w:hAnsi="Times"/>
            <w:color w:val="000000" w:themeColor="text1"/>
            <w:sz w:val="24"/>
            <w:szCs w:val="24"/>
            <w:rPrChange w:id="651" w:author="Curt Storlazzi" w:date="2015-03-31T11:50:00Z">
              <w:rPr>
                <w:rFonts w:ascii="Times" w:hAnsi="Times"/>
                <w:sz w:val="24"/>
                <w:szCs w:val="24"/>
              </w:rPr>
            </w:rPrChange>
          </w:rPr>
          <w:t xml:space="preserve"> </w:t>
        </w:r>
      </w:ins>
      <w:del w:id="652" w:author="Curt Storlazzi" w:date="2015-03-31T09:42:00Z">
        <w:r w:rsidRPr="005C5F5F" w:rsidDel="002D37CB">
          <w:rPr>
            <w:rFonts w:ascii="Times" w:hAnsi="Times"/>
            <w:color w:val="000000" w:themeColor="text1"/>
            <w:sz w:val="24"/>
            <w:szCs w:val="24"/>
            <w:rPrChange w:id="653" w:author="Curt Storlazzi" w:date="2015-03-31T11:50:00Z">
              <w:rPr>
                <w:rFonts w:ascii="Times" w:hAnsi="Times"/>
                <w:sz w:val="24"/>
                <w:szCs w:val="24"/>
              </w:rPr>
            </w:rPrChange>
          </w:rPr>
          <w:delText xml:space="preserve">mm </w:delText>
        </w:r>
      </w:del>
      <w:ins w:id="654" w:author="Curt Storlazzi" w:date="2015-03-31T09:42:00Z">
        <w:r w:rsidR="002D37CB" w:rsidRPr="005C5F5F">
          <w:rPr>
            <w:rFonts w:ascii="Times" w:hAnsi="Times"/>
            <w:color w:val="000000" w:themeColor="text1"/>
            <w:sz w:val="24"/>
            <w:szCs w:val="24"/>
            <w:rPrChange w:id="655" w:author="Curt Storlazzi" w:date="2015-03-31T11:50:00Z">
              <w:rPr>
                <w:rFonts w:ascii="Times" w:hAnsi="Times"/>
                <w:sz w:val="24"/>
                <w:szCs w:val="24"/>
              </w:rPr>
            </w:rPrChange>
          </w:rPr>
          <w:t xml:space="preserve">cm </w:t>
        </w:r>
      </w:ins>
      <w:r w:rsidRPr="005C5F5F">
        <w:rPr>
          <w:rFonts w:ascii="Times" w:hAnsi="Times"/>
          <w:color w:val="000000" w:themeColor="text1"/>
          <w:sz w:val="24"/>
          <w:szCs w:val="24"/>
          <w:rPrChange w:id="656" w:author="Curt Storlazzi" w:date="2015-03-31T11:50:00Z">
            <w:rPr>
              <w:rFonts w:ascii="Times" w:hAnsi="Times"/>
              <w:sz w:val="24"/>
              <w:szCs w:val="24"/>
            </w:rPr>
          </w:rPrChange>
        </w:rPr>
        <w:t xml:space="preserve">diameter PVC </w:t>
      </w:r>
      <w:del w:id="657" w:author="Curt Storlazzi" w:date="2015-03-31T09:43:00Z">
        <w:r w:rsidRPr="005C5F5F" w:rsidDel="002D37CB">
          <w:rPr>
            <w:rFonts w:ascii="Times" w:hAnsi="Times"/>
            <w:color w:val="000000" w:themeColor="text1"/>
            <w:sz w:val="24"/>
            <w:szCs w:val="24"/>
            <w:rPrChange w:id="658" w:author="Curt Storlazzi" w:date="2015-03-31T11:50:00Z">
              <w:rPr>
                <w:rFonts w:ascii="Times" w:hAnsi="Times"/>
                <w:sz w:val="24"/>
                <w:szCs w:val="24"/>
              </w:rPr>
            </w:rPrChange>
          </w:rPr>
          <w:delText xml:space="preserve">pipe and elbows, </w:delText>
        </w:r>
      </w:del>
      <w:r w:rsidRPr="005C5F5F">
        <w:rPr>
          <w:rFonts w:ascii="Times" w:hAnsi="Times"/>
          <w:color w:val="000000" w:themeColor="text1"/>
          <w:sz w:val="24"/>
          <w:szCs w:val="24"/>
          <w:rPrChange w:id="659" w:author="Curt Storlazzi" w:date="2015-03-31T11:50:00Z">
            <w:rPr>
              <w:rFonts w:ascii="Times" w:hAnsi="Times"/>
              <w:sz w:val="24"/>
              <w:szCs w:val="24"/>
            </w:rPr>
          </w:rPrChange>
        </w:rPr>
        <w:t>with holes drilled to flood the piping and compensate for the buoyancy of the pipe</w:t>
      </w:r>
      <w:ins w:id="660" w:author="Curt Storlazzi" w:date="2015-03-31T09:43:00Z">
        <w:r w:rsidR="002D37CB" w:rsidRPr="005C5F5F">
          <w:rPr>
            <w:rFonts w:ascii="Times" w:hAnsi="Times"/>
            <w:color w:val="000000" w:themeColor="text1"/>
            <w:sz w:val="24"/>
            <w:szCs w:val="24"/>
            <w:rPrChange w:id="661" w:author="Curt Storlazzi" w:date="2015-03-31T11:50:00Z">
              <w:rPr>
                <w:rFonts w:ascii="Times" w:hAnsi="Times"/>
                <w:sz w:val="24"/>
                <w:szCs w:val="24"/>
              </w:rPr>
            </w:rPrChange>
          </w:rPr>
          <w:t>; t</w:t>
        </w:r>
      </w:ins>
      <w:del w:id="662" w:author="Curt Storlazzi" w:date="2015-03-31T09:43:00Z">
        <w:r w:rsidRPr="005C5F5F" w:rsidDel="002D37CB">
          <w:rPr>
            <w:rFonts w:ascii="Times" w:hAnsi="Times"/>
            <w:color w:val="000000" w:themeColor="text1"/>
            <w:sz w:val="24"/>
            <w:szCs w:val="24"/>
            <w:rPrChange w:id="663" w:author="Curt Storlazzi" w:date="2015-03-31T11:50:00Z">
              <w:rPr>
                <w:rFonts w:ascii="Times" w:hAnsi="Times"/>
                <w:sz w:val="24"/>
                <w:szCs w:val="24"/>
              </w:rPr>
            </w:rPrChange>
          </w:rPr>
          <w:delText>. T</w:delText>
        </w:r>
      </w:del>
      <w:r w:rsidRPr="005C5F5F">
        <w:rPr>
          <w:rFonts w:ascii="Times" w:hAnsi="Times"/>
          <w:color w:val="000000" w:themeColor="text1"/>
          <w:sz w:val="24"/>
          <w:szCs w:val="24"/>
          <w:rPrChange w:id="664" w:author="Curt Storlazzi" w:date="2015-03-31T11:50:00Z">
            <w:rPr>
              <w:rFonts w:ascii="Times" w:hAnsi="Times"/>
              <w:sz w:val="24"/>
              <w:szCs w:val="24"/>
            </w:rPr>
          </w:rPrChange>
        </w:rPr>
        <w:t>he GPS logger was housed in a PVC housing</w:t>
      </w:r>
      <w:del w:id="665" w:author="Curt Storlazzi" w:date="2015-03-31T09:43:00Z">
        <w:r w:rsidRPr="005C5F5F" w:rsidDel="002D37CB">
          <w:rPr>
            <w:rFonts w:ascii="Times" w:hAnsi="Times"/>
            <w:color w:val="000000" w:themeColor="text1"/>
            <w:sz w:val="24"/>
            <w:szCs w:val="24"/>
            <w:rPrChange w:id="666" w:author="Curt Storlazzi" w:date="2015-03-31T11:50:00Z">
              <w:rPr>
                <w:rFonts w:ascii="Times" w:hAnsi="Times"/>
                <w:sz w:val="24"/>
                <w:szCs w:val="24"/>
              </w:rPr>
            </w:rPrChange>
          </w:rPr>
          <w:delText xml:space="preserve"> comprised of an end cap, a short piece of 50 mm diameter pipe, a threaded female adapter and a threaded plug</w:delText>
        </w:r>
      </w:del>
      <w:r w:rsidRPr="005C5F5F">
        <w:rPr>
          <w:rFonts w:ascii="Times" w:hAnsi="Times"/>
          <w:color w:val="000000" w:themeColor="text1"/>
          <w:sz w:val="24"/>
          <w:szCs w:val="24"/>
          <w:rPrChange w:id="667" w:author="Curt Storlazzi" w:date="2015-03-31T11:50:00Z">
            <w:rPr>
              <w:rFonts w:ascii="Times" w:hAnsi="Times"/>
              <w:sz w:val="24"/>
              <w:szCs w:val="24"/>
            </w:rPr>
          </w:rPrChange>
        </w:rPr>
        <w:t xml:space="preserve">. </w:t>
      </w:r>
      <w:del w:id="668" w:author="Curt Storlazzi" w:date="2015-03-31T09:43:00Z">
        <w:r w:rsidRPr="005C5F5F" w:rsidDel="002D37CB">
          <w:rPr>
            <w:rFonts w:ascii="Times" w:hAnsi="Times"/>
            <w:color w:val="000000" w:themeColor="text1"/>
            <w:sz w:val="24"/>
            <w:szCs w:val="24"/>
            <w:rPrChange w:id="669" w:author="Curt Storlazzi" w:date="2015-03-31T11:50:00Z">
              <w:rPr>
                <w:rFonts w:ascii="Times" w:hAnsi="Times"/>
                <w:sz w:val="24"/>
                <w:szCs w:val="24"/>
              </w:rPr>
            </w:rPrChange>
          </w:rPr>
          <w:delText xml:space="preserve">A hole was drilled in the plug to accomodate a stainless steel hose clamp for attaching the logger housing to the fins, and the hole was plugged with epoxy. </w:delText>
        </w:r>
      </w:del>
      <w:r w:rsidRPr="005C5F5F">
        <w:rPr>
          <w:rFonts w:ascii="Times" w:hAnsi="Times"/>
          <w:color w:val="000000" w:themeColor="text1"/>
          <w:sz w:val="24"/>
          <w:szCs w:val="24"/>
          <w:rPrChange w:id="670" w:author="Curt Storlazzi" w:date="2015-03-31T11:50:00Z">
            <w:rPr>
              <w:rFonts w:ascii="Times" w:hAnsi="Times"/>
              <w:sz w:val="24"/>
              <w:szCs w:val="24"/>
            </w:rPr>
          </w:rPrChange>
        </w:rPr>
        <w:t>The drifters were transported to the launch zones and retrieved using a stand-up paddle board</w:t>
      </w:r>
      <w:del w:id="671" w:author="Curt Storlazzi" w:date="2015-03-31T09:45:00Z">
        <w:r w:rsidRPr="005C5F5F" w:rsidDel="002D37CB">
          <w:rPr>
            <w:rFonts w:ascii="Times" w:hAnsi="Times"/>
            <w:color w:val="000000" w:themeColor="text1"/>
            <w:sz w:val="24"/>
            <w:szCs w:val="24"/>
            <w:rPrChange w:id="672" w:author="Curt Storlazzi" w:date="2015-03-31T11:50:00Z">
              <w:rPr>
                <w:rFonts w:ascii="Times" w:hAnsi="Times"/>
                <w:sz w:val="24"/>
                <w:szCs w:val="24"/>
              </w:rPr>
            </w:rPrChange>
          </w:rPr>
          <w:delText xml:space="preserve"> </w:delText>
        </w:r>
      </w:del>
      <w:del w:id="673" w:author="Curt Storlazzi" w:date="2015-03-31T09:43:00Z">
        <w:r w:rsidRPr="005C5F5F" w:rsidDel="002D37CB">
          <w:rPr>
            <w:rFonts w:ascii="Times" w:hAnsi="Times"/>
            <w:color w:val="000000" w:themeColor="text1"/>
            <w:sz w:val="24"/>
            <w:szCs w:val="24"/>
            <w:rPrChange w:id="674" w:author="Curt Storlazzi" w:date="2015-03-31T11:50:00Z">
              <w:rPr>
                <w:rFonts w:ascii="Times" w:hAnsi="Times"/>
                <w:sz w:val="24"/>
                <w:szCs w:val="24"/>
              </w:rPr>
            </w:rPrChange>
          </w:rPr>
          <w:delText>(SUP) which</w:delText>
        </w:r>
      </w:del>
      <w:del w:id="675" w:author="Curt Storlazzi" w:date="2015-03-31T09:44:00Z">
        <w:r w:rsidRPr="005C5F5F" w:rsidDel="002D37CB">
          <w:rPr>
            <w:rFonts w:ascii="Times" w:hAnsi="Times"/>
            <w:color w:val="000000" w:themeColor="text1"/>
            <w:sz w:val="24"/>
            <w:szCs w:val="24"/>
            <w:rPrChange w:id="676" w:author="Curt Storlazzi" w:date="2015-03-31T11:50:00Z">
              <w:rPr>
                <w:rFonts w:ascii="Times" w:hAnsi="Times"/>
                <w:sz w:val="24"/>
                <w:szCs w:val="24"/>
              </w:rPr>
            </w:rPrChange>
          </w:rPr>
          <w:delText xml:space="preserve"> had advantages over motorized craft or kayaks due to the low cost, single man operation,</w:delText>
        </w:r>
      </w:del>
      <w:del w:id="677" w:author="Curt Storlazzi" w:date="2015-03-31T09:45:00Z">
        <w:r w:rsidRPr="005C5F5F" w:rsidDel="002D37CB">
          <w:rPr>
            <w:rFonts w:ascii="Times" w:hAnsi="Times"/>
            <w:color w:val="000000" w:themeColor="text1"/>
            <w:sz w:val="24"/>
            <w:szCs w:val="24"/>
            <w:rPrChange w:id="678" w:author="Curt Storlazzi" w:date="2015-03-31T11:50:00Z">
              <w:rPr>
                <w:rFonts w:ascii="Times" w:hAnsi="Times"/>
                <w:sz w:val="24"/>
                <w:szCs w:val="24"/>
              </w:rPr>
            </w:rPrChange>
          </w:rPr>
          <w:delText xml:space="preserve"> shallow draft</w:delText>
        </w:r>
      </w:del>
      <w:del w:id="679" w:author="Curt Storlazzi" w:date="2015-03-31T09:44:00Z">
        <w:r w:rsidRPr="005C5F5F" w:rsidDel="002D37CB">
          <w:rPr>
            <w:rFonts w:ascii="Times" w:hAnsi="Times"/>
            <w:color w:val="000000" w:themeColor="text1"/>
            <w:sz w:val="24"/>
            <w:szCs w:val="24"/>
            <w:rPrChange w:id="680" w:author="Curt Storlazzi" w:date="2015-03-31T11:50:00Z">
              <w:rPr>
                <w:rFonts w:ascii="Times" w:hAnsi="Times"/>
                <w:sz w:val="24"/>
                <w:szCs w:val="24"/>
              </w:rPr>
            </w:rPrChange>
          </w:rPr>
          <w:delText>,</w:delText>
        </w:r>
      </w:del>
      <w:del w:id="681" w:author="Curt Storlazzi" w:date="2015-03-31T09:45:00Z">
        <w:r w:rsidRPr="005C5F5F" w:rsidDel="002D37CB">
          <w:rPr>
            <w:rFonts w:ascii="Times" w:hAnsi="Times"/>
            <w:color w:val="000000" w:themeColor="text1"/>
            <w:sz w:val="24"/>
            <w:szCs w:val="24"/>
            <w:rPrChange w:id="682" w:author="Curt Storlazzi" w:date="2015-03-31T11:50:00Z">
              <w:rPr>
                <w:rFonts w:ascii="Times" w:hAnsi="Times"/>
                <w:sz w:val="24"/>
                <w:szCs w:val="24"/>
              </w:rPr>
            </w:rPrChange>
          </w:rPr>
          <w:delText xml:space="preserve"> and better visibility to track the drifters</w:delText>
        </w:r>
      </w:del>
      <w:r w:rsidRPr="005C5F5F">
        <w:rPr>
          <w:rFonts w:ascii="Times" w:hAnsi="Times"/>
          <w:color w:val="000000" w:themeColor="text1"/>
          <w:sz w:val="24"/>
          <w:szCs w:val="24"/>
          <w:rPrChange w:id="683" w:author="Curt Storlazzi" w:date="2015-03-31T11:50:00Z">
            <w:rPr>
              <w:rFonts w:ascii="Times" w:hAnsi="Times"/>
              <w:sz w:val="24"/>
              <w:szCs w:val="24"/>
            </w:rPr>
          </w:rPrChange>
        </w:rPr>
        <w:t xml:space="preserve">. </w:t>
      </w:r>
    </w:p>
    <w:p w14:paraId="21DB390A" w14:textId="22A14D99" w:rsidR="00901DEC" w:rsidRPr="005C5F5F" w:rsidRDefault="00F3077C" w:rsidP="00377061">
      <w:pPr>
        <w:spacing w:after="0" w:line="480" w:lineRule="auto"/>
        <w:ind w:firstLine="720"/>
        <w:rPr>
          <w:ins w:id="684" w:author="Curt Storlazzi" w:date="2015-03-31T09:44:00Z"/>
          <w:rFonts w:ascii="Times" w:hAnsi="Times"/>
          <w:color w:val="000000" w:themeColor="text1"/>
          <w:sz w:val="24"/>
          <w:szCs w:val="24"/>
          <w:rPrChange w:id="685" w:author="Curt Storlazzi" w:date="2015-03-31T11:50:00Z">
            <w:rPr>
              <w:ins w:id="686" w:author="Curt Storlazzi" w:date="2015-03-31T09:44:00Z"/>
              <w:rFonts w:ascii="Times" w:hAnsi="Times"/>
              <w:sz w:val="24"/>
              <w:szCs w:val="24"/>
            </w:rPr>
          </w:rPrChange>
        </w:rPr>
      </w:pPr>
      <w:moveToRangeStart w:id="687" w:author="Curt Storlazzi" w:date="2015-03-31T12:07:00Z" w:name="move289422994"/>
      <w:moveTo w:id="688" w:author="Curt Storlazzi" w:date="2015-03-31T12:07:00Z">
        <w:r w:rsidRPr="00916679">
          <w:rPr>
            <w:rFonts w:ascii="Times" w:hAnsi="Times"/>
            <w:color w:val="000000" w:themeColor="text1"/>
            <w:sz w:val="24"/>
            <w:szCs w:val="24"/>
          </w:rPr>
          <w:t xml:space="preserve">Drifter position data was recorded by the </w:t>
        </w:r>
        <w:del w:id="689" w:author="Curt Storlazzi" w:date="2015-03-31T12:07:00Z">
          <w:r w:rsidRPr="00916679" w:rsidDel="00F3077C">
            <w:rPr>
              <w:rFonts w:ascii="Times" w:hAnsi="Times"/>
              <w:color w:val="000000" w:themeColor="text1"/>
              <w:sz w:val="24"/>
              <w:szCs w:val="24"/>
            </w:rPr>
            <w:delText xml:space="preserve">HOLUX-M1000 </w:delText>
          </w:r>
        </w:del>
        <w:r w:rsidRPr="00916679">
          <w:rPr>
            <w:rFonts w:ascii="Times" w:hAnsi="Times"/>
            <w:color w:val="000000" w:themeColor="text1"/>
            <w:sz w:val="24"/>
            <w:szCs w:val="24"/>
          </w:rPr>
          <w:t>GPS logger at 5 s</w:t>
        </w:r>
        <w:del w:id="690" w:author="Curt Storlazzi" w:date="2015-03-31T12:08:00Z">
          <w:r w:rsidRPr="00916679" w:rsidDel="00F3077C">
            <w:rPr>
              <w:rFonts w:ascii="Times" w:hAnsi="Times"/>
              <w:color w:val="000000" w:themeColor="text1"/>
              <w:sz w:val="24"/>
              <w:szCs w:val="24"/>
            </w:rPr>
            <w:delText>econd</w:delText>
          </w:r>
        </w:del>
        <w:r w:rsidRPr="00916679">
          <w:rPr>
            <w:rFonts w:ascii="Times" w:hAnsi="Times"/>
            <w:color w:val="000000" w:themeColor="text1"/>
            <w:sz w:val="24"/>
            <w:szCs w:val="24"/>
          </w:rPr>
          <w:t xml:space="preserve"> intervals and resampled to 1 min</w:t>
        </w:r>
        <w:del w:id="691" w:author="Curt Storlazzi" w:date="2015-03-31T12:08:00Z">
          <w:r w:rsidRPr="00916679" w:rsidDel="00F3077C">
            <w:rPr>
              <w:rFonts w:ascii="Times" w:hAnsi="Times"/>
              <w:color w:val="000000" w:themeColor="text1"/>
              <w:sz w:val="24"/>
              <w:szCs w:val="24"/>
            </w:rPr>
            <w:delText>ute</w:delText>
          </w:r>
        </w:del>
        <w:r w:rsidRPr="00916679">
          <w:rPr>
            <w:rFonts w:ascii="Times" w:hAnsi="Times"/>
            <w:color w:val="000000" w:themeColor="text1"/>
            <w:sz w:val="24"/>
            <w:szCs w:val="24"/>
          </w:rPr>
          <w:t xml:space="preserve"> intervals to reduce signal noise. Drifters were allowed to drift until they exited the </w:t>
        </w:r>
        <w:del w:id="692" w:author="Curt Storlazzi" w:date="2015-03-31T12:08:00Z">
          <w:r w:rsidRPr="00916679" w:rsidDel="00F3077C">
            <w:rPr>
              <w:rFonts w:ascii="Times" w:hAnsi="Times"/>
              <w:color w:val="000000" w:themeColor="text1"/>
              <w:sz w:val="24"/>
              <w:szCs w:val="24"/>
            </w:rPr>
            <w:delText>main</w:delText>
          </w:r>
        </w:del>
      </w:moveTo>
      <w:ins w:id="693" w:author="Curt Storlazzi" w:date="2015-03-31T12:08:00Z">
        <w:r>
          <w:rPr>
            <w:rFonts w:ascii="Times" w:hAnsi="Times"/>
            <w:color w:val="000000" w:themeColor="text1"/>
            <w:sz w:val="24"/>
            <w:szCs w:val="24"/>
          </w:rPr>
          <w:t>‘awa</w:t>
        </w:r>
      </w:ins>
      <w:moveTo w:id="694" w:author="Curt Storlazzi" w:date="2015-03-31T12:07:00Z">
        <w:r w:rsidRPr="00916679">
          <w:rPr>
            <w:rFonts w:ascii="Times" w:hAnsi="Times"/>
            <w:color w:val="000000" w:themeColor="text1"/>
            <w:sz w:val="24"/>
            <w:szCs w:val="24"/>
          </w:rPr>
          <w:t xml:space="preserve"> channel</w:t>
        </w:r>
      </w:moveTo>
      <w:ins w:id="695" w:author="Curt Storlazzi" w:date="2015-03-31T12:08:00Z">
        <w:r>
          <w:rPr>
            <w:rFonts w:ascii="Times" w:hAnsi="Times"/>
            <w:color w:val="000000" w:themeColor="text1"/>
            <w:sz w:val="24"/>
            <w:szCs w:val="24"/>
          </w:rPr>
          <w:t>,</w:t>
        </w:r>
      </w:ins>
      <w:moveTo w:id="696" w:author="Curt Storlazzi" w:date="2015-03-31T12:07:00Z">
        <w:r w:rsidRPr="00916679">
          <w:rPr>
            <w:rFonts w:ascii="Times" w:hAnsi="Times"/>
            <w:color w:val="000000" w:themeColor="text1"/>
            <w:sz w:val="24"/>
            <w:szCs w:val="24"/>
          </w:rPr>
          <w:t xml:space="preserve"> but tracks were limited to 1 hr for analysis. Drifter speed and </w:t>
        </w:r>
        <w:del w:id="697" w:author="Curt Storlazzi" w:date="2015-03-31T12:08:00Z">
          <w:r w:rsidRPr="00916679" w:rsidDel="00F3077C">
            <w:rPr>
              <w:rFonts w:ascii="Times" w:hAnsi="Times"/>
              <w:color w:val="000000" w:themeColor="text1"/>
              <w:sz w:val="24"/>
              <w:szCs w:val="24"/>
            </w:rPr>
            <w:delText>bearing</w:delText>
          </w:r>
        </w:del>
      </w:moveTo>
      <w:ins w:id="698" w:author="Curt Storlazzi" w:date="2015-03-31T12:08:00Z">
        <w:r>
          <w:rPr>
            <w:rFonts w:ascii="Times" w:hAnsi="Times"/>
            <w:color w:val="000000" w:themeColor="text1"/>
            <w:sz w:val="24"/>
            <w:szCs w:val="24"/>
          </w:rPr>
          <w:t>direction</w:t>
        </w:r>
      </w:ins>
      <w:moveTo w:id="699" w:author="Curt Storlazzi" w:date="2015-03-31T12:07:00Z">
        <w:r w:rsidRPr="00916679">
          <w:rPr>
            <w:rFonts w:ascii="Times" w:hAnsi="Times"/>
            <w:color w:val="000000" w:themeColor="text1"/>
            <w:sz w:val="24"/>
            <w:szCs w:val="24"/>
          </w:rPr>
          <w:t xml:space="preserve"> were calculated using a forward difference scheme </w:t>
        </w:r>
        <w:del w:id="700" w:author="Curt Storlazzi" w:date="2015-03-31T12:08:00Z">
          <w:r w:rsidRPr="00916679" w:rsidDel="00F3077C">
            <w:rPr>
              <w:rFonts w:ascii="Times" w:hAnsi="Times"/>
              <w:color w:val="000000" w:themeColor="text1"/>
              <w:sz w:val="24"/>
              <w:szCs w:val="24"/>
            </w:rPr>
            <w:delText>and gridded in 100 m x 100 m bins.</w:delText>
          </w:r>
        </w:del>
      </w:moveTo>
      <w:moveToRangeEnd w:id="687"/>
      <w:del w:id="701" w:author="Curt Storlazzi" w:date="2015-03-31T12:08:00Z">
        <w:r w:rsidR="00C91347" w:rsidRPr="005C5F5F" w:rsidDel="00F3077C">
          <w:rPr>
            <w:rFonts w:ascii="Times" w:hAnsi="Times"/>
            <w:color w:val="000000" w:themeColor="text1"/>
            <w:sz w:val="24"/>
            <w:szCs w:val="24"/>
            <w:rPrChange w:id="702" w:author="Curt Storlazzi" w:date="2015-03-31T11:50:00Z">
              <w:rPr>
                <w:rFonts w:ascii="Times" w:hAnsi="Times"/>
                <w:sz w:val="24"/>
                <w:szCs w:val="24"/>
              </w:rPr>
            </w:rPrChange>
          </w:rPr>
          <w:delText>Drifter velocities and trajectories are calculated using a forward-difference scheme</w:delText>
        </w:r>
      </w:del>
      <w:r w:rsidR="00C91347" w:rsidRPr="005C5F5F">
        <w:rPr>
          <w:rFonts w:ascii="Times" w:hAnsi="Times"/>
          <w:color w:val="000000" w:themeColor="text1"/>
          <w:sz w:val="24"/>
          <w:szCs w:val="24"/>
          <w:rPrChange w:id="703" w:author="Curt Storlazzi" w:date="2015-03-31T11:50:00Z">
            <w:rPr>
              <w:rFonts w:ascii="Times" w:hAnsi="Times"/>
              <w:sz w:val="24"/>
              <w:szCs w:val="24"/>
            </w:rPr>
          </w:rPrChange>
        </w:rPr>
        <w:t xml:space="preserve"> on the drifter locations (Davis, 1991; MacMahan et al., 2010)</w:t>
      </w:r>
      <w:ins w:id="704" w:author="Curt Storlazzi" w:date="2015-03-31T12:08:00Z">
        <w:r>
          <w:rPr>
            <w:rFonts w:ascii="Times" w:hAnsi="Times"/>
            <w:color w:val="000000" w:themeColor="text1"/>
            <w:sz w:val="24"/>
            <w:szCs w:val="24"/>
          </w:rPr>
          <w:t xml:space="preserve"> </w:t>
        </w:r>
        <w:r w:rsidRPr="00916679">
          <w:rPr>
            <w:rFonts w:ascii="Times" w:hAnsi="Times"/>
            <w:color w:val="000000" w:themeColor="text1"/>
            <w:sz w:val="24"/>
            <w:szCs w:val="24"/>
          </w:rPr>
          <w:t xml:space="preserve">and gridded </w:t>
        </w:r>
        <w:r>
          <w:rPr>
            <w:rFonts w:ascii="Times" w:hAnsi="Times"/>
            <w:color w:val="000000" w:themeColor="text1"/>
            <w:sz w:val="24"/>
            <w:szCs w:val="24"/>
          </w:rPr>
          <w:t>in 100 m x 100 m bins</w:t>
        </w:r>
      </w:ins>
      <w:ins w:id="705" w:author="Curt Storlazzi" w:date="2015-03-31T12:09:00Z">
        <w:r>
          <w:rPr>
            <w:rFonts w:ascii="Times" w:hAnsi="Times"/>
            <w:color w:val="000000" w:themeColor="text1"/>
            <w:sz w:val="24"/>
            <w:szCs w:val="24"/>
          </w:rPr>
          <w:t xml:space="preserve"> for analyses</w:t>
        </w:r>
      </w:ins>
      <w:r w:rsidR="00C91347" w:rsidRPr="005C5F5F">
        <w:rPr>
          <w:rFonts w:ascii="Times" w:hAnsi="Times"/>
          <w:color w:val="000000" w:themeColor="text1"/>
          <w:sz w:val="24"/>
          <w:szCs w:val="24"/>
          <w:rPrChange w:id="706" w:author="Curt Storlazzi" w:date="2015-03-31T11:50:00Z">
            <w:rPr>
              <w:rFonts w:ascii="Times" w:hAnsi="Times"/>
              <w:sz w:val="24"/>
              <w:szCs w:val="24"/>
            </w:rPr>
          </w:rPrChange>
        </w:rPr>
        <w:t>.</w:t>
      </w:r>
      <w:ins w:id="707" w:author="Curt Storlazzi" w:date="2015-03-31T09:46:00Z">
        <w:r w:rsidR="004B7428" w:rsidRPr="005C5F5F">
          <w:rPr>
            <w:rFonts w:ascii="Times" w:hAnsi="Times"/>
            <w:color w:val="000000" w:themeColor="text1"/>
            <w:sz w:val="24"/>
            <w:szCs w:val="24"/>
            <w:rPrChange w:id="708" w:author="Curt Storlazzi" w:date="2015-03-31T11:50:00Z">
              <w:rPr>
                <w:rFonts w:ascii="Times" w:hAnsi="Times"/>
                <w:sz w:val="24"/>
                <w:szCs w:val="24"/>
              </w:rPr>
            </w:rPrChange>
          </w:rPr>
          <w:t xml:space="preserve"> </w:t>
        </w:r>
      </w:ins>
    </w:p>
    <w:p w14:paraId="3F5E9413" w14:textId="77777777" w:rsidR="002D37CB" w:rsidRPr="005C5F5F" w:rsidRDefault="002D37CB" w:rsidP="00377061">
      <w:pPr>
        <w:spacing w:after="0" w:line="480" w:lineRule="auto"/>
        <w:ind w:firstLine="720"/>
        <w:rPr>
          <w:rFonts w:ascii="Times" w:hAnsi="Times"/>
          <w:color w:val="000000" w:themeColor="text1"/>
          <w:sz w:val="24"/>
          <w:szCs w:val="24"/>
          <w:rPrChange w:id="709" w:author="Curt Storlazzi" w:date="2015-03-31T11:50:00Z">
            <w:rPr>
              <w:rFonts w:ascii="Times" w:hAnsi="Times"/>
              <w:sz w:val="24"/>
              <w:szCs w:val="24"/>
            </w:rPr>
          </w:rPrChange>
        </w:rPr>
      </w:pPr>
    </w:p>
    <w:p w14:paraId="7227EA0E" w14:textId="02934E62" w:rsidR="00901DEC" w:rsidRPr="005C5F5F" w:rsidRDefault="00C91347" w:rsidP="00377061">
      <w:pPr>
        <w:pStyle w:val="Heading3"/>
        <w:spacing w:before="0" w:line="480" w:lineRule="auto"/>
        <w:rPr>
          <w:rFonts w:ascii="Times" w:hAnsi="Times"/>
          <w:color w:val="000000" w:themeColor="text1"/>
          <w:sz w:val="24"/>
          <w:szCs w:val="24"/>
          <w:rPrChange w:id="710" w:author="Curt Storlazzi" w:date="2015-03-31T11:50:00Z">
            <w:rPr>
              <w:rFonts w:ascii="Times" w:hAnsi="Times"/>
              <w:sz w:val="24"/>
              <w:szCs w:val="24"/>
            </w:rPr>
          </w:rPrChange>
        </w:rPr>
      </w:pPr>
      <w:r w:rsidRPr="005C5F5F">
        <w:rPr>
          <w:rFonts w:ascii="Times" w:hAnsi="Times"/>
          <w:color w:val="000000" w:themeColor="text1"/>
          <w:sz w:val="24"/>
          <w:szCs w:val="24"/>
          <w:rPrChange w:id="711" w:author="Curt Storlazzi" w:date="2015-03-31T11:50:00Z">
            <w:rPr>
              <w:rFonts w:ascii="Times" w:hAnsi="Times"/>
              <w:sz w:val="24"/>
              <w:szCs w:val="24"/>
            </w:rPr>
          </w:rPrChange>
        </w:rPr>
        <w:lastRenderedPageBreak/>
        <w:t xml:space="preserve">Eulerian </w:t>
      </w:r>
      <w:del w:id="712" w:author="Curt Storlazzi" w:date="2015-03-31T11:51:00Z">
        <w:r w:rsidRPr="005C5F5F" w:rsidDel="005C5F5F">
          <w:rPr>
            <w:rFonts w:ascii="Times" w:hAnsi="Times"/>
            <w:color w:val="000000" w:themeColor="text1"/>
            <w:sz w:val="24"/>
            <w:szCs w:val="24"/>
            <w:rPrChange w:id="713" w:author="Curt Storlazzi" w:date="2015-03-31T11:50:00Z">
              <w:rPr>
                <w:rFonts w:ascii="Times" w:hAnsi="Times"/>
                <w:sz w:val="24"/>
                <w:szCs w:val="24"/>
              </w:rPr>
            </w:rPrChange>
          </w:rPr>
          <w:delText xml:space="preserve">measurements </w:delText>
        </w:r>
      </w:del>
      <w:ins w:id="714" w:author="Curt Storlazzi" w:date="2015-03-31T11:51:00Z">
        <w:r w:rsidR="005C5F5F">
          <w:rPr>
            <w:rFonts w:ascii="Times" w:hAnsi="Times"/>
            <w:color w:val="000000" w:themeColor="text1"/>
            <w:sz w:val="24"/>
            <w:szCs w:val="24"/>
          </w:rPr>
          <w:t>M</w:t>
        </w:r>
        <w:r w:rsidR="005C5F5F" w:rsidRPr="005C5F5F">
          <w:rPr>
            <w:rFonts w:ascii="Times" w:hAnsi="Times"/>
            <w:color w:val="000000" w:themeColor="text1"/>
            <w:sz w:val="24"/>
            <w:szCs w:val="24"/>
            <w:rPrChange w:id="715" w:author="Curt Storlazzi" w:date="2015-03-31T11:50:00Z">
              <w:rPr>
                <w:rFonts w:ascii="Times" w:hAnsi="Times"/>
                <w:sz w:val="24"/>
                <w:szCs w:val="24"/>
              </w:rPr>
            </w:rPrChange>
          </w:rPr>
          <w:t xml:space="preserve">easurements </w:t>
        </w:r>
      </w:ins>
      <w:del w:id="716" w:author="Curt Storlazzi" w:date="2015-03-31T09:44:00Z">
        <w:r w:rsidRPr="005C5F5F" w:rsidDel="002D37CB">
          <w:rPr>
            <w:rFonts w:ascii="Times" w:hAnsi="Times"/>
            <w:color w:val="000000" w:themeColor="text1"/>
            <w:sz w:val="24"/>
            <w:szCs w:val="24"/>
            <w:rPrChange w:id="717" w:author="Curt Storlazzi" w:date="2015-03-31T11:50:00Z">
              <w:rPr>
                <w:rFonts w:ascii="Times" w:hAnsi="Times"/>
                <w:sz w:val="24"/>
                <w:szCs w:val="24"/>
              </w:rPr>
            </w:rPrChange>
          </w:rPr>
          <w:delText>(ADCP)</w:delText>
        </w:r>
      </w:del>
    </w:p>
    <w:p w14:paraId="4B995CC9" w14:textId="5589635C" w:rsidR="009B1085" w:rsidRPr="005C5F5F" w:rsidRDefault="00C91347" w:rsidP="00377061">
      <w:pPr>
        <w:spacing w:after="0" w:line="480" w:lineRule="auto"/>
        <w:ind w:firstLine="720"/>
        <w:rPr>
          <w:ins w:id="718" w:author="Curt Storlazzi" w:date="2015-03-31T11:28:00Z"/>
          <w:rFonts w:ascii="Times" w:hAnsi="Times"/>
          <w:color w:val="000000" w:themeColor="text1"/>
          <w:sz w:val="24"/>
          <w:szCs w:val="24"/>
          <w:rPrChange w:id="719" w:author="Curt Storlazzi" w:date="2015-03-31T11:50:00Z">
            <w:rPr>
              <w:ins w:id="720" w:author="Curt Storlazzi" w:date="2015-03-31T11:28:00Z"/>
              <w:rFonts w:ascii="Times" w:hAnsi="Times"/>
              <w:sz w:val="24"/>
              <w:szCs w:val="24"/>
            </w:rPr>
          </w:rPrChange>
        </w:rPr>
      </w:pPr>
      <w:r w:rsidRPr="005C5F5F">
        <w:rPr>
          <w:rFonts w:ascii="Times" w:hAnsi="Times"/>
          <w:color w:val="000000" w:themeColor="text1"/>
          <w:sz w:val="24"/>
          <w:szCs w:val="24"/>
          <w:rPrChange w:id="721" w:author="Curt Storlazzi" w:date="2015-03-31T11:50:00Z">
            <w:rPr>
              <w:rFonts w:ascii="Times" w:hAnsi="Times"/>
              <w:sz w:val="24"/>
              <w:szCs w:val="24"/>
            </w:rPr>
          </w:rPrChange>
        </w:rPr>
        <w:t>Three Nortek A</w:t>
      </w:r>
      <w:del w:id="722" w:author="Curt Storlazzi" w:date="2015-03-31T09:44:00Z">
        <w:r w:rsidRPr="005C5F5F" w:rsidDel="002D37CB">
          <w:rPr>
            <w:rFonts w:ascii="Times" w:hAnsi="Times"/>
            <w:color w:val="000000" w:themeColor="text1"/>
            <w:sz w:val="24"/>
            <w:szCs w:val="24"/>
            <w:rPrChange w:id="723" w:author="Curt Storlazzi" w:date="2015-03-31T11:50:00Z">
              <w:rPr>
                <w:rFonts w:ascii="Times" w:hAnsi="Times"/>
                <w:sz w:val="24"/>
                <w:szCs w:val="24"/>
              </w:rPr>
            </w:rPrChange>
          </w:rPr>
          <w:delText>u</w:delText>
        </w:r>
      </w:del>
      <w:r w:rsidRPr="005C5F5F">
        <w:rPr>
          <w:rFonts w:ascii="Times" w:hAnsi="Times"/>
          <w:color w:val="000000" w:themeColor="text1"/>
          <w:sz w:val="24"/>
          <w:szCs w:val="24"/>
          <w:rPrChange w:id="724" w:author="Curt Storlazzi" w:date="2015-03-31T11:50:00Z">
            <w:rPr>
              <w:rFonts w:ascii="Times" w:hAnsi="Times"/>
              <w:sz w:val="24"/>
              <w:szCs w:val="24"/>
            </w:rPr>
          </w:rPrChange>
        </w:rPr>
        <w:t>q</w:t>
      </w:r>
      <w:ins w:id="725" w:author="Curt Storlazzi" w:date="2015-03-31T09:44:00Z">
        <w:r w:rsidR="002D37CB" w:rsidRPr="005C5F5F">
          <w:rPr>
            <w:rFonts w:ascii="Times" w:hAnsi="Times"/>
            <w:color w:val="000000" w:themeColor="text1"/>
            <w:sz w:val="24"/>
            <w:szCs w:val="24"/>
            <w:rPrChange w:id="726" w:author="Curt Storlazzi" w:date="2015-03-31T11:50:00Z">
              <w:rPr>
                <w:rFonts w:ascii="Times" w:hAnsi="Times"/>
                <w:sz w:val="24"/>
                <w:szCs w:val="24"/>
              </w:rPr>
            </w:rPrChange>
          </w:rPr>
          <w:t>u</w:t>
        </w:r>
      </w:ins>
      <w:r w:rsidRPr="005C5F5F">
        <w:rPr>
          <w:rFonts w:ascii="Times" w:hAnsi="Times"/>
          <w:color w:val="000000" w:themeColor="text1"/>
          <w:sz w:val="24"/>
          <w:szCs w:val="24"/>
          <w:rPrChange w:id="727" w:author="Curt Storlazzi" w:date="2015-03-31T11:50:00Z">
            <w:rPr>
              <w:rFonts w:ascii="Times" w:hAnsi="Times"/>
              <w:sz w:val="24"/>
              <w:szCs w:val="24"/>
            </w:rPr>
          </w:rPrChange>
        </w:rPr>
        <w:t>adopp 2-MHz acoustic current profilers recorded tide, wave</w:t>
      </w:r>
      <w:ins w:id="728" w:author="Curt Storlazzi" w:date="2015-03-31T09:44:00Z">
        <w:r w:rsidR="002D37CB" w:rsidRPr="005C5F5F">
          <w:rPr>
            <w:rFonts w:ascii="Times" w:hAnsi="Times"/>
            <w:color w:val="000000" w:themeColor="text1"/>
            <w:sz w:val="24"/>
            <w:szCs w:val="24"/>
            <w:rPrChange w:id="729" w:author="Curt Storlazzi" w:date="2015-03-31T11:50:00Z">
              <w:rPr>
                <w:rFonts w:ascii="Times" w:hAnsi="Times"/>
                <w:sz w:val="24"/>
                <w:szCs w:val="24"/>
              </w:rPr>
            </w:rPrChange>
          </w:rPr>
          <w:t>,</w:t>
        </w:r>
      </w:ins>
      <w:r w:rsidRPr="005C5F5F">
        <w:rPr>
          <w:rFonts w:ascii="Times" w:hAnsi="Times"/>
          <w:color w:val="000000" w:themeColor="text1"/>
          <w:sz w:val="24"/>
          <w:szCs w:val="24"/>
          <w:rPrChange w:id="730" w:author="Curt Storlazzi" w:date="2015-03-31T11:50:00Z">
            <w:rPr>
              <w:rFonts w:ascii="Times" w:hAnsi="Times"/>
              <w:sz w:val="24"/>
              <w:szCs w:val="24"/>
            </w:rPr>
          </w:rPrChange>
        </w:rPr>
        <w:t xml:space="preserve"> and current data at three locations on the reef flat in Faga'alu for one week (Figure 1). The profilers were attached to cinder block anchors and placed on sand or rubble patches amongst the corals, as deep as possible to maintain adequate water levels over the profiler during low tide (Figure 4). The profilers collected 580 current samples at 2 Hz every 10 min and 2048 wave samples at 2</w:t>
      </w:r>
      <w:ins w:id="731" w:author="Curt Storlazzi" w:date="2015-03-31T09:45:00Z">
        <w:r w:rsidR="002D37CB" w:rsidRPr="005C5F5F">
          <w:rPr>
            <w:rFonts w:ascii="Times" w:hAnsi="Times"/>
            <w:color w:val="000000" w:themeColor="text1"/>
            <w:sz w:val="24"/>
            <w:szCs w:val="24"/>
            <w:rPrChange w:id="732"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733" w:author="Curt Storlazzi" w:date="2015-03-31T11:50:00Z">
            <w:rPr>
              <w:rFonts w:ascii="Times" w:hAnsi="Times"/>
              <w:sz w:val="24"/>
              <w:szCs w:val="24"/>
            </w:rPr>
          </w:rPrChange>
        </w:rPr>
        <w:t>Hz ever</w:t>
      </w:r>
      <w:ins w:id="734" w:author="Curt Storlazzi" w:date="2015-03-31T09:45:00Z">
        <w:r w:rsidR="002D37CB" w:rsidRPr="005C5F5F">
          <w:rPr>
            <w:rFonts w:ascii="Times" w:hAnsi="Times"/>
            <w:color w:val="000000" w:themeColor="text1"/>
            <w:sz w:val="24"/>
            <w:szCs w:val="24"/>
            <w:rPrChange w:id="735" w:author="Curt Storlazzi" w:date="2015-03-31T11:50:00Z">
              <w:rPr>
                <w:rFonts w:ascii="Times" w:hAnsi="Times"/>
                <w:sz w:val="24"/>
                <w:szCs w:val="24"/>
              </w:rPr>
            </w:rPrChange>
          </w:rPr>
          <w:t>y</w:t>
        </w:r>
      </w:ins>
      <w:r w:rsidRPr="005C5F5F">
        <w:rPr>
          <w:rFonts w:ascii="Times" w:hAnsi="Times"/>
          <w:color w:val="000000" w:themeColor="text1"/>
          <w:sz w:val="24"/>
          <w:szCs w:val="24"/>
          <w:rPrChange w:id="736" w:author="Curt Storlazzi" w:date="2015-03-31T11:50:00Z">
            <w:rPr>
              <w:rFonts w:ascii="Times" w:hAnsi="Times"/>
              <w:sz w:val="24"/>
              <w:szCs w:val="24"/>
            </w:rPr>
          </w:rPrChange>
        </w:rPr>
        <w:t xml:space="preserve"> 60 min. On the northern reef, the water level dropped below the minimum blanking distance of the current profilers at low tides, and flow was assumed to be nearly zero during these times given the relatively low water depth relative to the height of the corals.</w:t>
      </w:r>
    </w:p>
    <w:p w14:paraId="12B5A02F" w14:textId="77777777" w:rsidR="009B1085" w:rsidRPr="005C5F5F" w:rsidRDefault="009B1085" w:rsidP="00377061">
      <w:pPr>
        <w:spacing w:after="0" w:line="480" w:lineRule="auto"/>
        <w:ind w:firstLine="720"/>
        <w:rPr>
          <w:rFonts w:ascii="Times" w:hAnsi="Times"/>
          <w:color w:val="000000" w:themeColor="text1"/>
          <w:sz w:val="24"/>
          <w:szCs w:val="24"/>
          <w:rPrChange w:id="737" w:author="Curt Storlazzi" w:date="2015-03-31T11:50:00Z">
            <w:rPr>
              <w:rFonts w:ascii="Times" w:hAnsi="Times"/>
              <w:sz w:val="24"/>
              <w:szCs w:val="24"/>
            </w:rPr>
          </w:rPrChange>
        </w:rPr>
      </w:pPr>
    </w:p>
    <w:p w14:paraId="5CCEE3CB" w14:textId="77777777" w:rsidR="009B1085" w:rsidRPr="005C5F5F" w:rsidRDefault="009B1085" w:rsidP="00377061">
      <w:pPr>
        <w:pStyle w:val="Heading3"/>
        <w:spacing w:before="0" w:line="480" w:lineRule="auto"/>
        <w:rPr>
          <w:ins w:id="738" w:author="Curt Storlazzi" w:date="2015-03-31T11:28:00Z"/>
          <w:rFonts w:ascii="Times" w:hAnsi="Times"/>
          <w:color w:val="000000" w:themeColor="text1"/>
          <w:sz w:val="24"/>
          <w:szCs w:val="24"/>
          <w:rPrChange w:id="739" w:author="Curt Storlazzi" w:date="2015-03-31T11:50:00Z">
            <w:rPr>
              <w:ins w:id="740" w:author="Curt Storlazzi" w:date="2015-03-31T11:28:00Z"/>
              <w:rFonts w:ascii="Times" w:hAnsi="Times"/>
              <w:sz w:val="24"/>
              <w:szCs w:val="24"/>
            </w:rPr>
          </w:rPrChange>
        </w:rPr>
      </w:pPr>
      <w:ins w:id="741" w:author="Curt Storlazzi" w:date="2015-03-31T11:28:00Z">
        <w:r w:rsidRPr="005C5F5F">
          <w:rPr>
            <w:rFonts w:ascii="Times" w:hAnsi="Times"/>
            <w:color w:val="000000" w:themeColor="text1"/>
            <w:sz w:val="24"/>
            <w:szCs w:val="24"/>
            <w:rPrChange w:id="742" w:author="Curt Storlazzi" w:date="2015-03-31T11:50:00Z">
              <w:rPr>
                <w:rFonts w:ascii="Times" w:hAnsi="Times"/>
                <w:sz w:val="24"/>
                <w:szCs w:val="24"/>
              </w:rPr>
            </w:rPrChange>
          </w:rPr>
          <w:t>Ancillary Data</w:t>
        </w:r>
      </w:ins>
    </w:p>
    <w:p w14:paraId="123BA9EB" w14:textId="39F16198" w:rsidR="009B1085" w:rsidRPr="005C5F5F" w:rsidRDefault="009B1085" w:rsidP="009B1085">
      <w:pPr>
        <w:spacing w:after="0" w:line="480" w:lineRule="auto"/>
        <w:ind w:firstLine="720"/>
        <w:rPr>
          <w:ins w:id="743" w:author="Curt Storlazzi" w:date="2015-03-31T11:28:00Z"/>
          <w:rFonts w:ascii="Times" w:hAnsi="Times"/>
          <w:color w:val="000000" w:themeColor="text1"/>
          <w:sz w:val="24"/>
          <w:szCs w:val="24"/>
          <w:rPrChange w:id="744" w:author="Curt Storlazzi" w:date="2015-03-31T11:50:00Z">
            <w:rPr>
              <w:ins w:id="745" w:author="Curt Storlazzi" w:date="2015-03-31T11:28:00Z"/>
              <w:rFonts w:ascii="Times" w:hAnsi="Times"/>
              <w:sz w:val="24"/>
              <w:szCs w:val="24"/>
            </w:rPr>
          </w:rPrChange>
        </w:rPr>
      </w:pPr>
      <w:ins w:id="746" w:author="Curt Storlazzi" w:date="2015-03-31T11:28:00Z">
        <w:r w:rsidRPr="005C5F5F">
          <w:rPr>
            <w:rFonts w:ascii="Times" w:hAnsi="Times"/>
            <w:color w:val="000000" w:themeColor="text1"/>
            <w:sz w:val="24"/>
            <w:szCs w:val="24"/>
            <w:rPrChange w:id="747" w:author="Curt Storlazzi" w:date="2015-03-31T11:50:00Z">
              <w:rPr>
                <w:rFonts w:ascii="Times" w:hAnsi="Times"/>
                <w:sz w:val="24"/>
                <w:szCs w:val="24"/>
              </w:rPr>
            </w:rPrChange>
          </w:rPr>
          <w:t xml:space="preserve">Incident wave conditions were recorded by a NIWA Dobie-A wave/tide gauge (DOBIE) deployed on the southern reef slope at </w:t>
        </w:r>
      </w:ins>
      <w:ins w:id="748" w:author="Curt Storlazzi" w:date="2015-03-31T12:09:00Z">
        <w:r w:rsidR="00930241">
          <w:rPr>
            <w:rFonts w:ascii="Times" w:hAnsi="Times"/>
            <w:color w:val="000000" w:themeColor="text1"/>
            <w:sz w:val="24"/>
            <w:szCs w:val="24"/>
          </w:rPr>
          <w:t xml:space="preserve">a depth of </w:t>
        </w:r>
      </w:ins>
      <w:ins w:id="749" w:author="Curt Storlazzi" w:date="2015-03-31T11:28:00Z">
        <w:r w:rsidRPr="005C5F5F">
          <w:rPr>
            <w:rFonts w:ascii="Times" w:hAnsi="Times"/>
            <w:color w:val="000000" w:themeColor="text1"/>
            <w:sz w:val="24"/>
            <w:szCs w:val="24"/>
            <w:rPrChange w:id="750" w:author="Curt Storlazzi" w:date="2015-03-31T11:50:00Z">
              <w:rPr>
                <w:rFonts w:ascii="Times" w:hAnsi="Times"/>
                <w:sz w:val="24"/>
                <w:szCs w:val="24"/>
              </w:rPr>
            </w:rPrChange>
          </w:rPr>
          <w:t>10</w:t>
        </w:r>
      </w:ins>
      <w:ins w:id="751" w:author="Curt Storlazzi" w:date="2015-03-31T12:09:00Z">
        <w:r w:rsidR="00930241">
          <w:rPr>
            <w:rFonts w:ascii="Times" w:hAnsi="Times"/>
            <w:color w:val="000000" w:themeColor="text1"/>
            <w:sz w:val="24"/>
            <w:szCs w:val="24"/>
          </w:rPr>
          <w:t xml:space="preserve"> </w:t>
        </w:r>
      </w:ins>
      <w:ins w:id="752" w:author="Curt Storlazzi" w:date="2015-03-31T11:28:00Z">
        <w:r w:rsidRPr="005C5F5F">
          <w:rPr>
            <w:rFonts w:ascii="Times" w:hAnsi="Times"/>
            <w:color w:val="000000" w:themeColor="text1"/>
            <w:sz w:val="24"/>
            <w:szCs w:val="24"/>
            <w:rPrChange w:id="753" w:author="Curt Storlazzi" w:date="2015-03-31T11:50:00Z">
              <w:rPr>
                <w:rFonts w:ascii="Times" w:hAnsi="Times"/>
                <w:sz w:val="24"/>
                <w:szCs w:val="24"/>
              </w:rPr>
            </w:rPrChange>
          </w:rPr>
          <w:t>m (Figure 1). The DOBIE sampled a 512s burst at 2</w:t>
        </w:r>
      </w:ins>
      <w:ins w:id="754" w:author="Curt Storlazzi" w:date="2015-03-31T11:29:00Z">
        <w:r w:rsidRPr="005C5F5F">
          <w:rPr>
            <w:rFonts w:ascii="Times" w:hAnsi="Times"/>
            <w:color w:val="000000" w:themeColor="text1"/>
            <w:sz w:val="24"/>
            <w:szCs w:val="24"/>
            <w:rPrChange w:id="755" w:author="Curt Storlazzi" w:date="2015-03-31T11:50:00Z">
              <w:rPr>
                <w:rFonts w:ascii="Times" w:hAnsi="Times"/>
                <w:sz w:val="24"/>
                <w:szCs w:val="24"/>
              </w:rPr>
            </w:rPrChange>
          </w:rPr>
          <w:t xml:space="preserve"> </w:t>
        </w:r>
      </w:ins>
      <w:ins w:id="756" w:author="Curt Storlazzi" w:date="2015-03-31T11:28:00Z">
        <w:r w:rsidRPr="005C5F5F">
          <w:rPr>
            <w:rFonts w:ascii="Times" w:hAnsi="Times"/>
            <w:color w:val="000000" w:themeColor="text1"/>
            <w:sz w:val="24"/>
            <w:szCs w:val="24"/>
            <w:rPrChange w:id="757" w:author="Curt Storlazzi" w:date="2015-03-31T11:50:00Z">
              <w:rPr>
                <w:rFonts w:ascii="Times" w:hAnsi="Times"/>
                <w:sz w:val="24"/>
                <w:szCs w:val="24"/>
              </w:rPr>
            </w:rPrChange>
          </w:rPr>
          <w:t>Hz every hour. The DOBIE malfunctioned and recorded no data coinciding with the ADCP deployment, but compared well (not shown) with NOAA WaveWatchIII (WW3; REFERENCE) modeled data on swell height and direction for the recorded data (Hoeke et al., 2011). WW3 model</w:t>
        </w:r>
      </w:ins>
      <w:ins w:id="758" w:author="Curt Storlazzi" w:date="2015-03-31T11:29:00Z">
        <w:r w:rsidRPr="005C5F5F">
          <w:rPr>
            <w:rFonts w:ascii="Times" w:hAnsi="Times"/>
            <w:color w:val="000000" w:themeColor="text1"/>
            <w:sz w:val="24"/>
            <w:szCs w:val="24"/>
            <w:rPrChange w:id="759" w:author="Curt Storlazzi" w:date="2015-03-31T11:50:00Z">
              <w:rPr>
                <w:rFonts w:ascii="Times" w:hAnsi="Times"/>
                <w:sz w:val="24"/>
                <w:szCs w:val="24"/>
              </w:rPr>
            </w:rPrChange>
          </w:rPr>
          <w:t xml:space="preserve"> data</w:t>
        </w:r>
      </w:ins>
      <w:ins w:id="760" w:author="Curt Storlazzi" w:date="2015-03-31T11:28:00Z">
        <w:r w:rsidRPr="005C5F5F">
          <w:rPr>
            <w:rFonts w:ascii="Times" w:hAnsi="Times"/>
            <w:color w:val="000000" w:themeColor="text1"/>
            <w:sz w:val="24"/>
            <w:szCs w:val="24"/>
            <w:rPrChange w:id="761" w:author="Curt Storlazzi" w:date="2015-03-31T11:50:00Z">
              <w:rPr>
                <w:rFonts w:ascii="Times" w:hAnsi="Times"/>
                <w:sz w:val="24"/>
                <w:szCs w:val="24"/>
              </w:rPr>
            </w:rPrChange>
          </w:rPr>
          <w:t xml:space="preserve">, calibrated to wave data recorded in situ by the DOBIE wave/tide gauge, were used to define </w:t>
        </w:r>
      </w:ins>
      <w:ins w:id="762" w:author="Curt Storlazzi" w:date="2015-03-31T11:29:00Z">
        <w:r w:rsidRPr="005C5F5F">
          <w:rPr>
            <w:rFonts w:ascii="Times" w:hAnsi="Times"/>
            <w:color w:val="000000" w:themeColor="text1"/>
            <w:sz w:val="24"/>
            <w:szCs w:val="24"/>
            <w:rPrChange w:id="763" w:author="Curt Storlazzi" w:date="2015-03-31T11:50:00Z">
              <w:rPr>
                <w:rFonts w:ascii="Times" w:hAnsi="Times"/>
                <w:sz w:val="24"/>
                <w:szCs w:val="24"/>
              </w:rPr>
            </w:rPrChange>
          </w:rPr>
          <w:t>forcing during the ADCP and drifter deployments</w:t>
        </w:r>
      </w:ins>
      <w:ins w:id="764" w:author="Curt Storlazzi" w:date="2015-03-31T11:28:00Z">
        <w:r w:rsidRPr="005C5F5F">
          <w:rPr>
            <w:rFonts w:ascii="Times" w:hAnsi="Times"/>
            <w:color w:val="000000" w:themeColor="text1"/>
            <w:sz w:val="24"/>
            <w:szCs w:val="24"/>
            <w:rPrChange w:id="765" w:author="Curt Storlazzi" w:date="2015-03-31T11:50:00Z">
              <w:rPr>
                <w:rFonts w:ascii="Times" w:hAnsi="Times"/>
                <w:sz w:val="24"/>
                <w:szCs w:val="24"/>
              </w:rPr>
            </w:rPrChange>
          </w:rPr>
          <w:t>.</w:t>
        </w:r>
      </w:ins>
    </w:p>
    <w:p w14:paraId="15F25B9D" w14:textId="5C6EE9B1" w:rsidR="009B1085" w:rsidRPr="005C5F5F" w:rsidRDefault="009B1085" w:rsidP="009B1085">
      <w:pPr>
        <w:spacing w:after="0" w:line="480" w:lineRule="auto"/>
        <w:ind w:firstLine="720"/>
        <w:rPr>
          <w:ins w:id="766" w:author="Curt Storlazzi" w:date="2015-03-31T11:28:00Z"/>
          <w:rFonts w:ascii="Times" w:hAnsi="Times"/>
          <w:color w:val="000000" w:themeColor="text1"/>
          <w:sz w:val="24"/>
          <w:szCs w:val="24"/>
          <w:rPrChange w:id="767" w:author="Curt Storlazzi" w:date="2015-03-31T11:50:00Z">
            <w:rPr>
              <w:ins w:id="768" w:author="Curt Storlazzi" w:date="2015-03-31T11:28:00Z"/>
              <w:rFonts w:ascii="Times" w:hAnsi="Times"/>
              <w:sz w:val="24"/>
              <w:szCs w:val="24"/>
            </w:rPr>
          </w:rPrChange>
        </w:rPr>
      </w:pPr>
      <w:ins w:id="769" w:author="Curt Storlazzi" w:date="2015-03-31T11:28:00Z">
        <w:r w:rsidRPr="005C5F5F">
          <w:rPr>
            <w:rFonts w:ascii="Times" w:hAnsi="Times"/>
            <w:color w:val="000000" w:themeColor="text1"/>
            <w:sz w:val="24"/>
            <w:szCs w:val="24"/>
            <w:rPrChange w:id="770" w:author="Curt Storlazzi" w:date="2015-03-31T11:50:00Z">
              <w:rPr>
                <w:rFonts w:ascii="Times" w:hAnsi="Times"/>
                <w:sz w:val="24"/>
                <w:szCs w:val="24"/>
              </w:rPr>
            </w:rPrChange>
          </w:rPr>
          <w:t>Wind speed, wind direction, barometric pressure, and precipitation were recorded at 15</w:t>
        </w:r>
      </w:ins>
      <w:ins w:id="771" w:author="Curt Storlazzi" w:date="2015-03-31T11:29:00Z">
        <w:r w:rsidRPr="005C5F5F">
          <w:rPr>
            <w:rFonts w:ascii="Times" w:hAnsi="Times"/>
            <w:color w:val="000000" w:themeColor="text1"/>
            <w:sz w:val="24"/>
            <w:szCs w:val="24"/>
            <w:rPrChange w:id="772" w:author="Curt Storlazzi" w:date="2015-03-31T11:50:00Z">
              <w:rPr>
                <w:rFonts w:ascii="Times" w:hAnsi="Times"/>
                <w:sz w:val="24"/>
                <w:szCs w:val="24"/>
              </w:rPr>
            </w:rPrChange>
          </w:rPr>
          <w:t xml:space="preserve"> </w:t>
        </w:r>
      </w:ins>
      <w:ins w:id="773" w:author="Curt Storlazzi" w:date="2015-03-31T11:28:00Z">
        <w:r w:rsidRPr="005C5F5F">
          <w:rPr>
            <w:rFonts w:ascii="Times" w:hAnsi="Times"/>
            <w:color w:val="000000" w:themeColor="text1"/>
            <w:sz w:val="24"/>
            <w:szCs w:val="24"/>
            <w:rPrChange w:id="774" w:author="Curt Storlazzi" w:date="2015-03-31T11:50:00Z">
              <w:rPr>
                <w:rFonts w:ascii="Times" w:hAnsi="Times"/>
                <w:sz w:val="24"/>
                <w:szCs w:val="24"/>
              </w:rPr>
            </w:rPrChange>
          </w:rPr>
          <w:t>min intervals using a Davis VantagePro weather station installed near the stream mouth, approximately 5</w:t>
        </w:r>
      </w:ins>
      <w:ins w:id="775" w:author="Curt Storlazzi" w:date="2015-03-31T11:30:00Z">
        <w:r w:rsidRPr="005C5F5F">
          <w:rPr>
            <w:rFonts w:ascii="Times" w:hAnsi="Times"/>
            <w:color w:val="000000" w:themeColor="text1"/>
            <w:sz w:val="24"/>
            <w:szCs w:val="24"/>
            <w:rPrChange w:id="776" w:author="Curt Storlazzi" w:date="2015-03-31T11:50:00Z">
              <w:rPr>
                <w:rFonts w:ascii="Times" w:hAnsi="Times"/>
                <w:sz w:val="24"/>
                <w:szCs w:val="24"/>
              </w:rPr>
            </w:rPrChange>
          </w:rPr>
          <w:t xml:space="preserve"> </w:t>
        </w:r>
      </w:ins>
      <w:ins w:id="777" w:author="Curt Storlazzi" w:date="2015-03-31T11:28:00Z">
        <w:r w:rsidRPr="005C5F5F">
          <w:rPr>
            <w:rFonts w:ascii="Times" w:hAnsi="Times"/>
            <w:color w:val="000000" w:themeColor="text1"/>
            <w:sz w:val="24"/>
            <w:szCs w:val="24"/>
            <w:rPrChange w:id="778" w:author="Curt Storlazzi" w:date="2015-03-31T11:50:00Z">
              <w:rPr>
                <w:rFonts w:ascii="Times" w:hAnsi="Times"/>
                <w:sz w:val="24"/>
                <w:szCs w:val="24"/>
              </w:rPr>
            </w:rPrChange>
          </w:rPr>
          <w:t xml:space="preserve">m above sea level on a pole mounted to a building (Figure 1). </w:t>
        </w:r>
        <w:r w:rsidRPr="005C5F5F">
          <w:rPr>
            <w:rFonts w:ascii="Times" w:hAnsi="Times"/>
            <w:color w:val="000000" w:themeColor="text1"/>
            <w:sz w:val="24"/>
            <w:szCs w:val="24"/>
            <w:rPrChange w:id="779" w:author="Curt Storlazzi" w:date="2015-03-31T11:50:00Z">
              <w:rPr>
                <w:rFonts w:ascii="Times" w:hAnsi="Times"/>
                <w:sz w:val="24"/>
                <w:szCs w:val="24"/>
              </w:rPr>
            </w:rPrChange>
          </w:rPr>
          <w:lastRenderedPageBreak/>
          <w:t>Meteorological and tide data w</w:t>
        </w:r>
      </w:ins>
      <w:ins w:id="780" w:author="Curt Storlazzi" w:date="2015-03-31T11:30:00Z">
        <w:r w:rsidRPr="005C5F5F">
          <w:rPr>
            <w:rFonts w:ascii="Times" w:hAnsi="Times"/>
            <w:color w:val="000000" w:themeColor="text1"/>
            <w:sz w:val="24"/>
            <w:szCs w:val="24"/>
            <w:rPrChange w:id="781" w:author="Curt Storlazzi" w:date="2015-03-31T11:50:00Z">
              <w:rPr>
                <w:rFonts w:ascii="Times" w:hAnsi="Times"/>
                <w:sz w:val="24"/>
                <w:szCs w:val="24"/>
              </w:rPr>
            </w:rPrChange>
          </w:rPr>
          <w:t>ere</w:t>
        </w:r>
      </w:ins>
      <w:ins w:id="782" w:author="Curt Storlazzi" w:date="2015-03-31T11:28:00Z">
        <w:r w:rsidRPr="005C5F5F">
          <w:rPr>
            <w:rFonts w:ascii="Times" w:hAnsi="Times"/>
            <w:color w:val="000000" w:themeColor="text1"/>
            <w:sz w:val="24"/>
            <w:szCs w:val="24"/>
            <w:rPrChange w:id="783" w:author="Curt Storlazzi" w:date="2015-03-31T11:50:00Z">
              <w:rPr>
                <w:rFonts w:ascii="Times" w:hAnsi="Times"/>
                <w:sz w:val="24"/>
                <w:szCs w:val="24"/>
              </w:rPr>
            </w:rPrChange>
          </w:rPr>
          <w:t xml:space="preserve"> also recorded at NOAA</w:t>
        </w:r>
      </w:ins>
      <w:ins w:id="784" w:author="Curt Storlazzi" w:date="2015-03-31T11:30:00Z">
        <w:r w:rsidRPr="005C5F5F">
          <w:rPr>
            <w:rFonts w:ascii="Times" w:hAnsi="Times"/>
            <w:color w:val="000000" w:themeColor="text1"/>
            <w:sz w:val="24"/>
            <w:szCs w:val="24"/>
            <w:rPrChange w:id="785" w:author="Curt Storlazzi" w:date="2015-03-31T11:50:00Z">
              <w:rPr>
                <w:rFonts w:ascii="Times" w:hAnsi="Times"/>
                <w:sz w:val="24"/>
                <w:szCs w:val="24"/>
              </w:rPr>
            </w:rPrChange>
          </w:rPr>
          <w:t>’s National Data Buoy Center’s</w:t>
        </w:r>
      </w:ins>
      <w:ins w:id="786" w:author="Curt Storlazzi" w:date="2015-03-31T11:28:00Z">
        <w:r w:rsidRPr="005C5F5F">
          <w:rPr>
            <w:rFonts w:ascii="Times" w:hAnsi="Times"/>
            <w:color w:val="000000" w:themeColor="text1"/>
            <w:sz w:val="24"/>
            <w:szCs w:val="24"/>
            <w:rPrChange w:id="787" w:author="Curt Storlazzi" w:date="2015-03-31T11:50:00Z">
              <w:rPr>
                <w:rFonts w:ascii="Times" w:hAnsi="Times"/>
                <w:sz w:val="24"/>
                <w:szCs w:val="24"/>
              </w:rPr>
            </w:rPrChange>
          </w:rPr>
          <w:t xml:space="preserve"> NSTP6</w:t>
        </w:r>
      </w:ins>
      <w:ins w:id="788" w:author="Curt Storlazzi" w:date="2015-03-31T11:30:00Z">
        <w:r w:rsidRPr="005C5F5F">
          <w:rPr>
            <w:rFonts w:ascii="Times" w:hAnsi="Times"/>
            <w:color w:val="000000" w:themeColor="text1"/>
            <w:sz w:val="24"/>
            <w:szCs w:val="24"/>
            <w:rPrChange w:id="789" w:author="Curt Storlazzi" w:date="2015-03-31T11:50:00Z">
              <w:rPr>
                <w:rFonts w:ascii="Times" w:hAnsi="Times"/>
                <w:sz w:val="24"/>
                <w:szCs w:val="24"/>
              </w:rPr>
            </w:rPrChange>
          </w:rPr>
          <w:t xml:space="preserve"> station (REFERENCE</w:t>
        </w:r>
      </w:ins>
      <w:ins w:id="790" w:author="Curt Storlazzi" w:date="2015-03-31T11:28:00Z">
        <w:r w:rsidRPr="005C5F5F">
          <w:rPr>
            <w:rFonts w:ascii="Times" w:hAnsi="Times"/>
            <w:color w:val="000000" w:themeColor="text1"/>
            <w:sz w:val="24"/>
            <w:szCs w:val="24"/>
            <w:rPrChange w:id="791" w:author="Curt Storlazzi" w:date="2015-03-31T11:50:00Z">
              <w:rPr>
                <w:rFonts w:ascii="Times" w:hAnsi="Times"/>
                <w:sz w:val="24"/>
                <w:szCs w:val="24"/>
              </w:rPr>
            </w:rPrChange>
          </w:rPr>
          <w:t xml:space="preserve">) </w:t>
        </w:r>
      </w:ins>
      <w:ins w:id="792" w:author="Curt Storlazzi" w:date="2015-03-31T11:31:00Z">
        <w:r w:rsidRPr="005C5F5F">
          <w:rPr>
            <w:rFonts w:ascii="Times" w:hAnsi="Times"/>
            <w:color w:val="000000" w:themeColor="text1"/>
            <w:sz w:val="24"/>
            <w:szCs w:val="24"/>
            <w:rPrChange w:id="793" w:author="Curt Storlazzi" w:date="2015-03-31T11:50:00Z">
              <w:rPr>
                <w:rFonts w:ascii="Times" w:hAnsi="Times"/>
                <w:sz w:val="24"/>
                <w:szCs w:val="24"/>
              </w:rPr>
            </w:rPrChange>
          </w:rPr>
          <w:t xml:space="preserve">located approximately </w:t>
        </w:r>
      </w:ins>
      <w:ins w:id="794" w:author="Curt Storlazzi" w:date="2015-03-31T11:28:00Z">
        <w:r w:rsidRPr="005C5F5F">
          <w:rPr>
            <w:rFonts w:ascii="Times" w:hAnsi="Times"/>
            <w:color w:val="000000" w:themeColor="text1"/>
            <w:sz w:val="24"/>
            <w:szCs w:val="24"/>
            <w:rPrChange w:id="795" w:author="Curt Storlazzi" w:date="2015-03-31T11:50:00Z">
              <w:rPr>
                <w:rFonts w:ascii="Times" w:hAnsi="Times"/>
                <w:sz w:val="24"/>
                <w:szCs w:val="24"/>
              </w:rPr>
            </w:rPrChange>
          </w:rPr>
          <w:t>1.8</w:t>
        </w:r>
      </w:ins>
      <w:ins w:id="796" w:author="Curt Storlazzi" w:date="2015-03-31T11:30:00Z">
        <w:r w:rsidRPr="005C5F5F">
          <w:rPr>
            <w:rFonts w:ascii="Times" w:hAnsi="Times"/>
            <w:color w:val="000000" w:themeColor="text1"/>
            <w:sz w:val="24"/>
            <w:szCs w:val="24"/>
            <w:rPrChange w:id="797" w:author="Curt Storlazzi" w:date="2015-03-31T11:50:00Z">
              <w:rPr>
                <w:rFonts w:ascii="Times" w:hAnsi="Times"/>
                <w:sz w:val="24"/>
                <w:szCs w:val="24"/>
              </w:rPr>
            </w:rPrChange>
          </w:rPr>
          <w:t xml:space="preserve"> </w:t>
        </w:r>
      </w:ins>
      <w:ins w:id="798" w:author="Curt Storlazzi" w:date="2015-03-31T11:28:00Z">
        <w:r w:rsidRPr="005C5F5F">
          <w:rPr>
            <w:rFonts w:ascii="Times" w:hAnsi="Times"/>
            <w:color w:val="000000" w:themeColor="text1"/>
            <w:sz w:val="24"/>
            <w:szCs w:val="24"/>
            <w:rPrChange w:id="799" w:author="Curt Storlazzi" w:date="2015-03-31T11:50:00Z">
              <w:rPr>
                <w:rFonts w:ascii="Times" w:hAnsi="Times"/>
                <w:sz w:val="24"/>
                <w:szCs w:val="24"/>
              </w:rPr>
            </w:rPrChange>
          </w:rPr>
          <w:t>km north</w:t>
        </w:r>
      </w:ins>
      <w:ins w:id="800" w:author="Curt Storlazzi" w:date="2015-03-31T11:31:00Z">
        <w:r w:rsidRPr="005C5F5F">
          <w:rPr>
            <w:rFonts w:ascii="Times" w:hAnsi="Times"/>
            <w:color w:val="000000" w:themeColor="text1"/>
            <w:sz w:val="24"/>
            <w:szCs w:val="24"/>
            <w:rPrChange w:id="801" w:author="Curt Storlazzi" w:date="2015-03-31T11:50:00Z">
              <w:rPr>
                <w:rFonts w:ascii="Times" w:hAnsi="Times"/>
                <w:sz w:val="24"/>
                <w:szCs w:val="24"/>
              </w:rPr>
            </w:rPrChange>
          </w:rPr>
          <w:t xml:space="preserve"> of Faga’alu</w:t>
        </w:r>
      </w:ins>
      <w:ins w:id="802" w:author="Curt Storlazzi" w:date="2015-03-31T11:28:00Z">
        <w:r w:rsidRPr="005C5F5F">
          <w:rPr>
            <w:rFonts w:ascii="Times" w:hAnsi="Times"/>
            <w:color w:val="000000" w:themeColor="text1"/>
            <w:sz w:val="24"/>
            <w:szCs w:val="24"/>
            <w:rPrChange w:id="803" w:author="Curt Storlazzi" w:date="2015-03-31T11:50:00Z">
              <w:rPr>
                <w:rFonts w:ascii="Times" w:hAnsi="Times"/>
                <w:sz w:val="24"/>
                <w:szCs w:val="24"/>
              </w:rPr>
            </w:rPrChange>
          </w:rPr>
          <w:t xml:space="preserve">. Wind speed, wind direction, barometric pressure, and tidal elevation </w:t>
        </w:r>
      </w:ins>
      <w:ins w:id="804" w:author="Curt Storlazzi" w:date="2015-03-31T11:31:00Z">
        <w:r w:rsidRPr="005C5F5F">
          <w:rPr>
            <w:rFonts w:ascii="Times" w:hAnsi="Times"/>
            <w:color w:val="000000" w:themeColor="text1"/>
            <w:sz w:val="24"/>
            <w:szCs w:val="24"/>
            <w:rPrChange w:id="805" w:author="Curt Storlazzi" w:date="2015-03-31T11:50:00Z">
              <w:rPr>
                <w:rFonts w:ascii="Times" w:hAnsi="Times"/>
                <w:sz w:val="24"/>
                <w:szCs w:val="24"/>
              </w:rPr>
            </w:rPrChange>
          </w:rPr>
          <w:t xml:space="preserve">data </w:t>
        </w:r>
      </w:ins>
      <w:ins w:id="806" w:author="Curt Storlazzi" w:date="2015-03-31T11:28:00Z">
        <w:r w:rsidRPr="005C5F5F">
          <w:rPr>
            <w:rFonts w:ascii="Times" w:hAnsi="Times"/>
            <w:color w:val="000000" w:themeColor="text1"/>
            <w:sz w:val="24"/>
            <w:szCs w:val="24"/>
            <w:rPrChange w:id="807" w:author="Curt Storlazzi" w:date="2015-03-31T11:50:00Z">
              <w:rPr>
                <w:rFonts w:ascii="Times" w:hAnsi="Times"/>
                <w:sz w:val="24"/>
                <w:szCs w:val="24"/>
              </w:rPr>
            </w:rPrChange>
          </w:rPr>
          <w:t>were r</w:t>
        </w:r>
      </w:ins>
      <w:ins w:id="808" w:author="Curt Storlazzi" w:date="2015-03-31T11:31:00Z">
        <w:r w:rsidRPr="005C5F5F">
          <w:rPr>
            <w:rFonts w:ascii="Times" w:hAnsi="Times"/>
            <w:color w:val="000000" w:themeColor="text1"/>
            <w:sz w:val="24"/>
            <w:szCs w:val="24"/>
            <w:rPrChange w:id="809" w:author="Curt Storlazzi" w:date="2015-03-31T11:50:00Z">
              <w:rPr>
                <w:rFonts w:ascii="Times" w:hAnsi="Times"/>
                <w:sz w:val="24"/>
                <w:szCs w:val="24"/>
              </w:rPr>
            </w:rPrChange>
          </w:rPr>
          <w:t xml:space="preserve">also </w:t>
        </w:r>
      </w:ins>
      <w:ins w:id="810" w:author="Curt Storlazzi" w:date="2015-03-31T11:28:00Z">
        <w:r w:rsidRPr="005C5F5F">
          <w:rPr>
            <w:rFonts w:ascii="Times" w:hAnsi="Times"/>
            <w:color w:val="000000" w:themeColor="text1"/>
            <w:sz w:val="24"/>
            <w:szCs w:val="24"/>
            <w:rPrChange w:id="811" w:author="Curt Storlazzi" w:date="2015-03-31T11:50:00Z">
              <w:rPr>
                <w:rFonts w:ascii="Times" w:hAnsi="Times"/>
                <w:sz w:val="24"/>
                <w:szCs w:val="24"/>
              </w:rPr>
            </w:rPrChange>
          </w:rPr>
          <w:t>ecorded at NSTP6 at 6</w:t>
        </w:r>
      </w:ins>
      <w:ins w:id="812" w:author="Curt Storlazzi" w:date="2015-03-31T11:31:00Z">
        <w:r w:rsidRPr="005C5F5F">
          <w:rPr>
            <w:rFonts w:ascii="Times" w:hAnsi="Times"/>
            <w:color w:val="000000" w:themeColor="text1"/>
            <w:sz w:val="24"/>
            <w:szCs w:val="24"/>
            <w:rPrChange w:id="813" w:author="Curt Storlazzi" w:date="2015-03-31T11:50:00Z">
              <w:rPr>
                <w:rFonts w:ascii="Times" w:hAnsi="Times"/>
                <w:sz w:val="24"/>
                <w:szCs w:val="24"/>
              </w:rPr>
            </w:rPrChange>
          </w:rPr>
          <w:t xml:space="preserve"> </w:t>
        </w:r>
      </w:ins>
      <w:ins w:id="814" w:author="Curt Storlazzi" w:date="2015-03-31T11:28:00Z">
        <w:r w:rsidRPr="005C5F5F">
          <w:rPr>
            <w:rFonts w:ascii="Times" w:hAnsi="Times"/>
            <w:color w:val="000000" w:themeColor="text1"/>
            <w:sz w:val="24"/>
            <w:szCs w:val="24"/>
            <w:rPrChange w:id="815" w:author="Curt Storlazzi" w:date="2015-03-31T11:50:00Z">
              <w:rPr>
                <w:rFonts w:ascii="Times" w:hAnsi="Times"/>
                <w:sz w:val="24"/>
                <w:szCs w:val="24"/>
              </w:rPr>
            </w:rPrChange>
          </w:rPr>
          <w:t>min intervals. For this study, wind conditions are sufficiently described qualitatively so the topographic effects on wind speed and direction recorded at the stations</w:t>
        </w:r>
        <w:r w:rsidR="00184F90" w:rsidRPr="005C5F5F">
          <w:rPr>
            <w:rFonts w:ascii="Times" w:hAnsi="Times"/>
            <w:color w:val="000000" w:themeColor="text1"/>
            <w:sz w:val="24"/>
            <w:szCs w:val="24"/>
            <w:rPrChange w:id="816" w:author="Curt Storlazzi" w:date="2015-03-31T11:50:00Z">
              <w:rPr>
                <w:rFonts w:ascii="Times" w:hAnsi="Times"/>
                <w:sz w:val="24"/>
                <w:szCs w:val="24"/>
              </w:rPr>
            </w:rPrChange>
          </w:rPr>
          <w:t xml:space="preserve"> are considered inconsequential</w:t>
        </w:r>
      </w:ins>
      <w:ins w:id="817" w:author="Curt Storlazzi" w:date="2015-03-31T11:31:00Z">
        <w:r w:rsidR="00184F90" w:rsidRPr="005C5F5F">
          <w:rPr>
            <w:rFonts w:ascii="Times" w:hAnsi="Times"/>
            <w:color w:val="000000" w:themeColor="text1"/>
            <w:sz w:val="24"/>
            <w:szCs w:val="24"/>
            <w:rPrChange w:id="818" w:author="Curt Storlazzi" w:date="2015-03-31T11:50:00Z">
              <w:rPr>
                <w:rFonts w:ascii="Times" w:hAnsi="Times"/>
                <w:sz w:val="24"/>
                <w:szCs w:val="24"/>
              </w:rPr>
            </w:rPrChange>
          </w:rPr>
          <w:t>.</w:t>
        </w:r>
      </w:ins>
    </w:p>
    <w:p w14:paraId="620356ED" w14:textId="77777777" w:rsidR="009B1085" w:rsidRPr="005C5F5F" w:rsidRDefault="009B1085" w:rsidP="00377061">
      <w:pPr>
        <w:pStyle w:val="Heading3"/>
        <w:spacing w:before="0" w:line="480" w:lineRule="auto"/>
        <w:rPr>
          <w:ins w:id="819" w:author="Curt Storlazzi" w:date="2015-03-31T11:28:00Z"/>
          <w:rFonts w:ascii="Times" w:hAnsi="Times"/>
          <w:color w:val="000000" w:themeColor="text1"/>
          <w:sz w:val="24"/>
          <w:szCs w:val="24"/>
          <w:rPrChange w:id="820" w:author="Curt Storlazzi" w:date="2015-03-31T11:50:00Z">
            <w:rPr>
              <w:ins w:id="821" w:author="Curt Storlazzi" w:date="2015-03-31T11:28:00Z"/>
              <w:rFonts w:ascii="Times" w:hAnsi="Times"/>
              <w:sz w:val="24"/>
              <w:szCs w:val="24"/>
            </w:rPr>
          </w:rPrChange>
        </w:rPr>
      </w:pPr>
    </w:p>
    <w:p w14:paraId="59913804" w14:textId="0805CFD8" w:rsidR="00901DEC" w:rsidRPr="005C5F5F" w:rsidRDefault="00C91347" w:rsidP="00377061">
      <w:pPr>
        <w:pStyle w:val="Heading3"/>
        <w:spacing w:before="0" w:line="480" w:lineRule="auto"/>
        <w:rPr>
          <w:rFonts w:ascii="Times" w:hAnsi="Times"/>
          <w:color w:val="000000" w:themeColor="text1"/>
          <w:sz w:val="24"/>
          <w:szCs w:val="24"/>
          <w:rPrChange w:id="822" w:author="Curt Storlazzi" w:date="2015-03-31T11:50:00Z">
            <w:rPr>
              <w:rFonts w:ascii="Times" w:hAnsi="Times"/>
              <w:sz w:val="24"/>
              <w:szCs w:val="24"/>
            </w:rPr>
          </w:rPrChange>
        </w:rPr>
      </w:pPr>
      <w:r w:rsidRPr="005C5F5F">
        <w:rPr>
          <w:rFonts w:ascii="Times" w:hAnsi="Times"/>
          <w:color w:val="000000" w:themeColor="text1"/>
          <w:sz w:val="24"/>
          <w:szCs w:val="24"/>
          <w:rPrChange w:id="823" w:author="Curt Storlazzi" w:date="2015-03-31T11:50:00Z">
            <w:rPr>
              <w:rFonts w:ascii="Times" w:hAnsi="Times"/>
              <w:sz w:val="24"/>
              <w:szCs w:val="24"/>
            </w:rPr>
          </w:rPrChange>
        </w:rPr>
        <w:t>Analytical Methods</w:t>
      </w:r>
    </w:p>
    <w:p w14:paraId="331EC96C" w14:textId="4B5FA725" w:rsidR="00901DEC" w:rsidRPr="005C5F5F" w:rsidRDefault="00C91347" w:rsidP="00377061">
      <w:pPr>
        <w:spacing w:after="0" w:line="480" w:lineRule="auto"/>
        <w:ind w:firstLine="720"/>
        <w:rPr>
          <w:rFonts w:ascii="Times" w:hAnsi="Times"/>
          <w:color w:val="000000" w:themeColor="text1"/>
          <w:sz w:val="24"/>
          <w:szCs w:val="24"/>
          <w:rPrChange w:id="824" w:author="Curt Storlazzi" w:date="2015-03-31T11:50:00Z">
            <w:rPr>
              <w:rFonts w:ascii="Times" w:hAnsi="Times"/>
              <w:sz w:val="24"/>
              <w:szCs w:val="24"/>
            </w:rPr>
          </w:rPrChange>
        </w:rPr>
      </w:pPr>
      <w:r w:rsidRPr="005C5F5F">
        <w:rPr>
          <w:rFonts w:ascii="Times" w:hAnsi="Times"/>
          <w:color w:val="000000" w:themeColor="text1"/>
          <w:sz w:val="24"/>
          <w:szCs w:val="24"/>
          <w:rPrChange w:id="825" w:author="Curt Storlazzi" w:date="2015-03-31T11:50:00Z">
            <w:rPr>
              <w:rFonts w:ascii="Times" w:hAnsi="Times"/>
              <w:sz w:val="24"/>
              <w:szCs w:val="24"/>
            </w:rPr>
          </w:rPrChange>
        </w:rPr>
        <w:t xml:space="preserve">Two techniques were used to compare the drifter results with the profiler results: Empirical orthogonal functions (EOF) and progressive vectors of cumulative flow. </w:t>
      </w:r>
      <w:del w:id="826" w:author="Curt Storlazzi" w:date="2015-03-31T09:46:00Z">
        <w:r w:rsidRPr="005C5F5F" w:rsidDel="002D37CB">
          <w:rPr>
            <w:rFonts w:ascii="Times" w:hAnsi="Times"/>
            <w:color w:val="000000" w:themeColor="text1"/>
            <w:sz w:val="24"/>
            <w:szCs w:val="24"/>
            <w:rPrChange w:id="827" w:author="Curt Storlazzi" w:date="2015-03-31T11:50:00Z">
              <w:rPr>
                <w:rFonts w:ascii="Times" w:hAnsi="Times"/>
                <w:sz w:val="24"/>
                <w:szCs w:val="24"/>
              </w:rPr>
            </w:rPrChange>
          </w:rPr>
          <w:delText xml:space="preserve">Considering the speed and bearing of the drifter movement at each time step as an independent observation of the flow, the EOF's identify the dominant modes of flow in the spatial domain. </w:delText>
        </w:r>
      </w:del>
      <w:r w:rsidRPr="005C5F5F">
        <w:rPr>
          <w:rFonts w:ascii="Times" w:hAnsi="Times"/>
          <w:color w:val="000000" w:themeColor="text1"/>
          <w:sz w:val="24"/>
          <w:szCs w:val="24"/>
          <w:rPrChange w:id="828" w:author="Curt Storlazzi" w:date="2015-03-31T11:50:00Z">
            <w:rPr>
              <w:rFonts w:ascii="Times" w:hAnsi="Times"/>
              <w:sz w:val="24"/>
              <w:szCs w:val="24"/>
            </w:rPr>
          </w:rPrChange>
        </w:rPr>
        <w:t>EOF principal axes and variance ellipses were calculated for spatially binned drifter data (100 m x 100 m) and compared to the EOF's calculated from profiler data</w:t>
      </w:r>
      <w:del w:id="829" w:author="Curt Storlazzi" w:date="2015-03-31T10:21:00Z">
        <w:r w:rsidRPr="005C5F5F" w:rsidDel="00012398">
          <w:rPr>
            <w:rFonts w:ascii="Times" w:hAnsi="Times"/>
            <w:color w:val="000000" w:themeColor="text1"/>
            <w:sz w:val="24"/>
            <w:szCs w:val="24"/>
            <w:rPrChange w:id="830" w:author="Curt Storlazzi" w:date="2015-03-31T11:50:00Z">
              <w:rPr>
                <w:rFonts w:ascii="Times" w:hAnsi="Times"/>
                <w:sz w:val="24"/>
                <w:szCs w:val="24"/>
              </w:rPr>
            </w:rPrChange>
          </w:rPr>
          <w:delText>, for each of the three forcing conditions: Tides, Strong Winds, and Strong Waves</w:delText>
        </w:r>
      </w:del>
      <w:r w:rsidRPr="005C5F5F">
        <w:rPr>
          <w:rFonts w:ascii="Times" w:hAnsi="Times"/>
          <w:color w:val="000000" w:themeColor="text1"/>
          <w:sz w:val="24"/>
          <w:szCs w:val="24"/>
          <w:rPrChange w:id="831" w:author="Curt Storlazzi" w:date="2015-03-31T11:50:00Z">
            <w:rPr>
              <w:rFonts w:ascii="Times" w:hAnsi="Times"/>
              <w:sz w:val="24"/>
              <w:szCs w:val="24"/>
            </w:rPr>
          </w:rPrChange>
        </w:rPr>
        <w:t xml:space="preserve">. </w:t>
      </w:r>
      <w:moveToRangeStart w:id="832" w:author="Curt Storlazzi" w:date="2015-03-31T11:15:00Z" w:name="move289414533"/>
      <w:moveTo w:id="833" w:author="Curt Storlazzi" w:date="2015-03-31T11:15:00Z">
        <w:r w:rsidR="00443AD3" w:rsidRPr="005C5F5F">
          <w:rPr>
            <w:rFonts w:ascii="Times" w:hAnsi="Times"/>
            <w:color w:val="000000" w:themeColor="text1"/>
            <w:sz w:val="24"/>
            <w:szCs w:val="24"/>
            <w:rPrChange w:id="834" w:author="Curt Storlazzi" w:date="2015-03-31T11:50:00Z">
              <w:rPr>
                <w:rFonts w:ascii="Times" w:hAnsi="Times"/>
                <w:sz w:val="24"/>
                <w:szCs w:val="24"/>
              </w:rPr>
            </w:rPrChange>
          </w:rPr>
          <w:t>The mean velocity of drifters was calculated for each 100 m x 100 m spatial bin (MacMahan et al., 2010) and used to compare flow patterns, and to calculate water residence time over the reef under different forcing conditions. Where drifters did not travel through a spatial bin, no residence time could be calculated.</w:t>
        </w:r>
      </w:moveTo>
      <w:moveToRangeEnd w:id="832"/>
      <w:ins w:id="835" w:author="Curt Storlazzi" w:date="2015-03-31T11:15:00Z">
        <w:r w:rsidR="00443AD3" w:rsidRPr="005C5F5F">
          <w:rPr>
            <w:rFonts w:ascii="Times" w:hAnsi="Times"/>
            <w:color w:val="000000" w:themeColor="text1"/>
            <w:sz w:val="24"/>
            <w:szCs w:val="24"/>
            <w:rPrChange w:id="836" w:author="Curt Storlazzi" w:date="2015-03-31T11:50:00Z">
              <w:rPr>
                <w:rFonts w:ascii="Times" w:hAnsi="Times"/>
                <w:sz w:val="24"/>
                <w:szCs w:val="24"/>
              </w:rPr>
            </w:rPrChange>
          </w:rPr>
          <w:t xml:space="preserve"> </w:t>
        </w:r>
      </w:ins>
      <w:del w:id="837" w:author="Curt Storlazzi" w:date="2015-03-31T10:20:00Z">
        <w:r w:rsidRPr="005C5F5F" w:rsidDel="00012398">
          <w:rPr>
            <w:rFonts w:ascii="Times" w:hAnsi="Times"/>
            <w:color w:val="000000" w:themeColor="text1"/>
            <w:sz w:val="24"/>
            <w:szCs w:val="24"/>
            <w:rPrChange w:id="838" w:author="Curt Storlazzi" w:date="2015-03-31T11:50:00Z">
              <w:rPr>
                <w:rFonts w:ascii="Times" w:hAnsi="Times"/>
                <w:sz w:val="24"/>
                <w:szCs w:val="24"/>
              </w:rPr>
            </w:rPrChange>
          </w:rPr>
          <w:delText xml:space="preserve">More circular variance ellipses indicate that flow directions are more variable while more ellipsoid variance ellipses indicate flow is dominantly in the direction of the major principal axis. </w:delText>
        </w:r>
      </w:del>
      <w:r w:rsidRPr="005C5F5F">
        <w:rPr>
          <w:rFonts w:ascii="Times" w:hAnsi="Times"/>
          <w:color w:val="000000" w:themeColor="text1"/>
          <w:sz w:val="24"/>
          <w:szCs w:val="24"/>
          <w:rPrChange w:id="839" w:author="Curt Storlazzi" w:date="2015-03-31T11:50:00Z">
            <w:rPr>
              <w:rFonts w:ascii="Times" w:hAnsi="Times"/>
              <w:sz w:val="24"/>
              <w:szCs w:val="24"/>
            </w:rPr>
          </w:rPrChange>
        </w:rPr>
        <w:t>Progressive vectors</w:t>
      </w:r>
      <w:ins w:id="840" w:author="Curt Storlazzi" w:date="2015-03-31T11:11:00Z">
        <w:r w:rsidR="00613018" w:rsidRPr="005C5F5F">
          <w:rPr>
            <w:rFonts w:ascii="Times" w:hAnsi="Times"/>
            <w:color w:val="000000" w:themeColor="text1"/>
            <w:sz w:val="24"/>
            <w:szCs w:val="24"/>
            <w:rPrChange w:id="841" w:author="Curt Storlazzi" w:date="2015-03-31T11:50:00Z">
              <w:rPr>
                <w:rFonts w:ascii="Times" w:hAnsi="Times"/>
                <w:sz w:val="24"/>
                <w:szCs w:val="24"/>
              </w:rPr>
            </w:rPrChange>
          </w:rPr>
          <w:t xml:space="preserve">, which are cumulative summations of flow assuming spatial homogeneity, </w:t>
        </w:r>
      </w:ins>
      <w:del w:id="842" w:author="Curt Storlazzi" w:date="2015-03-31T11:11:00Z">
        <w:r w:rsidRPr="005C5F5F" w:rsidDel="00613018">
          <w:rPr>
            <w:rFonts w:ascii="Times" w:hAnsi="Times"/>
            <w:color w:val="000000" w:themeColor="text1"/>
            <w:sz w:val="24"/>
            <w:szCs w:val="24"/>
            <w:rPrChange w:id="843" w:author="Curt Storlazzi" w:date="2015-03-31T11:50:00Z">
              <w:rPr>
                <w:rFonts w:ascii="Times" w:hAnsi="Times"/>
                <w:sz w:val="24"/>
                <w:szCs w:val="24"/>
              </w:rPr>
            </w:rPrChange>
          </w:rPr>
          <w:delText xml:space="preserve"> </w:delText>
        </w:r>
      </w:del>
      <w:ins w:id="844" w:author="Curt Storlazzi" w:date="2015-03-31T11:10:00Z">
        <w:r w:rsidR="00613018" w:rsidRPr="005C5F5F">
          <w:rPr>
            <w:rFonts w:ascii="Times" w:hAnsi="Times"/>
            <w:color w:val="000000" w:themeColor="text1"/>
            <w:sz w:val="24"/>
            <w:szCs w:val="24"/>
            <w:rPrChange w:id="845" w:author="Curt Storlazzi" w:date="2015-03-31T11:50:00Z">
              <w:rPr>
                <w:rFonts w:ascii="Times" w:hAnsi="Times"/>
                <w:sz w:val="24"/>
                <w:szCs w:val="24"/>
              </w:rPr>
            </w:rPrChange>
          </w:rPr>
          <w:t xml:space="preserve">were generated for </w:t>
        </w:r>
      </w:ins>
      <w:del w:id="846" w:author="Curt Storlazzi" w:date="2015-03-31T11:10:00Z">
        <w:r w:rsidRPr="005C5F5F" w:rsidDel="00613018">
          <w:rPr>
            <w:rFonts w:ascii="Times" w:hAnsi="Times"/>
            <w:color w:val="000000" w:themeColor="text1"/>
            <w:sz w:val="24"/>
            <w:szCs w:val="24"/>
            <w:rPrChange w:id="847" w:author="Curt Storlazzi" w:date="2015-03-31T11:50:00Z">
              <w:rPr>
                <w:rFonts w:ascii="Times" w:hAnsi="Times"/>
                <w:sz w:val="24"/>
                <w:szCs w:val="24"/>
              </w:rPr>
            </w:rPrChange>
          </w:rPr>
          <w:delText xml:space="preserve">of </w:delText>
        </w:r>
      </w:del>
      <w:r w:rsidRPr="005C5F5F">
        <w:rPr>
          <w:rFonts w:ascii="Times" w:hAnsi="Times"/>
          <w:color w:val="000000" w:themeColor="text1"/>
          <w:sz w:val="24"/>
          <w:szCs w:val="24"/>
          <w:rPrChange w:id="848" w:author="Curt Storlazzi" w:date="2015-03-31T11:50:00Z">
            <w:rPr>
              <w:rFonts w:ascii="Times" w:hAnsi="Times"/>
              <w:sz w:val="24"/>
              <w:szCs w:val="24"/>
            </w:rPr>
          </w:rPrChange>
        </w:rPr>
        <w:t>the profiler data</w:t>
      </w:r>
      <w:ins w:id="849" w:author="Curt Storlazzi" w:date="2015-03-31T11:10:00Z">
        <w:r w:rsidR="00613018" w:rsidRPr="005C5F5F">
          <w:rPr>
            <w:rFonts w:ascii="Times" w:hAnsi="Times"/>
            <w:color w:val="000000" w:themeColor="text1"/>
            <w:sz w:val="24"/>
            <w:szCs w:val="24"/>
            <w:rPrChange w:id="850" w:author="Curt Storlazzi" w:date="2015-03-31T11:50:00Z">
              <w:rPr>
                <w:rFonts w:ascii="Times" w:hAnsi="Times"/>
                <w:sz w:val="24"/>
                <w:szCs w:val="24"/>
              </w:rPr>
            </w:rPrChange>
          </w:rPr>
          <w:t xml:space="preserve"> following the methodology used by Storlazzi et al. (2006)</w:t>
        </w:r>
      </w:ins>
      <w:del w:id="851" w:author="Curt Storlazzi" w:date="2015-03-31T11:11:00Z">
        <w:r w:rsidRPr="005C5F5F" w:rsidDel="00613018">
          <w:rPr>
            <w:rFonts w:ascii="Times" w:hAnsi="Times"/>
            <w:color w:val="000000" w:themeColor="text1"/>
            <w:sz w:val="24"/>
            <w:szCs w:val="24"/>
            <w:rPrChange w:id="852" w:author="Curt Storlazzi" w:date="2015-03-31T11:50:00Z">
              <w:rPr>
                <w:rFonts w:ascii="Times" w:hAnsi="Times"/>
                <w:sz w:val="24"/>
                <w:szCs w:val="24"/>
              </w:rPr>
            </w:rPrChange>
          </w:rPr>
          <w:delText>, which are cumulative summations of flow assuming spatial homogeneity,</w:delText>
        </w:r>
      </w:del>
      <w:r w:rsidRPr="005C5F5F">
        <w:rPr>
          <w:rFonts w:ascii="Times" w:hAnsi="Times"/>
          <w:color w:val="000000" w:themeColor="text1"/>
          <w:sz w:val="24"/>
          <w:szCs w:val="24"/>
          <w:rPrChange w:id="853" w:author="Curt Storlazzi" w:date="2015-03-31T11:50:00Z">
            <w:rPr>
              <w:rFonts w:ascii="Times" w:hAnsi="Times"/>
              <w:sz w:val="24"/>
              <w:szCs w:val="24"/>
            </w:rPr>
          </w:rPrChange>
        </w:rPr>
        <w:t xml:space="preserve"> </w:t>
      </w:r>
      <w:ins w:id="854" w:author="Curt Storlazzi" w:date="2015-03-31T11:11:00Z">
        <w:r w:rsidR="00613018" w:rsidRPr="005C5F5F">
          <w:rPr>
            <w:rFonts w:ascii="Times" w:hAnsi="Times"/>
            <w:color w:val="000000" w:themeColor="text1"/>
            <w:sz w:val="24"/>
            <w:szCs w:val="24"/>
            <w:rPrChange w:id="855" w:author="Curt Storlazzi" w:date="2015-03-31T11:50:00Z">
              <w:rPr>
                <w:rFonts w:ascii="Times" w:hAnsi="Times"/>
                <w:sz w:val="24"/>
                <w:szCs w:val="24"/>
              </w:rPr>
            </w:rPrChange>
          </w:rPr>
          <w:t xml:space="preserve">and </w:t>
        </w:r>
      </w:ins>
      <w:r w:rsidRPr="005C5F5F">
        <w:rPr>
          <w:rFonts w:ascii="Times" w:hAnsi="Times"/>
          <w:color w:val="000000" w:themeColor="text1"/>
          <w:sz w:val="24"/>
          <w:szCs w:val="24"/>
          <w:rPrChange w:id="856" w:author="Curt Storlazzi" w:date="2015-03-31T11:50:00Z">
            <w:rPr>
              <w:rFonts w:ascii="Times" w:hAnsi="Times"/>
              <w:sz w:val="24"/>
              <w:szCs w:val="24"/>
            </w:rPr>
          </w:rPrChange>
        </w:rPr>
        <w:t xml:space="preserve">were compared to </w:t>
      </w:r>
      <w:del w:id="857" w:author="Curt Storlazzi" w:date="2015-03-31T10:22:00Z">
        <w:r w:rsidRPr="005C5F5F" w:rsidDel="00012398">
          <w:rPr>
            <w:rFonts w:ascii="Times" w:hAnsi="Times"/>
            <w:color w:val="000000" w:themeColor="text1"/>
            <w:sz w:val="24"/>
            <w:szCs w:val="24"/>
            <w:rPrChange w:id="858" w:author="Curt Storlazzi" w:date="2015-03-31T11:50:00Z">
              <w:rPr>
                <w:rFonts w:ascii="Times" w:hAnsi="Times"/>
                <w:sz w:val="24"/>
                <w:szCs w:val="24"/>
              </w:rPr>
            </w:rPrChange>
          </w:rPr>
          <w:delText xml:space="preserve">the </w:delText>
        </w:r>
      </w:del>
      <w:ins w:id="859" w:author="Curt Storlazzi" w:date="2015-03-31T10:22:00Z">
        <w:r w:rsidR="00012398" w:rsidRPr="005C5F5F">
          <w:rPr>
            <w:rFonts w:ascii="Times" w:hAnsi="Times"/>
            <w:color w:val="000000" w:themeColor="text1"/>
            <w:sz w:val="24"/>
            <w:szCs w:val="24"/>
            <w:rPrChange w:id="860" w:author="Curt Storlazzi" w:date="2015-03-31T11:50:00Z">
              <w:rPr>
                <w:rFonts w:ascii="Times" w:hAnsi="Times"/>
                <w:sz w:val="24"/>
                <w:szCs w:val="24"/>
              </w:rPr>
            </w:rPrChange>
          </w:rPr>
          <w:t xml:space="preserve">1 hr tracks of </w:t>
        </w:r>
      </w:ins>
      <w:r w:rsidRPr="005C5F5F">
        <w:rPr>
          <w:rFonts w:ascii="Times" w:hAnsi="Times"/>
          <w:color w:val="000000" w:themeColor="text1"/>
          <w:sz w:val="24"/>
          <w:szCs w:val="24"/>
          <w:rPrChange w:id="861" w:author="Curt Storlazzi" w:date="2015-03-31T11:50:00Z">
            <w:rPr>
              <w:rFonts w:ascii="Times" w:hAnsi="Times"/>
              <w:sz w:val="24"/>
              <w:szCs w:val="24"/>
            </w:rPr>
          </w:rPrChange>
        </w:rPr>
        <w:t xml:space="preserve">drifter data. </w:t>
      </w:r>
      <w:del w:id="862" w:author="Curt Storlazzi" w:date="2015-03-31T10:22:00Z">
        <w:r w:rsidRPr="005C5F5F" w:rsidDel="00012398">
          <w:rPr>
            <w:rFonts w:ascii="Times" w:hAnsi="Times"/>
            <w:color w:val="000000" w:themeColor="text1"/>
            <w:sz w:val="24"/>
            <w:szCs w:val="24"/>
            <w:rPrChange w:id="863" w:author="Curt Storlazzi" w:date="2015-03-31T11:50:00Z">
              <w:rPr>
                <w:rFonts w:ascii="Times" w:hAnsi="Times"/>
                <w:sz w:val="24"/>
                <w:szCs w:val="24"/>
              </w:rPr>
            </w:rPrChange>
          </w:rPr>
          <w:delText>Drifter tracks were limited to 1 hr and compared with progressive vectors calculated from the profiler data for the corresponding time period.</w:delText>
        </w:r>
      </w:del>
    </w:p>
    <w:p w14:paraId="3F21FF8A" w14:textId="1DD60299" w:rsidR="00901DEC" w:rsidRPr="005C5F5F" w:rsidDel="00012398" w:rsidRDefault="00C91347" w:rsidP="00377061">
      <w:pPr>
        <w:spacing w:after="0" w:line="480" w:lineRule="auto"/>
        <w:ind w:firstLine="720"/>
        <w:rPr>
          <w:del w:id="864" w:author="Curt Storlazzi" w:date="2015-03-31T10:23:00Z"/>
          <w:rFonts w:ascii="Times" w:hAnsi="Times"/>
          <w:color w:val="000000" w:themeColor="text1"/>
          <w:sz w:val="24"/>
          <w:szCs w:val="24"/>
          <w:rPrChange w:id="865" w:author="Curt Storlazzi" w:date="2015-03-31T11:50:00Z">
            <w:rPr>
              <w:del w:id="866" w:author="Curt Storlazzi" w:date="2015-03-31T10:23:00Z"/>
              <w:rFonts w:ascii="Times" w:hAnsi="Times"/>
              <w:sz w:val="24"/>
              <w:szCs w:val="24"/>
            </w:rPr>
          </w:rPrChange>
        </w:rPr>
      </w:pPr>
      <w:moveFromRangeStart w:id="867" w:author="Curt Storlazzi" w:date="2015-03-31T11:15:00Z" w:name="move289414533"/>
      <w:moveFrom w:id="868" w:author="Curt Storlazzi" w:date="2015-03-31T11:15:00Z">
        <w:r w:rsidRPr="005C5F5F" w:rsidDel="00012398">
          <w:rPr>
            <w:rFonts w:ascii="Times" w:hAnsi="Times"/>
            <w:color w:val="000000" w:themeColor="text1"/>
            <w:sz w:val="24"/>
            <w:szCs w:val="24"/>
            <w:rPrChange w:id="869" w:author="Curt Storlazzi" w:date="2015-03-31T11:50:00Z">
              <w:rPr>
                <w:rFonts w:ascii="Times" w:hAnsi="Times"/>
                <w:sz w:val="24"/>
                <w:szCs w:val="24"/>
              </w:rPr>
            </w:rPrChange>
          </w:rPr>
          <w:t>The mean velocity of drifters was calculated for each 100 m x 100 m spatial bin (MacMahan et al., 2010) and used to compare flow patterns, and to calculate water residence time over the reef under different forcing conditions. Where drifters did not travel through a spatial bin, no residence time could be calculated.</w:t>
        </w:r>
      </w:moveFrom>
      <w:moveFromRangeEnd w:id="867"/>
    </w:p>
    <w:p w14:paraId="165519AB" w14:textId="2EE617E7" w:rsidR="00901DEC" w:rsidRPr="005C5F5F" w:rsidDel="00012398" w:rsidRDefault="00C91347" w:rsidP="00377061">
      <w:pPr>
        <w:pStyle w:val="Heading3"/>
        <w:spacing w:before="0" w:line="480" w:lineRule="auto"/>
        <w:rPr>
          <w:del w:id="870" w:author="Curt Storlazzi" w:date="2015-03-31T10:23:00Z"/>
          <w:rFonts w:ascii="Times" w:hAnsi="Times"/>
          <w:color w:val="000000" w:themeColor="text1"/>
          <w:sz w:val="24"/>
          <w:szCs w:val="24"/>
          <w:rPrChange w:id="871" w:author="Curt Storlazzi" w:date="2015-03-31T11:50:00Z">
            <w:rPr>
              <w:del w:id="872" w:author="Curt Storlazzi" w:date="2015-03-31T10:23:00Z"/>
              <w:rFonts w:ascii="Times" w:hAnsi="Times"/>
              <w:sz w:val="24"/>
              <w:szCs w:val="24"/>
            </w:rPr>
          </w:rPrChange>
        </w:rPr>
      </w:pPr>
      <w:del w:id="873" w:author="Curt Storlazzi" w:date="2015-03-31T10:23:00Z">
        <w:r w:rsidRPr="005C5F5F" w:rsidDel="00012398">
          <w:rPr>
            <w:rFonts w:ascii="Times" w:hAnsi="Times"/>
            <w:b w:val="0"/>
            <w:bCs w:val="0"/>
            <w:color w:val="000000" w:themeColor="text1"/>
            <w:sz w:val="24"/>
            <w:szCs w:val="24"/>
            <w:rPrChange w:id="874" w:author="Curt Storlazzi" w:date="2015-03-31T11:50:00Z">
              <w:rPr>
                <w:rFonts w:ascii="Times" w:hAnsi="Times"/>
                <w:b w:val="0"/>
                <w:bCs w:val="0"/>
                <w:sz w:val="24"/>
                <w:szCs w:val="24"/>
              </w:rPr>
            </w:rPrChange>
          </w:rPr>
          <w:delText>End-member Forcing: Wave, Wind and Tide data</w:delText>
        </w:r>
      </w:del>
    </w:p>
    <w:p w14:paraId="59C66200" w14:textId="141A60FA" w:rsidR="00901DEC" w:rsidRPr="005C5F5F" w:rsidRDefault="00C91347" w:rsidP="00377061">
      <w:pPr>
        <w:spacing w:after="0" w:line="480" w:lineRule="auto"/>
        <w:ind w:firstLine="720"/>
        <w:rPr>
          <w:rFonts w:ascii="Times" w:hAnsi="Times"/>
          <w:color w:val="000000" w:themeColor="text1"/>
          <w:sz w:val="24"/>
          <w:szCs w:val="24"/>
          <w:rPrChange w:id="875" w:author="Curt Storlazzi" w:date="2015-03-31T11:50:00Z">
            <w:rPr>
              <w:rFonts w:ascii="Times" w:hAnsi="Times"/>
              <w:sz w:val="24"/>
              <w:szCs w:val="24"/>
            </w:rPr>
          </w:rPrChange>
        </w:rPr>
      </w:pPr>
      <w:del w:id="876" w:author="Curt Storlazzi" w:date="2015-03-31T11:11:00Z">
        <w:r w:rsidRPr="005C5F5F" w:rsidDel="00443AD3">
          <w:rPr>
            <w:rFonts w:ascii="Times" w:hAnsi="Times"/>
            <w:color w:val="000000" w:themeColor="text1"/>
            <w:sz w:val="24"/>
            <w:szCs w:val="24"/>
            <w:rPrChange w:id="877" w:author="Curt Storlazzi" w:date="2015-03-31T11:50:00Z">
              <w:rPr>
                <w:rFonts w:ascii="Times" w:hAnsi="Times"/>
                <w:sz w:val="24"/>
                <w:szCs w:val="24"/>
              </w:rPr>
            </w:rPrChange>
          </w:rPr>
          <w:delText>Drifter</w:delText>
        </w:r>
      </w:del>
      <w:ins w:id="878" w:author="Curt Storlazzi" w:date="2015-03-31T11:11:00Z">
        <w:r w:rsidR="00443AD3" w:rsidRPr="005C5F5F">
          <w:rPr>
            <w:rFonts w:ascii="Times" w:hAnsi="Times"/>
            <w:color w:val="000000" w:themeColor="text1"/>
            <w:sz w:val="24"/>
            <w:szCs w:val="24"/>
            <w:rPrChange w:id="879" w:author="Curt Storlazzi" w:date="2015-03-31T11:50:00Z">
              <w:rPr>
                <w:rFonts w:ascii="Times" w:hAnsi="Times"/>
                <w:sz w:val="24"/>
                <w:szCs w:val="24"/>
              </w:rPr>
            </w:rPrChange>
          </w:rPr>
          <w:t>The instrument</w:t>
        </w:r>
      </w:ins>
      <w:r w:rsidRPr="005C5F5F">
        <w:rPr>
          <w:rFonts w:ascii="Times" w:hAnsi="Times"/>
          <w:color w:val="000000" w:themeColor="text1"/>
          <w:sz w:val="24"/>
          <w:szCs w:val="24"/>
          <w:rPrChange w:id="880" w:author="Curt Storlazzi" w:date="2015-03-31T11:50:00Z">
            <w:rPr>
              <w:rFonts w:ascii="Times" w:hAnsi="Times"/>
              <w:sz w:val="24"/>
              <w:szCs w:val="24"/>
            </w:rPr>
          </w:rPrChange>
        </w:rPr>
        <w:t xml:space="preserve"> deployments were </w:t>
      </w:r>
      <w:del w:id="881" w:author="Curt Storlazzi" w:date="2015-03-31T11:24:00Z">
        <w:r w:rsidRPr="005C5F5F" w:rsidDel="009B1085">
          <w:rPr>
            <w:rFonts w:ascii="Times" w:hAnsi="Times"/>
            <w:color w:val="000000" w:themeColor="text1"/>
            <w:sz w:val="24"/>
            <w:szCs w:val="24"/>
            <w:rPrChange w:id="882" w:author="Curt Storlazzi" w:date="2015-03-31T11:50:00Z">
              <w:rPr>
                <w:rFonts w:ascii="Times" w:hAnsi="Times"/>
                <w:sz w:val="24"/>
                <w:szCs w:val="24"/>
              </w:rPr>
            </w:rPrChange>
          </w:rPr>
          <w:delText>conducted opportunistically</w:delText>
        </w:r>
      </w:del>
      <w:ins w:id="883" w:author="Curt Storlazzi" w:date="2015-03-31T11:24:00Z">
        <w:r w:rsidR="009B1085" w:rsidRPr="005C5F5F">
          <w:rPr>
            <w:rFonts w:ascii="Times" w:hAnsi="Times"/>
            <w:color w:val="000000" w:themeColor="text1"/>
            <w:sz w:val="24"/>
            <w:szCs w:val="24"/>
            <w:rPrChange w:id="884" w:author="Curt Storlazzi" w:date="2015-03-31T11:50:00Z">
              <w:rPr>
                <w:rFonts w:ascii="Times" w:hAnsi="Times"/>
                <w:sz w:val="24"/>
                <w:szCs w:val="24"/>
              </w:rPr>
            </w:rPrChange>
          </w:rPr>
          <w:t>timed</w:t>
        </w:r>
      </w:ins>
      <w:r w:rsidRPr="005C5F5F">
        <w:rPr>
          <w:rFonts w:ascii="Times" w:hAnsi="Times"/>
          <w:color w:val="000000" w:themeColor="text1"/>
          <w:sz w:val="24"/>
          <w:szCs w:val="24"/>
          <w:rPrChange w:id="885" w:author="Curt Storlazzi" w:date="2015-03-31T11:50:00Z">
            <w:rPr>
              <w:rFonts w:ascii="Times" w:hAnsi="Times"/>
              <w:sz w:val="24"/>
              <w:szCs w:val="24"/>
            </w:rPr>
          </w:rPrChange>
        </w:rPr>
        <w:t xml:space="preserve"> to capture </w:t>
      </w:r>
      <w:del w:id="886" w:author="Curt Storlazzi" w:date="2015-03-31T11:12:00Z">
        <w:r w:rsidRPr="005C5F5F" w:rsidDel="00443AD3">
          <w:rPr>
            <w:rFonts w:ascii="Times" w:hAnsi="Times"/>
            <w:color w:val="000000" w:themeColor="text1"/>
            <w:sz w:val="24"/>
            <w:szCs w:val="24"/>
            <w:rPrChange w:id="887"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888" w:author="Curt Storlazzi" w:date="2015-03-31T11:50:00Z">
            <w:rPr>
              <w:rFonts w:ascii="Times" w:hAnsi="Times"/>
              <w:sz w:val="24"/>
              <w:szCs w:val="24"/>
            </w:rPr>
          </w:rPrChange>
        </w:rPr>
        <w:t>end-member</w:t>
      </w:r>
      <w:ins w:id="889" w:author="Curt Storlazzi" w:date="2015-03-31T11:12:00Z">
        <w:r w:rsidR="00443AD3" w:rsidRPr="005C5F5F">
          <w:rPr>
            <w:rFonts w:ascii="Times" w:hAnsi="Times"/>
            <w:color w:val="000000" w:themeColor="text1"/>
            <w:sz w:val="24"/>
            <w:szCs w:val="24"/>
            <w:rPrChange w:id="890" w:author="Curt Storlazzi" w:date="2015-03-31T11:50:00Z">
              <w:rPr>
                <w:rFonts w:ascii="Times" w:hAnsi="Times"/>
                <w:sz w:val="24"/>
                <w:szCs w:val="24"/>
              </w:rPr>
            </w:rPrChange>
          </w:rPr>
          <w:t xml:space="preserve"> forcing</w:t>
        </w:r>
      </w:ins>
      <w:del w:id="891" w:author="Curt Storlazzi" w:date="2015-03-31T11:12:00Z">
        <w:r w:rsidRPr="005C5F5F" w:rsidDel="00443AD3">
          <w:rPr>
            <w:rFonts w:ascii="Times" w:hAnsi="Times"/>
            <w:color w:val="000000" w:themeColor="text1"/>
            <w:sz w:val="24"/>
            <w:szCs w:val="24"/>
            <w:rPrChange w:id="892"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893" w:author="Curt Storlazzi" w:date="2015-03-31T11:50:00Z">
            <w:rPr>
              <w:rFonts w:ascii="Times" w:hAnsi="Times"/>
              <w:sz w:val="24"/>
              <w:szCs w:val="24"/>
            </w:rPr>
          </w:rPrChange>
        </w:rPr>
        <w:t xml:space="preserve"> conditions </w:t>
      </w:r>
      <w:ins w:id="894" w:author="Curt Storlazzi" w:date="2015-03-31T11:12:00Z">
        <w:r w:rsidR="00443AD3" w:rsidRPr="005C5F5F">
          <w:rPr>
            <w:rFonts w:ascii="Times" w:hAnsi="Times"/>
            <w:color w:val="000000" w:themeColor="text1"/>
            <w:sz w:val="24"/>
            <w:szCs w:val="24"/>
            <w:rPrChange w:id="895" w:author="Curt Storlazzi" w:date="2015-03-31T11:50:00Z">
              <w:rPr>
                <w:rFonts w:ascii="Times" w:hAnsi="Times"/>
                <w:sz w:val="24"/>
                <w:szCs w:val="24"/>
              </w:rPr>
            </w:rPrChange>
          </w:rPr>
          <w:t xml:space="preserve">that characterize the study area </w:t>
        </w:r>
      </w:ins>
      <w:ins w:id="896" w:author="Curt Storlazzi" w:date="2015-03-31T11:25:00Z">
        <w:r w:rsidR="009B1085" w:rsidRPr="005C5F5F">
          <w:rPr>
            <w:rFonts w:ascii="Times" w:hAnsi="Times"/>
            <w:color w:val="000000" w:themeColor="text1"/>
            <w:sz w:val="24"/>
            <w:szCs w:val="24"/>
            <w:rPrChange w:id="897" w:author="Curt Storlazzi" w:date="2015-03-31T11:50:00Z">
              <w:rPr>
                <w:rFonts w:ascii="Times" w:hAnsi="Times"/>
                <w:sz w:val="24"/>
                <w:szCs w:val="24"/>
              </w:rPr>
            </w:rPrChange>
          </w:rPr>
          <w:t>(Thompson and Demirbilek, 2002).</w:t>
        </w:r>
      </w:ins>
      <w:ins w:id="898" w:author="Curt Storlazzi" w:date="2015-03-31T11:12:00Z">
        <w:r w:rsidR="00443AD3" w:rsidRPr="005C5F5F">
          <w:rPr>
            <w:rFonts w:ascii="Times" w:hAnsi="Times"/>
            <w:color w:val="000000" w:themeColor="text1"/>
            <w:sz w:val="24"/>
            <w:szCs w:val="24"/>
            <w:rPrChange w:id="899" w:author="Curt Storlazzi" w:date="2015-03-31T11:50:00Z">
              <w:rPr>
                <w:rFonts w:ascii="Times" w:hAnsi="Times"/>
                <w:sz w:val="24"/>
                <w:szCs w:val="24"/>
              </w:rPr>
            </w:rPrChange>
          </w:rPr>
          <w:t xml:space="preserve"> </w:t>
        </w:r>
      </w:ins>
      <w:del w:id="900" w:author="Curt Storlazzi" w:date="2015-03-31T11:13:00Z">
        <w:r w:rsidRPr="005C5F5F" w:rsidDel="00443AD3">
          <w:rPr>
            <w:rFonts w:ascii="Times" w:hAnsi="Times"/>
            <w:color w:val="000000" w:themeColor="text1"/>
            <w:sz w:val="24"/>
            <w:szCs w:val="24"/>
            <w:rPrChange w:id="901" w:author="Curt Storlazzi" w:date="2015-03-31T11:50:00Z">
              <w:rPr>
                <w:rFonts w:ascii="Times" w:hAnsi="Times"/>
                <w:sz w:val="24"/>
                <w:szCs w:val="24"/>
              </w:rPr>
            </w:rPrChange>
          </w:rPr>
          <w:delText>for all combinations of High-Low waves, High-Low wind (offshore and onshore), and High-Low tide (</w:delText>
        </w:r>
      </w:del>
      <w:del w:id="902" w:author="Curt Storlazzi" w:date="2015-03-31T11:12:00Z">
        <w:r w:rsidRPr="005C5F5F" w:rsidDel="00443AD3">
          <w:rPr>
            <w:rFonts w:ascii="Times" w:hAnsi="Times"/>
            <w:color w:val="000000" w:themeColor="text1"/>
            <w:sz w:val="24"/>
            <w:szCs w:val="24"/>
            <w:rPrChange w:id="903" w:author="Curt Storlazzi" w:date="2015-03-31T11:50:00Z">
              <w:rPr>
                <w:rFonts w:ascii="Times" w:hAnsi="Times"/>
                <w:sz w:val="24"/>
                <w:szCs w:val="24"/>
              </w:rPr>
            </w:rPrChange>
          </w:rPr>
          <w:delText>Presto et al., 2006</w:delText>
        </w:r>
      </w:del>
      <w:del w:id="904" w:author="Curt Storlazzi" w:date="2015-03-31T11:13:00Z">
        <w:r w:rsidRPr="005C5F5F" w:rsidDel="00443AD3">
          <w:rPr>
            <w:rFonts w:ascii="Times" w:hAnsi="Times"/>
            <w:color w:val="000000" w:themeColor="text1"/>
            <w:sz w:val="24"/>
            <w:szCs w:val="24"/>
            <w:rPrChange w:id="905" w:author="Curt Storlazzi" w:date="2015-03-31T11:50:00Z">
              <w:rPr>
                <w:rFonts w:ascii="Times" w:hAnsi="Times"/>
                <w:sz w:val="24"/>
                <w:szCs w:val="24"/>
              </w:rPr>
            </w:rPrChange>
          </w:rPr>
          <w:delText xml:space="preserve">). </w:delText>
        </w:r>
      </w:del>
      <w:del w:id="906" w:author="Curt Storlazzi" w:date="2015-03-31T11:24:00Z">
        <w:r w:rsidRPr="005C5F5F" w:rsidDel="009B1085">
          <w:rPr>
            <w:rFonts w:ascii="Times" w:hAnsi="Times"/>
            <w:color w:val="000000" w:themeColor="text1"/>
            <w:sz w:val="24"/>
            <w:szCs w:val="24"/>
            <w:rPrChange w:id="907" w:author="Curt Storlazzi" w:date="2015-03-31T11:50:00Z">
              <w:rPr>
                <w:rFonts w:ascii="Times" w:hAnsi="Times"/>
                <w:sz w:val="24"/>
                <w:szCs w:val="24"/>
              </w:rPr>
            </w:rPrChange>
          </w:rPr>
          <w:delText xml:space="preserve">Multiple </w:delText>
        </w:r>
      </w:del>
      <w:del w:id="908" w:author="Curt Storlazzi" w:date="2015-03-31T11:13:00Z">
        <w:r w:rsidRPr="005C5F5F" w:rsidDel="00443AD3">
          <w:rPr>
            <w:rFonts w:ascii="Times" w:hAnsi="Times"/>
            <w:color w:val="000000" w:themeColor="text1"/>
            <w:sz w:val="24"/>
            <w:szCs w:val="24"/>
            <w:rPrChange w:id="909" w:author="Curt Storlazzi" w:date="2015-03-31T11:50:00Z">
              <w:rPr>
                <w:rFonts w:ascii="Times" w:hAnsi="Times"/>
                <w:sz w:val="24"/>
                <w:szCs w:val="24"/>
              </w:rPr>
            </w:rPrChange>
          </w:rPr>
          <w:delText xml:space="preserve">daily </w:delText>
        </w:r>
      </w:del>
      <w:del w:id="910" w:author="Curt Storlazzi" w:date="2015-03-31T11:24:00Z">
        <w:r w:rsidRPr="005C5F5F" w:rsidDel="009B1085">
          <w:rPr>
            <w:rFonts w:ascii="Times" w:hAnsi="Times"/>
            <w:color w:val="000000" w:themeColor="text1"/>
            <w:sz w:val="24"/>
            <w:szCs w:val="24"/>
            <w:rPrChange w:id="911" w:author="Curt Storlazzi" w:date="2015-03-31T11:50:00Z">
              <w:rPr>
                <w:rFonts w:ascii="Times" w:hAnsi="Times"/>
                <w:sz w:val="24"/>
                <w:szCs w:val="24"/>
              </w:rPr>
            </w:rPrChange>
          </w:rPr>
          <w:delText xml:space="preserve">deployments were scheduled during </w:delText>
        </w:r>
      </w:del>
      <w:del w:id="912" w:author="Curt Storlazzi" w:date="2015-03-31T11:13:00Z">
        <w:r w:rsidRPr="005C5F5F" w:rsidDel="00443AD3">
          <w:rPr>
            <w:rFonts w:ascii="Times" w:hAnsi="Times"/>
            <w:color w:val="000000" w:themeColor="text1"/>
            <w:sz w:val="24"/>
            <w:szCs w:val="24"/>
            <w:rPrChange w:id="913" w:author="Curt Storlazzi" w:date="2015-03-31T11:50:00Z">
              <w:rPr>
                <w:rFonts w:ascii="Times" w:hAnsi="Times"/>
                <w:sz w:val="24"/>
                <w:szCs w:val="24"/>
              </w:rPr>
            </w:rPrChange>
          </w:rPr>
          <w:delText>one randomly selected week,</w:delText>
        </w:r>
      </w:del>
      <w:del w:id="914" w:author="Curt Storlazzi" w:date="2015-03-31T11:24:00Z">
        <w:r w:rsidRPr="005C5F5F" w:rsidDel="009B1085">
          <w:rPr>
            <w:rFonts w:ascii="Times" w:hAnsi="Times"/>
            <w:color w:val="000000" w:themeColor="text1"/>
            <w:sz w:val="24"/>
            <w:szCs w:val="24"/>
            <w:rPrChange w:id="915" w:author="Curt Storlazzi" w:date="2015-03-31T11:50:00Z">
              <w:rPr>
                <w:rFonts w:ascii="Times" w:hAnsi="Times"/>
                <w:sz w:val="24"/>
                <w:szCs w:val="24"/>
              </w:rPr>
            </w:rPrChange>
          </w:rPr>
          <w:delText xml:space="preserve"> </w:delText>
        </w:r>
      </w:del>
      <w:del w:id="916" w:author="Curt Storlazzi" w:date="2015-03-31T11:13:00Z">
        <w:r w:rsidRPr="005C5F5F" w:rsidDel="00443AD3">
          <w:rPr>
            <w:rFonts w:ascii="Times" w:hAnsi="Times"/>
            <w:color w:val="000000" w:themeColor="text1"/>
            <w:sz w:val="24"/>
            <w:szCs w:val="24"/>
            <w:rPrChange w:id="917" w:author="Curt Storlazzi" w:date="2015-03-31T11:50:00Z">
              <w:rPr>
                <w:rFonts w:ascii="Times" w:hAnsi="Times"/>
                <w:sz w:val="24"/>
                <w:szCs w:val="24"/>
              </w:rPr>
            </w:rPrChange>
          </w:rPr>
          <w:delText>2/15/14-2/23/14,</w:delText>
        </w:r>
      </w:del>
      <w:del w:id="918" w:author="Curt Storlazzi" w:date="2015-03-31T11:24:00Z">
        <w:r w:rsidRPr="005C5F5F" w:rsidDel="009B1085">
          <w:rPr>
            <w:rFonts w:ascii="Times" w:hAnsi="Times"/>
            <w:color w:val="000000" w:themeColor="text1"/>
            <w:sz w:val="24"/>
            <w:szCs w:val="24"/>
            <w:rPrChange w:id="919" w:author="Curt Storlazzi" w:date="2015-03-31T11:50:00Z">
              <w:rPr>
                <w:rFonts w:ascii="Times" w:hAnsi="Times"/>
                <w:sz w:val="24"/>
                <w:szCs w:val="24"/>
              </w:rPr>
            </w:rPrChange>
          </w:rPr>
          <w:delText xml:space="preserve"> coinciding with ADCP deployment to facilitate direct comparisons of Eulerian and Lagrangian flow measurements under tide, wind and wave forcing conditions. E</w:delText>
        </w:r>
      </w:del>
      <w:ins w:id="920" w:author="Curt Storlazzi" w:date="2015-03-31T11:24:00Z">
        <w:r w:rsidR="009B1085" w:rsidRPr="005C5F5F">
          <w:rPr>
            <w:rFonts w:ascii="Times" w:hAnsi="Times"/>
            <w:color w:val="000000" w:themeColor="text1"/>
            <w:sz w:val="24"/>
            <w:szCs w:val="24"/>
            <w:rPrChange w:id="921" w:author="Curt Storlazzi" w:date="2015-03-31T11:50:00Z">
              <w:rPr>
                <w:rFonts w:ascii="Times" w:hAnsi="Times"/>
                <w:sz w:val="24"/>
                <w:szCs w:val="24"/>
              </w:rPr>
            </w:rPrChange>
          </w:rPr>
          <w:t>The e</w:t>
        </w:r>
      </w:ins>
      <w:r w:rsidRPr="005C5F5F">
        <w:rPr>
          <w:rFonts w:ascii="Times" w:hAnsi="Times"/>
          <w:color w:val="000000" w:themeColor="text1"/>
          <w:sz w:val="24"/>
          <w:szCs w:val="24"/>
          <w:rPrChange w:id="922" w:author="Curt Storlazzi" w:date="2015-03-31T11:50:00Z">
            <w:rPr>
              <w:rFonts w:ascii="Times" w:hAnsi="Times"/>
              <w:sz w:val="24"/>
              <w:szCs w:val="24"/>
            </w:rPr>
          </w:rPrChange>
        </w:rPr>
        <w:t>nd member conditions</w:t>
      </w:r>
      <w:ins w:id="923" w:author="Curt Storlazzi" w:date="2015-03-31T11:26:00Z">
        <w:r w:rsidR="009B1085" w:rsidRPr="005C5F5F">
          <w:rPr>
            <w:rFonts w:ascii="Times" w:hAnsi="Times"/>
            <w:color w:val="000000" w:themeColor="text1"/>
            <w:sz w:val="24"/>
            <w:szCs w:val="24"/>
            <w:rPrChange w:id="924" w:author="Curt Storlazzi" w:date="2015-03-31T11:50:00Z">
              <w:rPr>
                <w:rFonts w:ascii="Times" w:hAnsi="Times"/>
                <w:sz w:val="24"/>
                <w:szCs w:val="24"/>
              </w:rPr>
            </w:rPrChange>
          </w:rPr>
          <w:t>’ time ranges</w:t>
        </w:r>
      </w:ins>
      <w:r w:rsidRPr="005C5F5F">
        <w:rPr>
          <w:rFonts w:ascii="Times" w:hAnsi="Times"/>
          <w:color w:val="000000" w:themeColor="text1"/>
          <w:sz w:val="24"/>
          <w:szCs w:val="24"/>
          <w:rPrChange w:id="925" w:author="Curt Storlazzi" w:date="2015-03-31T11:50:00Z">
            <w:rPr>
              <w:rFonts w:ascii="Times" w:hAnsi="Times"/>
              <w:sz w:val="24"/>
              <w:szCs w:val="24"/>
            </w:rPr>
          </w:rPrChange>
        </w:rPr>
        <w:t xml:space="preserve"> were defined post-deployment using modeled and in situ </w:t>
      </w:r>
      <w:del w:id="926" w:author="Curt Storlazzi" w:date="2015-03-31T11:25:00Z">
        <w:r w:rsidRPr="005C5F5F" w:rsidDel="009B1085">
          <w:rPr>
            <w:rFonts w:ascii="Times" w:hAnsi="Times"/>
            <w:color w:val="000000" w:themeColor="text1"/>
            <w:sz w:val="24"/>
            <w:szCs w:val="24"/>
            <w:rPrChange w:id="927" w:author="Curt Storlazzi" w:date="2015-03-31T11:50:00Z">
              <w:rPr>
                <w:rFonts w:ascii="Times" w:hAnsi="Times"/>
                <w:sz w:val="24"/>
                <w:szCs w:val="24"/>
              </w:rPr>
            </w:rPrChange>
          </w:rPr>
          <w:lastRenderedPageBreak/>
          <w:delText xml:space="preserve">data on </w:delText>
        </w:r>
      </w:del>
      <w:r w:rsidRPr="005C5F5F">
        <w:rPr>
          <w:rFonts w:ascii="Times" w:hAnsi="Times"/>
          <w:color w:val="000000" w:themeColor="text1"/>
          <w:sz w:val="24"/>
          <w:szCs w:val="24"/>
          <w:rPrChange w:id="928" w:author="Curt Storlazzi" w:date="2015-03-31T11:50:00Z">
            <w:rPr>
              <w:rFonts w:ascii="Times" w:hAnsi="Times"/>
              <w:sz w:val="24"/>
              <w:szCs w:val="24"/>
            </w:rPr>
          </w:rPrChange>
        </w:rPr>
        <w:t xml:space="preserve">wave, wind, and tide </w:t>
      </w:r>
      <w:del w:id="929" w:author="Curt Storlazzi" w:date="2015-03-31T11:25:00Z">
        <w:r w:rsidRPr="005C5F5F" w:rsidDel="009B1085">
          <w:rPr>
            <w:rFonts w:ascii="Times" w:hAnsi="Times"/>
            <w:color w:val="000000" w:themeColor="text1"/>
            <w:sz w:val="24"/>
            <w:szCs w:val="24"/>
            <w:rPrChange w:id="930" w:author="Curt Storlazzi" w:date="2015-03-31T11:50:00Z">
              <w:rPr>
                <w:rFonts w:ascii="Times" w:hAnsi="Times"/>
                <w:sz w:val="24"/>
                <w:szCs w:val="24"/>
              </w:rPr>
            </w:rPrChange>
          </w:rPr>
          <w:delText>conditions</w:delText>
        </w:r>
      </w:del>
      <w:ins w:id="931" w:author="Curt Storlazzi" w:date="2015-03-31T11:25:00Z">
        <w:r w:rsidR="009B1085" w:rsidRPr="005C5F5F">
          <w:rPr>
            <w:rFonts w:ascii="Times" w:hAnsi="Times"/>
            <w:color w:val="000000" w:themeColor="text1"/>
            <w:sz w:val="24"/>
            <w:szCs w:val="24"/>
            <w:rPrChange w:id="932" w:author="Curt Storlazzi" w:date="2015-03-31T11:50:00Z">
              <w:rPr>
                <w:rFonts w:ascii="Times" w:hAnsi="Times"/>
                <w:sz w:val="24"/>
                <w:szCs w:val="24"/>
              </w:rPr>
            </w:rPrChange>
          </w:rPr>
          <w:t xml:space="preserve">data </w:t>
        </w:r>
      </w:ins>
      <w:ins w:id="933" w:author="Curt Storlazzi" w:date="2015-03-31T11:26:00Z">
        <w:r w:rsidR="009B1085" w:rsidRPr="005C5F5F">
          <w:rPr>
            <w:rFonts w:ascii="Times" w:hAnsi="Times"/>
            <w:color w:val="000000" w:themeColor="text1"/>
            <w:sz w:val="24"/>
            <w:szCs w:val="24"/>
            <w:rPrChange w:id="934" w:author="Curt Storlazzi" w:date="2015-03-31T11:50:00Z">
              <w:rPr>
                <w:rFonts w:ascii="Times" w:hAnsi="Times"/>
                <w:sz w:val="24"/>
                <w:szCs w:val="24"/>
              </w:rPr>
            </w:rPrChange>
          </w:rPr>
          <w:t xml:space="preserve">following the methodology described by </w:t>
        </w:r>
      </w:ins>
      <w:ins w:id="935" w:author="Curt Storlazzi" w:date="2015-03-31T11:25:00Z">
        <w:r w:rsidR="009B1085" w:rsidRPr="005C5F5F">
          <w:rPr>
            <w:rFonts w:ascii="Times" w:hAnsi="Times"/>
            <w:color w:val="000000" w:themeColor="text1"/>
            <w:sz w:val="24"/>
            <w:szCs w:val="24"/>
            <w:rPrChange w:id="936" w:author="Curt Storlazzi" w:date="2015-03-31T11:50:00Z">
              <w:rPr>
                <w:rFonts w:ascii="Times" w:hAnsi="Times"/>
                <w:sz w:val="24"/>
                <w:szCs w:val="24"/>
              </w:rPr>
            </w:rPrChange>
          </w:rPr>
          <w:t>Presto et al. (2006)</w:t>
        </w:r>
      </w:ins>
      <w:r w:rsidRPr="005C5F5F">
        <w:rPr>
          <w:rFonts w:ascii="Times" w:hAnsi="Times"/>
          <w:color w:val="000000" w:themeColor="text1"/>
          <w:sz w:val="24"/>
          <w:szCs w:val="24"/>
          <w:rPrChange w:id="937" w:author="Curt Storlazzi" w:date="2015-03-31T11:50:00Z">
            <w:rPr>
              <w:rFonts w:ascii="Times" w:hAnsi="Times"/>
              <w:sz w:val="24"/>
              <w:szCs w:val="24"/>
            </w:rPr>
          </w:rPrChange>
        </w:rPr>
        <w:t xml:space="preserve">. </w:t>
      </w:r>
      <w:ins w:id="938" w:author="Curt Storlazzi" w:date="2015-03-31T12:10:00Z">
        <w:r w:rsidR="00474A66">
          <w:rPr>
            <w:rFonts w:ascii="Times" w:hAnsi="Times"/>
            <w:color w:val="000000" w:themeColor="text1"/>
            <w:sz w:val="24"/>
            <w:szCs w:val="24"/>
          </w:rPr>
          <w:t>Residence times were computed….how?</w:t>
        </w:r>
      </w:ins>
      <w:del w:id="939" w:author="Curt Storlazzi" w:date="2015-03-31T11:26:00Z">
        <w:r w:rsidRPr="005C5F5F" w:rsidDel="009B1085">
          <w:rPr>
            <w:rFonts w:ascii="Times" w:hAnsi="Times"/>
            <w:color w:val="000000" w:themeColor="text1"/>
            <w:sz w:val="24"/>
            <w:szCs w:val="24"/>
            <w:rPrChange w:id="940" w:author="Curt Storlazzi" w:date="2015-03-31T11:50:00Z">
              <w:rPr>
                <w:rFonts w:ascii="Times" w:hAnsi="Times"/>
                <w:sz w:val="24"/>
                <w:szCs w:val="24"/>
              </w:rPr>
            </w:rPrChange>
          </w:rPr>
          <w:delText>End-member forcing conditions are somewhat qualitatively defined, based on available data, but covered the commonly occuring range of forcings recorded at the study site</w:delText>
        </w:r>
      </w:del>
      <w:del w:id="941" w:author="Curt Storlazzi" w:date="2015-03-31T11:25:00Z">
        <w:r w:rsidRPr="005C5F5F" w:rsidDel="009B1085">
          <w:rPr>
            <w:rFonts w:ascii="Times" w:hAnsi="Times"/>
            <w:color w:val="000000" w:themeColor="text1"/>
            <w:sz w:val="24"/>
            <w:szCs w:val="24"/>
            <w:rPrChange w:id="942" w:author="Curt Storlazzi" w:date="2015-03-31T11:50:00Z">
              <w:rPr>
                <w:rFonts w:ascii="Times" w:hAnsi="Times"/>
                <w:sz w:val="24"/>
                <w:szCs w:val="24"/>
              </w:rPr>
            </w:rPrChange>
          </w:rPr>
          <w:delText xml:space="preserve"> (Thompson and Demirbilek, 2002</w:delText>
        </w:r>
      </w:del>
      <w:del w:id="943" w:author="Curt Storlazzi" w:date="2015-03-31T11:24:00Z">
        <w:r w:rsidRPr="005C5F5F" w:rsidDel="009B1085">
          <w:rPr>
            <w:rFonts w:ascii="Times" w:hAnsi="Times"/>
            <w:color w:val="000000" w:themeColor="text1"/>
            <w:sz w:val="24"/>
            <w:szCs w:val="24"/>
            <w:rPrChange w:id="944" w:author="Curt Storlazzi" w:date="2015-03-31T11:50:00Z">
              <w:rPr>
                <w:rFonts w:ascii="Times" w:hAnsi="Times"/>
                <w:sz w:val="24"/>
                <w:szCs w:val="24"/>
              </w:rPr>
            </w:rPrChange>
          </w:rPr>
          <w:delText>; Vetter, 2013</w:delText>
        </w:r>
      </w:del>
      <w:del w:id="945" w:author="Curt Storlazzi" w:date="2015-03-31T11:25:00Z">
        <w:r w:rsidRPr="005C5F5F" w:rsidDel="009B1085">
          <w:rPr>
            <w:rFonts w:ascii="Times" w:hAnsi="Times"/>
            <w:color w:val="000000" w:themeColor="text1"/>
            <w:sz w:val="24"/>
            <w:szCs w:val="24"/>
            <w:rPrChange w:id="946" w:author="Curt Storlazzi" w:date="2015-03-31T11:50:00Z">
              <w:rPr>
                <w:rFonts w:ascii="Times" w:hAnsi="Times"/>
                <w:sz w:val="24"/>
                <w:szCs w:val="24"/>
              </w:rPr>
            </w:rPrChange>
          </w:rPr>
          <w:delText>)</w:delText>
        </w:r>
      </w:del>
      <w:del w:id="947" w:author="Curt Storlazzi" w:date="2015-03-31T11:26:00Z">
        <w:r w:rsidRPr="005C5F5F" w:rsidDel="009B1085">
          <w:rPr>
            <w:rFonts w:ascii="Times" w:hAnsi="Times"/>
            <w:color w:val="000000" w:themeColor="text1"/>
            <w:sz w:val="24"/>
            <w:szCs w:val="24"/>
            <w:rPrChange w:id="948" w:author="Curt Storlazzi" w:date="2015-03-31T11:50:00Z">
              <w:rPr>
                <w:rFonts w:ascii="Times" w:hAnsi="Times"/>
                <w:sz w:val="24"/>
                <w:szCs w:val="24"/>
              </w:rPr>
            </w:rPrChange>
          </w:rPr>
          <w:delText>.</w:delText>
        </w:r>
      </w:del>
    </w:p>
    <w:p w14:paraId="2AAA92A3" w14:textId="5828E8A7" w:rsidR="00901DEC" w:rsidRPr="005C5F5F" w:rsidDel="009B1085" w:rsidRDefault="00C91347" w:rsidP="00377061">
      <w:pPr>
        <w:spacing w:after="0" w:line="480" w:lineRule="auto"/>
        <w:ind w:firstLine="720"/>
        <w:rPr>
          <w:del w:id="949" w:author="Curt Storlazzi" w:date="2015-03-31T11:28:00Z"/>
          <w:rFonts w:ascii="Times" w:hAnsi="Times"/>
          <w:color w:val="000000" w:themeColor="text1"/>
          <w:sz w:val="24"/>
          <w:szCs w:val="24"/>
          <w:rPrChange w:id="950" w:author="Curt Storlazzi" w:date="2015-03-31T11:50:00Z">
            <w:rPr>
              <w:del w:id="951" w:author="Curt Storlazzi" w:date="2015-03-31T11:28:00Z"/>
              <w:rFonts w:ascii="Times" w:hAnsi="Times"/>
              <w:sz w:val="24"/>
              <w:szCs w:val="24"/>
            </w:rPr>
          </w:rPrChange>
        </w:rPr>
      </w:pPr>
      <w:del w:id="952" w:author="Curt Storlazzi" w:date="2015-03-31T11:28:00Z">
        <w:r w:rsidRPr="005C5F5F" w:rsidDel="009B1085">
          <w:rPr>
            <w:rFonts w:ascii="Times" w:hAnsi="Times"/>
            <w:color w:val="000000" w:themeColor="text1"/>
            <w:sz w:val="24"/>
            <w:szCs w:val="24"/>
            <w:rPrChange w:id="953" w:author="Curt Storlazzi" w:date="2015-03-31T11:50:00Z">
              <w:rPr>
                <w:rFonts w:ascii="Times" w:hAnsi="Times"/>
                <w:sz w:val="24"/>
                <w:szCs w:val="24"/>
              </w:rPr>
            </w:rPrChange>
          </w:rPr>
          <w:delText xml:space="preserve">Data on wave conditions was recorded by a NIWA Dobie-A wave/tide gauge (DOBIE) deployed on the southern reef slope at 10m depth (Figure 1). The DOBIE sampled a 512s burst at 2Hz at the top of every hour. The DOBIE malfunctioned and recorded no data coinciding with the ADCP deployment, but </w:delText>
        </w:r>
      </w:del>
      <w:del w:id="954" w:author="Curt Storlazzi" w:date="2015-03-31T11:27:00Z">
        <w:r w:rsidRPr="005C5F5F" w:rsidDel="009B1085">
          <w:rPr>
            <w:rFonts w:ascii="Times" w:hAnsi="Times"/>
            <w:color w:val="000000" w:themeColor="text1"/>
            <w:sz w:val="24"/>
            <w:szCs w:val="24"/>
            <w:rPrChange w:id="955" w:author="Curt Storlazzi" w:date="2015-03-31T11:50:00Z">
              <w:rPr>
                <w:rFonts w:ascii="Times" w:hAnsi="Times"/>
                <w:sz w:val="24"/>
                <w:szCs w:val="24"/>
              </w:rPr>
            </w:rPrChange>
          </w:rPr>
          <w:delText>showed good comparison</w:delText>
        </w:r>
      </w:del>
      <w:del w:id="956" w:author="Curt Storlazzi" w:date="2015-03-31T11:28:00Z">
        <w:r w:rsidRPr="005C5F5F" w:rsidDel="009B1085">
          <w:rPr>
            <w:rFonts w:ascii="Times" w:hAnsi="Times"/>
            <w:color w:val="000000" w:themeColor="text1"/>
            <w:sz w:val="24"/>
            <w:szCs w:val="24"/>
            <w:rPrChange w:id="957" w:author="Curt Storlazzi" w:date="2015-03-31T11:50:00Z">
              <w:rPr>
                <w:rFonts w:ascii="Times" w:hAnsi="Times"/>
                <w:sz w:val="24"/>
                <w:szCs w:val="24"/>
              </w:rPr>
            </w:rPrChange>
          </w:rPr>
          <w:delText xml:space="preserve"> with NOAA WaveWatchIII (WW3) modeled data on swell height and direction for the recorded data (Hoeke et al., 2011). Swell height and direction from </w:delText>
        </w:r>
      </w:del>
      <w:del w:id="958" w:author="Curt Storlazzi" w:date="2015-03-31T11:27:00Z">
        <w:r w:rsidRPr="005C5F5F" w:rsidDel="009B1085">
          <w:rPr>
            <w:rFonts w:ascii="Times" w:hAnsi="Times"/>
            <w:color w:val="000000" w:themeColor="text1"/>
            <w:sz w:val="24"/>
            <w:szCs w:val="24"/>
            <w:rPrChange w:id="959" w:author="Curt Storlazzi" w:date="2015-03-31T11:50:00Z">
              <w:rPr>
                <w:rFonts w:ascii="Times" w:hAnsi="Times"/>
                <w:sz w:val="24"/>
                <w:szCs w:val="24"/>
              </w:rPr>
            </w:rPrChange>
          </w:rPr>
          <w:delText xml:space="preserve">NOAA's </w:delText>
        </w:r>
      </w:del>
      <w:del w:id="960" w:author="Curt Storlazzi" w:date="2015-03-31T11:28:00Z">
        <w:r w:rsidRPr="005C5F5F" w:rsidDel="009B1085">
          <w:rPr>
            <w:rFonts w:ascii="Times" w:hAnsi="Times"/>
            <w:color w:val="000000" w:themeColor="text1"/>
            <w:sz w:val="24"/>
            <w:szCs w:val="24"/>
            <w:rPrChange w:id="961" w:author="Curt Storlazzi" w:date="2015-03-31T11:50:00Z">
              <w:rPr>
                <w:rFonts w:ascii="Times" w:hAnsi="Times"/>
                <w:sz w:val="24"/>
                <w:szCs w:val="24"/>
              </w:rPr>
            </w:rPrChange>
          </w:rPr>
          <w:delText>WW3 model, calibrated to wave data recorded in situ by the DOBIE wave/tide gauge, were used to define the end-member conditions.</w:delText>
        </w:r>
      </w:del>
    </w:p>
    <w:p w14:paraId="6CC83B9F" w14:textId="0DDA59D4" w:rsidR="00901DEC" w:rsidRPr="005C5F5F" w:rsidDel="009B1085" w:rsidRDefault="00C91347" w:rsidP="00377061">
      <w:pPr>
        <w:spacing w:after="0" w:line="480" w:lineRule="auto"/>
        <w:ind w:firstLine="720"/>
        <w:rPr>
          <w:del w:id="962" w:author="Curt Storlazzi" w:date="2015-03-31T11:28:00Z"/>
          <w:rFonts w:ascii="Times" w:hAnsi="Times"/>
          <w:color w:val="000000" w:themeColor="text1"/>
          <w:sz w:val="24"/>
          <w:szCs w:val="24"/>
          <w:rPrChange w:id="963" w:author="Curt Storlazzi" w:date="2015-03-31T11:50:00Z">
            <w:rPr>
              <w:del w:id="964" w:author="Curt Storlazzi" w:date="2015-03-31T11:28:00Z"/>
              <w:rFonts w:ascii="Times" w:hAnsi="Times"/>
              <w:sz w:val="24"/>
              <w:szCs w:val="24"/>
            </w:rPr>
          </w:rPrChange>
        </w:rPr>
      </w:pPr>
      <w:del w:id="965" w:author="Curt Storlazzi" w:date="2015-03-31T11:28:00Z">
        <w:r w:rsidRPr="005C5F5F" w:rsidDel="009B1085">
          <w:rPr>
            <w:rFonts w:ascii="Times" w:hAnsi="Times"/>
            <w:color w:val="000000" w:themeColor="text1"/>
            <w:sz w:val="24"/>
            <w:szCs w:val="24"/>
            <w:rPrChange w:id="966" w:author="Curt Storlazzi" w:date="2015-03-31T11:50:00Z">
              <w:rPr>
                <w:rFonts w:ascii="Times" w:hAnsi="Times"/>
                <w:sz w:val="24"/>
                <w:szCs w:val="24"/>
              </w:rPr>
            </w:rPrChange>
          </w:rPr>
          <w:delText>Wind speed, wind direction, barometric pressure, and precipitation were recorded at 15min. intervals during the study, using a Davis VantagePro weather station installed near the stream mouth, approximately 5m above sea level on a pole mounted to a building (WxStation, Figure 1). Meteorological and tide data was also recorded at a NOAA NDBC station (NSTP6), 1.8km north. Wind speed, wind direction, barometric pressure, and tidal elevation were recorded at NSTP6 at 6min. intervals. For this study, wind conditions are sufficiently described qualitatively so the topographic effects on wind speed and direction recorded at the stations are considered inconsequential (Storlazzi et al., 2004)</w:delText>
        </w:r>
      </w:del>
    </w:p>
    <w:p w14:paraId="0CB4E180" w14:textId="77777777" w:rsidR="009B1085" w:rsidRPr="005C5F5F" w:rsidRDefault="009B1085" w:rsidP="00377061">
      <w:pPr>
        <w:pStyle w:val="Heading2"/>
        <w:spacing w:before="0" w:line="480" w:lineRule="auto"/>
        <w:rPr>
          <w:ins w:id="967" w:author="Curt Storlazzi" w:date="2015-03-31T11:28:00Z"/>
          <w:rFonts w:ascii="Times" w:hAnsi="Times"/>
          <w:color w:val="000000" w:themeColor="text1"/>
          <w:sz w:val="24"/>
          <w:szCs w:val="24"/>
          <w:rPrChange w:id="968" w:author="Curt Storlazzi" w:date="2015-03-31T11:50:00Z">
            <w:rPr>
              <w:ins w:id="969" w:author="Curt Storlazzi" w:date="2015-03-31T11:28:00Z"/>
              <w:rFonts w:ascii="Times" w:hAnsi="Times"/>
              <w:sz w:val="24"/>
              <w:szCs w:val="24"/>
            </w:rPr>
          </w:rPrChange>
        </w:rPr>
      </w:pPr>
    </w:p>
    <w:p w14:paraId="58A43CBE" w14:textId="445D2877" w:rsidR="00901DEC" w:rsidRPr="005C5F5F" w:rsidRDefault="00C91347" w:rsidP="00377061">
      <w:pPr>
        <w:pStyle w:val="Heading2"/>
        <w:spacing w:before="0" w:line="480" w:lineRule="auto"/>
        <w:rPr>
          <w:rFonts w:ascii="Times" w:hAnsi="Times"/>
          <w:color w:val="000000" w:themeColor="text1"/>
          <w:sz w:val="24"/>
          <w:szCs w:val="24"/>
          <w:rPrChange w:id="970" w:author="Curt Storlazzi" w:date="2015-03-31T11:50:00Z">
            <w:rPr>
              <w:rFonts w:ascii="Times" w:hAnsi="Times"/>
              <w:sz w:val="24"/>
              <w:szCs w:val="24"/>
            </w:rPr>
          </w:rPrChange>
        </w:rPr>
      </w:pPr>
      <w:del w:id="971" w:author="Curt Storlazzi" w:date="2015-03-31T11:51:00Z">
        <w:r w:rsidRPr="005C5F5F" w:rsidDel="005C5F5F">
          <w:rPr>
            <w:rFonts w:ascii="Times" w:hAnsi="Times"/>
            <w:color w:val="000000" w:themeColor="text1"/>
            <w:sz w:val="24"/>
            <w:szCs w:val="24"/>
            <w:rPrChange w:id="972" w:author="Curt Storlazzi" w:date="2015-03-31T11:50:00Z">
              <w:rPr>
                <w:rFonts w:ascii="Times" w:hAnsi="Times"/>
                <w:sz w:val="24"/>
                <w:szCs w:val="24"/>
              </w:rPr>
            </w:rPrChange>
          </w:rPr>
          <w:delText>Results</w:delText>
        </w:r>
      </w:del>
      <w:ins w:id="973" w:author="Curt Storlazzi" w:date="2015-03-31T11:51:00Z">
        <w:r w:rsidR="005C5F5F">
          <w:rPr>
            <w:rFonts w:ascii="Times" w:hAnsi="Times"/>
            <w:color w:val="000000" w:themeColor="text1"/>
            <w:sz w:val="24"/>
            <w:szCs w:val="24"/>
          </w:rPr>
          <w:t>RESULTS</w:t>
        </w:r>
      </w:ins>
    </w:p>
    <w:p w14:paraId="2FBB3A23" w14:textId="6C06EA3B" w:rsidR="00901DEC" w:rsidRPr="005C5F5F" w:rsidRDefault="00184F90" w:rsidP="00377061">
      <w:pPr>
        <w:pStyle w:val="Heading3"/>
        <w:spacing w:before="0" w:line="480" w:lineRule="auto"/>
        <w:rPr>
          <w:rFonts w:ascii="Times" w:hAnsi="Times"/>
          <w:color w:val="000000" w:themeColor="text1"/>
          <w:sz w:val="24"/>
          <w:szCs w:val="24"/>
          <w:rPrChange w:id="974" w:author="Curt Storlazzi" w:date="2015-03-31T11:50:00Z">
            <w:rPr>
              <w:rFonts w:ascii="Times" w:hAnsi="Times"/>
              <w:sz w:val="24"/>
              <w:szCs w:val="24"/>
            </w:rPr>
          </w:rPrChange>
        </w:rPr>
      </w:pPr>
      <w:ins w:id="975" w:author="Curt Storlazzi" w:date="2015-03-31T11:32:00Z">
        <w:r w:rsidRPr="005C5F5F">
          <w:rPr>
            <w:rFonts w:ascii="Times" w:hAnsi="Times"/>
            <w:color w:val="000000" w:themeColor="text1"/>
            <w:sz w:val="24"/>
            <w:szCs w:val="24"/>
            <w:rPrChange w:id="976" w:author="Curt Storlazzi" w:date="2015-03-31T11:50:00Z">
              <w:rPr>
                <w:rFonts w:ascii="Times" w:hAnsi="Times"/>
                <w:sz w:val="24"/>
                <w:szCs w:val="24"/>
              </w:rPr>
            </w:rPrChange>
          </w:rPr>
          <w:t xml:space="preserve">Oceanographic and </w:t>
        </w:r>
      </w:ins>
      <w:ins w:id="977" w:author="Curt Storlazzi" w:date="2015-03-31T11:52:00Z">
        <w:r w:rsidR="005C5F5F">
          <w:rPr>
            <w:rFonts w:ascii="Times" w:hAnsi="Times"/>
            <w:color w:val="000000" w:themeColor="text1"/>
            <w:sz w:val="24"/>
            <w:szCs w:val="24"/>
          </w:rPr>
          <w:t>M</w:t>
        </w:r>
      </w:ins>
      <w:ins w:id="978" w:author="Curt Storlazzi" w:date="2015-03-31T11:32:00Z">
        <w:r w:rsidRPr="005C5F5F">
          <w:rPr>
            <w:rFonts w:ascii="Times" w:hAnsi="Times"/>
            <w:color w:val="000000" w:themeColor="text1"/>
            <w:sz w:val="24"/>
            <w:szCs w:val="24"/>
            <w:rPrChange w:id="979" w:author="Curt Storlazzi" w:date="2015-03-31T11:50:00Z">
              <w:rPr>
                <w:rFonts w:ascii="Times" w:hAnsi="Times"/>
                <w:sz w:val="24"/>
                <w:szCs w:val="24"/>
              </w:rPr>
            </w:rPrChange>
          </w:rPr>
          <w:t xml:space="preserve">eteorologic </w:t>
        </w:r>
      </w:ins>
      <w:ins w:id="980" w:author="Curt Storlazzi" w:date="2015-03-31T11:52:00Z">
        <w:r w:rsidR="005C5F5F">
          <w:rPr>
            <w:rFonts w:ascii="Times" w:hAnsi="Times"/>
            <w:color w:val="000000" w:themeColor="text1"/>
            <w:sz w:val="24"/>
            <w:szCs w:val="24"/>
          </w:rPr>
          <w:t>F</w:t>
        </w:r>
      </w:ins>
      <w:ins w:id="981" w:author="Curt Storlazzi" w:date="2015-03-31T11:32:00Z">
        <w:r w:rsidRPr="005C5F5F">
          <w:rPr>
            <w:rFonts w:ascii="Times" w:hAnsi="Times"/>
            <w:color w:val="000000" w:themeColor="text1"/>
            <w:sz w:val="24"/>
            <w:szCs w:val="24"/>
            <w:rPrChange w:id="982" w:author="Curt Storlazzi" w:date="2015-03-31T11:50:00Z">
              <w:rPr>
                <w:rFonts w:ascii="Times" w:hAnsi="Times"/>
                <w:sz w:val="24"/>
                <w:szCs w:val="24"/>
              </w:rPr>
            </w:rPrChange>
          </w:rPr>
          <w:t xml:space="preserve">orcing </w:t>
        </w:r>
      </w:ins>
      <w:del w:id="983" w:author="Curt Storlazzi" w:date="2015-03-31T11:33:00Z">
        <w:r w:rsidR="00C91347" w:rsidRPr="005C5F5F" w:rsidDel="00184F90">
          <w:rPr>
            <w:rFonts w:ascii="Times" w:hAnsi="Times"/>
            <w:color w:val="000000" w:themeColor="text1"/>
            <w:sz w:val="24"/>
            <w:szCs w:val="24"/>
            <w:rPrChange w:id="984" w:author="Curt Storlazzi" w:date="2015-03-31T11:50:00Z">
              <w:rPr>
                <w:rFonts w:ascii="Times" w:hAnsi="Times"/>
                <w:sz w:val="24"/>
                <w:szCs w:val="24"/>
              </w:rPr>
            </w:rPrChange>
          </w:rPr>
          <w:delText>Forcing: Wave, wind, tide during ADCP deployment</w:delText>
        </w:r>
      </w:del>
    </w:p>
    <w:p w14:paraId="3CB226E2" w14:textId="27379AC6" w:rsidR="00901DEC" w:rsidRPr="005C5F5F" w:rsidRDefault="00C91347" w:rsidP="00377061">
      <w:pPr>
        <w:spacing w:after="0" w:line="480" w:lineRule="auto"/>
        <w:ind w:firstLine="720"/>
        <w:rPr>
          <w:ins w:id="985" w:author="Curt Storlazzi" w:date="2015-03-31T11:41:00Z"/>
          <w:rFonts w:ascii="Times" w:hAnsi="Times"/>
          <w:color w:val="000000" w:themeColor="text1"/>
          <w:sz w:val="24"/>
          <w:szCs w:val="24"/>
          <w:rPrChange w:id="986" w:author="Curt Storlazzi" w:date="2015-03-31T11:50:00Z">
            <w:rPr>
              <w:ins w:id="987" w:author="Curt Storlazzi" w:date="2015-03-31T11:41:00Z"/>
              <w:rFonts w:ascii="Times" w:hAnsi="Times"/>
              <w:sz w:val="24"/>
              <w:szCs w:val="24"/>
            </w:rPr>
          </w:rPrChange>
        </w:rPr>
      </w:pPr>
      <w:r w:rsidRPr="005C5F5F">
        <w:rPr>
          <w:rFonts w:ascii="Times" w:hAnsi="Times"/>
          <w:color w:val="000000" w:themeColor="text1"/>
          <w:sz w:val="24"/>
          <w:szCs w:val="24"/>
          <w:rPrChange w:id="988" w:author="Curt Storlazzi" w:date="2015-03-31T11:50:00Z">
            <w:rPr>
              <w:rFonts w:ascii="Times" w:hAnsi="Times"/>
              <w:sz w:val="24"/>
              <w:szCs w:val="24"/>
            </w:rPr>
          </w:rPrChange>
        </w:rPr>
        <w:t xml:space="preserve">A large range of wind and wave conditions and combinations was sampled during the ADCP deployment </w:t>
      </w:r>
      <w:del w:id="989" w:author="Curt Storlazzi" w:date="2015-03-31T11:32:00Z">
        <w:r w:rsidRPr="005C5F5F" w:rsidDel="00184F90">
          <w:rPr>
            <w:rFonts w:ascii="Times" w:hAnsi="Times"/>
            <w:color w:val="000000" w:themeColor="text1"/>
            <w:sz w:val="24"/>
            <w:szCs w:val="24"/>
            <w:rPrChange w:id="990" w:author="Curt Storlazzi" w:date="2015-03-31T11:50:00Z">
              <w:rPr>
                <w:rFonts w:ascii="Times" w:hAnsi="Times"/>
                <w:sz w:val="24"/>
                <w:szCs w:val="24"/>
              </w:rPr>
            </w:rPrChange>
          </w:rPr>
          <w:delText>(</w:delText>
        </w:r>
      </w:del>
      <w:ins w:id="991" w:author="Curt Storlazzi" w:date="2015-03-31T11:32:00Z">
        <w:r w:rsidR="00184F90" w:rsidRPr="005C5F5F">
          <w:rPr>
            <w:rFonts w:ascii="Times" w:hAnsi="Times"/>
            <w:color w:val="000000" w:themeColor="text1"/>
            <w:sz w:val="24"/>
            <w:szCs w:val="24"/>
            <w:rPrChange w:id="992" w:author="Curt Storlazzi" w:date="2015-03-31T11:50:00Z">
              <w:rPr>
                <w:rFonts w:ascii="Times" w:hAnsi="Times"/>
                <w:sz w:val="24"/>
                <w:szCs w:val="24"/>
              </w:rPr>
            </w:rPrChange>
          </w:rPr>
          <w:t xml:space="preserve">from 15-23 </w:t>
        </w:r>
      </w:ins>
      <w:r w:rsidRPr="005C5F5F">
        <w:rPr>
          <w:rFonts w:ascii="Times" w:hAnsi="Times"/>
          <w:color w:val="000000" w:themeColor="text1"/>
          <w:sz w:val="24"/>
          <w:szCs w:val="24"/>
          <w:rPrChange w:id="993" w:author="Curt Storlazzi" w:date="2015-03-31T11:50:00Z">
            <w:rPr>
              <w:rFonts w:ascii="Times" w:hAnsi="Times"/>
              <w:sz w:val="24"/>
              <w:szCs w:val="24"/>
            </w:rPr>
          </w:rPrChange>
        </w:rPr>
        <w:t>February</w:t>
      </w:r>
      <w:del w:id="994" w:author="Curt Storlazzi" w:date="2015-03-31T11:32:00Z">
        <w:r w:rsidRPr="005C5F5F" w:rsidDel="00184F90">
          <w:rPr>
            <w:rFonts w:ascii="Times" w:hAnsi="Times"/>
            <w:color w:val="000000" w:themeColor="text1"/>
            <w:sz w:val="24"/>
            <w:szCs w:val="24"/>
            <w:rPrChange w:id="995" w:author="Curt Storlazzi" w:date="2015-03-31T11:50:00Z">
              <w:rPr>
                <w:rFonts w:ascii="Times" w:hAnsi="Times"/>
                <w:sz w:val="24"/>
                <w:szCs w:val="24"/>
              </w:rPr>
            </w:rPrChange>
          </w:rPr>
          <w:delText xml:space="preserve"> 15-23,</w:delText>
        </w:r>
      </w:del>
      <w:r w:rsidRPr="005C5F5F">
        <w:rPr>
          <w:rFonts w:ascii="Times" w:hAnsi="Times"/>
          <w:color w:val="000000" w:themeColor="text1"/>
          <w:sz w:val="24"/>
          <w:szCs w:val="24"/>
          <w:rPrChange w:id="996" w:author="Curt Storlazzi" w:date="2015-03-31T11:50:00Z">
            <w:rPr>
              <w:rFonts w:ascii="Times" w:hAnsi="Times"/>
              <w:sz w:val="24"/>
              <w:szCs w:val="24"/>
            </w:rPr>
          </w:rPrChange>
        </w:rPr>
        <w:t xml:space="preserve"> 2014</w:t>
      </w:r>
      <w:del w:id="997" w:author="Curt Storlazzi" w:date="2015-03-31T11:32:00Z">
        <w:r w:rsidRPr="005C5F5F" w:rsidDel="00184F90">
          <w:rPr>
            <w:rFonts w:ascii="Times" w:hAnsi="Times"/>
            <w:color w:val="000000" w:themeColor="text1"/>
            <w:sz w:val="24"/>
            <w:szCs w:val="24"/>
            <w:rPrChange w:id="998"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999" w:author="Curt Storlazzi" w:date="2015-03-31T11:50:00Z">
            <w:rPr>
              <w:rFonts w:ascii="Times" w:hAnsi="Times"/>
              <w:sz w:val="24"/>
              <w:szCs w:val="24"/>
            </w:rPr>
          </w:rPrChange>
        </w:rPr>
        <w:t xml:space="preserve">, including a </w:t>
      </w:r>
      <w:del w:id="1000" w:author="Curt Storlazzi" w:date="2015-03-31T11:32:00Z">
        <w:r w:rsidRPr="005C5F5F" w:rsidDel="00184F90">
          <w:rPr>
            <w:rFonts w:ascii="Times" w:hAnsi="Times"/>
            <w:color w:val="000000" w:themeColor="text1"/>
            <w:sz w:val="24"/>
            <w:szCs w:val="24"/>
            <w:rPrChange w:id="1001" w:author="Curt Storlazzi" w:date="2015-03-31T11:50:00Z">
              <w:rPr>
                <w:rFonts w:ascii="Times" w:hAnsi="Times"/>
                <w:sz w:val="24"/>
                <w:szCs w:val="24"/>
              </w:rPr>
            </w:rPrChange>
          </w:rPr>
          <w:delText xml:space="preserve">high </w:delText>
        </w:r>
      </w:del>
      <w:ins w:id="1002" w:author="Curt Storlazzi" w:date="2015-03-31T11:32:00Z">
        <w:r w:rsidR="00184F90" w:rsidRPr="005C5F5F">
          <w:rPr>
            <w:rFonts w:ascii="Times" w:hAnsi="Times"/>
            <w:color w:val="000000" w:themeColor="text1"/>
            <w:sz w:val="24"/>
            <w:szCs w:val="24"/>
            <w:rPrChange w:id="1003" w:author="Curt Storlazzi" w:date="2015-03-31T11:50:00Z">
              <w:rPr>
                <w:rFonts w:ascii="Times" w:hAnsi="Times"/>
                <w:sz w:val="24"/>
                <w:szCs w:val="24"/>
              </w:rPr>
            </w:rPrChange>
          </w:rPr>
          <w:t xml:space="preserve">strong </w:t>
        </w:r>
      </w:ins>
      <w:r w:rsidRPr="005C5F5F">
        <w:rPr>
          <w:rFonts w:ascii="Times" w:hAnsi="Times"/>
          <w:color w:val="000000" w:themeColor="text1"/>
          <w:sz w:val="24"/>
          <w:szCs w:val="24"/>
          <w:rPrChange w:id="1004" w:author="Curt Storlazzi" w:date="2015-03-31T11:50:00Z">
            <w:rPr>
              <w:rFonts w:ascii="Times" w:hAnsi="Times"/>
              <w:sz w:val="24"/>
              <w:szCs w:val="24"/>
            </w:rPr>
          </w:rPrChange>
        </w:rPr>
        <w:t xml:space="preserve">onshore wind event, a high </w:t>
      </w:r>
      <w:del w:id="1005" w:author="Curt Storlazzi" w:date="2015-03-31T11:32:00Z">
        <w:r w:rsidRPr="005C5F5F" w:rsidDel="00184F90">
          <w:rPr>
            <w:rFonts w:ascii="Times" w:hAnsi="Times"/>
            <w:color w:val="000000" w:themeColor="text1"/>
            <w:sz w:val="24"/>
            <w:szCs w:val="24"/>
            <w:rPrChange w:id="1006" w:author="Curt Storlazzi" w:date="2015-03-31T11:50:00Z">
              <w:rPr>
                <w:rFonts w:ascii="Times" w:hAnsi="Times"/>
                <w:sz w:val="24"/>
                <w:szCs w:val="24"/>
              </w:rPr>
            </w:rPrChange>
          </w:rPr>
          <w:delText xml:space="preserve">SE </w:delText>
        </w:r>
      </w:del>
      <w:ins w:id="1007" w:author="Curt Storlazzi" w:date="2015-03-31T11:32:00Z">
        <w:r w:rsidR="00184F90" w:rsidRPr="005C5F5F">
          <w:rPr>
            <w:rFonts w:ascii="Times" w:hAnsi="Times"/>
            <w:color w:val="000000" w:themeColor="text1"/>
            <w:sz w:val="24"/>
            <w:szCs w:val="24"/>
            <w:rPrChange w:id="1008" w:author="Curt Storlazzi" w:date="2015-03-31T11:50:00Z">
              <w:rPr>
                <w:rFonts w:ascii="Times" w:hAnsi="Times"/>
                <w:sz w:val="24"/>
                <w:szCs w:val="24"/>
              </w:rPr>
            </w:rPrChange>
          </w:rPr>
          <w:t xml:space="preserve">southeast </w:t>
        </w:r>
      </w:ins>
      <w:r w:rsidRPr="005C5F5F">
        <w:rPr>
          <w:rFonts w:ascii="Times" w:hAnsi="Times"/>
          <w:color w:val="000000" w:themeColor="text1"/>
          <w:sz w:val="24"/>
          <w:szCs w:val="24"/>
          <w:rPrChange w:id="1009" w:author="Curt Storlazzi" w:date="2015-03-31T11:50:00Z">
            <w:rPr>
              <w:rFonts w:ascii="Times" w:hAnsi="Times"/>
              <w:sz w:val="24"/>
              <w:szCs w:val="24"/>
            </w:rPr>
          </w:rPrChange>
        </w:rPr>
        <w:t>groundswell</w:t>
      </w:r>
      <w:del w:id="1010" w:author="Curt Storlazzi" w:date="2015-03-31T11:32:00Z">
        <w:r w:rsidRPr="005C5F5F" w:rsidDel="00184F90">
          <w:rPr>
            <w:rFonts w:ascii="Times" w:hAnsi="Times"/>
            <w:color w:val="000000" w:themeColor="text1"/>
            <w:sz w:val="24"/>
            <w:szCs w:val="24"/>
            <w:rPrChange w:id="1011" w:author="Curt Storlazzi" w:date="2015-03-31T11:50:00Z">
              <w:rPr>
                <w:rFonts w:ascii="Times" w:hAnsi="Times"/>
                <w:sz w:val="24"/>
                <w:szCs w:val="24"/>
              </w:rPr>
            </w:rPrChange>
          </w:rPr>
          <w:delText xml:space="preserve"> event</w:delText>
        </w:r>
      </w:del>
      <w:r w:rsidRPr="005C5F5F">
        <w:rPr>
          <w:rFonts w:ascii="Times" w:hAnsi="Times"/>
          <w:color w:val="000000" w:themeColor="text1"/>
          <w:sz w:val="24"/>
          <w:szCs w:val="24"/>
          <w:rPrChange w:id="1012" w:author="Curt Storlazzi" w:date="2015-03-31T11:50:00Z">
            <w:rPr>
              <w:rFonts w:ascii="Times" w:hAnsi="Times"/>
              <w:sz w:val="24"/>
              <w:szCs w:val="24"/>
            </w:rPr>
          </w:rPrChange>
        </w:rPr>
        <w:t xml:space="preserve">, and </w:t>
      </w:r>
      <w:del w:id="1013" w:author="Curt Storlazzi" w:date="2015-03-31T11:32:00Z">
        <w:r w:rsidRPr="005C5F5F" w:rsidDel="00184F90">
          <w:rPr>
            <w:rFonts w:ascii="Times" w:hAnsi="Times"/>
            <w:color w:val="000000" w:themeColor="text1"/>
            <w:sz w:val="24"/>
            <w:szCs w:val="24"/>
            <w:rPrChange w:id="1014" w:author="Curt Storlazzi" w:date="2015-03-31T11:50:00Z">
              <w:rPr>
                <w:rFonts w:ascii="Times" w:hAnsi="Times"/>
                <w:sz w:val="24"/>
                <w:szCs w:val="24"/>
              </w:rPr>
            </w:rPrChange>
          </w:rPr>
          <w:delText xml:space="preserve">low </w:delText>
        </w:r>
      </w:del>
      <w:ins w:id="1015" w:author="Curt Storlazzi" w:date="2015-03-31T11:32:00Z">
        <w:r w:rsidR="00184F90" w:rsidRPr="005C5F5F">
          <w:rPr>
            <w:rFonts w:ascii="Times" w:hAnsi="Times"/>
            <w:color w:val="000000" w:themeColor="text1"/>
            <w:sz w:val="24"/>
            <w:szCs w:val="24"/>
            <w:rPrChange w:id="1016" w:author="Curt Storlazzi" w:date="2015-03-31T11:50:00Z">
              <w:rPr>
                <w:rFonts w:ascii="Times" w:hAnsi="Times"/>
                <w:sz w:val="24"/>
                <w:szCs w:val="24"/>
              </w:rPr>
            </w:rPrChange>
          </w:rPr>
          <w:t xml:space="preserve">weak </w:t>
        </w:r>
      </w:ins>
      <w:r w:rsidRPr="005C5F5F">
        <w:rPr>
          <w:rFonts w:ascii="Times" w:hAnsi="Times"/>
          <w:color w:val="000000" w:themeColor="text1"/>
          <w:sz w:val="24"/>
          <w:szCs w:val="24"/>
          <w:rPrChange w:id="1017" w:author="Curt Storlazzi" w:date="2015-03-31T11:50:00Z">
            <w:rPr>
              <w:rFonts w:ascii="Times" w:hAnsi="Times"/>
              <w:sz w:val="24"/>
              <w:szCs w:val="24"/>
            </w:rPr>
          </w:rPrChange>
        </w:rPr>
        <w:t xml:space="preserve">winds from variable directions where tidal forcing was dominant (Figure 5). </w:t>
      </w:r>
      <w:del w:id="1018" w:author="Curt Storlazzi" w:date="2015-03-31T11:33:00Z">
        <w:r w:rsidRPr="005C5F5F" w:rsidDel="00184F90">
          <w:rPr>
            <w:rFonts w:ascii="Times" w:hAnsi="Times"/>
            <w:color w:val="000000" w:themeColor="text1"/>
            <w:sz w:val="24"/>
            <w:szCs w:val="24"/>
            <w:rPrChange w:id="1019" w:author="Curt Storlazzi" w:date="2015-03-31T11:50:00Z">
              <w:rPr>
                <w:rFonts w:ascii="Times" w:hAnsi="Times"/>
                <w:sz w:val="24"/>
                <w:szCs w:val="24"/>
              </w:rPr>
            </w:rPrChange>
          </w:rPr>
          <w:delText xml:space="preserve">The </w:delText>
        </w:r>
      </w:del>
      <w:ins w:id="1020" w:author="Curt Storlazzi" w:date="2015-03-31T11:33:00Z">
        <w:r w:rsidR="00184F90" w:rsidRPr="005C5F5F">
          <w:rPr>
            <w:rFonts w:ascii="Times" w:hAnsi="Times"/>
            <w:color w:val="000000" w:themeColor="text1"/>
            <w:sz w:val="24"/>
            <w:szCs w:val="24"/>
            <w:rPrChange w:id="1021" w:author="Curt Storlazzi" w:date="2015-03-31T11:50:00Z">
              <w:rPr>
                <w:rFonts w:ascii="Times" w:hAnsi="Times"/>
                <w:sz w:val="24"/>
                <w:szCs w:val="24"/>
              </w:rPr>
            </w:rPrChange>
          </w:rPr>
          <w:t xml:space="preserve">Based on these range of forcing conditions, the period of overlapping </w:t>
        </w:r>
      </w:ins>
      <w:del w:id="1022" w:author="Curt Storlazzi" w:date="2015-03-31T11:33:00Z">
        <w:r w:rsidRPr="005C5F5F" w:rsidDel="00184F90">
          <w:rPr>
            <w:rFonts w:ascii="Times" w:hAnsi="Times"/>
            <w:color w:val="000000" w:themeColor="text1"/>
            <w:sz w:val="24"/>
            <w:szCs w:val="24"/>
            <w:rPrChange w:id="1023" w:author="Curt Storlazzi" w:date="2015-03-31T11:50:00Z">
              <w:rPr>
                <w:rFonts w:ascii="Times" w:hAnsi="Times"/>
                <w:sz w:val="24"/>
                <w:szCs w:val="24"/>
              </w:rPr>
            </w:rPrChange>
          </w:rPr>
          <w:delText xml:space="preserve">deployment period of the </w:delText>
        </w:r>
      </w:del>
      <w:r w:rsidRPr="005C5F5F">
        <w:rPr>
          <w:rFonts w:ascii="Times" w:hAnsi="Times"/>
          <w:color w:val="000000" w:themeColor="text1"/>
          <w:sz w:val="24"/>
          <w:szCs w:val="24"/>
          <w:rPrChange w:id="1024" w:author="Curt Storlazzi" w:date="2015-03-31T11:50:00Z">
            <w:rPr>
              <w:rFonts w:ascii="Times" w:hAnsi="Times"/>
              <w:sz w:val="24"/>
              <w:szCs w:val="24"/>
            </w:rPr>
          </w:rPrChange>
        </w:rPr>
        <w:t xml:space="preserve">ADCP and intensive drifter deployments can be separated into three distinct time </w:t>
      </w:r>
      <w:ins w:id="1025" w:author="Curt Storlazzi" w:date="2015-03-31T11:33:00Z">
        <w:r w:rsidR="00184F90" w:rsidRPr="005C5F5F">
          <w:rPr>
            <w:rFonts w:ascii="Times" w:hAnsi="Times"/>
            <w:color w:val="000000" w:themeColor="text1"/>
            <w:sz w:val="24"/>
            <w:szCs w:val="24"/>
            <w:rPrChange w:id="1026" w:author="Curt Storlazzi" w:date="2015-03-31T11:50:00Z">
              <w:rPr>
                <w:rFonts w:ascii="Times" w:hAnsi="Times"/>
                <w:sz w:val="24"/>
                <w:szCs w:val="24"/>
              </w:rPr>
            </w:rPrChange>
          </w:rPr>
          <w:t xml:space="preserve">end-member forcing </w:t>
        </w:r>
      </w:ins>
      <w:r w:rsidRPr="005C5F5F">
        <w:rPr>
          <w:rFonts w:ascii="Times" w:hAnsi="Times"/>
          <w:color w:val="000000" w:themeColor="text1"/>
          <w:sz w:val="24"/>
          <w:szCs w:val="24"/>
          <w:rPrChange w:id="1027" w:author="Curt Storlazzi" w:date="2015-03-31T11:50:00Z">
            <w:rPr>
              <w:rFonts w:ascii="Times" w:hAnsi="Times"/>
              <w:sz w:val="24"/>
              <w:szCs w:val="24"/>
            </w:rPr>
          </w:rPrChange>
        </w:rPr>
        <w:t xml:space="preserve">periods: 1) </w:t>
      </w:r>
      <w:del w:id="1028" w:author="Curt Storlazzi" w:date="2015-03-31T11:35:00Z">
        <w:r w:rsidRPr="005C5F5F" w:rsidDel="00184F90">
          <w:rPr>
            <w:rFonts w:ascii="Times" w:hAnsi="Times"/>
            <w:color w:val="000000" w:themeColor="text1"/>
            <w:sz w:val="24"/>
            <w:szCs w:val="24"/>
            <w:rPrChange w:id="1029" w:author="Curt Storlazzi" w:date="2015-03-31T11:50:00Z">
              <w:rPr>
                <w:rFonts w:ascii="Times" w:hAnsi="Times"/>
                <w:sz w:val="24"/>
                <w:szCs w:val="24"/>
              </w:rPr>
            </w:rPrChange>
          </w:rPr>
          <w:delText>Low swell</w:delText>
        </w:r>
      </w:del>
      <w:ins w:id="1030" w:author="Curt Storlazzi" w:date="2015-03-31T11:35:00Z">
        <w:r w:rsidR="00184F90" w:rsidRPr="005C5F5F">
          <w:rPr>
            <w:rFonts w:ascii="Times" w:hAnsi="Times"/>
            <w:color w:val="000000" w:themeColor="text1"/>
            <w:sz w:val="24"/>
            <w:szCs w:val="24"/>
            <w:rPrChange w:id="1031" w:author="Curt Storlazzi" w:date="2015-03-31T11:50:00Z">
              <w:rPr>
                <w:rFonts w:ascii="Times" w:hAnsi="Times"/>
                <w:sz w:val="24"/>
                <w:szCs w:val="24"/>
              </w:rPr>
            </w:rPrChange>
          </w:rPr>
          <w:t>Small waves</w:t>
        </w:r>
      </w:ins>
      <w:ins w:id="1032" w:author="Curt Storlazzi" w:date="2015-03-31T11:34:00Z">
        <w:r w:rsidR="00184F90" w:rsidRPr="005C5F5F">
          <w:rPr>
            <w:rFonts w:ascii="Times" w:hAnsi="Times"/>
            <w:color w:val="000000" w:themeColor="text1"/>
            <w:sz w:val="24"/>
            <w:szCs w:val="24"/>
            <w:rPrChange w:id="1033" w:author="Curt Storlazzi" w:date="2015-03-31T11:50:00Z">
              <w:rPr>
                <w:rFonts w:ascii="Times" w:hAnsi="Times"/>
                <w:sz w:val="24"/>
                <w:szCs w:val="24"/>
              </w:rPr>
            </w:rPrChange>
          </w:rPr>
          <w:t xml:space="preserve"> and</w:t>
        </w:r>
      </w:ins>
      <w:del w:id="1034" w:author="Curt Storlazzi" w:date="2015-03-31T11:34:00Z">
        <w:r w:rsidRPr="005C5F5F" w:rsidDel="00184F90">
          <w:rPr>
            <w:rFonts w:ascii="Times" w:hAnsi="Times"/>
            <w:color w:val="000000" w:themeColor="text1"/>
            <w:sz w:val="24"/>
            <w:szCs w:val="24"/>
            <w:rPrChange w:id="1035"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036" w:author="Curt Storlazzi" w:date="2015-03-31T11:50:00Z">
            <w:rPr>
              <w:rFonts w:ascii="Times" w:hAnsi="Times"/>
              <w:sz w:val="24"/>
              <w:szCs w:val="24"/>
            </w:rPr>
          </w:rPrChange>
        </w:rPr>
        <w:t xml:space="preserve"> </w:t>
      </w:r>
      <w:ins w:id="1037" w:author="Curt Storlazzi" w:date="2015-03-31T11:34:00Z">
        <w:r w:rsidR="00184F90" w:rsidRPr="005C5F5F">
          <w:rPr>
            <w:rFonts w:ascii="Times" w:hAnsi="Times"/>
            <w:color w:val="000000" w:themeColor="text1"/>
            <w:sz w:val="24"/>
            <w:szCs w:val="24"/>
            <w:rPrChange w:id="1038" w:author="Curt Storlazzi" w:date="2015-03-31T11:50:00Z">
              <w:rPr>
                <w:rFonts w:ascii="Times" w:hAnsi="Times"/>
                <w:sz w:val="24"/>
                <w:szCs w:val="24"/>
              </w:rPr>
            </w:rPrChange>
          </w:rPr>
          <w:t>strong</w:t>
        </w:r>
      </w:ins>
      <w:del w:id="1039" w:author="Curt Storlazzi" w:date="2015-03-31T11:34:00Z">
        <w:r w:rsidRPr="005C5F5F" w:rsidDel="00184F90">
          <w:rPr>
            <w:rFonts w:ascii="Times" w:hAnsi="Times"/>
            <w:color w:val="000000" w:themeColor="text1"/>
            <w:sz w:val="24"/>
            <w:szCs w:val="24"/>
            <w:rPrChange w:id="1040" w:author="Curt Storlazzi" w:date="2015-03-31T11:50:00Z">
              <w:rPr>
                <w:rFonts w:ascii="Times" w:hAnsi="Times"/>
                <w:sz w:val="24"/>
                <w:szCs w:val="24"/>
              </w:rPr>
            </w:rPrChange>
          </w:rPr>
          <w:delText>High</w:delText>
        </w:r>
      </w:del>
      <w:r w:rsidRPr="005C5F5F">
        <w:rPr>
          <w:rFonts w:ascii="Times" w:hAnsi="Times"/>
          <w:color w:val="000000" w:themeColor="text1"/>
          <w:sz w:val="24"/>
          <w:szCs w:val="24"/>
          <w:rPrChange w:id="1041" w:author="Curt Storlazzi" w:date="2015-03-31T11:50:00Z">
            <w:rPr>
              <w:rFonts w:ascii="Times" w:hAnsi="Times"/>
              <w:sz w:val="24"/>
              <w:szCs w:val="24"/>
            </w:rPr>
          </w:rPrChange>
        </w:rPr>
        <w:t xml:space="preserve"> onshore wind</w:t>
      </w:r>
      <w:ins w:id="1042" w:author="Curt Storlazzi" w:date="2015-03-31T11:34:00Z">
        <w:r w:rsidR="00184F90" w:rsidRPr="005C5F5F">
          <w:rPr>
            <w:rFonts w:ascii="Times" w:hAnsi="Times"/>
            <w:color w:val="000000" w:themeColor="text1"/>
            <w:sz w:val="24"/>
            <w:szCs w:val="24"/>
            <w:rPrChange w:id="1043" w:author="Curt Storlazzi" w:date="2015-03-31T11:50:00Z">
              <w:rPr>
                <w:rFonts w:ascii="Times" w:hAnsi="Times"/>
                <w:sz w:val="24"/>
                <w:szCs w:val="24"/>
              </w:rPr>
            </w:rPrChange>
          </w:rPr>
          <w:t>s</w:t>
        </w:r>
      </w:ins>
      <w:r w:rsidRPr="005C5F5F">
        <w:rPr>
          <w:rFonts w:ascii="Times" w:hAnsi="Times"/>
          <w:color w:val="000000" w:themeColor="text1"/>
          <w:sz w:val="24"/>
          <w:szCs w:val="24"/>
          <w:rPrChange w:id="1044" w:author="Curt Storlazzi" w:date="2015-03-31T11:50:00Z">
            <w:rPr>
              <w:rFonts w:ascii="Times" w:hAnsi="Times"/>
              <w:sz w:val="24"/>
              <w:szCs w:val="24"/>
            </w:rPr>
          </w:rPrChange>
        </w:rPr>
        <w:t xml:space="preserve"> (</w:t>
      </w:r>
      <w:ins w:id="1045" w:author="Curt Storlazzi" w:date="2015-03-31T11:34:00Z">
        <w:r w:rsidR="00184F90" w:rsidRPr="005C5F5F">
          <w:rPr>
            <w:rFonts w:ascii="Times" w:hAnsi="Times"/>
            <w:color w:val="000000" w:themeColor="text1"/>
            <w:sz w:val="24"/>
            <w:szCs w:val="24"/>
            <w:rPrChange w:id="1046" w:author="Curt Storlazzi" w:date="2015-03-31T11:50:00Z">
              <w:rPr>
                <w:rFonts w:ascii="Times" w:hAnsi="Times"/>
                <w:sz w:val="24"/>
                <w:szCs w:val="24"/>
              </w:rPr>
            </w:rPrChange>
          </w:rPr>
          <w:t xml:space="preserve">‘WIND’) during 2014 Year </w:t>
        </w:r>
      </w:ins>
      <w:r w:rsidRPr="005C5F5F">
        <w:rPr>
          <w:rFonts w:ascii="Times" w:hAnsi="Times"/>
          <w:color w:val="000000" w:themeColor="text1"/>
          <w:sz w:val="24"/>
          <w:szCs w:val="24"/>
          <w:rPrChange w:id="1047" w:author="Curt Storlazzi" w:date="2015-03-31T11:50:00Z">
            <w:rPr>
              <w:rFonts w:ascii="Times" w:hAnsi="Times"/>
              <w:sz w:val="24"/>
              <w:szCs w:val="24"/>
            </w:rPr>
          </w:rPrChange>
        </w:rPr>
        <w:t xml:space="preserve">Day </w:t>
      </w:r>
      <w:ins w:id="1048" w:author="Curt Storlazzi" w:date="2015-03-31T11:37:00Z">
        <w:r w:rsidR="00184F90" w:rsidRPr="005C5F5F">
          <w:rPr>
            <w:rFonts w:ascii="Times" w:hAnsi="Times"/>
            <w:color w:val="000000" w:themeColor="text1"/>
            <w:sz w:val="24"/>
            <w:szCs w:val="24"/>
            <w:rPrChange w:id="1049" w:author="Curt Storlazzi" w:date="2015-03-31T11:50:00Z">
              <w:rPr>
                <w:rFonts w:ascii="Times" w:hAnsi="Times"/>
                <w:sz w:val="24"/>
                <w:szCs w:val="24"/>
              </w:rPr>
            </w:rPrChange>
          </w:rPr>
          <w:t xml:space="preserve">(YD) </w:t>
        </w:r>
      </w:ins>
      <w:r w:rsidRPr="005C5F5F">
        <w:rPr>
          <w:rFonts w:ascii="Times" w:hAnsi="Times"/>
          <w:color w:val="000000" w:themeColor="text1"/>
          <w:sz w:val="24"/>
          <w:szCs w:val="24"/>
          <w:rPrChange w:id="1050" w:author="Curt Storlazzi" w:date="2015-03-31T11:50:00Z">
            <w:rPr>
              <w:rFonts w:ascii="Times" w:hAnsi="Times"/>
              <w:sz w:val="24"/>
              <w:szCs w:val="24"/>
            </w:rPr>
          </w:rPrChange>
        </w:rPr>
        <w:t>47-49</w:t>
      </w:r>
      <w:del w:id="1051" w:author="Curt Storlazzi" w:date="2015-03-31T11:34:00Z">
        <w:r w:rsidRPr="005C5F5F" w:rsidDel="00184F90">
          <w:rPr>
            <w:rFonts w:ascii="Times" w:hAnsi="Times"/>
            <w:color w:val="000000" w:themeColor="text1"/>
            <w:sz w:val="24"/>
            <w:szCs w:val="24"/>
            <w:rPrChange w:id="1052" w:author="Curt Storlazzi" w:date="2015-03-31T11:50:00Z">
              <w:rPr>
                <w:rFonts w:ascii="Times" w:hAnsi="Times"/>
                <w:sz w:val="24"/>
                <w:szCs w:val="24"/>
              </w:rPr>
            </w:rPrChange>
          </w:rPr>
          <w:delText>)="WIND",</w:delText>
        </w:r>
      </w:del>
      <w:ins w:id="1053" w:author="Curt Storlazzi" w:date="2015-03-31T11:34:00Z">
        <w:r w:rsidR="00184F90" w:rsidRPr="005C5F5F">
          <w:rPr>
            <w:rFonts w:ascii="Times" w:hAnsi="Times"/>
            <w:color w:val="000000" w:themeColor="text1"/>
            <w:sz w:val="24"/>
            <w:szCs w:val="24"/>
            <w:rPrChange w:id="1054" w:author="Curt Storlazzi" w:date="2015-03-31T11:50:00Z">
              <w:rPr>
                <w:rFonts w:ascii="Times" w:hAnsi="Times"/>
                <w:sz w:val="24"/>
                <w:szCs w:val="24"/>
              </w:rPr>
            </w:rPrChange>
          </w:rPr>
          <w:t xml:space="preserve">; </w:t>
        </w:r>
      </w:ins>
      <w:del w:id="1055" w:author="Curt Storlazzi" w:date="2015-03-31T11:34:00Z">
        <w:r w:rsidRPr="005C5F5F" w:rsidDel="00184F90">
          <w:rPr>
            <w:rFonts w:ascii="Times" w:hAnsi="Times"/>
            <w:color w:val="000000" w:themeColor="text1"/>
            <w:sz w:val="24"/>
            <w:szCs w:val="24"/>
            <w:rPrChange w:id="1056" w:author="Curt Storlazzi" w:date="2015-03-31T11:50:00Z">
              <w:rPr>
                <w:rFonts w:ascii="Times" w:hAnsi="Times"/>
                <w:sz w:val="24"/>
                <w:szCs w:val="24"/>
              </w:rPr>
            </w:rPrChange>
          </w:rPr>
          <w:delText xml:space="preserve"> </w:delText>
        </w:r>
      </w:del>
      <w:r w:rsidRPr="005C5F5F">
        <w:rPr>
          <w:rFonts w:ascii="Times" w:hAnsi="Times"/>
          <w:color w:val="000000" w:themeColor="text1"/>
          <w:sz w:val="24"/>
          <w:szCs w:val="24"/>
          <w:rPrChange w:id="1057" w:author="Curt Storlazzi" w:date="2015-03-31T11:50:00Z">
            <w:rPr>
              <w:rFonts w:ascii="Times" w:hAnsi="Times"/>
              <w:sz w:val="24"/>
              <w:szCs w:val="24"/>
            </w:rPr>
          </w:rPrChange>
        </w:rPr>
        <w:t xml:space="preserve">2) </w:t>
      </w:r>
      <w:del w:id="1058" w:author="Curt Storlazzi" w:date="2015-03-31T11:35:00Z">
        <w:r w:rsidRPr="005C5F5F" w:rsidDel="00184F90">
          <w:rPr>
            <w:rFonts w:ascii="Times" w:hAnsi="Times"/>
            <w:color w:val="000000" w:themeColor="text1"/>
            <w:sz w:val="24"/>
            <w:szCs w:val="24"/>
            <w:rPrChange w:id="1059" w:author="Curt Storlazzi" w:date="2015-03-31T11:50:00Z">
              <w:rPr>
                <w:rFonts w:ascii="Times" w:hAnsi="Times"/>
                <w:sz w:val="24"/>
                <w:szCs w:val="24"/>
              </w:rPr>
            </w:rPrChange>
          </w:rPr>
          <w:delText>Low swell, Low</w:delText>
        </w:r>
      </w:del>
      <w:ins w:id="1060" w:author="Curt Storlazzi" w:date="2015-03-31T11:35:00Z">
        <w:r w:rsidR="00184F90" w:rsidRPr="005C5F5F">
          <w:rPr>
            <w:rFonts w:ascii="Times" w:hAnsi="Times"/>
            <w:color w:val="000000" w:themeColor="text1"/>
            <w:sz w:val="24"/>
            <w:szCs w:val="24"/>
            <w:rPrChange w:id="1061" w:author="Curt Storlazzi" w:date="2015-03-31T11:50:00Z">
              <w:rPr>
                <w:rFonts w:ascii="Times" w:hAnsi="Times"/>
                <w:sz w:val="24"/>
                <w:szCs w:val="24"/>
              </w:rPr>
            </w:rPrChange>
          </w:rPr>
          <w:t>Small waves and weak</w:t>
        </w:r>
      </w:ins>
      <w:r w:rsidRPr="005C5F5F">
        <w:rPr>
          <w:rFonts w:ascii="Times" w:hAnsi="Times"/>
          <w:color w:val="000000" w:themeColor="text1"/>
          <w:sz w:val="24"/>
          <w:szCs w:val="24"/>
          <w:rPrChange w:id="1062" w:author="Curt Storlazzi" w:date="2015-03-31T11:50:00Z">
            <w:rPr>
              <w:rFonts w:ascii="Times" w:hAnsi="Times"/>
              <w:sz w:val="24"/>
              <w:szCs w:val="24"/>
            </w:rPr>
          </w:rPrChange>
        </w:rPr>
        <w:t xml:space="preserve"> wind</w:t>
      </w:r>
      <w:ins w:id="1063" w:author="Curt Storlazzi" w:date="2015-03-31T11:35:00Z">
        <w:r w:rsidR="00184F90" w:rsidRPr="005C5F5F">
          <w:rPr>
            <w:rFonts w:ascii="Times" w:hAnsi="Times"/>
            <w:color w:val="000000" w:themeColor="text1"/>
            <w:sz w:val="24"/>
            <w:szCs w:val="24"/>
            <w:rPrChange w:id="1064" w:author="Curt Storlazzi" w:date="2015-03-31T11:50:00Z">
              <w:rPr>
                <w:rFonts w:ascii="Times" w:hAnsi="Times"/>
                <w:sz w:val="24"/>
                <w:szCs w:val="24"/>
              </w:rPr>
            </w:rPrChange>
          </w:rPr>
          <w:t>s</w:t>
        </w:r>
      </w:ins>
      <w:r w:rsidRPr="005C5F5F">
        <w:rPr>
          <w:rFonts w:ascii="Times" w:hAnsi="Times"/>
          <w:color w:val="000000" w:themeColor="text1"/>
          <w:sz w:val="24"/>
          <w:szCs w:val="24"/>
          <w:rPrChange w:id="1065" w:author="Curt Storlazzi" w:date="2015-03-31T11:50:00Z">
            <w:rPr>
              <w:rFonts w:ascii="Times" w:hAnsi="Times"/>
              <w:sz w:val="24"/>
              <w:szCs w:val="24"/>
            </w:rPr>
          </w:rPrChange>
        </w:rPr>
        <w:t xml:space="preserve"> </w:t>
      </w:r>
      <w:ins w:id="1066" w:author="Curt Storlazzi" w:date="2015-03-31T11:35:00Z">
        <w:r w:rsidR="00184F90" w:rsidRPr="005C5F5F">
          <w:rPr>
            <w:rFonts w:ascii="Times" w:hAnsi="Times"/>
            <w:color w:val="000000" w:themeColor="text1"/>
            <w:sz w:val="24"/>
            <w:szCs w:val="24"/>
            <w:rPrChange w:id="1067" w:author="Curt Storlazzi" w:date="2015-03-31T11:50:00Z">
              <w:rPr>
                <w:rFonts w:ascii="Times" w:hAnsi="Times"/>
                <w:sz w:val="24"/>
                <w:szCs w:val="24"/>
              </w:rPr>
            </w:rPrChange>
          </w:rPr>
          <w:t xml:space="preserve">(‘TIDE’) during </w:t>
        </w:r>
      </w:ins>
      <w:ins w:id="1068" w:author="Curt Storlazzi" w:date="2015-03-31T11:37:00Z">
        <w:r w:rsidR="00184F90" w:rsidRPr="005C5F5F">
          <w:rPr>
            <w:rFonts w:ascii="Times" w:hAnsi="Times"/>
            <w:color w:val="000000" w:themeColor="text1"/>
            <w:sz w:val="24"/>
            <w:szCs w:val="24"/>
            <w:rPrChange w:id="1069" w:author="Curt Storlazzi" w:date="2015-03-31T11:50:00Z">
              <w:rPr>
                <w:rFonts w:ascii="Times" w:hAnsi="Times"/>
                <w:sz w:val="24"/>
                <w:szCs w:val="24"/>
              </w:rPr>
            </w:rPrChange>
          </w:rPr>
          <w:t>YD</w:t>
        </w:r>
      </w:ins>
      <w:del w:id="1070" w:author="Curt Storlazzi" w:date="2015-03-31T11:35:00Z">
        <w:r w:rsidRPr="005C5F5F" w:rsidDel="00184F90">
          <w:rPr>
            <w:rFonts w:ascii="Times" w:hAnsi="Times"/>
            <w:color w:val="000000" w:themeColor="text1"/>
            <w:sz w:val="24"/>
            <w:szCs w:val="24"/>
            <w:rPrChange w:id="1071" w:author="Curt Storlazzi" w:date="2015-03-31T11:50:00Z">
              <w:rPr>
                <w:rFonts w:ascii="Times" w:hAnsi="Times"/>
                <w:sz w:val="24"/>
                <w:szCs w:val="24"/>
              </w:rPr>
            </w:rPrChange>
          </w:rPr>
          <w:delText>(</w:delText>
        </w:r>
      </w:del>
      <w:del w:id="1072" w:author="Curt Storlazzi" w:date="2015-03-31T11:37:00Z">
        <w:r w:rsidRPr="005C5F5F" w:rsidDel="00184F90">
          <w:rPr>
            <w:rFonts w:ascii="Times" w:hAnsi="Times"/>
            <w:color w:val="000000" w:themeColor="text1"/>
            <w:sz w:val="24"/>
            <w:szCs w:val="24"/>
            <w:rPrChange w:id="1073" w:author="Curt Storlazzi" w:date="2015-03-31T11:50:00Z">
              <w:rPr>
                <w:rFonts w:ascii="Times" w:hAnsi="Times"/>
                <w:sz w:val="24"/>
                <w:szCs w:val="24"/>
              </w:rPr>
            </w:rPrChange>
          </w:rPr>
          <w:delText>Day</w:delText>
        </w:r>
      </w:del>
      <w:r w:rsidRPr="005C5F5F">
        <w:rPr>
          <w:rFonts w:ascii="Times" w:hAnsi="Times"/>
          <w:color w:val="000000" w:themeColor="text1"/>
          <w:sz w:val="24"/>
          <w:szCs w:val="24"/>
          <w:rPrChange w:id="1074" w:author="Curt Storlazzi" w:date="2015-03-31T11:50:00Z">
            <w:rPr>
              <w:rFonts w:ascii="Times" w:hAnsi="Times"/>
              <w:sz w:val="24"/>
              <w:szCs w:val="24"/>
            </w:rPr>
          </w:rPrChange>
        </w:rPr>
        <w:t xml:space="preserve"> 50-51</w:t>
      </w:r>
      <w:del w:id="1075" w:author="Curt Storlazzi" w:date="2015-03-31T11:35:00Z">
        <w:r w:rsidRPr="005C5F5F" w:rsidDel="00184F90">
          <w:rPr>
            <w:rFonts w:ascii="Times" w:hAnsi="Times"/>
            <w:color w:val="000000" w:themeColor="text1"/>
            <w:sz w:val="24"/>
            <w:szCs w:val="24"/>
            <w:rPrChange w:id="1076" w:author="Curt Storlazzi" w:date="2015-03-31T11:50:00Z">
              <w:rPr>
                <w:rFonts w:ascii="Times" w:hAnsi="Times"/>
                <w:sz w:val="24"/>
                <w:szCs w:val="24"/>
              </w:rPr>
            </w:rPrChange>
          </w:rPr>
          <w:delText>)="TIDE",</w:delText>
        </w:r>
      </w:del>
      <w:ins w:id="1077" w:author="Curt Storlazzi" w:date="2015-03-31T11:35:00Z">
        <w:r w:rsidR="00184F90" w:rsidRPr="005C5F5F">
          <w:rPr>
            <w:rFonts w:ascii="Times" w:hAnsi="Times"/>
            <w:color w:val="000000" w:themeColor="text1"/>
            <w:sz w:val="24"/>
            <w:szCs w:val="24"/>
            <w:rPrChange w:id="1078" w:author="Curt Storlazzi" w:date="2015-03-31T11:50:00Z">
              <w:rPr>
                <w:rFonts w:ascii="Times" w:hAnsi="Times"/>
                <w:sz w:val="24"/>
                <w:szCs w:val="24"/>
              </w:rPr>
            </w:rPrChange>
          </w:rPr>
          <w:t xml:space="preserve">; </w:t>
        </w:r>
      </w:ins>
      <w:del w:id="1079" w:author="Curt Storlazzi" w:date="2015-03-31T11:35:00Z">
        <w:r w:rsidRPr="005C5F5F" w:rsidDel="00184F90">
          <w:rPr>
            <w:rFonts w:ascii="Times" w:hAnsi="Times"/>
            <w:color w:val="000000" w:themeColor="text1"/>
            <w:sz w:val="24"/>
            <w:szCs w:val="24"/>
            <w:rPrChange w:id="1080" w:author="Curt Storlazzi" w:date="2015-03-31T11:50:00Z">
              <w:rPr>
                <w:rFonts w:ascii="Times" w:hAnsi="Times"/>
                <w:sz w:val="24"/>
                <w:szCs w:val="24"/>
              </w:rPr>
            </w:rPrChange>
          </w:rPr>
          <w:delText xml:space="preserve"> </w:delText>
        </w:r>
      </w:del>
      <w:r w:rsidRPr="005C5F5F">
        <w:rPr>
          <w:rFonts w:ascii="Times" w:hAnsi="Times"/>
          <w:color w:val="000000" w:themeColor="text1"/>
          <w:sz w:val="24"/>
          <w:szCs w:val="24"/>
          <w:rPrChange w:id="1081" w:author="Curt Storlazzi" w:date="2015-03-31T11:50:00Z">
            <w:rPr>
              <w:rFonts w:ascii="Times" w:hAnsi="Times"/>
              <w:sz w:val="24"/>
              <w:szCs w:val="24"/>
            </w:rPr>
          </w:rPrChange>
        </w:rPr>
        <w:t xml:space="preserve">and 3) </w:t>
      </w:r>
      <w:del w:id="1082" w:author="Curt Storlazzi" w:date="2015-03-31T11:35:00Z">
        <w:r w:rsidRPr="005C5F5F" w:rsidDel="00184F90">
          <w:rPr>
            <w:rFonts w:ascii="Times" w:hAnsi="Times"/>
            <w:color w:val="000000" w:themeColor="text1"/>
            <w:sz w:val="24"/>
            <w:szCs w:val="24"/>
            <w:rPrChange w:id="1083" w:author="Curt Storlazzi" w:date="2015-03-31T11:50:00Z">
              <w:rPr>
                <w:rFonts w:ascii="Times" w:hAnsi="Times"/>
                <w:sz w:val="24"/>
                <w:szCs w:val="24"/>
              </w:rPr>
            </w:rPrChange>
          </w:rPr>
          <w:delText>High swell</w:delText>
        </w:r>
      </w:del>
      <w:ins w:id="1084" w:author="Curt Storlazzi" w:date="2015-03-31T12:10:00Z">
        <w:r w:rsidR="00851B6E">
          <w:rPr>
            <w:rFonts w:ascii="Times" w:hAnsi="Times"/>
            <w:color w:val="000000" w:themeColor="text1"/>
            <w:sz w:val="24"/>
            <w:szCs w:val="24"/>
          </w:rPr>
          <w:t>L</w:t>
        </w:r>
      </w:ins>
      <w:ins w:id="1085" w:author="Curt Storlazzi" w:date="2015-03-31T11:35:00Z">
        <w:r w:rsidR="00184F90" w:rsidRPr="005C5F5F">
          <w:rPr>
            <w:rFonts w:ascii="Times" w:hAnsi="Times"/>
            <w:color w:val="000000" w:themeColor="text1"/>
            <w:sz w:val="24"/>
            <w:szCs w:val="24"/>
            <w:rPrChange w:id="1086" w:author="Curt Storlazzi" w:date="2015-03-31T11:50:00Z">
              <w:rPr>
                <w:rFonts w:ascii="Times" w:hAnsi="Times"/>
                <w:sz w:val="24"/>
                <w:szCs w:val="24"/>
              </w:rPr>
            </w:rPrChange>
          </w:rPr>
          <w:t>arge waves and weak winds</w:t>
        </w:r>
      </w:ins>
      <w:ins w:id="1087" w:author="Curt Storlazzi" w:date="2015-03-31T11:36:00Z">
        <w:r w:rsidR="00184F90" w:rsidRPr="005C5F5F">
          <w:rPr>
            <w:rFonts w:ascii="Times" w:hAnsi="Times"/>
            <w:color w:val="000000" w:themeColor="text1"/>
            <w:sz w:val="24"/>
            <w:szCs w:val="24"/>
            <w:rPrChange w:id="1088" w:author="Curt Storlazzi" w:date="2015-03-31T11:50:00Z">
              <w:rPr>
                <w:rFonts w:ascii="Times" w:hAnsi="Times"/>
                <w:sz w:val="24"/>
                <w:szCs w:val="24"/>
              </w:rPr>
            </w:rPrChange>
          </w:rPr>
          <w:t xml:space="preserve"> (‘WAVE’) during </w:t>
        </w:r>
      </w:ins>
      <w:ins w:id="1089" w:author="Curt Storlazzi" w:date="2015-03-31T11:37:00Z">
        <w:r w:rsidR="00184F90" w:rsidRPr="005C5F5F">
          <w:rPr>
            <w:rFonts w:ascii="Times" w:hAnsi="Times"/>
            <w:color w:val="000000" w:themeColor="text1"/>
            <w:sz w:val="24"/>
            <w:szCs w:val="24"/>
            <w:rPrChange w:id="1090" w:author="Curt Storlazzi" w:date="2015-03-31T11:50:00Z">
              <w:rPr>
                <w:rFonts w:ascii="Times" w:hAnsi="Times"/>
                <w:sz w:val="24"/>
                <w:szCs w:val="24"/>
              </w:rPr>
            </w:rPrChange>
          </w:rPr>
          <w:t>YD</w:t>
        </w:r>
      </w:ins>
      <w:del w:id="1091" w:author="Curt Storlazzi" w:date="2015-03-31T11:36:00Z">
        <w:r w:rsidRPr="005C5F5F" w:rsidDel="00184F90">
          <w:rPr>
            <w:rFonts w:ascii="Times" w:hAnsi="Times"/>
            <w:color w:val="000000" w:themeColor="text1"/>
            <w:sz w:val="24"/>
            <w:szCs w:val="24"/>
            <w:rPrChange w:id="1092" w:author="Curt Storlazzi" w:date="2015-03-31T11:50:00Z">
              <w:rPr>
                <w:rFonts w:ascii="Times" w:hAnsi="Times"/>
                <w:sz w:val="24"/>
                <w:szCs w:val="24"/>
              </w:rPr>
            </w:rPrChange>
          </w:rPr>
          <w:delText>, Low wind (</w:delText>
        </w:r>
      </w:del>
      <w:del w:id="1093" w:author="Curt Storlazzi" w:date="2015-03-31T11:37:00Z">
        <w:r w:rsidRPr="005C5F5F" w:rsidDel="00184F90">
          <w:rPr>
            <w:rFonts w:ascii="Times" w:hAnsi="Times"/>
            <w:color w:val="000000" w:themeColor="text1"/>
            <w:sz w:val="24"/>
            <w:szCs w:val="24"/>
            <w:rPrChange w:id="1094" w:author="Curt Storlazzi" w:date="2015-03-31T11:50:00Z">
              <w:rPr>
                <w:rFonts w:ascii="Times" w:hAnsi="Times"/>
                <w:sz w:val="24"/>
                <w:szCs w:val="24"/>
              </w:rPr>
            </w:rPrChange>
          </w:rPr>
          <w:delText>Day</w:delText>
        </w:r>
      </w:del>
      <w:r w:rsidRPr="005C5F5F">
        <w:rPr>
          <w:rFonts w:ascii="Times" w:hAnsi="Times"/>
          <w:color w:val="000000" w:themeColor="text1"/>
          <w:sz w:val="24"/>
          <w:szCs w:val="24"/>
          <w:rPrChange w:id="1095" w:author="Curt Storlazzi" w:date="2015-03-31T11:50:00Z">
            <w:rPr>
              <w:rFonts w:ascii="Times" w:hAnsi="Times"/>
              <w:sz w:val="24"/>
              <w:szCs w:val="24"/>
            </w:rPr>
          </w:rPrChange>
        </w:rPr>
        <w:t xml:space="preserve"> 52-</w:t>
      </w:r>
      <w:del w:id="1096" w:author="Curt Storlazzi" w:date="2015-03-31T11:36:00Z">
        <w:r w:rsidRPr="005C5F5F" w:rsidDel="00184F90">
          <w:rPr>
            <w:rFonts w:ascii="Times" w:hAnsi="Times"/>
            <w:color w:val="000000" w:themeColor="text1"/>
            <w:sz w:val="24"/>
            <w:szCs w:val="24"/>
            <w:rPrChange w:id="1097" w:author="Curt Storlazzi" w:date="2015-03-31T11:50:00Z">
              <w:rPr>
                <w:rFonts w:ascii="Times" w:hAnsi="Times"/>
                <w:sz w:val="24"/>
                <w:szCs w:val="24"/>
              </w:rPr>
            </w:rPrChange>
          </w:rPr>
          <w:delText>Day</w:delText>
        </w:r>
      </w:del>
      <w:r w:rsidRPr="005C5F5F">
        <w:rPr>
          <w:rFonts w:ascii="Times" w:hAnsi="Times"/>
          <w:color w:val="000000" w:themeColor="text1"/>
          <w:sz w:val="24"/>
          <w:szCs w:val="24"/>
          <w:rPrChange w:id="1098" w:author="Curt Storlazzi" w:date="2015-03-31T11:50:00Z">
            <w:rPr>
              <w:rFonts w:ascii="Times" w:hAnsi="Times"/>
              <w:sz w:val="24"/>
              <w:szCs w:val="24"/>
            </w:rPr>
          </w:rPrChange>
        </w:rPr>
        <w:t xml:space="preserve"> 55</w:t>
      </w:r>
      <w:del w:id="1099" w:author="Curt Storlazzi" w:date="2015-03-31T11:36:00Z">
        <w:r w:rsidRPr="005C5F5F" w:rsidDel="00184F90">
          <w:rPr>
            <w:rFonts w:ascii="Times" w:hAnsi="Times"/>
            <w:color w:val="000000" w:themeColor="text1"/>
            <w:sz w:val="24"/>
            <w:szCs w:val="24"/>
            <w:rPrChange w:id="1100" w:author="Curt Storlazzi" w:date="2015-03-31T11:50:00Z">
              <w:rPr>
                <w:rFonts w:ascii="Times" w:hAnsi="Times"/>
                <w:sz w:val="24"/>
                <w:szCs w:val="24"/>
              </w:rPr>
            </w:rPrChange>
          </w:rPr>
          <w:delText>)="WAVE"</w:delText>
        </w:r>
      </w:del>
      <w:r w:rsidRPr="005C5F5F">
        <w:rPr>
          <w:rFonts w:ascii="Times" w:hAnsi="Times"/>
          <w:color w:val="000000" w:themeColor="text1"/>
          <w:sz w:val="24"/>
          <w:szCs w:val="24"/>
          <w:rPrChange w:id="1101" w:author="Curt Storlazzi" w:date="2015-03-31T11:50:00Z">
            <w:rPr>
              <w:rFonts w:ascii="Times" w:hAnsi="Times"/>
              <w:sz w:val="24"/>
              <w:szCs w:val="24"/>
            </w:rPr>
          </w:rPrChange>
        </w:rPr>
        <w:t xml:space="preserve"> (Table 1). Average wind speed reached a maximum of 9</w:t>
      </w:r>
      <w:ins w:id="1102" w:author="Curt Storlazzi" w:date="2015-03-31T11:36:00Z">
        <w:r w:rsidR="00184F90" w:rsidRPr="005C5F5F">
          <w:rPr>
            <w:rFonts w:ascii="Times" w:hAnsi="Times"/>
            <w:color w:val="000000" w:themeColor="text1"/>
            <w:sz w:val="24"/>
            <w:szCs w:val="24"/>
            <w:rPrChange w:id="1103"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104" w:author="Curt Storlazzi" w:date="2015-03-31T11:50:00Z">
            <w:rPr>
              <w:rFonts w:ascii="Times" w:hAnsi="Times"/>
              <w:sz w:val="24"/>
              <w:szCs w:val="24"/>
            </w:rPr>
          </w:rPrChange>
        </w:rPr>
        <w:t xml:space="preserve">m/s </w:t>
      </w:r>
      <w:del w:id="1105" w:author="Curt Storlazzi" w:date="2015-03-31T11:36:00Z">
        <w:r w:rsidRPr="005C5F5F" w:rsidDel="00184F90">
          <w:rPr>
            <w:rFonts w:ascii="Times" w:hAnsi="Times"/>
            <w:color w:val="000000" w:themeColor="text1"/>
            <w:sz w:val="24"/>
            <w:szCs w:val="24"/>
            <w:rPrChange w:id="1106" w:author="Curt Storlazzi" w:date="2015-03-31T11:50:00Z">
              <w:rPr>
                <w:rFonts w:ascii="Times" w:hAnsi="Times"/>
                <w:sz w:val="24"/>
                <w:szCs w:val="24"/>
              </w:rPr>
            </w:rPrChange>
          </w:rPr>
          <w:delText xml:space="preserve">(17knots) </w:delText>
        </w:r>
      </w:del>
      <w:r w:rsidRPr="005C5F5F">
        <w:rPr>
          <w:rFonts w:ascii="Times" w:hAnsi="Times"/>
          <w:color w:val="000000" w:themeColor="text1"/>
          <w:sz w:val="24"/>
          <w:szCs w:val="24"/>
          <w:rPrChange w:id="1107" w:author="Curt Storlazzi" w:date="2015-03-31T11:50:00Z">
            <w:rPr>
              <w:rFonts w:ascii="Times" w:hAnsi="Times"/>
              <w:sz w:val="24"/>
              <w:szCs w:val="24"/>
            </w:rPr>
          </w:rPrChange>
        </w:rPr>
        <w:t xml:space="preserve">with maximum gusts of </w:t>
      </w:r>
      <w:del w:id="1108" w:author="Curt Storlazzi" w:date="2015-03-31T11:36:00Z">
        <w:r w:rsidRPr="005C5F5F" w:rsidDel="00184F90">
          <w:rPr>
            <w:rFonts w:ascii="Times" w:hAnsi="Times"/>
            <w:color w:val="000000" w:themeColor="text1"/>
            <w:sz w:val="24"/>
            <w:szCs w:val="24"/>
            <w:rPrChange w:id="1109" w:author="Curt Storlazzi" w:date="2015-03-31T11:50:00Z">
              <w:rPr>
                <w:rFonts w:ascii="Times" w:hAnsi="Times"/>
                <w:sz w:val="24"/>
                <w:szCs w:val="24"/>
              </w:rPr>
            </w:rPrChange>
          </w:rPr>
          <w:delText xml:space="preserve">to </w:delText>
        </w:r>
      </w:del>
      <w:r w:rsidRPr="005C5F5F">
        <w:rPr>
          <w:rFonts w:ascii="Times" w:hAnsi="Times"/>
          <w:color w:val="000000" w:themeColor="text1"/>
          <w:sz w:val="24"/>
          <w:szCs w:val="24"/>
          <w:rPrChange w:id="1110" w:author="Curt Storlazzi" w:date="2015-03-31T11:50:00Z">
            <w:rPr>
              <w:rFonts w:ascii="Times" w:hAnsi="Times"/>
              <w:sz w:val="24"/>
              <w:szCs w:val="24"/>
            </w:rPr>
          </w:rPrChange>
        </w:rPr>
        <w:t>14</w:t>
      </w:r>
      <w:ins w:id="1111" w:author="Curt Storlazzi" w:date="2015-03-31T11:36:00Z">
        <w:r w:rsidR="00184F90" w:rsidRPr="005C5F5F">
          <w:rPr>
            <w:rFonts w:ascii="Times" w:hAnsi="Times"/>
            <w:color w:val="000000" w:themeColor="text1"/>
            <w:sz w:val="24"/>
            <w:szCs w:val="24"/>
            <w:rPrChange w:id="1112"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113" w:author="Curt Storlazzi" w:date="2015-03-31T11:50:00Z">
            <w:rPr>
              <w:rFonts w:ascii="Times" w:hAnsi="Times"/>
              <w:sz w:val="24"/>
              <w:szCs w:val="24"/>
            </w:rPr>
          </w:rPrChange>
        </w:rPr>
        <w:t xml:space="preserve">m/s </w:t>
      </w:r>
      <w:del w:id="1114" w:author="Curt Storlazzi" w:date="2015-03-31T11:36:00Z">
        <w:r w:rsidRPr="005C5F5F" w:rsidDel="00184F90">
          <w:rPr>
            <w:rFonts w:ascii="Times" w:hAnsi="Times"/>
            <w:color w:val="000000" w:themeColor="text1"/>
            <w:sz w:val="24"/>
            <w:szCs w:val="24"/>
            <w:rPrChange w:id="1115" w:author="Curt Storlazzi" w:date="2015-03-31T11:50:00Z">
              <w:rPr>
                <w:rFonts w:ascii="Times" w:hAnsi="Times"/>
                <w:sz w:val="24"/>
                <w:szCs w:val="24"/>
              </w:rPr>
            </w:rPrChange>
          </w:rPr>
          <w:delText xml:space="preserve">(28knots) </w:delText>
        </w:r>
      </w:del>
      <w:r w:rsidRPr="005C5F5F">
        <w:rPr>
          <w:rFonts w:ascii="Times" w:hAnsi="Times"/>
          <w:color w:val="000000" w:themeColor="text1"/>
          <w:sz w:val="24"/>
          <w:szCs w:val="24"/>
          <w:rPrChange w:id="1116" w:author="Curt Storlazzi" w:date="2015-03-31T11:50:00Z">
            <w:rPr>
              <w:rFonts w:ascii="Times" w:hAnsi="Times"/>
              <w:sz w:val="24"/>
              <w:szCs w:val="24"/>
            </w:rPr>
          </w:rPrChange>
        </w:rPr>
        <w:t xml:space="preserve">from the </w:t>
      </w:r>
      <w:del w:id="1117" w:author="Curt Storlazzi" w:date="2015-03-31T11:36:00Z">
        <w:r w:rsidRPr="005C5F5F" w:rsidDel="00184F90">
          <w:rPr>
            <w:rFonts w:ascii="Times" w:hAnsi="Times"/>
            <w:color w:val="000000" w:themeColor="text1"/>
            <w:sz w:val="24"/>
            <w:szCs w:val="24"/>
            <w:rPrChange w:id="1118" w:author="Curt Storlazzi" w:date="2015-03-31T11:50:00Z">
              <w:rPr>
                <w:rFonts w:ascii="Times" w:hAnsi="Times"/>
                <w:sz w:val="24"/>
                <w:szCs w:val="24"/>
              </w:rPr>
            </w:rPrChange>
          </w:rPr>
          <w:delText>NE-SE</w:delText>
        </w:r>
      </w:del>
      <w:ins w:id="1119" w:author="Curt Storlazzi" w:date="2015-03-31T11:36:00Z">
        <w:r w:rsidR="00184F90" w:rsidRPr="005C5F5F">
          <w:rPr>
            <w:rFonts w:ascii="Times" w:hAnsi="Times"/>
            <w:color w:val="000000" w:themeColor="text1"/>
            <w:sz w:val="24"/>
            <w:szCs w:val="24"/>
            <w:rPrChange w:id="1120" w:author="Curt Storlazzi" w:date="2015-03-31T11:50:00Z">
              <w:rPr>
                <w:rFonts w:ascii="Times" w:hAnsi="Times"/>
                <w:sz w:val="24"/>
                <w:szCs w:val="24"/>
              </w:rPr>
            </w:rPrChange>
          </w:rPr>
          <w:t>northeast to southeast</w:t>
        </w:r>
      </w:ins>
      <w:r w:rsidRPr="005C5F5F">
        <w:rPr>
          <w:rFonts w:ascii="Times" w:hAnsi="Times"/>
          <w:color w:val="000000" w:themeColor="text1"/>
          <w:sz w:val="24"/>
          <w:szCs w:val="24"/>
          <w:rPrChange w:id="1121" w:author="Curt Storlazzi" w:date="2015-03-31T11:50:00Z">
            <w:rPr>
              <w:rFonts w:ascii="Times" w:hAnsi="Times"/>
              <w:sz w:val="24"/>
              <w:szCs w:val="24"/>
            </w:rPr>
          </w:rPrChange>
        </w:rPr>
        <w:t xml:space="preserve"> on </w:t>
      </w:r>
      <w:del w:id="1122" w:author="Curt Storlazzi" w:date="2015-03-31T11:42:00Z">
        <w:r w:rsidRPr="005C5F5F" w:rsidDel="00716552">
          <w:rPr>
            <w:rFonts w:ascii="Times" w:hAnsi="Times"/>
            <w:color w:val="000000" w:themeColor="text1"/>
            <w:sz w:val="24"/>
            <w:szCs w:val="24"/>
            <w:rPrChange w:id="1123" w:author="Curt Storlazzi" w:date="2015-03-31T11:50:00Z">
              <w:rPr>
                <w:rFonts w:ascii="Times" w:hAnsi="Times"/>
                <w:sz w:val="24"/>
                <w:szCs w:val="24"/>
              </w:rPr>
            </w:rPrChange>
          </w:rPr>
          <w:delText xml:space="preserve">February </w:delText>
        </w:r>
      </w:del>
      <w:del w:id="1124" w:author="Curt Storlazzi" w:date="2015-03-31T11:37:00Z">
        <w:r w:rsidRPr="005C5F5F" w:rsidDel="00184F90">
          <w:rPr>
            <w:rFonts w:ascii="Times" w:hAnsi="Times"/>
            <w:color w:val="000000" w:themeColor="text1"/>
            <w:sz w:val="24"/>
            <w:szCs w:val="24"/>
            <w:rPrChange w:id="1125" w:author="Curt Storlazzi" w:date="2015-03-31T11:50:00Z">
              <w:rPr>
                <w:rFonts w:ascii="Times" w:hAnsi="Times"/>
                <w:sz w:val="24"/>
                <w:szCs w:val="24"/>
              </w:rPr>
            </w:rPrChange>
          </w:rPr>
          <w:delText xml:space="preserve">17, </w:delText>
        </w:r>
      </w:del>
      <w:del w:id="1126" w:author="Curt Storlazzi" w:date="2015-03-31T11:42:00Z">
        <w:r w:rsidRPr="005C5F5F" w:rsidDel="00716552">
          <w:rPr>
            <w:rFonts w:ascii="Times" w:hAnsi="Times"/>
            <w:color w:val="000000" w:themeColor="text1"/>
            <w:sz w:val="24"/>
            <w:szCs w:val="24"/>
            <w:rPrChange w:id="1127" w:author="Curt Storlazzi" w:date="2015-03-31T11:50:00Z">
              <w:rPr>
                <w:rFonts w:ascii="Times" w:hAnsi="Times"/>
                <w:sz w:val="24"/>
                <w:szCs w:val="24"/>
              </w:rPr>
            </w:rPrChange>
          </w:rPr>
          <w:delText>2014 (</w:delText>
        </w:r>
      </w:del>
      <w:del w:id="1128" w:author="Curt Storlazzi" w:date="2015-03-31T11:37:00Z">
        <w:r w:rsidRPr="005C5F5F" w:rsidDel="00184F90">
          <w:rPr>
            <w:rFonts w:ascii="Times" w:hAnsi="Times"/>
            <w:color w:val="000000" w:themeColor="text1"/>
            <w:sz w:val="24"/>
            <w:szCs w:val="24"/>
            <w:rPrChange w:id="1129" w:author="Curt Storlazzi" w:date="2015-03-31T11:50:00Z">
              <w:rPr>
                <w:rFonts w:ascii="Times" w:hAnsi="Times"/>
                <w:sz w:val="24"/>
                <w:szCs w:val="24"/>
              </w:rPr>
            </w:rPrChange>
          </w:rPr>
          <w:delText xml:space="preserve">Day </w:delText>
        </w:r>
      </w:del>
      <w:ins w:id="1130" w:author="Curt Storlazzi" w:date="2015-03-31T11:37:00Z">
        <w:r w:rsidR="00184F90" w:rsidRPr="005C5F5F">
          <w:rPr>
            <w:rFonts w:ascii="Times" w:hAnsi="Times"/>
            <w:color w:val="000000" w:themeColor="text1"/>
            <w:sz w:val="24"/>
            <w:szCs w:val="24"/>
            <w:rPrChange w:id="1131" w:author="Curt Storlazzi" w:date="2015-03-31T11:50:00Z">
              <w:rPr>
                <w:rFonts w:ascii="Times" w:hAnsi="Times"/>
                <w:sz w:val="24"/>
                <w:szCs w:val="24"/>
              </w:rPr>
            </w:rPrChange>
          </w:rPr>
          <w:t xml:space="preserve">YD </w:t>
        </w:r>
      </w:ins>
      <w:r w:rsidRPr="005C5F5F">
        <w:rPr>
          <w:rFonts w:ascii="Times" w:hAnsi="Times"/>
          <w:color w:val="000000" w:themeColor="text1"/>
          <w:sz w:val="24"/>
          <w:szCs w:val="24"/>
          <w:rPrChange w:id="1132" w:author="Curt Storlazzi" w:date="2015-03-31T11:50:00Z">
            <w:rPr>
              <w:rFonts w:ascii="Times" w:hAnsi="Times"/>
              <w:sz w:val="24"/>
              <w:szCs w:val="24"/>
            </w:rPr>
          </w:rPrChange>
        </w:rPr>
        <w:t>48</w:t>
      </w:r>
      <w:del w:id="1133" w:author="Curt Storlazzi" w:date="2015-03-31T11:42:00Z">
        <w:r w:rsidRPr="005C5F5F" w:rsidDel="00716552">
          <w:rPr>
            <w:rFonts w:ascii="Times" w:hAnsi="Times"/>
            <w:color w:val="000000" w:themeColor="text1"/>
            <w:sz w:val="24"/>
            <w:szCs w:val="24"/>
            <w:rPrChange w:id="1134"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135" w:author="Curt Storlazzi" w:date="2015-03-31T11:50:00Z">
            <w:rPr>
              <w:rFonts w:ascii="Times" w:hAnsi="Times"/>
              <w:sz w:val="24"/>
              <w:szCs w:val="24"/>
            </w:rPr>
          </w:rPrChange>
        </w:rPr>
        <w:t xml:space="preserve">. </w:t>
      </w:r>
      <w:del w:id="1136" w:author="Curt Storlazzi" w:date="2015-03-31T11:37:00Z">
        <w:r w:rsidRPr="005C5F5F" w:rsidDel="00184F90">
          <w:rPr>
            <w:rFonts w:ascii="Times" w:hAnsi="Times"/>
            <w:color w:val="000000" w:themeColor="text1"/>
            <w:sz w:val="24"/>
            <w:szCs w:val="24"/>
            <w:rPrChange w:id="1137" w:author="Curt Storlazzi" w:date="2015-03-31T11:50:00Z">
              <w:rPr>
                <w:rFonts w:ascii="Times" w:hAnsi="Times"/>
                <w:sz w:val="24"/>
                <w:szCs w:val="24"/>
              </w:rPr>
            </w:rPrChange>
          </w:rPr>
          <w:delText xml:space="preserve">Swell </w:delText>
        </w:r>
      </w:del>
      <w:ins w:id="1138" w:author="Curt Storlazzi" w:date="2015-03-31T11:37:00Z">
        <w:r w:rsidR="00184F90" w:rsidRPr="005C5F5F">
          <w:rPr>
            <w:rFonts w:ascii="Times" w:hAnsi="Times"/>
            <w:color w:val="000000" w:themeColor="text1"/>
            <w:sz w:val="24"/>
            <w:szCs w:val="24"/>
            <w:rPrChange w:id="1139" w:author="Curt Storlazzi" w:date="2015-03-31T11:50:00Z">
              <w:rPr>
                <w:rFonts w:ascii="Times" w:hAnsi="Times"/>
                <w:sz w:val="24"/>
                <w:szCs w:val="24"/>
              </w:rPr>
            </w:rPrChange>
          </w:rPr>
          <w:t xml:space="preserve">Wave </w:t>
        </w:r>
      </w:ins>
      <w:r w:rsidRPr="005C5F5F">
        <w:rPr>
          <w:rFonts w:ascii="Times" w:hAnsi="Times"/>
          <w:color w:val="000000" w:themeColor="text1"/>
          <w:sz w:val="24"/>
          <w:szCs w:val="24"/>
          <w:rPrChange w:id="1140" w:author="Curt Storlazzi" w:date="2015-03-31T11:50:00Z">
            <w:rPr>
              <w:rFonts w:ascii="Times" w:hAnsi="Times"/>
              <w:sz w:val="24"/>
              <w:szCs w:val="24"/>
            </w:rPr>
          </w:rPrChange>
        </w:rPr>
        <w:t>height during WAVE reached 1.3</w:t>
      </w:r>
      <w:ins w:id="1141" w:author="Curt Storlazzi" w:date="2015-03-31T11:41:00Z">
        <w:r w:rsidR="00184F90" w:rsidRPr="005C5F5F">
          <w:rPr>
            <w:rFonts w:ascii="Times" w:hAnsi="Times"/>
            <w:color w:val="000000" w:themeColor="text1"/>
            <w:sz w:val="24"/>
            <w:szCs w:val="24"/>
            <w:rPrChange w:id="1142"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143" w:author="Curt Storlazzi" w:date="2015-03-31T11:50:00Z">
            <w:rPr>
              <w:rFonts w:ascii="Times" w:hAnsi="Times"/>
              <w:sz w:val="24"/>
              <w:szCs w:val="24"/>
            </w:rPr>
          </w:rPrChange>
        </w:rPr>
        <w:t xml:space="preserve">m </w:t>
      </w:r>
      <w:ins w:id="1144" w:author="Curt Storlazzi" w:date="2015-03-31T11:41:00Z">
        <w:r w:rsidR="00184F90" w:rsidRPr="005C5F5F">
          <w:rPr>
            <w:rFonts w:ascii="Times" w:hAnsi="Times"/>
            <w:color w:val="000000" w:themeColor="text1"/>
            <w:sz w:val="24"/>
            <w:szCs w:val="24"/>
            <w:rPrChange w:id="1145" w:author="Curt Storlazzi" w:date="2015-03-31T11:50:00Z">
              <w:rPr>
                <w:rFonts w:ascii="Times" w:hAnsi="Times"/>
                <w:sz w:val="24"/>
                <w:szCs w:val="24"/>
              </w:rPr>
            </w:rPrChange>
          </w:rPr>
          <w:t xml:space="preserve">on YD </w:t>
        </w:r>
      </w:ins>
      <w:del w:id="1146" w:author="Curt Storlazzi" w:date="2015-03-31T11:41:00Z">
        <w:r w:rsidRPr="005C5F5F" w:rsidDel="00184F90">
          <w:rPr>
            <w:rFonts w:ascii="Times" w:hAnsi="Times"/>
            <w:color w:val="000000" w:themeColor="text1"/>
            <w:sz w:val="24"/>
            <w:szCs w:val="24"/>
            <w:rPrChange w:id="1147" w:author="Curt Storlazzi" w:date="2015-03-31T11:50:00Z">
              <w:rPr>
                <w:rFonts w:ascii="Times" w:hAnsi="Times"/>
                <w:sz w:val="24"/>
                <w:szCs w:val="24"/>
              </w:rPr>
            </w:rPrChange>
          </w:rPr>
          <w:delText xml:space="preserve">(Day </w:delText>
        </w:r>
      </w:del>
      <w:r w:rsidRPr="005C5F5F">
        <w:rPr>
          <w:rFonts w:ascii="Times" w:hAnsi="Times"/>
          <w:color w:val="000000" w:themeColor="text1"/>
          <w:sz w:val="24"/>
          <w:szCs w:val="24"/>
          <w:rPrChange w:id="1148" w:author="Curt Storlazzi" w:date="2015-03-31T11:50:00Z">
            <w:rPr>
              <w:rFonts w:ascii="Times" w:hAnsi="Times"/>
              <w:sz w:val="24"/>
              <w:szCs w:val="24"/>
            </w:rPr>
          </w:rPrChange>
        </w:rPr>
        <w:t>52</w:t>
      </w:r>
      <w:del w:id="1149" w:author="Curt Storlazzi" w:date="2015-03-31T11:41:00Z">
        <w:r w:rsidRPr="005C5F5F" w:rsidDel="00184F90">
          <w:rPr>
            <w:rFonts w:ascii="Times" w:hAnsi="Times"/>
            <w:color w:val="000000" w:themeColor="text1"/>
            <w:sz w:val="24"/>
            <w:szCs w:val="24"/>
            <w:rPrChange w:id="1150"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151" w:author="Curt Storlazzi" w:date="2015-03-31T11:50:00Z">
            <w:rPr>
              <w:rFonts w:ascii="Times" w:hAnsi="Times"/>
              <w:sz w:val="24"/>
              <w:szCs w:val="24"/>
            </w:rPr>
          </w:rPrChange>
        </w:rPr>
        <w:t>, which is near the annual maximum height expected for this location (</w:t>
      </w:r>
      <w:ins w:id="1152" w:author="Curt Storlazzi" w:date="2015-03-31T11:41:00Z">
        <w:r w:rsidR="00184F90" w:rsidRPr="005C5F5F">
          <w:rPr>
            <w:rFonts w:ascii="Times" w:hAnsi="Times"/>
            <w:color w:val="000000" w:themeColor="text1"/>
            <w:sz w:val="24"/>
            <w:szCs w:val="24"/>
            <w:rPrChange w:id="1153" w:author="Curt Storlazzi" w:date="2015-03-31T11:50:00Z">
              <w:rPr>
                <w:rFonts w:ascii="Times" w:hAnsi="Times"/>
                <w:sz w:val="24"/>
                <w:szCs w:val="24"/>
              </w:rPr>
            </w:rPrChange>
          </w:rPr>
          <w:t xml:space="preserve">O. </w:t>
        </w:r>
      </w:ins>
      <w:r w:rsidRPr="005C5F5F">
        <w:rPr>
          <w:rFonts w:ascii="Times" w:hAnsi="Times"/>
          <w:color w:val="000000" w:themeColor="text1"/>
          <w:sz w:val="24"/>
          <w:szCs w:val="24"/>
          <w:rPrChange w:id="1154" w:author="Curt Storlazzi" w:date="2015-03-31T11:50:00Z">
            <w:rPr>
              <w:rFonts w:ascii="Times" w:hAnsi="Times"/>
              <w:sz w:val="24"/>
              <w:szCs w:val="24"/>
            </w:rPr>
          </w:rPrChange>
        </w:rPr>
        <w:t xml:space="preserve">Vetter, </w:t>
      </w:r>
      <w:del w:id="1155" w:author="Curt Storlazzi" w:date="2015-03-31T11:41:00Z">
        <w:r w:rsidRPr="005C5F5F" w:rsidDel="00184F90">
          <w:rPr>
            <w:rFonts w:ascii="Times" w:hAnsi="Times"/>
            <w:color w:val="000000" w:themeColor="text1"/>
            <w:sz w:val="24"/>
            <w:szCs w:val="24"/>
            <w:rPrChange w:id="1156" w:author="Curt Storlazzi" w:date="2015-03-31T11:50:00Z">
              <w:rPr>
                <w:rFonts w:ascii="Times" w:hAnsi="Times"/>
                <w:sz w:val="24"/>
                <w:szCs w:val="24"/>
              </w:rPr>
            </w:rPrChange>
          </w:rPr>
          <w:delText>2013</w:delText>
        </w:r>
      </w:del>
      <w:ins w:id="1157" w:author="Curt Storlazzi" w:date="2015-03-31T11:41:00Z">
        <w:r w:rsidR="00184F90" w:rsidRPr="005C5F5F">
          <w:rPr>
            <w:rFonts w:ascii="Times" w:hAnsi="Times"/>
            <w:color w:val="000000" w:themeColor="text1"/>
            <w:sz w:val="24"/>
            <w:szCs w:val="24"/>
            <w:rPrChange w:id="1158" w:author="Curt Storlazzi" w:date="2015-03-31T11:50:00Z">
              <w:rPr>
                <w:rFonts w:ascii="Times" w:hAnsi="Times"/>
                <w:sz w:val="24"/>
                <w:szCs w:val="24"/>
              </w:rPr>
            </w:rPrChange>
          </w:rPr>
          <w:t>unpublished data</w:t>
        </w:r>
      </w:ins>
      <w:r w:rsidRPr="005C5F5F">
        <w:rPr>
          <w:rFonts w:ascii="Times" w:hAnsi="Times"/>
          <w:color w:val="000000" w:themeColor="text1"/>
          <w:sz w:val="24"/>
          <w:szCs w:val="24"/>
          <w:rPrChange w:id="1159" w:author="Curt Storlazzi" w:date="2015-03-31T11:50:00Z">
            <w:rPr>
              <w:rFonts w:ascii="Times" w:hAnsi="Times"/>
              <w:sz w:val="24"/>
              <w:szCs w:val="24"/>
            </w:rPr>
          </w:rPrChange>
        </w:rPr>
        <w:t>).</w:t>
      </w:r>
    </w:p>
    <w:p w14:paraId="7FAA2BE8" w14:textId="77777777" w:rsidR="00184F90" w:rsidRPr="005C5F5F" w:rsidRDefault="00184F90" w:rsidP="00377061">
      <w:pPr>
        <w:spacing w:after="0" w:line="480" w:lineRule="auto"/>
        <w:ind w:firstLine="720"/>
        <w:rPr>
          <w:rFonts w:ascii="Times" w:hAnsi="Times"/>
          <w:color w:val="000000" w:themeColor="text1"/>
          <w:sz w:val="24"/>
          <w:szCs w:val="24"/>
          <w:rPrChange w:id="1160" w:author="Curt Storlazzi" w:date="2015-03-31T11:50:00Z">
            <w:rPr>
              <w:rFonts w:ascii="Times" w:hAnsi="Times"/>
              <w:sz w:val="24"/>
              <w:szCs w:val="24"/>
            </w:rPr>
          </w:rPrChange>
        </w:rPr>
      </w:pPr>
    </w:p>
    <w:p w14:paraId="198A8199" w14:textId="6054C674" w:rsidR="00901DEC" w:rsidRPr="005C5F5F" w:rsidRDefault="00C91347" w:rsidP="00377061">
      <w:pPr>
        <w:pStyle w:val="Heading3"/>
        <w:spacing w:before="0" w:line="480" w:lineRule="auto"/>
        <w:rPr>
          <w:rFonts w:ascii="Times" w:hAnsi="Times"/>
          <w:color w:val="000000" w:themeColor="text1"/>
          <w:sz w:val="24"/>
          <w:szCs w:val="24"/>
          <w:rPrChange w:id="1161" w:author="Curt Storlazzi" w:date="2015-03-31T11:50:00Z">
            <w:rPr>
              <w:rFonts w:ascii="Times" w:hAnsi="Times"/>
              <w:sz w:val="24"/>
              <w:szCs w:val="24"/>
            </w:rPr>
          </w:rPrChange>
        </w:rPr>
      </w:pPr>
      <w:r w:rsidRPr="005C5F5F">
        <w:rPr>
          <w:rFonts w:ascii="Times" w:hAnsi="Times"/>
          <w:color w:val="000000" w:themeColor="text1"/>
          <w:sz w:val="24"/>
          <w:szCs w:val="24"/>
          <w:rPrChange w:id="1162" w:author="Curt Storlazzi" w:date="2015-03-31T11:50:00Z">
            <w:rPr>
              <w:rFonts w:ascii="Times" w:hAnsi="Times"/>
              <w:sz w:val="24"/>
              <w:szCs w:val="24"/>
            </w:rPr>
          </w:rPrChange>
        </w:rPr>
        <w:t>Eulerian Measurements</w:t>
      </w:r>
      <w:del w:id="1163" w:author="Curt Storlazzi" w:date="2015-03-31T11:52:00Z">
        <w:r w:rsidRPr="005C5F5F" w:rsidDel="005C5F5F">
          <w:rPr>
            <w:rFonts w:ascii="Times" w:hAnsi="Times"/>
            <w:color w:val="000000" w:themeColor="text1"/>
            <w:sz w:val="24"/>
            <w:szCs w:val="24"/>
            <w:rPrChange w:id="1164" w:author="Curt Storlazzi" w:date="2015-03-31T11:50:00Z">
              <w:rPr>
                <w:rFonts w:ascii="Times" w:hAnsi="Times"/>
                <w:sz w:val="24"/>
                <w:szCs w:val="24"/>
              </w:rPr>
            </w:rPrChange>
          </w:rPr>
          <w:delText xml:space="preserve"> (Acoustic Doppler Current Profilers)</w:delText>
        </w:r>
      </w:del>
    </w:p>
    <w:p w14:paraId="719A87B9" w14:textId="3B9A8D1D" w:rsidR="00901DEC" w:rsidRPr="005C5F5F" w:rsidDel="00716552" w:rsidRDefault="00C91347" w:rsidP="00377061">
      <w:pPr>
        <w:spacing w:after="0" w:line="480" w:lineRule="auto"/>
        <w:ind w:firstLine="720"/>
        <w:rPr>
          <w:del w:id="1165" w:author="Curt Storlazzi" w:date="2015-03-31T11:42:00Z"/>
          <w:rFonts w:ascii="Times" w:hAnsi="Times"/>
          <w:color w:val="000000" w:themeColor="text1"/>
          <w:sz w:val="24"/>
          <w:szCs w:val="24"/>
          <w:rPrChange w:id="1166" w:author="Curt Storlazzi" w:date="2015-03-31T11:50:00Z">
            <w:rPr>
              <w:del w:id="1167" w:author="Curt Storlazzi" w:date="2015-03-31T11:42:00Z"/>
              <w:rFonts w:ascii="Times" w:hAnsi="Times"/>
              <w:sz w:val="24"/>
              <w:szCs w:val="24"/>
            </w:rPr>
          </w:rPrChange>
        </w:rPr>
      </w:pPr>
      <w:del w:id="1168" w:author="Curt Storlazzi" w:date="2015-03-31T11:42:00Z">
        <w:r w:rsidRPr="005C5F5F" w:rsidDel="00716552">
          <w:rPr>
            <w:rFonts w:ascii="Times" w:hAnsi="Times"/>
            <w:color w:val="000000" w:themeColor="text1"/>
            <w:sz w:val="24"/>
            <w:szCs w:val="24"/>
            <w:rPrChange w:id="1169" w:author="Curt Storlazzi" w:date="2015-03-31T11:50:00Z">
              <w:rPr>
                <w:rFonts w:ascii="Times" w:hAnsi="Times"/>
                <w:sz w:val="24"/>
                <w:szCs w:val="24"/>
              </w:rPr>
            </w:rPrChange>
          </w:rPr>
          <w:delText xml:space="preserve">Three Nortek Aquadopp ADCP were supplied by the USGS Pacific Water Science Center in Santa Cruz, CA, and deployed on the reef flat in Faga'alu for one week: February 15-23, 2014 (Figure 1). </w:delText>
        </w:r>
      </w:del>
      <w:r w:rsidRPr="005C5F5F">
        <w:rPr>
          <w:rFonts w:ascii="Times" w:hAnsi="Times"/>
          <w:color w:val="000000" w:themeColor="text1"/>
          <w:sz w:val="24"/>
          <w:szCs w:val="24"/>
          <w:rPrChange w:id="1170" w:author="Curt Storlazzi" w:date="2015-03-31T11:50:00Z">
            <w:rPr>
              <w:rFonts w:ascii="Times" w:hAnsi="Times"/>
              <w:sz w:val="24"/>
              <w:szCs w:val="24"/>
            </w:rPr>
          </w:rPrChange>
        </w:rPr>
        <w:t xml:space="preserve">On the </w:t>
      </w:r>
      <w:del w:id="1171" w:author="Curt Storlazzi" w:date="2015-03-31T11:42:00Z">
        <w:r w:rsidRPr="005C5F5F" w:rsidDel="00716552">
          <w:rPr>
            <w:rFonts w:ascii="Times" w:hAnsi="Times"/>
            <w:color w:val="000000" w:themeColor="text1"/>
            <w:sz w:val="24"/>
            <w:szCs w:val="24"/>
            <w:rPrChange w:id="1172" w:author="Curt Storlazzi" w:date="2015-03-31T11:50:00Z">
              <w:rPr>
                <w:rFonts w:ascii="Times" w:hAnsi="Times"/>
                <w:sz w:val="24"/>
                <w:szCs w:val="24"/>
              </w:rPr>
            </w:rPrChange>
          </w:rPr>
          <w:delText xml:space="preserve">Northern </w:delText>
        </w:r>
      </w:del>
      <w:ins w:id="1173" w:author="Curt Storlazzi" w:date="2015-03-31T11:42:00Z">
        <w:r w:rsidR="00716552" w:rsidRPr="005C5F5F">
          <w:rPr>
            <w:rFonts w:ascii="Times" w:hAnsi="Times"/>
            <w:color w:val="000000" w:themeColor="text1"/>
            <w:sz w:val="24"/>
            <w:szCs w:val="24"/>
            <w:rPrChange w:id="1174" w:author="Curt Storlazzi" w:date="2015-03-31T11:50:00Z">
              <w:rPr>
                <w:rFonts w:ascii="Times" w:hAnsi="Times"/>
                <w:sz w:val="24"/>
                <w:szCs w:val="24"/>
              </w:rPr>
            </w:rPrChange>
          </w:rPr>
          <w:t xml:space="preserve">northern </w:t>
        </w:r>
      </w:ins>
      <w:r w:rsidRPr="005C5F5F">
        <w:rPr>
          <w:rFonts w:ascii="Times" w:hAnsi="Times"/>
          <w:color w:val="000000" w:themeColor="text1"/>
          <w:sz w:val="24"/>
          <w:szCs w:val="24"/>
          <w:rPrChange w:id="1175" w:author="Curt Storlazzi" w:date="2015-03-31T11:50:00Z">
            <w:rPr>
              <w:rFonts w:ascii="Times" w:hAnsi="Times"/>
              <w:sz w:val="24"/>
              <w:szCs w:val="24"/>
            </w:rPr>
          </w:rPrChange>
        </w:rPr>
        <w:t xml:space="preserve">reef </w:t>
      </w:r>
      <w:ins w:id="1176" w:author="Curt Storlazzi" w:date="2015-03-31T11:52:00Z">
        <w:r w:rsidR="005C5F5F">
          <w:rPr>
            <w:rFonts w:ascii="Times" w:hAnsi="Times"/>
            <w:color w:val="000000" w:themeColor="text1"/>
            <w:sz w:val="24"/>
            <w:szCs w:val="24"/>
          </w:rPr>
          <w:t>flat (AS</w:t>
        </w:r>
        <w:r w:rsidR="00E73E62">
          <w:rPr>
            <w:rFonts w:ascii="Times" w:hAnsi="Times"/>
            <w:color w:val="000000" w:themeColor="text1"/>
            <w:sz w:val="24"/>
            <w:szCs w:val="24"/>
          </w:rPr>
          <w:t>3)</w:t>
        </w:r>
      </w:ins>
      <w:ins w:id="1177" w:author="Curt Storlazzi" w:date="2015-03-31T11:53:00Z">
        <w:r w:rsidR="00E73E62">
          <w:rPr>
            <w:rFonts w:ascii="Times" w:hAnsi="Times"/>
            <w:color w:val="000000" w:themeColor="text1"/>
            <w:sz w:val="24"/>
            <w:szCs w:val="24"/>
          </w:rPr>
          <w:t>,</w:t>
        </w:r>
      </w:ins>
      <w:ins w:id="1178" w:author="Curt Storlazzi" w:date="2015-03-31T11:52:00Z">
        <w:r w:rsidR="005C5F5F">
          <w:rPr>
            <w:rFonts w:ascii="Times" w:hAnsi="Times"/>
            <w:color w:val="000000" w:themeColor="text1"/>
            <w:sz w:val="24"/>
            <w:szCs w:val="24"/>
          </w:rPr>
          <w:t xml:space="preserve"> </w:t>
        </w:r>
      </w:ins>
      <w:r w:rsidRPr="005C5F5F">
        <w:rPr>
          <w:rFonts w:ascii="Times" w:hAnsi="Times"/>
          <w:color w:val="000000" w:themeColor="text1"/>
          <w:sz w:val="24"/>
          <w:szCs w:val="24"/>
          <w:rPrChange w:id="1179" w:author="Curt Storlazzi" w:date="2015-03-31T11:50:00Z">
            <w:rPr>
              <w:rFonts w:ascii="Times" w:hAnsi="Times"/>
              <w:sz w:val="24"/>
              <w:szCs w:val="24"/>
            </w:rPr>
          </w:rPrChange>
        </w:rPr>
        <w:t>the water level dropped below the minimum blanking distance of the ADCP at low tides (Figure 6</w:t>
      </w:r>
      <w:del w:id="1180" w:author="Curt Storlazzi" w:date="2015-03-31T11:42:00Z">
        <w:r w:rsidRPr="005C5F5F" w:rsidDel="00716552">
          <w:rPr>
            <w:rFonts w:ascii="Times" w:hAnsi="Times"/>
            <w:color w:val="000000" w:themeColor="text1"/>
            <w:sz w:val="24"/>
            <w:szCs w:val="24"/>
            <w:rPrChange w:id="1181" w:author="Curt Storlazzi" w:date="2015-03-31T11:50:00Z">
              <w:rPr>
                <w:rFonts w:ascii="Times" w:hAnsi="Times"/>
                <w:sz w:val="24"/>
                <w:szCs w:val="24"/>
              </w:rPr>
            </w:rPrChange>
          </w:rPr>
          <w:delText>d</w:delText>
        </w:r>
      </w:del>
      <w:r w:rsidRPr="005C5F5F">
        <w:rPr>
          <w:rFonts w:ascii="Times" w:hAnsi="Times"/>
          <w:color w:val="000000" w:themeColor="text1"/>
          <w:sz w:val="24"/>
          <w:szCs w:val="24"/>
          <w:rPrChange w:id="1182" w:author="Curt Storlazzi" w:date="2015-03-31T11:50:00Z">
            <w:rPr>
              <w:rFonts w:ascii="Times" w:hAnsi="Times"/>
              <w:sz w:val="24"/>
              <w:szCs w:val="24"/>
            </w:rPr>
          </w:rPrChange>
        </w:rPr>
        <w:t xml:space="preserve">), and flow </w:t>
      </w:r>
      <w:del w:id="1183" w:author="Curt Storlazzi" w:date="2015-03-31T11:52:00Z">
        <w:r w:rsidRPr="005C5F5F" w:rsidDel="005C5F5F">
          <w:rPr>
            <w:rFonts w:ascii="Times" w:hAnsi="Times"/>
            <w:color w:val="000000" w:themeColor="text1"/>
            <w:sz w:val="24"/>
            <w:szCs w:val="24"/>
            <w:rPrChange w:id="1184" w:author="Curt Storlazzi" w:date="2015-03-31T11:50:00Z">
              <w:rPr>
                <w:rFonts w:ascii="Times" w:hAnsi="Times"/>
                <w:sz w:val="24"/>
                <w:szCs w:val="24"/>
              </w:rPr>
            </w:rPrChange>
          </w:rPr>
          <w:delText xml:space="preserve">is </w:delText>
        </w:r>
      </w:del>
      <w:ins w:id="1185" w:author="Curt Storlazzi" w:date="2015-03-31T11:52:00Z">
        <w:r w:rsidR="005C5F5F">
          <w:rPr>
            <w:rFonts w:ascii="Times" w:hAnsi="Times"/>
            <w:color w:val="000000" w:themeColor="text1"/>
            <w:sz w:val="24"/>
            <w:szCs w:val="24"/>
          </w:rPr>
          <w:t>wa</w:t>
        </w:r>
        <w:r w:rsidR="005C5F5F" w:rsidRPr="005C5F5F">
          <w:rPr>
            <w:rFonts w:ascii="Times" w:hAnsi="Times"/>
            <w:color w:val="000000" w:themeColor="text1"/>
            <w:sz w:val="24"/>
            <w:szCs w:val="24"/>
            <w:rPrChange w:id="1186" w:author="Curt Storlazzi" w:date="2015-03-31T11:50:00Z">
              <w:rPr>
                <w:rFonts w:ascii="Times" w:hAnsi="Times"/>
                <w:sz w:val="24"/>
                <w:szCs w:val="24"/>
              </w:rPr>
            </w:rPrChange>
          </w:rPr>
          <w:t xml:space="preserve">s </w:t>
        </w:r>
      </w:ins>
      <w:r w:rsidRPr="005C5F5F">
        <w:rPr>
          <w:rFonts w:ascii="Times" w:hAnsi="Times"/>
          <w:color w:val="000000" w:themeColor="text1"/>
          <w:sz w:val="24"/>
          <w:szCs w:val="24"/>
          <w:rPrChange w:id="1187" w:author="Curt Storlazzi" w:date="2015-03-31T11:50:00Z">
            <w:rPr>
              <w:rFonts w:ascii="Times" w:hAnsi="Times"/>
              <w:sz w:val="24"/>
              <w:szCs w:val="24"/>
            </w:rPr>
          </w:rPrChange>
        </w:rPr>
        <w:t>assumed to be nearly zero during these times given the relatively low water.</w:t>
      </w:r>
      <w:ins w:id="1188" w:author="Curt Storlazzi" w:date="2015-03-31T11:42:00Z">
        <w:r w:rsidR="00716552" w:rsidRPr="005C5F5F">
          <w:rPr>
            <w:rFonts w:ascii="Times" w:hAnsi="Times"/>
            <w:color w:val="000000" w:themeColor="text1"/>
            <w:sz w:val="24"/>
            <w:szCs w:val="24"/>
            <w:rPrChange w:id="1189" w:author="Curt Storlazzi" w:date="2015-03-31T11:50:00Z">
              <w:rPr>
                <w:rFonts w:ascii="Times" w:hAnsi="Times"/>
                <w:sz w:val="24"/>
                <w:szCs w:val="24"/>
              </w:rPr>
            </w:rPrChange>
          </w:rPr>
          <w:t xml:space="preserve"> </w:t>
        </w:r>
      </w:ins>
    </w:p>
    <w:p w14:paraId="5055A670" w14:textId="2357B902" w:rsidR="00901DEC" w:rsidRPr="005C5F5F" w:rsidRDefault="00C91347">
      <w:pPr>
        <w:spacing w:after="0" w:line="480" w:lineRule="auto"/>
        <w:ind w:firstLine="720"/>
        <w:rPr>
          <w:rFonts w:ascii="Times" w:hAnsi="Times"/>
          <w:color w:val="000000" w:themeColor="text1"/>
          <w:sz w:val="24"/>
          <w:szCs w:val="24"/>
          <w:rPrChange w:id="1190" w:author="Curt Storlazzi" w:date="2015-03-31T11:50:00Z">
            <w:rPr>
              <w:rFonts w:ascii="Times" w:hAnsi="Times"/>
              <w:sz w:val="24"/>
              <w:szCs w:val="24"/>
            </w:rPr>
          </w:rPrChange>
        </w:rPr>
        <w:pPrChange w:id="1191" w:author="Curt Storlazzi" w:date="2015-03-31T11:42:00Z">
          <w:pPr>
            <w:spacing w:after="0" w:line="480" w:lineRule="auto"/>
          </w:pPr>
        </w:pPrChange>
      </w:pPr>
      <w:r w:rsidRPr="005C5F5F">
        <w:rPr>
          <w:rFonts w:ascii="Times" w:hAnsi="Times"/>
          <w:color w:val="000000" w:themeColor="text1"/>
          <w:sz w:val="24"/>
          <w:szCs w:val="24"/>
          <w:rPrChange w:id="1192" w:author="Curt Storlazzi" w:date="2015-03-31T11:50:00Z">
            <w:rPr>
              <w:rFonts w:ascii="Times" w:hAnsi="Times"/>
              <w:sz w:val="24"/>
              <w:szCs w:val="24"/>
            </w:rPr>
          </w:rPrChange>
        </w:rPr>
        <w:t xml:space="preserve">The highest velocity flow was observed over the </w:t>
      </w:r>
      <w:del w:id="1193" w:author="Curt Storlazzi" w:date="2015-03-31T11:53:00Z">
        <w:r w:rsidRPr="005C5F5F" w:rsidDel="00E73E62">
          <w:rPr>
            <w:rFonts w:ascii="Times" w:hAnsi="Times"/>
            <w:color w:val="000000" w:themeColor="text1"/>
            <w:sz w:val="24"/>
            <w:szCs w:val="24"/>
            <w:rPrChange w:id="1194" w:author="Curt Storlazzi" w:date="2015-03-31T11:50:00Z">
              <w:rPr>
                <w:rFonts w:ascii="Times" w:hAnsi="Times"/>
                <w:sz w:val="24"/>
                <w:szCs w:val="24"/>
              </w:rPr>
            </w:rPrChange>
          </w:rPr>
          <w:delText xml:space="preserve">most </w:delText>
        </w:r>
      </w:del>
      <w:r w:rsidRPr="005C5F5F">
        <w:rPr>
          <w:rFonts w:ascii="Times" w:hAnsi="Times"/>
          <w:color w:val="000000" w:themeColor="text1"/>
          <w:sz w:val="24"/>
          <w:szCs w:val="24"/>
          <w:rPrChange w:id="1195" w:author="Curt Storlazzi" w:date="2015-03-31T11:50:00Z">
            <w:rPr>
              <w:rFonts w:ascii="Times" w:hAnsi="Times"/>
              <w:sz w:val="24"/>
              <w:szCs w:val="24"/>
            </w:rPr>
          </w:rPrChange>
        </w:rPr>
        <w:t>southern</w:t>
      </w:r>
      <w:ins w:id="1196" w:author="Curt Storlazzi" w:date="2015-03-31T11:53:00Z">
        <w:r w:rsidR="00E73E62" w:rsidRPr="00916679">
          <w:rPr>
            <w:rFonts w:ascii="Times" w:hAnsi="Times"/>
            <w:color w:val="000000" w:themeColor="text1"/>
            <w:sz w:val="24"/>
            <w:szCs w:val="24"/>
          </w:rPr>
          <w:t>most</w:t>
        </w:r>
      </w:ins>
      <w:r w:rsidRPr="005C5F5F">
        <w:rPr>
          <w:rFonts w:ascii="Times" w:hAnsi="Times"/>
          <w:color w:val="000000" w:themeColor="text1"/>
          <w:sz w:val="24"/>
          <w:szCs w:val="24"/>
          <w:rPrChange w:id="1197" w:author="Curt Storlazzi" w:date="2015-03-31T11:50:00Z">
            <w:rPr>
              <w:rFonts w:ascii="Times" w:hAnsi="Times"/>
              <w:sz w:val="24"/>
              <w:szCs w:val="24"/>
            </w:rPr>
          </w:rPrChange>
        </w:rPr>
        <w:t xml:space="preserve"> part of the reef (AS1)</w:t>
      </w:r>
      <w:ins w:id="1198" w:author="Curt Storlazzi" w:date="2015-03-31T11:53:00Z">
        <w:r w:rsidR="00E73E62">
          <w:rPr>
            <w:rFonts w:ascii="Times" w:hAnsi="Times"/>
            <w:color w:val="000000" w:themeColor="text1"/>
            <w:sz w:val="24"/>
            <w:szCs w:val="24"/>
          </w:rPr>
          <w:t xml:space="preserve"> and was oriented</w:t>
        </w:r>
      </w:ins>
      <w:del w:id="1199" w:author="Curt Storlazzi" w:date="2015-03-31T11:53:00Z">
        <w:r w:rsidRPr="005C5F5F" w:rsidDel="00E73E62">
          <w:rPr>
            <w:rFonts w:ascii="Times" w:hAnsi="Times"/>
            <w:color w:val="000000" w:themeColor="text1"/>
            <w:sz w:val="24"/>
            <w:szCs w:val="24"/>
            <w:rPrChange w:id="1200"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201" w:author="Curt Storlazzi" w:date="2015-03-31T11:50:00Z">
            <w:rPr>
              <w:rFonts w:ascii="Times" w:hAnsi="Times"/>
              <w:sz w:val="24"/>
              <w:szCs w:val="24"/>
            </w:rPr>
          </w:rPrChange>
        </w:rPr>
        <w:t xml:space="preserve"> </w:t>
      </w:r>
      <w:del w:id="1202" w:author="Curt Storlazzi" w:date="2015-03-31T11:54:00Z">
        <w:r w:rsidRPr="005C5F5F" w:rsidDel="00E73E62">
          <w:rPr>
            <w:rFonts w:ascii="Times" w:hAnsi="Times"/>
            <w:color w:val="000000" w:themeColor="text1"/>
            <w:sz w:val="24"/>
            <w:szCs w:val="24"/>
            <w:rPrChange w:id="1203" w:author="Curt Storlazzi" w:date="2015-03-31T11:50:00Z">
              <w:rPr>
                <w:rFonts w:ascii="Times" w:hAnsi="Times"/>
                <w:sz w:val="24"/>
                <w:szCs w:val="24"/>
              </w:rPr>
            </w:rPrChange>
          </w:rPr>
          <w:lastRenderedPageBreak/>
          <w:delText>in</w:delText>
        </w:r>
      </w:del>
      <w:del w:id="1204" w:author="Curt Storlazzi" w:date="2015-03-31T11:53:00Z">
        <w:r w:rsidRPr="005C5F5F" w:rsidDel="00E73E62">
          <w:rPr>
            <w:rFonts w:ascii="Times" w:hAnsi="Times"/>
            <w:color w:val="000000" w:themeColor="text1"/>
            <w:sz w:val="24"/>
            <w:szCs w:val="24"/>
            <w:rPrChange w:id="1205" w:author="Curt Storlazzi" w:date="2015-03-31T11:50:00Z">
              <w:rPr>
                <w:rFonts w:ascii="Times" w:hAnsi="Times"/>
                <w:sz w:val="24"/>
                <w:szCs w:val="24"/>
              </w:rPr>
            </w:rPrChange>
          </w:rPr>
          <w:delText xml:space="preserve"> a</w:delText>
        </w:r>
      </w:del>
      <w:del w:id="1206" w:author="Curt Storlazzi" w:date="2015-03-31T11:54:00Z">
        <w:r w:rsidRPr="005C5F5F" w:rsidDel="00E73E62">
          <w:rPr>
            <w:rFonts w:ascii="Times" w:hAnsi="Times"/>
            <w:color w:val="000000" w:themeColor="text1"/>
            <w:sz w:val="24"/>
            <w:szCs w:val="24"/>
            <w:rPrChange w:id="1207" w:author="Curt Storlazzi" w:date="2015-03-31T11:50:00Z">
              <w:rPr>
                <w:rFonts w:ascii="Times" w:hAnsi="Times"/>
                <w:sz w:val="24"/>
                <w:szCs w:val="24"/>
              </w:rPr>
            </w:rPrChange>
          </w:rPr>
          <w:delText xml:space="preserve"> </w:delText>
        </w:r>
      </w:del>
      <w:ins w:id="1208" w:author="Curt Storlazzi" w:date="2015-03-31T11:54:00Z">
        <w:r w:rsidR="00E73E62">
          <w:rPr>
            <w:rFonts w:ascii="Times" w:hAnsi="Times"/>
            <w:color w:val="000000" w:themeColor="text1"/>
            <w:sz w:val="24"/>
            <w:szCs w:val="24"/>
          </w:rPr>
          <w:t>pre</w:t>
        </w:r>
      </w:ins>
      <w:r w:rsidRPr="005C5F5F">
        <w:rPr>
          <w:rFonts w:ascii="Times" w:hAnsi="Times"/>
          <w:color w:val="000000" w:themeColor="text1"/>
          <w:sz w:val="24"/>
          <w:szCs w:val="24"/>
          <w:rPrChange w:id="1209" w:author="Curt Storlazzi" w:date="2015-03-31T11:50:00Z">
            <w:rPr>
              <w:rFonts w:ascii="Times" w:hAnsi="Times"/>
              <w:sz w:val="24"/>
              <w:szCs w:val="24"/>
            </w:rPr>
          </w:rPrChange>
        </w:rPr>
        <w:t>dominant</w:t>
      </w:r>
      <w:ins w:id="1210" w:author="Curt Storlazzi" w:date="2015-03-31T11:53:00Z">
        <w:r w:rsidR="00E73E62">
          <w:rPr>
            <w:rFonts w:ascii="Times" w:hAnsi="Times"/>
            <w:color w:val="000000" w:themeColor="text1"/>
            <w:sz w:val="24"/>
            <w:szCs w:val="24"/>
          </w:rPr>
          <w:t>ly</w:t>
        </w:r>
      </w:ins>
      <w:r w:rsidRPr="005C5F5F">
        <w:rPr>
          <w:rFonts w:ascii="Times" w:hAnsi="Times"/>
          <w:color w:val="000000" w:themeColor="text1"/>
          <w:sz w:val="24"/>
          <w:szCs w:val="24"/>
          <w:rPrChange w:id="1211" w:author="Curt Storlazzi" w:date="2015-03-31T11:50:00Z">
            <w:rPr>
              <w:rFonts w:ascii="Times" w:hAnsi="Times"/>
              <w:sz w:val="24"/>
              <w:szCs w:val="24"/>
            </w:rPr>
          </w:rPrChange>
        </w:rPr>
        <w:t xml:space="preserve"> </w:t>
      </w:r>
      <w:ins w:id="1212" w:author="Curt Storlazzi" w:date="2015-03-31T11:54:00Z">
        <w:r w:rsidR="00E73E62">
          <w:rPr>
            <w:rFonts w:ascii="Times" w:hAnsi="Times"/>
            <w:color w:val="000000" w:themeColor="text1"/>
            <w:sz w:val="24"/>
            <w:szCs w:val="24"/>
          </w:rPr>
          <w:t xml:space="preserve">in </w:t>
        </w:r>
      </w:ins>
      <w:ins w:id="1213" w:author="Curt Storlazzi" w:date="2015-03-31T11:53:00Z">
        <w:r w:rsidR="00E73E62">
          <w:rPr>
            <w:rFonts w:ascii="Times" w:hAnsi="Times"/>
            <w:color w:val="000000" w:themeColor="text1"/>
            <w:sz w:val="24"/>
            <w:szCs w:val="24"/>
          </w:rPr>
          <w:t xml:space="preserve">a </w:t>
        </w:r>
      </w:ins>
      <w:r w:rsidRPr="005C5F5F">
        <w:rPr>
          <w:rFonts w:ascii="Times" w:hAnsi="Times"/>
          <w:color w:val="000000" w:themeColor="text1"/>
          <w:sz w:val="24"/>
          <w:szCs w:val="24"/>
          <w:rPrChange w:id="1214" w:author="Curt Storlazzi" w:date="2015-03-31T11:50:00Z">
            <w:rPr>
              <w:rFonts w:ascii="Times" w:hAnsi="Times"/>
              <w:sz w:val="24"/>
              <w:szCs w:val="24"/>
            </w:rPr>
          </w:rPrChange>
        </w:rPr>
        <w:t>northwesterly direction</w:t>
      </w:r>
      <w:del w:id="1215" w:author="Curt Storlazzi" w:date="2015-03-31T11:54:00Z">
        <w:r w:rsidRPr="005C5F5F" w:rsidDel="00E73E62">
          <w:rPr>
            <w:rFonts w:ascii="Times" w:hAnsi="Times"/>
            <w:color w:val="000000" w:themeColor="text1"/>
            <w:sz w:val="24"/>
            <w:szCs w:val="24"/>
            <w:rPrChange w:id="1216" w:author="Curt Storlazzi" w:date="2015-03-31T11:50:00Z">
              <w:rPr>
                <w:rFonts w:ascii="Times" w:hAnsi="Times"/>
                <w:sz w:val="24"/>
                <w:szCs w:val="24"/>
              </w:rPr>
            </w:rPrChange>
          </w:rPr>
          <w:delText xml:space="preserve"> for the entire deployment</w:delText>
        </w:r>
      </w:del>
      <w:r w:rsidRPr="005C5F5F">
        <w:rPr>
          <w:rFonts w:ascii="Times" w:hAnsi="Times"/>
          <w:color w:val="000000" w:themeColor="text1"/>
          <w:sz w:val="24"/>
          <w:szCs w:val="24"/>
          <w:rPrChange w:id="1217" w:author="Curt Storlazzi" w:date="2015-03-31T11:50:00Z">
            <w:rPr>
              <w:rFonts w:ascii="Times" w:hAnsi="Times"/>
              <w:sz w:val="24"/>
              <w:szCs w:val="24"/>
            </w:rPr>
          </w:rPrChange>
        </w:rPr>
        <w:t xml:space="preserve">, indicating the strong influence of even small </w:t>
      </w:r>
      <w:del w:id="1218" w:author="Curt Storlazzi" w:date="2015-03-31T11:54:00Z">
        <w:r w:rsidRPr="005C5F5F" w:rsidDel="00E73E62">
          <w:rPr>
            <w:rFonts w:ascii="Times" w:hAnsi="Times"/>
            <w:color w:val="000000" w:themeColor="text1"/>
            <w:sz w:val="24"/>
            <w:szCs w:val="24"/>
            <w:rPrChange w:id="1219" w:author="Curt Storlazzi" w:date="2015-03-31T11:50:00Z">
              <w:rPr>
                <w:rFonts w:ascii="Times" w:hAnsi="Times"/>
                <w:sz w:val="24"/>
                <w:szCs w:val="24"/>
              </w:rPr>
            </w:rPrChange>
          </w:rPr>
          <w:delText xml:space="preserve"> </w:delText>
        </w:r>
      </w:del>
      <w:r w:rsidRPr="005C5F5F">
        <w:rPr>
          <w:rFonts w:ascii="Times" w:hAnsi="Times"/>
          <w:color w:val="000000" w:themeColor="text1"/>
          <w:sz w:val="24"/>
          <w:szCs w:val="24"/>
          <w:rPrChange w:id="1220" w:author="Curt Storlazzi" w:date="2015-03-31T11:50:00Z">
            <w:rPr>
              <w:rFonts w:ascii="Times" w:hAnsi="Times"/>
              <w:sz w:val="24"/>
              <w:szCs w:val="24"/>
            </w:rPr>
          </w:rPrChange>
        </w:rPr>
        <w:t xml:space="preserve">breaking waves over the reef crest. The portion of the reef crest adjacent AS1 receives the most wave energy in Faga'alu, and flow from the reef further to the south of AS1 </w:t>
      </w:r>
      <w:del w:id="1221" w:author="Curt Storlazzi" w:date="2015-03-31T11:54:00Z">
        <w:r w:rsidRPr="005C5F5F" w:rsidDel="00E73E62">
          <w:rPr>
            <w:rFonts w:ascii="Times" w:hAnsi="Times"/>
            <w:color w:val="000000" w:themeColor="text1"/>
            <w:sz w:val="24"/>
            <w:szCs w:val="24"/>
            <w:rPrChange w:id="1222" w:author="Curt Storlazzi" w:date="2015-03-31T11:50:00Z">
              <w:rPr>
                <w:rFonts w:ascii="Times" w:hAnsi="Times"/>
                <w:sz w:val="24"/>
                <w:szCs w:val="24"/>
              </w:rPr>
            </w:rPrChange>
          </w:rPr>
          <w:delText xml:space="preserve">(at Fatumafuti) </w:delText>
        </w:r>
      </w:del>
      <w:r w:rsidRPr="005C5F5F">
        <w:rPr>
          <w:rFonts w:ascii="Times" w:hAnsi="Times"/>
          <w:color w:val="000000" w:themeColor="text1"/>
          <w:sz w:val="24"/>
          <w:szCs w:val="24"/>
          <w:rPrChange w:id="1223" w:author="Curt Storlazzi" w:date="2015-03-31T11:50:00Z">
            <w:rPr>
              <w:rFonts w:ascii="Times" w:hAnsi="Times"/>
              <w:sz w:val="24"/>
              <w:szCs w:val="24"/>
            </w:rPr>
          </w:rPrChange>
        </w:rPr>
        <w:t xml:space="preserve">is open to an even wider window of </w:t>
      </w:r>
      <w:del w:id="1224" w:author="Curt Storlazzi" w:date="2015-03-31T11:54:00Z">
        <w:r w:rsidRPr="005C5F5F" w:rsidDel="00E73E62">
          <w:rPr>
            <w:rFonts w:ascii="Times" w:hAnsi="Times"/>
            <w:color w:val="000000" w:themeColor="text1"/>
            <w:sz w:val="24"/>
            <w:szCs w:val="24"/>
            <w:rPrChange w:id="1225" w:author="Curt Storlazzi" w:date="2015-03-31T11:50:00Z">
              <w:rPr>
                <w:rFonts w:ascii="Times" w:hAnsi="Times"/>
                <w:sz w:val="24"/>
                <w:szCs w:val="24"/>
              </w:rPr>
            </w:rPrChange>
          </w:rPr>
          <w:delText>swell directions</w:delText>
        </w:r>
      </w:del>
      <w:ins w:id="1226" w:author="Curt Storlazzi" w:date="2015-03-31T11:54:00Z">
        <w:r w:rsidR="00E73E62">
          <w:rPr>
            <w:rFonts w:ascii="Times" w:hAnsi="Times"/>
            <w:color w:val="000000" w:themeColor="text1"/>
            <w:sz w:val="24"/>
            <w:szCs w:val="24"/>
          </w:rPr>
          <w:t>wave</w:t>
        </w:r>
      </w:ins>
      <w:ins w:id="1227" w:author="Curt Storlazzi" w:date="2015-03-31T11:55:00Z">
        <w:r w:rsidR="00E73E62">
          <w:rPr>
            <w:rFonts w:ascii="Times" w:hAnsi="Times"/>
            <w:color w:val="000000" w:themeColor="text1"/>
            <w:sz w:val="24"/>
            <w:szCs w:val="24"/>
          </w:rPr>
          <w:t xml:space="preserve"> direction</w:t>
        </w:r>
      </w:ins>
      <w:ins w:id="1228" w:author="Curt Storlazzi" w:date="2015-03-31T11:54:00Z">
        <w:r w:rsidR="00E73E62">
          <w:rPr>
            <w:rFonts w:ascii="Times" w:hAnsi="Times"/>
            <w:color w:val="000000" w:themeColor="text1"/>
            <w:sz w:val="24"/>
            <w:szCs w:val="24"/>
          </w:rPr>
          <w:t>s</w:t>
        </w:r>
      </w:ins>
      <w:r w:rsidRPr="005C5F5F">
        <w:rPr>
          <w:rFonts w:ascii="Times" w:hAnsi="Times"/>
          <w:color w:val="000000" w:themeColor="text1"/>
          <w:sz w:val="24"/>
          <w:szCs w:val="24"/>
          <w:rPrChange w:id="1229" w:author="Curt Storlazzi" w:date="2015-03-31T11:50:00Z">
            <w:rPr>
              <w:rFonts w:ascii="Times" w:hAnsi="Times"/>
              <w:sz w:val="24"/>
              <w:szCs w:val="24"/>
            </w:rPr>
          </w:rPrChange>
        </w:rPr>
        <w:t xml:space="preserve"> </w:t>
      </w:r>
      <w:del w:id="1230" w:author="Curt Storlazzi" w:date="2015-03-31T11:55:00Z">
        <w:r w:rsidRPr="005C5F5F" w:rsidDel="00E73E62">
          <w:rPr>
            <w:rFonts w:ascii="Times" w:hAnsi="Times"/>
            <w:color w:val="000000" w:themeColor="text1"/>
            <w:sz w:val="24"/>
            <w:szCs w:val="24"/>
            <w:rPrChange w:id="1231" w:author="Curt Storlazzi" w:date="2015-03-31T11:50:00Z">
              <w:rPr>
                <w:rFonts w:ascii="Times" w:hAnsi="Times"/>
                <w:sz w:val="24"/>
                <w:szCs w:val="24"/>
              </w:rPr>
            </w:rPrChange>
          </w:rPr>
          <w:delText xml:space="preserve">to </w:delText>
        </w:r>
      </w:del>
      <w:ins w:id="1232" w:author="Curt Storlazzi" w:date="2015-03-31T11:55:00Z">
        <w:r w:rsidR="00E73E62">
          <w:rPr>
            <w:rFonts w:ascii="Times" w:hAnsi="Times"/>
            <w:color w:val="000000" w:themeColor="text1"/>
            <w:sz w:val="24"/>
            <w:szCs w:val="24"/>
          </w:rPr>
          <w:t>from</w:t>
        </w:r>
        <w:r w:rsidR="00E73E62" w:rsidRPr="005C5F5F">
          <w:rPr>
            <w:rFonts w:ascii="Times" w:hAnsi="Times"/>
            <w:color w:val="000000" w:themeColor="text1"/>
            <w:sz w:val="24"/>
            <w:szCs w:val="24"/>
            <w:rPrChange w:id="1233"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234" w:author="Curt Storlazzi" w:date="2015-03-31T11:50:00Z">
            <w:rPr>
              <w:rFonts w:ascii="Times" w:hAnsi="Times"/>
              <w:sz w:val="24"/>
              <w:szCs w:val="24"/>
            </w:rPr>
          </w:rPrChange>
        </w:rPr>
        <w:t xml:space="preserve">the south and southwest. High </w:t>
      </w:r>
      <w:del w:id="1235" w:author="Curt Storlazzi" w:date="2015-03-31T11:55:00Z">
        <w:r w:rsidRPr="005C5F5F" w:rsidDel="00E73E62">
          <w:rPr>
            <w:rFonts w:ascii="Times" w:hAnsi="Times"/>
            <w:color w:val="000000" w:themeColor="text1"/>
            <w:sz w:val="24"/>
            <w:szCs w:val="24"/>
            <w:rPrChange w:id="1236" w:author="Curt Storlazzi" w:date="2015-03-31T11:50:00Z">
              <w:rPr>
                <w:rFonts w:ascii="Times" w:hAnsi="Times"/>
                <w:sz w:val="24"/>
                <w:szCs w:val="24"/>
              </w:rPr>
            </w:rPrChange>
          </w:rPr>
          <w:delText>velocity flows</w:delText>
        </w:r>
      </w:del>
      <w:ins w:id="1237" w:author="Curt Storlazzi" w:date="2015-03-31T11:55:00Z">
        <w:r w:rsidR="00E73E62">
          <w:rPr>
            <w:rFonts w:ascii="Times" w:hAnsi="Times"/>
            <w:color w:val="000000" w:themeColor="text1"/>
            <w:sz w:val="24"/>
            <w:szCs w:val="24"/>
          </w:rPr>
          <w:t>speed currents</w:t>
        </w:r>
      </w:ins>
      <w:r w:rsidRPr="005C5F5F">
        <w:rPr>
          <w:rFonts w:ascii="Times" w:hAnsi="Times"/>
          <w:color w:val="000000" w:themeColor="text1"/>
          <w:sz w:val="24"/>
          <w:szCs w:val="24"/>
          <w:rPrChange w:id="1238" w:author="Curt Storlazzi" w:date="2015-03-31T11:50:00Z">
            <w:rPr>
              <w:rFonts w:ascii="Times" w:hAnsi="Times"/>
              <w:sz w:val="24"/>
              <w:szCs w:val="24"/>
            </w:rPr>
          </w:rPrChange>
        </w:rPr>
        <w:t xml:space="preserve"> were also </w:t>
      </w:r>
      <w:del w:id="1239" w:author="Curt Storlazzi" w:date="2015-03-31T11:55:00Z">
        <w:r w:rsidRPr="005C5F5F" w:rsidDel="00E73E62">
          <w:rPr>
            <w:rFonts w:ascii="Times" w:hAnsi="Times"/>
            <w:color w:val="000000" w:themeColor="text1"/>
            <w:sz w:val="24"/>
            <w:szCs w:val="24"/>
            <w:rPrChange w:id="1240" w:author="Curt Storlazzi" w:date="2015-03-31T11:50:00Z">
              <w:rPr>
                <w:rFonts w:ascii="Times" w:hAnsi="Times"/>
                <w:sz w:val="24"/>
                <w:szCs w:val="24"/>
              </w:rPr>
            </w:rPrChange>
          </w:rPr>
          <w:delText xml:space="preserve">observed </w:delText>
        </w:r>
      </w:del>
      <w:ins w:id="1241" w:author="Curt Storlazzi" w:date="2015-03-31T11:55:00Z">
        <w:r w:rsidR="00E73E62">
          <w:rPr>
            <w:rFonts w:ascii="Times" w:hAnsi="Times"/>
            <w:color w:val="000000" w:themeColor="text1"/>
            <w:sz w:val="24"/>
            <w:szCs w:val="24"/>
          </w:rPr>
          <w:t>measured</w:t>
        </w:r>
        <w:r w:rsidR="00E73E62" w:rsidRPr="005C5F5F">
          <w:rPr>
            <w:rFonts w:ascii="Times" w:hAnsi="Times"/>
            <w:color w:val="000000" w:themeColor="text1"/>
            <w:sz w:val="24"/>
            <w:szCs w:val="24"/>
            <w:rPrChange w:id="1242" w:author="Curt Storlazzi" w:date="2015-03-31T11:50:00Z">
              <w:rPr>
                <w:rFonts w:ascii="Times" w:hAnsi="Times"/>
                <w:sz w:val="24"/>
                <w:szCs w:val="24"/>
              </w:rPr>
            </w:rPrChange>
          </w:rPr>
          <w:t xml:space="preserve"> </w:t>
        </w:r>
        <w:r w:rsidR="00E73E62">
          <w:rPr>
            <w:rFonts w:ascii="Times" w:hAnsi="Times"/>
            <w:color w:val="000000" w:themeColor="text1"/>
            <w:sz w:val="24"/>
            <w:szCs w:val="24"/>
          </w:rPr>
          <w:t xml:space="preserve">on the southern reef adjacent to the ‘awa </w:t>
        </w:r>
      </w:ins>
      <w:r w:rsidRPr="005C5F5F">
        <w:rPr>
          <w:rFonts w:ascii="Times" w:hAnsi="Times"/>
          <w:color w:val="000000" w:themeColor="text1"/>
          <w:sz w:val="24"/>
          <w:szCs w:val="24"/>
          <w:rPrChange w:id="1243" w:author="Curt Storlazzi" w:date="2015-03-31T11:50:00Z">
            <w:rPr>
              <w:rFonts w:ascii="Times" w:hAnsi="Times"/>
              <w:sz w:val="24"/>
              <w:szCs w:val="24"/>
            </w:rPr>
          </w:rPrChange>
        </w:rPr>
        <w:t xml:space="preserve">at AS2, though not as consisently as at AS1, and </w:t>
      </w:r>
      <w:del w:id="1244" w:author="Curt Storlazzi" w:date="2015-03-31T11:56:00Z">
        <w:r w:rsidRPr="005C5F5F" w:rsidDel="00E73E62">
          <w:rPr>
            <w:rFonts w:ascii="Times" w:hAnsi="Times"/>
            <w:color w:val="000000" w:themeColor="text1"/>
            <w:sz w:val="24"/>
            <w:szCs w:val="24"/>
            <w:rPrChange w:id="1245" w:author="Curt Storlazzi" w:date="2015-03-31T11:50:00Z">
              <w:rPr>
                <w:rFonts w:ascii="Times" w:hAnsi="Times"/>
                <w:sz w:val="24"/>
                <w:szCs w:val="24"/>
              </w:rPr>
            </w:rPrChange>
          </w:rPr>
          <w:delText>in a</w:delText>
        </w:r>
      </w:del>
      <w:ins w:id="1246" w:author="Curt Storlazzi" w:date="2015-03-31T11:56:00Z">
        <w:r w:rsidR="00E73E62">
          <w:rPr>
            <w:rFonts w:ascii="Times" w:hAnsi="Times"/>
            <w:color w:val="000000" w:themeColor="text1"/>
            <w:sz w:val="24"/>
            <w:szCs w:val="24"/>
          </w:rPr>
          <w:t>pre</w:t>
        </w:r>
      </w:ins>
      <w:del w:id="1247" w:author="Curt Storlazzi" w:date="2015-03-31T11:56:00Z">
        <w:r w:rsidRPr="005C5F5F" w:rsidDel="00E73E62">
          <w:rPr>
            <w:rFonts w:ascii="Times" w:hAnsi="Times"/>
            <w:color w:val="000000" w:themeColor="text1"/>
            <w:sz w:val="24"/>
            <w:szCs w:val="24"/>
            <w:rPrChange w:id="1248" w:author="Curt Storlazzi" w:date="2015-03-31T11:50:00Z">
              <w:rPr>
                <w:rFonts w:ascii="Times" w:hAnsi="Times"/>
                <w:sz w:val="24"/>
                <w:szCs w:val="24"/>
              </w:rPr>
            </w:rPrChange>
          </w:rPr>
          <w:delText xml:space="preserve"> </w:delText>
        </w:r>
      </w:del>
      <w:r w:rsidRPr="005C5F5F">
        <w:rPr>
          <w:rFonts w:ascii="Times" w:hAnsi="Times"/>
          <w:color w:val="000000" w:themeColor="text1"/>
          <w:sz w:val="24"/>
          <w:szCs w:val="24"/>
          <w:rPrChange w:id="1249" w:author="Curt Storlazzi" w:date="2015-03-31T11:50:00Z">
            <w:rPr>
              <w:rFonts w:ascii="Times" w:hAnsi="Times"/>
              <w:sz w:val="24"/>
              <w:szCs w:val="24"/>
            </w:rPr>
          </w:rPrChange>
        </w:rPr>
        <w:t xml:space="preserve">dominantly </w:t>
      </w:r>
      <w:ins w:id="1250" w:author="Curt Storlazzi" w:date="2015-03-31T11:56:00Z">
        <w:r w:rsidR="00E73E62">
          <w:rPr>
            <w:rFonts w:ascii="Times" w:hAnsi="Times"/>
            <w:color w:val="000000" w:themeColor="text1"/>
            <w:sz w:val="24"/>
            <w:szCs w:val="24"/>
          </w:rPr>
          <w:t xml:space="preserve">in </w:t>
        </w:r>
      </w:ins>
      <w:r w:rsidRPr="005C5F5F">
        <w:rPr>
          <w:rFonts w:ascii="Times" w:hAnsi="Times"/>
          <w:color w:val="000000" w:themeColor="text1"/>
          <w:sz w:val="24"/>
          <w:szCs w:val="24"/>
          <w:rPrChange w:id="1251" w:author="Curt Storlazzi" w:date="2015-03-31T11:50:00Z">
            <w:rPr>
              <w:rFonts w:ascii="Times" w:hAnsi="Times"/>
              <w:sz w:val="24"/>
              <w:szCs w:val="24"/>
            </w:rPr>
          </w:rPrChange>
        </w:rPr>
        <w:t>southwesterly direction, reflecting the relative orientation of the reef crest</w:t>
      </w:r>
      <w:del w:id="1252" w:author="Curt Storlazzi" w:date="2015-03-31T11:56:00Z">
        <w:r w:rsidRPr="005C5F5F" w:rsidDel="00E73E62">
          <w:rPr>
            <w:rFonts w:ascii="Times" w:hAnsi="Times"/>
            <w:color w:val="000000" w:themeColor="text1"/>
            <w:sz w:val="24"/>
            <w:szCs w:val="24"/>
            <w:rPrChange w:id="1253" w:author="Curt Storlazzi" w:date="2015-03-31T11:50:00Z">
              <w:rPr>
                <w:rFonts w:ascii="Times" w:hAnsi="Times"/>
                <w:sz w:val="24"/>
                <w:szCs w:val="24"/>
              </w:rPr>
            </w:rPrChange>
          </w:rPr>
          <w:delText xml:space="preserve"> and shore</w:delText>
        </w:r>
      </w:del>
      <w:r w:rsidRPr="005C5F5F">
        <w:rPr>
          <w:rFonts w:ascii="Times" w:hAnsi="Times"/>
          <w:color w:val="000000" w:themeColor="text1"/>
          <w:sz w:val="24"/>
          <w:szCs w:val="24"/>
          <w:rPrChange w:id="1254" w:author="Curt Storlazzi" w:date="2015-03-31T11:50:00Z">
            <w:rPr>
              <w:rFonts w:ascii="Times" w:hAnsi="Times"/>
              <w:sz w:val="24"/>
              <w:szCs w:val="24"/>
            </w:rPr>
          </w:rPrChange>
        </w:rPr>
        <w:t xml:space="preserve">. Whereas the flow at AS1 </w:t>
      </w:r>
      <w:del w:id="1255" w:author="Curt Storlazzi" w:date="2015-03-31T11:56:00Z">
        <w:r w:rsidRPr="005C5F5F" w:rsidDel="00E73E62">
          <w:rPr>
            <w:rFonts w:ascii="Times" w:hAnsi="Times"/>
            <w:color w:val="000000" w:themeColor="text1"/>
            <w:sz w:val="24"/>
            <w:szCs w:val="24"/>
            <w:rPrChange w:id="1256" w:author="Curt Storlazzi" w:date="2015-03-31T11:50:00Z">
              <w:rPr>
                <w:rFonts w:ascii="Times" w:hAnsi="Times"/>
                <w:sz w:val="24"/>
                <w:szCs w:val="24"/>
              </w:rPr>
            </w:rPrChange>
          </w:rPr>
          <w:delText xml:space="preserve">is </w:delText>
        </w:r>
      </w:del>
      <w:ins w:id="1257" w:author="Curt Storlazzi" w:date="2015-03-31T11:56:00Z">
        <w:r w:rsidR="00E73E62">
          <w:rPr>
            <w:rFonts w:ascii="Times" w:hAnsi="Times"/>
            <w:color w:val="000000" w:themeColor="text1"/>
            <w:sz w:val="24"/>
            <w:szCs w:val="24"/>
          </w:rPr>
          <w:t>wa</w:t>
        </w:r>
        <w:r w:rsidR="00E73E62" w:rsidRPr="005C5F5F">
          <w:rPr>
            <w:rFonts w:ascii="Times" w:hAnsi="Times"/>
            <w:color w:val="000000" w:themeColor="text1"/>
            <w:sz w:val="24"/>
            <w:szCs w:val="24"/>
            <w:rPrChange w:id="1258" w:author="Curt Storlazzi" w:date="2015-03-31T11:50:00Z">
              <w:rPr>
                <w:rFonts w:ascii="Times" w:hAnsi="Times"/>
                <w:sz w:val="24"/>
                <w:szCs w:val="24"/>
              </w:rPr>
            </w:rPrChange>
          </w:rPr>
          <w:t xml:space="preserve">s </w:t>
        </w:r>
      </w:ins>
      <w:r w:rsidRPr="005C5F5F">
        <w:rPr>
          <w:rFonts w:ascii="Times" w:hAnsi="Times"/>
          <w:color w:val="000000" w:themeColor="text1"/>
          <w:sz w:val="24"/>
          <w:szCs w:val="24"/>
          <w:rPrChange w:id="1259" w:author="Curt Storlazzi" w:date="2015-03-31T11:50:00Z">
            <w:rPr>
              <w:rFonts w:ascii="Times" w:hAnsi="Times"/>
              <w:sz w:val="24"/>
              <w:szCs w:val="24"/>
            </w:rPr>
          </w:rPrChange>
        </w:rPr>
        <w:t xml:space="preserve">deflected by the shore, turning the cross-reef flow of water north toward the deeper parts of the bay and </w:t>
      </w:r>
      <w:del w:id="1260" w:author="Curt Storlazzi" w:date="2015-03-31T11:57:00Z">
        <w:r w:rsidRPr="005C5F5F" w:rsidDel="00E73E62">
          <w:rPr>
            <w:rFonts w:ascii="Times" w:hAnsi="Times"/>
            <w:color w:val="000000" w:themeColor="text1"/>
            <w:sz w:val="24"/>
            <w:szCs w:val="24"/>
            <w:rPrChange w:id="1261" w:author="Curt Storlazzi" w:date="2015-03-31T11:50:00Z">
              <w:rPr>
                <w:rFonts w:ascii="Times" w:hAnsi="Times"/>
                <w:sz w:val="24"/>
                <w:szCs w:val="24"/>
              </w:rPr>
            </w:rPrChange>
          </w:rPr>
          <w:delText xml:space="preserve">main </w:delText>
        </w:r>
      </w:del>
      <w:ins w:id="1262" w:author="Curt Storlazzi" w:date="2015-03-31T11:57:00Z">
        <w:r w:rsidR="00E73E62">
          <w:rPr>
            <w:rFonts w:ascii="Times" w:hAnsi="Times"/>
            <w:color w:val="000000" w:themeColor="text1"/>
            <w:sz w:val="24"/>
            <w:szCs w:val="24"/>
          </w:rPr>
          <w:t>the ‘awa</w:t>
        </w:r>
        <w:r w:rsidR="00E73E62" w:rsidRPr="005C5F5F">
          <w:rPr>
            <w:rFonts w:ascii="Times" w:hAnsi="Times"/>
            <w:color w:val="000000" w:themeColor="text1"/>
            <w:sz w:val="24"/>
            <w:szCs w:val="24"/>
            <w:rPrChange w:id="1263"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264" w:author="Curt Storlazzi" w:date="2015-03-31T11:50:00Z">
            <w:rPr>
              <w:rFonts w:ascii="Times" w:hAnsi="Times"/>
              <w:sz w:val="24"/>
              <w:szCs w:val="24"/>
            </w:rPr>
          </w:rPrChange>
        </w:rPr>
        <w:t xml:space="preserve">channel, the flow at AS2 </w:t>
      </w:r>
      <w:del w:id="1265" w:author="Curt Storlazzi" w:date="2015-03-31T11:57:00Z">
        <w:r w:rsidRPr="005C5F5F" w:rsidDel="00E73E62">
          <w:rPr>
            <w:rFonts w:ascii="Times" w:hAnsi="Times"/>
            <w:color w:val="000000" w:themeColor="text1"/>
            <w:sz w:val="24"/>
            <w:szCs w:val="24"/>
            <w:rPrChange w:id="1266" w:author="Curt Storlazzi" w:date="2015-03-31T11:50:00Z">
              <w:rPr>
                <w:rFonts w:ascii="Times" w:hAnsi="Times"/>
                <w:sz w:val="24"/>
                <w:szCs w:val="24"/>
              </w:rPr>
            </w:rPrChange>
          </w:rPr>
          <w:delText xml:space="preserve">is </w:delText>
        </w:r>
      </w:del>
      <w:ins w:id="1267" w:author="Curt Storlazzi" w:date="2015-03-31T11:57:00Z">
        <w:r w:rsidR="00E73E62">
          <w:rPr>
            <w:rFonts w:ascii="Times" w:hAnsi="Times"/>
            <w:color w:val="000000" w:themeColor="text1"/>
            <w:sz w:val="24"/>
            <w:szCs w:val="24"/>
          </w:rPr>
          <w:t>wa</w:t>
        </w:r>
        <w:r w:rsidR="00E73E62" w:rsidRPr="005C5F5F">
          <w:rPr>
            <w:rFonts w:ascii="Times" w:hAnsi="Times"/>
            <w:color w:val="000000" w:themeColor="text1"/>
            <w:sz w:val="24"/>
            <w:szCs w:val="24"/>
            <w:rPrChange w:id="1268" w:author="Curt Storlazzi" w:date="2015-03-31T11:50:00Z">
              <w:rPr>
                <w:rFonts w:ascii="Times" w:hAnsi="Times"/>
                <w:sz w:val="24"/>
                <w:szCs w:val="24"/>
              </w:rPr>
            </w:rPrChange>
          </w:rPr>
          <w:t xml:space="preserve">s </w:t>
        </w:r>
      </w:ins>
      <w:r w:rsidRPr="005C5F5F">
        <w:rPr>
          <w:rFonts w:ascii="Times" w:hAnsi="Times"/>
          <w:color w:val="000000" w:themeColor="text1"/>
          <w:sz w:val="24"/>
          <w:szCs w:val="24"/>
          <w:rPrChange w:id="1269" w:author="Curt Storlazzi" w:date="2015-03-31T11:50:00Z">
            <w:rPr>
              <w:rFonts w:ascii="Times" w:hAnsi="Times"/>
              <w:sz w:val="24"/>
              <w:szCs w:val="24"/>
            </w:rPr>
          </w:rPrChange>
        </w:rPr>
        <w:t xml:space="preserve">primarily shoreward into the deep pools in the </w:t>
      </w:r>
      <w:del w:id="1270" w:author="Curt Storlazzi" w:date="2015-03-31T11:57:00Z">
        <w:r w:rsidRPr="005C5F5F" w:rsidDel="00E73E62">
          <w:rPr>
            <w:rFonts w:ascii="Times" w:hAnsi="Times"/>
            <w:color w:val="000000" w:themeColor="text1"/>
            <w:sz w:val="24"/>
            <w:szCs w:val="24"/>
            <w:rPrChange w:id="1271" w:author="Curt Storlazzi" w:date="2015-03-31T11:50:00Z">
              <w:rPr>
                <w:rFonts w:ascii="Times" w:hAnsi="Times"/>
                <w:sz w:val="24"/>
                <w:szCs w:val="24"/>
              </w:rPr>
            </w:rPrChange>
          </w:rPr>
          <w:delText>middle o</w:delText>
        </w:r>
      </w:del>
      <w:ins w:id="1272" w:author="Curt Storlazzi" w:date="2015-03-31T11:57:00Z">
        <w:r w:rsidR="00E73E62">
          <w:rPr>
            <w:rFonts w:ascii="Times" w:hAnsi="Times"/>
            <w:color w:val="000000" w:themeColor="text1"/>
            <w:sz w:val="24"/>
            <w:szCs w:val="24"/>
          </w:rPr>
          <w:t>inshore side of</w:t>
        </w:r>
      </w:ins>
      <w:del w:id="1273" w:author="Curt Storlazzi" w:date="2015-03-31T11:57:00Z">
        <w:r w:rsidRPr="005C5F5F" w:rsidDel="00E73E62">
          <w:rPr>
            <w:rFonts w:ascii="Times" w:hAnsi="Times"/>
            <w:color w:val="000000" w:themeColor="text1"/>
            <w:sz w:val="24"/>
            <w:szCs w:val="24"/>
            <w:rPrChange w:id="1274" w:author="Curt Storlazzi" w:date="2015-03-31T11:50:00Z">
              <w:rPr>
                <w:rFonts w:ascii="Times" w:hAnsi="Times"/>
                <w:sz w:val="24"/>
                <w:szCs w:val="24"/>
              </w:rPr>
            </w:rPrChange>
          </w:rPr>
          <w:delText>f</w:delText>
        </w:r>
      </w:del>
      <w:r w:rsidRPr="005C5F5F">
        <w:rPr>
          <w:rFonts w:ascii="Times" w:hAnsi="Times"/>
          <w:color w:val="000000" w:themeColor="text1"/>
          <w:sz w:val="24"/>
          <w:szCs w:val="24"/>
          <w:rPrChange w:id="1275" w:author="Curt Storlazzi" w:date="2015-03-31T11:50:00Z">
            <w:rPr>
              <w:rFonts w:ascii="Times" w:hAnsi="Times"/>
              <w:sz w:val="24"/>
              <w:szCs w:val="24"/>
            </w:rPr>
          </w:rPrChange>
        </w:rPr>
        <w:t xml:space="preserve"> the reef flat</w:t>
      </w:r>
      <w:del w:id="1276" w:author="Curt Storlazzi" w:date="2015-03-31T11:57:00Z">
        <w:r w:rsidRPr="005C5F5F" w:rsidDel="00E73E62">
          <w:rPr>
            <w:rFonts w:ascii="Times" w:hAnsi="Times"/>
            <w:color w:val="000000" w:themeColor="text1"/>
            <w:sz w:val="24"/>
            <w:szCs w:val="24"/>
            <w:rPrChange w:id="1277" w:author="Curt Storlazzi" w:date="2015-03-31T11:50:00Z">
              <w:rPr>
                <w:rFonts w:ascii="Times" w:hAnsi="Times"/>
                <w:sz w:val="24"/>
                <w:szCs w:val="24"/>
              </w:rPr>
            </w:rPrChange>
          </w:rPr>
          <w:delText xml:space="preserve"> before turning into the main channel</w:delText>
        </w:r>
      </w:del>
      <w:commentRangeStart w:id="1278"/>
      <w:r w:rsidRPr="005C5F5F">
        <w:rPr>
          <w:rFonts w:ascii="Times" w:hAnsi="Times"/>
          <w:color w:val="000000" w:themeColor="text1"/>
          <w:sz w:val="24"/>
          <w:szCs w:val="24"/>
          <w:rPrChange w:id="1279" w:author="Curt Storlazzi" w:date="2015-03-31T11:50:00Z">
            <w:rPr>
              <w:rFonts w:ascii="Times" w:hAnsi="Times"/>
              <w:sz w:val="24"/>
              <w:szCs w:val="24"/>
            </w:rPr>
          </w:rPrChange>
        </w:rPr>
        <w:t xml:space="preserve">. It would seem that flow over the southern reef would flow directly into the main channel, however this flow is deflected away from the main channel, shoreward. This deflection is caused by wave energy refracting and surging into the main channel, pushing southward from the main channel onto the soouthern reef. </w:t>
      </w:r>
      <w:commentRangeEnd w:id="1278"/>
      <w:r w:rsidR="00E73E62">
        <w:rPr>
          <w:rStyle w:val="CommentReference"/>
        </w:rPr>
        <w:commentReference w:id="1278"/>
      </w:r>
      <w:r w:rsidRPr="005C5F5F">
        <w:rPr>
          <w:rFonts w:ascii="Times" w:hAnsi="Times"/>
          <w:color w:val="000000" w:themeColor="text1"/>
          <w:sz w:val="24"/>
          <w:szCs w:val="24"/>
          <w:rPrChange w:id="1280" w:author="Curt Storlazzi" w:date="2015-03-31T11:50:00Z">
            <w:rPr>
              <w:rFonts w:ascii="Times" w:hAnsi="Times"/>
              <w:sz w:val="24"/>
              <w:szCs w:val="24"/>
            </w:rPr>
          </w:rPrChange>
        </w:rPr>
        <w:t>Flow data at AS1 also illustrate the modulating effect of tidal stage on flow speed</w:t>
      </w:r>
      <w:ins w:id="1281" w:author="Curt Storlazzi" w:date="2015-03-31T11:58:00Z">
        <w:r w:rsidR="00E73E62">
          <w:rPr>
            <w:rFonts w:ascii="Times" w:hAnsi="Times"/>
            <w:color w:val="000000" w:themeColor="text1"/>
            <w:sz w:val="24"/>
            <w:szCs w:val="24"/>
          </w:rPr>
          <w:t xml:space="preserve"> over the reef flat</w:t>
        </w:r>
      </w:ins>
      <w:r w:rsidRPr="005C5F5F">
        <w:rPr>
          <w:rFonts w:ascii="Times" w:hAnsi="Times"/>
          <w:color w:val="000000" w:themeColor="text1"/>
          <w:sz w:val="24"/>
          <w:szCs w:val="24"/>
          <w:rPrChange w:id="1282" w:author="Curt Storlazzi" w:date="2015-03-31T11:50:00Z">
            <w:rPr>
              <w:rFonts w:ascii="Times" w:hAnsi="Times"/>
              <w:sz w:val="24"/>
              <w:szCs w:val="24"/>
            </w:rPr>
          </w:rPrChange>
        </w:rPr>
        <w:t xml:space="preserve"> similar to </w:t>
      </w:r>
      <w:ins w:id="1283" w:author="Curt Storlazzi" w:date="2015-03-31T11:59:00Z">
        <w:r w:rsidR="00E73E62">
          <w:rPr>
            <w:rFonts w:ascii="Times" w:hAnsi="Times"/>
            <w:color w:val="000000" w:themeColor="text1"/>
            <w:sz w:val="24"/>
            <w:szCs w:val="24"/>
          </w:rPr>
          <w:t xml:space="preserve">that observed by </w:t>
        </w:r>
      </w:ins>
      <w:r w:rsidRPr="005C5F5F">
        <w:rPr>
          <w:rFonts w:ascii="Times" w:hAnsi="Times"/>
          <w:color w:val="000000" w:themeColor="text1"/>
          <w:sz w:val="24"/>
          <w:szCs w:val="24"/>
          <w:rPrChange w:id="1284" w:author="Curt Storlazzi" w:date="2015-03-31T11:50:00Z">
            <w:rPr>
              <w:rFonts w:ascii="Times" w:hAnsi="Times"/>
              <w:sz w:val="24"/>
              <w:szCs w:val="24"/>
            </w:rPr>
          </w:rPrChange>
        </w:rPr>
        <w:t>Storlazzi et al.</w:t>
      </w:r>
      <w:del w:id="1285" w:author="Curt Storlazzi" w:date="2015-03-31T11:59:00Z">
        <w:r w:rsidRPr="005C5F5F" w:rsidDel="00E73E62">
          <w:rPr>
            <w:rFonts w:ascii="Times" w:hAnsi="Times"/>
            <w:color w:val="000000" w:themeColor="text1"/>
            <w:sz w:val="24"/>
            <w:szCs w:val="24"/>
            <w:rPrChange w:id="1286"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287" w:author="Curt Storlazzi" w:date="2015-03-31T11:50:00Z">
            <w:rPr>
              <w:rFonts w:ascii="Times" w:hAnsi="Times"/>
              <w:sz w:val="24"/>
              <w:szCs w:val="24"/>
            </w:rPr>
          </w:rPrChange>
        </w:rPr>
        <w:t xml:space="preserve"> (2004)</w:t>
      </w:r>
      <w:ins w:id="1288" w:author="Curt Storlazzi" w:date="2015-03-31T11:59:00Z">
        <w:r w:rsidR="00E73E62">
          <w:rPr>
            <w:rFonts w:ascii="Times" w:hAnsi="Times"/>
            <w:color w:val="000000" w:themeColor="text1"/>
            <w:sz w:val="24"/>
            <w:szCs w:val="24"/>
          </w:rPr>
          <w:t xml:space="preserve"> and Presto et al. (2006)</w:t>
        </w:r>
      </w:ins>
      <w:r w:rsidRPr="005C5F5F">
        <w:rPr>
          <w:rFonts w:ascii="Times" w:hAnsi="Times"/>
          <w:color w:val="000000" w:themeColor="text1"/>
          <w:sz w:val="24"/>
          <w:szCs w:val="24"/>
          <w:rPrChange w:id="1289" w:author="Curt Storlazzi" w:date="2015-03-31T11:50:00Z">
            <w:rPr>
              <w:rFonts w:ascii="Times" w:hAnsi="Times"/>
              <w:sz w:val="24"/>
              <w:szCs w:val="24"/>
            </w:rPr>
          </w:rPrChange>
        </w:rPr>
        <w:t xml:space="preserve">. During </w:t>
      </w:r>
      <w:del w:id="1290" w:author="Curt Storlazzi" w:date="2015-03-31T11:59:00Z">
        <w:r w:rsidRPr="005C5F5F" w:rsidDel="00E73E62">
          <w:rPr>
            <w:rFonts w:ascii="Times" w:hAnsi="Times"/>
            <w:color w:val="000000" w:themeColor="text1"/>
            <w:sz w:val="24"/>
            <w:szCs w:val="24"/>
            <w:rPrChange w:id="1291" w:author="Curt Storlazzi" w:date="2015-03-31T11:50:00Z">
              <w:rPr>
                <w:rFonts w:ascii="Times" w:hAnsi="Times"/>
                <w:sz w:val="24"/>
                <w:szCs w:val="24"/>
              </w:rPr>
            </w:rPrChange>
          </w:rPr>
          <w:delText xml:space="preserve">Days </w:delText>
        </w:r>
      </w:del>
      <w:ins w:id="1292" w:author="Curt Storlazzi" w:date="2015-03-31T11:59:00Z">
        <w:r w:rsidR="00E73E62">
          <w:rPr>
            <w:rFonts w:ascii="Times" w:hAnsi="Times"/>
            <w:color w:val="000000" w:themeColor="text1"/>
            <w:sz w:val="24"/>
            <w:szCs w:val="24"/>
          </w:rPr>
          <w:t>YD</w:t>
        </w:r>
        <w:r w:rsidR="00E73E62" w:rsidRPr="005C5F5F">
          <w:rPr>
            <w:rFonts w:ascii="Times" w:hAnsi="Times"/>
            <w:color w:val="000000" w:themeColor="text1"/>
            <w:sz w:val="24"/>
            <w:szCs w:val="24"/>
            <w:rPrChange w:id="1293"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294" w:author="Curt Storlazzi" w:date="2015-03-31T11:50:00Z">
            <w:rPr>
              <w:rFonts w:ascii="Times" w:hAnsi="Times"/>
              <w:sz w:val="24"/>
              <w:szCs w:val="24"/>
            </w:rPr>
          </w:rPrChange>
        </w:rPr>
        <w:t>52</w:t>
      </w:r>
      <w:ins w:id="1295" w:author="Curt Storlazzi" w:date="2015-03-31T11:59:00Z">
        <w:r w:rsidR="00E73E62">
          <w:rPr>
            <w:rFonts w:ascii="Times" w:hAnsi="Times"/>
            <w:color w:val="000000" w:themeColor="text1"/>
            <w:sz w:val="24"/>
            <w:szCs w:val="24"/>
          </w:rPr>
          <w:t>-</w:t>
        </w:r>
      </w:ins>
      <w:del w:id="1296" w:author="Curt Storlazzi" w:date="2015-03-31T11:59:00Z">
        <w:r w:rsidRPr="005C5F5F" w:rsidDel="00E73E62">
          <w:rPr>
            <w:rFonts w:ascii="Times" w:hAnsi="Times"/>
            <w:color w:val="000000" w:themeColor="text1"/>
            <w:sz w:val="24"/>
            <w:szCs w:val="24"/>
            <w:rPrChange w:id="1297" w:author="Curt Storlazzi" w:date="2015-03-31T11:50:00Z">
              <w:rPr>
                <w:rFonts w:ascii="Times" w:hAnsi="Times"/>
                <w:sz w:val="24"/>
                <w:szCs w:val="24"/>
              </w:rPr>
            </w:rPrChange>
          </w:rPr>
          <w:delText xml:space="preserve"> to </w:delText>
        </w:r>
      </w:del>
      <w:r w:rsidRPr="005C5F5F">
        <w:rPr>
          <w:rFonts w:ascii="Times" w:hAnsi="Times"/>
          <w:color w:val="000000" w:themeColor="text1"/>
          <w:sz w:val="24"/>
          <w:szCs w:val="24"/>
          <w:rPrChange w:id="1298" w:author="Curt Storlazzi" w:date="2015-03-31T11:50:00Z">
            <w:rPr>
              <w:rFonts w:ascii="Times" w:hAnsi="Times"/>
              <w:sz w:val="24"/>
              <w:szCs w:val="24"/>
            </w:rPr>
          </w:rPrChange>
        </w:rPr>
        <w:t>55</w:t>
      </w:r>
      <w:ins w:id="1299" w:author="Curt Storlazzi" w:date="2015-03-31T11:59:00Z">
        <w:r w:rsidR="00E73E62">
          <w:rPr>
            <w:rFonts w:ascii="Times" w:hAnsi="Times"/>
            <w:color w:val="000000" w:themeColor="text1"/>
            <w:sz w:val="24"/>
            <w:szCs w:val="24"/>
          </w:rPr>
          <w:t>,</w:t>
        </w:r>
      </w:ins>
      <w:r w:rsidRPr="005C5F5F">
        <w:rPr>
          <w:rFonts w:ascii="Times" w:hAnsi="Times"/>
          <w:color w:val="000000" w:themeColor="text1"/>
          <w:sz w:val="24"/>
          <w:szCs w:val="24"/>
          <w:rPrChange w:id="1300" w:author="Curt Storlazzi" w:date="2015-03-31T11:50:00Z">
            <w:rPr>
              <w:rFonts w:ascii="Times" w:hAnsi="Times"/>
              <w:sz w:val="24"/>
              <w:szCs w:val="24"/>
            </w:rPr>
          </w:rPrChange>
        </w:rPr>
        <w:t xml:space="preserve"> a decrease in flow speed </w:t>
      </w:r>
      <w:del w:id="1301" w:author="Curt Storlazzi" w:date="2015-03-31T11:59:00Z">
        <w:r w:rsidRPr="005C5F5F" w:rsidDel="00E73E62">
          <w:rPr>
            <w:rFonts w:ascii="Times" w:hAnsi="Times"/>
            <w:color w:val="000000" w:themeColor="text1"/>
            <w:sz w:val="24"/>
            <w:szCs w:val="24"/>
            <w:rPrChange w:id="1302" w:author="Curt Storlazzi" w:date="2015-03-31T11:50:00Z">
              <w:rPr>
                <w:rFonts w:ascii="Times" w:hAnsi="Times"/>
                <w:sz w:val="24"/>
                <w:szCs w:val="24"/>
              </w:rPr>
            </w:rPrChange>
          </w:rPr>
          <w:delText xml:space="preserve">is </w:delText>
        </w:r>
      </w:del>
      <w:ins w:id="1303" w:author="Curt Storlazzi" w:date="2015-03-31T11:59:00Z">
        <w:r w:rsidR="00E73E62">
          <w:rPr>
            <w:rFonts w:ascii="Times" w:hAnsi="Times"/>
            <w:color w:val="000000" w:themeColor="text1"/>
            <w:sz w:val="24"/>
            <w:szCs w:val="24"/>
          </w:rPr>
          <w:t>wa</w:t>
        </w:r>
        <w:r w:rsidR="00E73E62" w:rsidRPr="005C5F5F">
          <w:rPr>
            <w:rFonts w:ascii="Times" w:hAnsi="Times"/>
            <w:color w:val="000000" w:themeColor="text1"/>
            <w:sz w:val="24"/>
            <w:szCs w:val="24"/>
            <w:rPrChange w:id="1304" w:author="Curt Storlazzi" w:date="2015-03-31T11:50:00Z">
              <w:rPr>
                <w:rFonts w:ascii="Times" w:hAnsi="Times"/>
                <w:sz w:val="24"/>
                <w:szCs w:val="24"/>
              </w:rPr>
            </w:rPrChange>
          </w:rPr>
          <w:t xml:space="preserve">s </w:t>
        </w:r>
      </w:ins>
      <w:r w:rsidRPr="005C5F5F">
        <w:rPr>
          <w:rFonts w:ascii="Times" w:hAnsi="Times"/>
          <w:color w:val="000000" w:themeColor="text1"/>
          <w:sz w:val="24"/>
          <w:szCs w:val="24"/>
          <w:rPrChange w:id="1305" w:author="Curt Storlazzi" w:date="2015-03-31T11:50:00Z">
            <w:rPr>
              <w:rFonts w:ascii="Times" w:hAnsi="Times"/>
              <w:sz w:val="24"/>
              <w:szCs w:val="24"/>
            </w:rPr>
          </w:rPrChange>
        </w:rPr>
        <w:t xml:space="preserve">observed </w:t>
      </w:r>
      <w:ins w:id="1306" w:author="Curt Storlazzi" w:date="2015-03-31T11:59:00Z">
        <w:r w:rsidR="00E73E62">
          <w:rPr>
            <w:rFonts w:ascii="Times" w:hAnsi="Times"/>
            <w:color w:val="000000" w:themeColor="text1"/>
            <w:sz w:val="24"/>
            <w:szCs w:val="24"/>
          </w:rPr>
          <w:t xml:space="preserve">that </w:t>
        </w:r>
      </w:ins>
      <w:del w:id="1307" w:author="Curt Storlazzi" w:date="2015-03-31T11:59:00Z">
        <w:r w:rsidRPr="005C5F5F" w:rsidDel="00E73E62">
          <w:rPr>
            <w:rFonts w:ascii="Times" w:hAnsi="Times"/>
            <w:color w:val="000000" w:themeColor="text1"/>
            <w:sz w:val="24"/>
            <w:szCs w:val="24"/>
            <w:rPrChange w:id="1308" w:author="Curt Storlazzi" w:date="2015-03-31T11:50:00Z">
              <w:rPr>
                <w:rFonts w:ascii="Times" w:hAnsi="Times"/>
                <w:sz w:val="24"/>
                <w:szCs w:val="24"/>
              </w:rPr>
            </w:rPrChange>
          </w:rPr>
          <w:delText xml:space="preserve">coinciding </w:delText>
        </w:r>
      </w:del>
      <w:ins w:id="1309" w:author="Curt Storlazzi" w:date="2015-03-31T11:59:00Z">
        <w:r w:rsidR="00E73E62" w:rsidRPr="005C5F5F">
          <w:rPr>
            <w:rFonts w:ascii="Times" w:hAnsi="Times"/>
            <w:color w:val="000000" w:themeColor="text1"/>
            <w:sz w:val="24"/>
            <w:szCs w:val="24"/>
            <w:rPrChange w:id="1310" w:author="Curt Storlazzi" w:date="2015-03-31T11:50:00Z">
              <w:rPr>
                <w:rFonts w:ascii="Times" w:hAnsi="Times"/>
                <w:sz w:val="24"/>
                <w:szCs w:val="24"/>
              </w:rPr>
            </w:rPrChange>
          </w:rPr>
          <w:t>coincid</w:t>
        </w:r>
        <w:r w:rsidR="00E73E62">
          <w:rPr>
            <w:rFonts w:ascii="Times" w:hAnsi="Times"/>
            <w:color w:val="000000" w:themeColor="text1"/>
            <w:sz w:val="24"/>
            <w:szCs w:val="24"/>
          </w:rPr>
          <w:t>ed</w:t>
        </w:r>
        <w:r w:rsidR="00E73E62" w:rsidRPr="005C5F5F">
          <w:rPr>
            <w:rFonts w:ascii="Times" w:hAnsi="Times"/>
            <w:color w:val="000000" w:themeColor="text1"/>
            <w:sz w:val="24"/>
            <w:szCs w:val="24"/>
            <w:rPrChange w:id="1311"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312" w:author="Curt Storlazzi" w:date="2015-03-31T11:50:00Z">
            <w:rPr>
              <w:rFonts w:ascii="Times" w:hAnsi="Times"/>
              <w:sz w:val="24"/>
              <w:szCs w:val="24"/>
            </w:rPr>
          </w:rPrChange>
        </w:rPr>
        <w:t xml:space="preserve">with the low tide. As the tide level </w:t>
      </w:r>
      <w:del w:id="1313" w:author="Curt Storlazzi" w:date="2015-03-31T11:59:00Z">
        <w:r w:rsidRPr="005C5F5F" w:rsidDel="00E73E62">
          <w:rPr>
            <w:rFonts w:ascii="Times" w:hAnsi="Times"/>
            <w:color w:val="000000" w:themeColor="text1"/>
            <w:sz w:val="24"/>
            <w:szCs w:val="24"/>
            <w:rPrChange w:id="1314" w:author="Curt Storlazzi" w:date="2015-03-31T11:50:00Z">
              <w:rPr>
                <w:rFonts w:ascii="Times" w:hAnsi="Times"/>
                <w:sz w:val="24"/>
                <w:szCs w:val="24"/>
              </w:rPr>
            </w:rPrChange>
          </w:rPr>
          <w:delText>decreases</w:delText>
        </w:r>
      </w:del>
      <w:ins w:id="1315" w:author="Curt Storlazzi" w:date="2015-03-31T11:59:00Z">
        <w:r w:rsidR="00E73E62" w:rsidRPr="005C5F5F">
          <w:rPr>
            <w:rFonts w:ascii="Times" w:hAnsi="Times"/>
            <w:color w:val="000000" w:themeColor="text1"/>
            <w:sz w:val="24"/>
            <w:szCs w:val="24"/>
            <w:rPrChange w:id="1316" w:author="Curt Storlazzi" w:date="2015-03-31T11:50:00Z">
              <w:rPr>
                <w:rFonts w:ascii="Times" w:hAnsi="Times"/>
                <w:sz w:val="24"/>
                <w:szCs w:val="24"/>
              </w:rPr>
            </w:rPrChange>
          </w:rPr>
          <w:t>decrease</w:t>
        </w:r>
        <w:r w:rsidR="00E73E62">
          <w:rPr>
            <w:rFonts w:ascii="Times" w:hAnsi="Times"/>
            <w:color w:val="000000" w:themeColor="text1"/>
            <w:sz w:val="24"/>
            <w:szCs w:val="24"/>
          </w:rPr>
          <w:t>d</w:t>
        </w:r>
      </w:ins>
      <w:r w:rsidRPr="005C5F5F">
        <w:rPr>
          <w:rFonts w:ascii="Times" w:hAnsi="Times"/>
          <w:color w:val="000000" w:themeColor="text1"/>
          <w:sz w:val="24"/>
          <w:szCs w:val="24"/>
          <w:rPrChange w:id="1317" w:author="Curt Storlazzi" w:date="2015-03-31T11:50:00Z">
            <w:rPr>
              <w:rFonts w:ascii="Times" w:hAnsi="Times"/>
              <w:sz w:val="24"/>
              <w:szCs w:val="24"/>
            </w:rPr>
          </w:rPrChange>
        </w:rPr>
        <w:t xml:space="preserve">, less wave energy </w:t>
      </w:r>
      <w:ins w:id="1318" w:author="Curt Storlazzi" w:date="2015-03-31T11:59:00Z">
        <w:r w:rsidR="00E73E62">
          <w:rPr>
            <w:rFonts w:ascii="Times" w:hAnsi="Times"/>
            <w:color w:val="000000" w:themeColor="text1"/>
            <w:sz w:val="24"/>
            <w:szCs w:val="24"/>
          </w:rPr>
          <w:t xml:space="preserve">was able to </w:t>
        </w:r>
      </w:ins>
      <w:r w:rsidRPr="005C5F5F">
        <w:rPr>
          <w:rFonts w:ascii="Times" w:hAnsi="Times"/>
          <w:color w:val="000000" w:themeColor="text1"/>
          <w:sz w:val="24"/>
          <w:szCs w:val="24"/>
          <w:rPrChange w:id="1319" w:author="Curt Storlazzi" w:date="2015-03-31T11:50:00Z">
            <w:rPr>
              <w:rFonts w:ascii="Times" w:hAnsi="Times"/>
              <w:sz w:val="24"/>
              <w:szCs w:val="24"/>
            </w:rPr>
          </w:rPrChange>
        </w:rPr>
        <w:t>propagate</w:t>
      </w:r>
      <w:del w:id="1320" w:author="Curt Storlazzi" w:date="2015-03-31T12:00:00Z">
        <w:r w:rsidRPr="005C5F5F" w:rsidDel="00E73E62">
          <w:rPr>
            <w:rFonts w:ascii="Times" w:hAnsi="Times"/>
            <w:color w:val="000000" w:themeColor="text1"/>
            <w:sz w:val="24"/>
            <w:szCs w:val="24"/>
            <w:rPrChange w:id="1321" w:author="Curt Storlazzi" w:date="2015-03-31T11:50:00Z">
              <w:rPr>
                <w:rFonts w:ascii="Times" w:hAnsi="Times"/>
                <w:sz w:val="24"/>
                <w:szCs w:val="24"/>
              </w:rPr>
            </w:rPrChange>
          </w:rPr>
          <w:delText>s</w:delText>
        </w:r>
      </w:del>
      <w:r w:rsidRPr="005C5F5F">
        <w:rPr>
          <w:rFonts w:ascii="Times" w:hAnsi="Times"/>
          <w:color w:val="000000" w:themeColor="text1"/>
          <w:sz w:val="24"/>
          <w:szCs w:val="24"/>
          <w:rPrChange w:id="1322" w:author="Curt Storlazzi" w:date="2015-03-31T11:50:00Z">
            <w:rPr>
              <w:rFonts w:ascii="Times" w:hAnsi="Times"/>
              <w:sz w:val="24"/>
              <w:szCs w:val="24"/>
            </w:rPr>
          </w:rPrChange>
        </w:rPr>
        <w:t xml:space="preserve"> over the reef crest and friction and turbulence over the reef increases. This effect </w:t>
      </w:r>
      <w:del w:id="1323" w:author="Curt Storlazzi" w:date="2015-03-31T12:00:00Z">
        <w:r w:rsidRPr="005C5F5F" w:rsidDel="00E73E62">
          <w:rPr>
            <w:rFonts w:ascii="Times" w:hAnsi="Times"/>
            <w:color w:val="000000" w:themeColor="text1"/>
            <w:sz w:val="24"/>
            <w:szCs w:val="24"/>
            <w:rPrChange w:id="1324" w:author="Curt Storlazzi" w:date="2015-03-31T11:50:00Z">
              <w:rPr>
                <w:rFonts w:ascii="Times" w:hAnsi="Times"/>
                <w:sz w:val="24"/>
                <w:szCs w:val="24"/>
              </w:rPr>
            </w:rPrChange>
          </w:rPr>
          <w:delText xml:space="preserve">is </w:delText>
        </w:r>
      </w:del>
      <w:ins w:id="1325" w:author="Curt Storlazzi" w:date="2015-03-31T12:00:00Z">
        <w:r w:rsidR="00E73E62">
          <w:rPr>
            <w:rFonts w:ascii="Times" w:hAnsi="Times"/>
            <w:color w:val="000000" w:themeColor="text1"/>
            <w:sz w:val="24"/>
            <w:szCs w:val="24"/>
          </w:rPr>
          <w:t>wa</w:t>
        </w:r>
        <w:r w:rsidR="00E73E62" w:rsidRPr="005C5F5F">
          <w:rPr>
            <w:rFonts w:ascii="Times" w:hAnsi="Times"/>
            <w:color w:val="000000" w:themeColor="text1"/>
            <w:sz w:val="24"/>
            <w:szCs w:val="24"/>
            <w:rPrChange w:id="1326" w:author="Curt Storlazzi" w:date="2015-03-31T11:50:00Z">
              <w:rPr>
                <w:rFonts w:ascii="Times" w:hAnsi="Times"/>
                <w:sz w:val="24"/>
                <w:szCs w:val="24"/>
              </w:rPr>
            </w:rPrChange>
          </w:rPr>
          <w:t xml:space="preserve">s </w:t>
        </w:r>
      </w:ins>
      <w:del w:id="1327" w:author="Curt Storlazzi" w:date="2015-03-31T12:00:00Z">
        <w:r w:rsidRPr="005C5F5F" w:rsidDel="00E73E62">
          <w:rPr>
            <w:rFonts w:ascii="Times" w:hAnsi="Times"/>
            <w:color w:val="000000" w:themeColor="text1"/>
            <w:sz w:val="24"/>
            <w:szCs w:val="24"/>
            <w:rPrChange w:id="1328" w:author="Curt Storlazzi" w:date="2015-03-31T11:50:00Z">
              <w:rPr>
                <w:rFonts w:ascii="Times" w:hAnsi="Times"/>
                <w:sz w:val="24"/>
                <w:szCs w:val="24"/>
              </w:rPr>
            </w:rPrChange>
          </w:rPr>
          <w:delText xml:space="preserve">still </w:delText>
        </w:r>
      </w:del>
      <w:r w:rsidRPr="005C5F5F">
        <w:rPr>
          <w:rFonts w:ascii="Times" w:hAnsi="Times"/>
          <w:color w:val="000000" w:themeColor="text1"/>
          <w:sz w:val="24"/>
          <w:szCs w:val="24"/>
          <w:rPrChange w:id="1329" w:author="Curt Storlazzi" w:date="2015-03-31T11:50:00Z">
            <w:rPr>
              <w:rFonts w:ascii="Times" w:hAnsi="Times"/>
              <w:sz w:val="24"/>
              <w:szCs w:val="24"/>
            </w:rPr>
          </w:rPrChange>
        </w:rPr>
        <w:t>observed, but</w:t>
      </w:r>
      <w:ins w:id="1330" w:author="Curt Storlazzi" w:date="2015-03-31T12:00:00Z">
        <w:r w:rsidR="00E73E62">
          <w:rPr>
            <w:rFonts w:ascii="Times" w:hAnsi="Times"/>
            <w:color w:val="000000" w:themeColor="text1"/>
            <w:sz w:val="24"/>
            <w:szCs w:val="24"/>
          </w:rPr>
          <w:t xml:space="preserve"> </w:t>
        </w:r>
      </w:ins>
      <w:del w:id="1331" w:author="Curt Storlazzi" w:date="2015-03-31T12:00:00Z">
        <w:r w:rsidRPr="005C5F5F" w:rsidDel="00E73E62">
          <w:rPr>
            <w:rFonts w:ascii="Times" w:hAnsi="Times"/>
            <w:color w:val="000000" w:themeColor="text1"/>
            <w:sz w:val="24"/>
            <w:szCs w:val="24"/>
            <w:rPrChange w:id="1332" w:author="Curt Storlazzi" w:date="2015-03-31T11:50:00Z">
              <w:rPr>
                <w:rFonts w:ascii="Times" w:hAnsi="Times"/>
                <w:sz w:val="24"/>
                <w:szCs w:val="24"/>
              </w:rPr>
            </w:rPrChange>
          </w:rPr>
          <w:delText xml:space="preserve"> is </w:delText>
        </w:r>
      </w:del>
      <w:r w:rsidRPr="005C5F5F">
        <w:rPr>
          <w:rFonts w:ascii="Times" w:hAnsi="Times"/>
          <w:color w:val="000000" w:themeColor="text1"/>
          <w:sz w:val="24"/>
          <w:szCs w:val="24"/>
          <w:rPrChange w:id="1333" w:author="Curt Storlazzi" w:date="2015-03-31T11:50:00Z">
            <w:rPr>
              <w:rFonts w:ascii="Times" w:hAnsi="Times"/>
              <w:sz w:val="24"/>
              <w:szCs w:val="24"/>
            </w:rPr>
          </w:rPrChange>
        </w:rPr>
        <w:t>smaller in magnitude</w:t>
      </w:r>
      <w:ins w:id="1334" w:author="Curt Storlazzi" w:date="2015-03-31T12:00:00Z">
        <w:r w:rsidR="00E73E62">
          <w:rPr>
            <w:rFonts w:ascii="Times" w:hAnsi="Times"/>
            <w:color w:val="000000" w:themeColor="text1"/>
            <w:sz w:val="24"/>
            <w:szCs w:val="24"/>
          </w:rPr>
          <w:t>,</w:t>
        </w:r>
      </w:ins>
      <w:r w:rsidRPr="005C5F5F">
        <w:rPr>
          <w:rFonts w:ascii="Times" w:hAnsi="Times"/>
          <w:color w:val="000000" w:themeColor="text1"/>
          <w:sz w:val="24"/>
          <w:szCs w:val="24"/>
          <w:rPrChange w:id="1335" w:author="Curt Storlazzi" w:date="2015-03-31T11:50:00Z">
            <w:rPr>
              <w:rFonts w:ascii="Times" w:hAnsi="Times"/>
              <w:sz w:val="24"/>
              <w:szCs w:val="24"/>
            </w:rPr>
          </w:rPrChange>
        </w:rPr>
        <w:t xml:space="preserve"> at AS2 because the </w:t>
      </w:r>
      <w:ins w:id="1336" w:author="Curt Storlazzi" w:date="2015-03-31T12:00:00Z">
        <w:r w:rsidR="00E73E62">
          <w:rPr>
            <w:rFonts w:ascii="Times" w:hAnsi="Times"/>
            <w:color w:val="000000" w:themeColor="text1"/>
            <w:sz w:val="24"/>
            <w:szCs w:val="24"/>
          </w:rPr>
          <w:t xml:space="preserve">mean </w:t>
        </w:r>
      </w:ins>
      <w:r w:rsidRPr="005C5F5F">
        <w:rPr>
          <w:rFonts w:ascii="Times" w:hAnsi="Times"/>
          <w:color w:val="000000" w:themeColor="text1"/>
          <w:sz w:val="24"/>
          <w:szCs w:val="24"/>
          <w:rPrChange w:id="1337" w:author="Curt Storlazzi" w:date="2015-03-31T11:50:00Z">
            <w:rPr>
              <w:rFonts w:ascii="Times" w:hAnsi="Times"/>
              <w:sz w:val="24"/>
              <w:szCs w:val="24"/>
            </w:rPr>
          </w:rPrChange>
        </w:rPr>
        <w:t xml:space="preserve">water depth is </w:t>
      </w:r>
      <w:del w:id="1338" w:author="Curt Storlazzi" w:date="2015-03-31T12:00:00Z">
        <w:r w:rsidRPr="005C5F5F" w:rsidDel="00E73E62">
          <w:rPr>
            <w:rFonts w:ascii="Times" w:hAnsi="Times"/>
            <w:color w:val="000000" w:themeColor="text1"/>
            <w:sz w:val="24"/>
            <w:szCs w:val="24"/>
            <w:rPrChange w:id="1339" w:author="Curt Storlazzi" w:date="2015-03-31T11:50:00Z">
              <w:rPr>
                <w:rFonts w:ascii="Times" w:hAnsi="Times"/>
                <w:sz w:val="24"/>
                <w:szCs w:val="24"/>
              </w:rPr>
            </w:rPrChange>
          </w:rPr>
          <w:delText xml:space="preserve">higher </w:delText>
        </w:r>
      </w:del>
      <w:ins w:id="1340" w:author="Curt Storlazzi" w:date="2015-03-31T12:00:00Z">
        <w:r w:rsidR="00E73E62">
          <w:rPr>
            <w:rFonts w:ascii="Times" w:hAnsi="Times"/>
            <w:color w:val="000000" w:themeColor="text1"/>
            <w:sz w:val="24"/>
            <w:szCs w:val="24"/>
          </w:rPr>
          <w:t>greater</w:t>
        </w:r>
        <w:r w:rsidR="00E73E62" w:rsidRPr="005C5F5F">
          <w:rPr>
            <w:rFonts w:ascii="Times" w:hAnsi="Times"/>
            <w:color w:val="000000" w:themeColor="text1"/>
            <w:sz w:val="24"/>
            <w:szCs w:val="24"/>
            <w:rPrChange w:id="1341"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342" w:author="Curt Storlazzi" w:date="2015-03-31T11:50:00Z">
            <w:rPr>
              <w:rFonts w:ascii="Times" w:hAnsi="Times"/>
              <w:sz w:val="24"/>
              <w:szCs w:val="24"/>
            </w:rPr>
          </w:rPrChange>
        </w:rPr>
        <w:t xml:space="preserve">and the </w:t>
      </w:r>
      <w:ins w:id="1343" w:author="Curt Storlazzi" w:date="2015-03-31T12:00:00Z">
        <w:r w:rsidR="00E73E62">
          <w:rPr>
            <w:rFonts w:ascii="Times" w:hAnsi="Times"/>
            <w:color w:val="000000" w:themeColor="text1"/>
            <w:sz w:val="24"/>
            <w:szCs w:val="24"/>
          </w:rPr>
          <w:t xml:space="preserve">height of the </w:t>
        </w:r>
      </w:ins>
      <w:r w:rsidRPr="005C5F5F">
        <w:rPr>
          <w:rFonts w:ascii="Times" w:hAnsi="Times"/>
          <w:color w:val="000000" w:themeColor="text1"/>
          <w:sz w:val="24"/>
          <w:szCs w:val="24"/>
          <w:rPrChange w:id="1344" w:author="Curt Storlazzi" w:date="2015-03-31T11:50:00Z">
            <w:rPr>
              <w:rFonts w:ascii="Times" w:hAnsi="Times"/>
              <w:sz w:val="24"/>
              <w:szCs w:val="24"/>
            </w:rPr>
          </w:rPrChange>
        </w:rPr>
        <w:t>coral</w:t>
      </w:r>
      <w:ins w:id="1345" w:author="Curt Storlazzi" w:date="2015-03-31T12:00:00Z">
        <w:r w:rsidR="00E73E62">
          <w:rPr>
            <w:rFonts w:ascii="Times" w:hAnsi="Times"/>
            <w:color w:val="000000" w:themeColor="text1"/>
            <w:sz w:val="24"/>
            <w:szCs w:val="24"/>
          </w:rPr>
          <w:t xml:space="preserve">s is </w:t>
        </w:r>
      </w:ins>
      <w:ins w:id="1346" w:author="Curt Storlazzi" w:date="2015-03-31T12:01:00Z">
        <w:r w:rsidR="00E73E62">
          <w:rPr>
            <w:rFonts w:ascii="Times" w:hAnsi="Times"/>
            <w:color w:val="000000" w:themeColor="text1"/>
            <w:sz w:val="24"/>
            <w:szCs w:val="24"/>
          </w:rPr>
          <w:t>less</w:t>
        </w:r>
      </w:ins>
      <w:del w:id="1347" w:author="Curt Storlazzi" w:date="2015-03-31T12:01:00Z">
        <w:r w:rsidRPr="005C5F5F" w:rsidDel="00E73E62">
          <w:rPr>
            <w:rFonts w:ascii="Times" w:hAnsi="Times"/>
            <w:color w:val="000000" w:themeColor="text1"/>
            <w:sz w:val="24"/>
            <w:szCs w:val="24"/>
            <w:rPrChange w:id="1348" w:author="Curt Storlazzi" w:date="2015-03-31T11:50:00Z">
              <w:rPr>
                <w:rFonts w:ascii="Times" w:hAnsi="Times"/>
                <w:sz w:val="24"/>
                <w:szCs w:val="24"/>
              </w:rPr>
            </w:rPrChange>
          </w:rPr>
          <w:delText xml:space="preserve"> elevation is lower</w:delText>
        </w:r>
      </w:del>
      <w:r w:rsidRPr="005C5F5F">
        <w:rPr>
          <w:rFonts w:ascii="Times" w:hAnsi="Times"/>
          <w:color w:val="000000" w:themeColor="text1"/>
          <w:sz w:val="24"/>
          <w:szCs w:val="24"/>
          <w:rPrChange w:id="1349" w:author="Curt Storlazzi" w:date="2015-03-31T11:50:00Z">
            <w:rPr>
              <w:rFonts w:ascii="Times" w:hAnsi="Times"/>
              <w:sz w:val="24"/>
              <w:szCs w:val="24"/>
            </w:rPr>
          </w:rPrChange>
        </w:rPr>
        <w:t xml:space="preserve"> at AS2.</w:t>
      </w:r>
    </w:p>
    <w:p w14:paraId="00DEF5A0" w14:textId="6D149300" w:rsidR="00901DEC" w:rsidRDefault="00C91347" w:rsidP="00377061">
      <w:pPr>
        <w:spacing w:after="0" w:line="480" w:lineRule="auto"/>
        <w:ind w:firstLine="720"/>
        <w:rPr>
          <w:ins w:id="1350" w:author="Curt Storlazzi" w:date="2015-03-31T12:05:00Z"/>
          <w:rFonts w:ascii="Times" w:hAnsi="Times"/>
          <w:color w:val="000000" w:themeColor="text1"/>
          <w:sz w:val="24"/>
          <w:szCs w:val="24"/>
        </w:rPr>
      </w:pPr>
      <w:r w:rsidRPr="005C5F5F">
        <w:rPr>
          <w:rFonts w:ascii="Times" w:hAnsi="Times"/>
          <w:color w:val="000000" w:themeColor="text1"/>
          <w:sz w:val="24"/>
          <w:szCs w:val="24"/>
          <w:rPrChange w:id="1351" w:author="Curt Storlazzi" w:date="2015-03-31T11:50:00Z">
            <w:rPr>
              <w:rFonts w:ascii="Times" w:hAnsi="Times"/>
              <w:sz w:val="24"/>
              <w:szCs w:val="24"/>
            </w:rPr>
          </w:rPrChange>
        </w:rPr>
        <w:t xml:space="preserve">Flow </w:t>
      </w:r>
      <w:ins w:id="1352" w:author="Curt Storlazzi" w:date="2015-03-31T12:01:00Z">
        <w:r w:rsidR="00E73E62">
          <w:rPr>
            <w:rFonts w:ascii="Times" w:hAnsi="Times"/>
            <w:color w:val="000000" w:themeColor="text1"/>
            <w:sz w:val="24"/>
            <w:szCs w:val="24"/>
          </w:rPr>
          <w:t xml:space="preserve">speeds and </w:t>
        </w:r>
      </w:ins>
      <w:r w:rsidRPr="005C5F5F">
        <w:rPr>
          <w:rFonts w:ascii="Times" w:hAnsi="Times"/>
          <w:color w:val="000000" w:themeColor="text1"/>
          <w:sz w:val="24"/>
          <w:szCs w:val="24"/>
          <w:rPrChange w:id="1353" w:author="Curt Storlazzi" w:date="2015-03-31T11:50:00Z">
            <w:rPr>
              <w:rFonts w:ascii="Times" w:hAnsi="Times"/>
              <w:sz w:val="24"/>
              <w:szCs w:val="24"/>
            </w:rPr>
          </w:rPrChange>
        </w:rPr>
        <w:t xml:space="preserve">direction </w:t>
      </w:r>
      <w:del w:id="1354" w:author="Curt Storlazzi" w:date="2015-03-31T12:01:00Z">
        <w:r w:rsidRPr="005C5F5F" w:rsidDel="00E73E62">
          <w:rPr>
            <w:rFonts w:ascii="Times" w:hAnsi="Times"/>
            <w:color w:val="000000" w:themeColor="text1"/>
            <w:sz w:val="24"/>
            <w:szCs w:val="24"/>
            <w:rPrChange w:id="1355" w:author="Curt Storlazzi" w:date="2015-03-31T11:50:00Z">
              <w:rPr>
                <w:rFonts w:ascii="Times" w:hAnsi="Times"/>
                <w:sz w:val="24"/>
                <w:szCs w:val="24"/>
              </w:rPr>
            </w:rPrChange>
          </w:rPr>
          <w:delText xml:space="preserve">and velocities </w:delText>
        </w:r>
      </w:del>
      <w:r w:rsidRPr="005C5F5F">
        <w:rPr>
          <w:rFonts w:ascii="Times" w:hAnsi="Times"/>
          <w:color w:val="000000" w:themeColor="text1"/>
          <w:sz w:val="24"/>
          <w:szCs w:val="24"/>
          <w:rPrChange w:id="1356" w:author="Curt Storlazzi" w:date="2015-03-31T11:50:00Z">
            <w:rPr>
              <w:rFonts w:ascii="Times" w:hAnsi="Times"/>
              <w:sz w:val="24"/>
              <w:szCs w:val="24"/>
            </w:rPr>
          </w:rPrChange>
        </w:rPr>
        <w:t xml:space="preserve">at AS1 were fairly consistent during all endmember conditions, whereas flow </w:t>
      </w:r>
      <w:del w:id="1357" w:author="Curt Storlazzi" w:date="2015-03-31T12:01:00Z">
        <w:r w:rsidRPr="005C5F5F" w:rsidDel="00E73E62">
          <w:rPr>
            <w:rFonts w:ascii="Times" w:hAnsi="Times"/>
            <w:color w:val="000000" w:themeColor="text1"/>
            <w:sz w:val="24"/>
            <w:szCs w:val="24"/>
            <w:rPrChange w:id="1358" w:author="Curt Storlazzi" w:date="2015-03-31T11:50:00Z">
              <w:rPr>
                <w:rFonts w:ascii="Times" w:hAnsi="Times"/>
                <w:sz w:val="24"/>
                <w:szCs w:val="24"/>
              </w:rPr>
            </w:rPrChange>
          </w:rPr>
          <w:delText>direction and velocities were</w:delText>
        </w:r>
      </w:del>
      <w:ins w:id="1359" w:author="Curt Storlazzi" w:date="2015-03-31T12:01:00Z">
        <w:r w:rsidR="00E73E62">
          <w:rPr>
            <w:rFonts w:ascii="Times" w:hAnsi="Times"/>
            <w:color w:val="000000" w:themeColor="text1"/>
            <w:sz w:val="24"/>
            <w:szCs w:val="24"/>
          </w:rPr>
          <w:t>was</w:t>
        </w:r>
      </w:ins>
      <w:r w:rsidRPr="005C5F5F">
        <w:rPr>
          <w:rFonts w:ascii="Times" w:hAnsi="Times"/>
          <w:color w:val="000000" w:themeColor="text1"/>
          <w:sz w:val="24"/>
          <w:szCs w:val="24"/>
          <w:rPrChange w:id="1360" w:author="Curt Storlazzi" w:date="2015-03-31T11:50:00Z">
            <w:rPr>
              <w:rFonts w:ascii="Times" w:hAnsi="Times"/>
              <w:sz w:val="24"/>
              <w:szCs w:val="24"/>
            </w:rPr>
          </w:rPrChange>
        </w:rPr>
        <w:t xml:space="preserve"> more variable at AS2 and varied </w:t>
      </w:r>
      <w:del w:id="1361" w:author="Curt Storlazzi" w:date="2015-03-31T12:01:00Z">
        <w:r w:rsidRPr="005C5F5F" w:rsidDel="00E73E62">
          <w:rPr>
            <w:rFonts w:ascii="Times" w:hAnsi="Times"/>
            <w:color w:val="000000" w:themeColor="text1"/>
            <w:sz w:val="24"/>
            <w:szCs w:val="24"/>
            <w:rPrChange w:id="1362" w:author="Curt Storlazzi" w:date="2015-03-31T11:50:00Z">
              <w:rPr>
                <w:rFonts w:ascii="Times" w:hAnsi="Times"/>
                <w:sz w:val="24"/>
                <w:szCs w:val="24"/>
              </w:rPr>
            </w:rPrChange>
          </w:rPr>
          <w:delText>most strongly</w:delText>
        </w:r>
      </w:del>
      <w:ins w:id="1363" w:author="Curt Storlazzi" w:date="2015-03-31T12:01:00Z">
        <w:r w:rsidR="00E73E62">
          <w:rPr>
            <w:rFonts w:ascii="Times" w:hAnsi="Times"/>
            <w:color w:val="000000" w:themeColor="text1"/>
            <w:sz w:val="24"/>
            <w:szCs w:val="24"/>
          </w:rPr>
          <w:t>more</w:t>
        </w:r>
      </w:ins>
      <w:r w:rsidRPr="005C5F5F">
        <w:rPr>
          <w:rFonts w:ascii="Times" w:hAnsi="Times"/>
          <w:color w:val="000000" w:themeColor="text1"/>
          <w:sz w:val="24"/>
          <w:szCs w:val="24"/>
          <w:rPrChange w:id="1364" w:author="Curt Storlazzi" w:date="2015-03-31T11:50:00Z">
            <w:rPr>
              <w:rFonts w:ascii="Times" w:hAnsi="Times"/>
              <w:sz w:val="24"/>
              <w:szCs w:val="24"/>
            </w:rPr>
          </w:rPrChange>
        </w:rPr>
        <w:t xml:space="preserve"> with </w:t>
      </w:r>
      <w:del w:id="1365" w:author="Curt Storlazzi" w:date="2015-03-31T12:01:00Z">
        <w:r w:rsidRPr="005C5F5F" w:rsidDel="00E73E62">
          <w:rPr>
            <w:rFonts w:ascii="Times" w:hAnsi="Times"/>
            <w:color w:val="000000" w:themeColor="text1"/>
            <w:sz w:val="24"/>
            <w:szCs w:val="24"/>
            <w:rPrChange w:id="1366" w:author="Curt Storlazzi" w:date="2015-03-31T11:50:00Z">
              <w:rPr>
                <w:rFonts w:ascii="Times" w:hAnsi="Times"/>
                <w:sz w:val="24"/>
                <w:szCs w:val="24"/>
              </w:rPr>
            </w:rPrChange>
          </w:rPr>
          <w:delText xml:space="preserve">higher </w:delText>
        </w:r>
      </w:del>
      <w:ins w:id="1367" w:author="Curt Storlazzi" w:date="2015-03-31T12:01:00Z">
        <w:r w:rsidR="00E73E62">
          <w:rPr>
            <w:rFonts w:ascii="Times" w:hAnsi="Times"/>
            <w:color w:val="000000" w:themeColor="text1"/>
            <w:sz w:val="24"/>
            <w:szCs w:val="24"/>
          </w:rPr>
          <w:t>increasing</w:t>
        </w:r>
        <w:r w:rsidR="00E73E62" w:rsidRPr="005C5F5F">
          <w:rPr>
            <w:rFonts w:ascii="Times" w:hAnsi="Times"/>
            <w:color w:val="000000" w:themeColor="text1"/>
            <w:sz w:val="24"/>
            <w:szCs w:val="24"/>
            <w:rPrChange w:id="1368"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369" w:author="Curt Storlazzi" w:date="2015-03-31T11:50:00Z">
            <w:rPr>
              <w:rFonts w:ascii="Times" w:hAnsi="Times"/>
              <w:sz w:val="24"/>
              <w:szCs w:val="24"/>
            </w:rPr>
          </w:rPrChange>
        </w:rPr>
        <w:t xml:space="preserve">wave </w:t>
      </w:r>
      <w:del w:id="1370" w:author="Curt Storlazzi" w:date="2015-03-31T12:01:00Z">
        <w:r w:rsidRPr="005C5F5F" w:rsidDel="00E73E62">
          <w:rPr>
            <w:rFonts w:ascii="Times" w:hAnsi="Times"/>
            <w:color w:val="000000" w:themeColor="text1"/>
            <w:sz w:val="24"/>
            <w:szCs w:val="24"/>
            <w:rPrChange w:id="1371" w:author="Curt Storlazzi" w:date="2015-03-31T11:50:00Z">
              <w:rPr>
                <w:rFonts w:ascii="Times" w:hAnsi="Times"/>
                <w:sz w:val="24"/>
                <w:szCs w:val="24"/>
              </w:rPr>
            </w:rPrChange>
          </w:rPr>
          <w:delText>conditions</w:delText>
        </w:r>
      </w:del>
      <w:ins w:id="1372" w:author="Curt Storlazzi" w:date="2015-03-31T12:01:00Z">
        <w:r w:rsidR="00E73E62">
          <w:rPr>
            <w:rFonts w:ascii="Times" w:hAnsi="Times"/>
            <w:color w:val="000000" w:themeColor="text1"/>
            <w:sz w:val="24"/>
            <w:szCs w:val="24"/>
          </w:rPr>
          <w:t>height</w:t>
        </w:r>
      </w:ins>
      <w:r w:rsidRPr="005C5F5F">
        <w:rPr>
          <w:rFonts w:ascii="Times" w:hAnsi="Times"/>
          <w:color w:val="000000" w:themeColor="text1"/>
          <w:sz w:val="24"/>
          <w:szCs w:val="24"/>
          <w:rPrChange w:id="1373" w:author="Curt Storlazzi" w:date="2015-03-31T11:50:00Z">
            <w:rPr>
              <w:rFonts w:ascii="Times" w:hAnsi="Times"/>
              <w:sz w:val="24"/>
              <w:szCs w:val="24"/>
            </w:rPr>
          </w:rPrChange>
        </w:rPr>
        <w:t xml:space="preserve">. As </w:t>
      </w:r>
      <w:ins w:id="1374" w:author="Curt Storlazzi" w:date="2015-03-31T12:01:00Z">
        <w:r w:rsidR="00E73E62">
          <w:rPr>
            <w:rFonts w:ascii="Times" w:hAnsi="Times"/>
            <w:color w:val="000000" w:themeColor="text1"/>
            <w:sz w:val="24"/>
            <w:szCs w:val="24"/>
          </w:rPr>
          <w:t xml:space="preserve">the </w:t>
        </w:r>
      </w:ins>
      <w:del w:id="1375" w:author="Curt Storlazzi" w:date="2015-03-31T12:01:00Z">
        <w:r w:rsidRPr="005C5F5F" w:rsidDel="00E73E62">
          <w:rPr>
            <w:rFonts w:ascii="Times" w:hAnsi="Times"/>
            <w:color w:val="000000" w:themeColor="text1"/>
            <w:sz w:val="24"/>
            <w:szCs w:val="24"/>
            <w:rPrChange w:id="1376" w:author="Curt Storlazzi" w:date="2015-03-31T11:50:00Z">
              <w:rPr>
                <w:rFonts w:ascii="Times" w:hAnsi="Times"/>
                <w:sz w:val="24"/>
                <w:szCs w:val="24"/>
              </w:rPr>
            </w:rPrChange>
          </w:rPr>
          <w:delText xml:space="preserve">swell </w:delText>
        </w:r>
      </w:del>
      <w:ins w:id="1377" w:author="Curt Storlazzi" w:date="2015-03-31T12:01:00Z">
        <w:r w:rsidR="00E73E62">
          <w:rPr>
            <w:rFonts w:ascii="Times" w:hAnsi="Times"/>
            <w:color w:val="000000" w:themeColor="text1"/>
            <w:sz w:val="24"/>
            <w:szCs w:val="24"/>
          </w:rPr>
          <w:t>wave</w:t>
        </w:r>
        <w:r w:rsidR="00E73E62" w:rsidRPr="005C5F5F">
          <w:rPr>
            <w:rFonts w:ascii="Times" w:hAnsi="Times"/>
            <w:color w:val="000000" w:themeColor="text1"/>
            <w:sz w:val="24"/>
            <w:szCs w:val="24"/>
            <w:rPrChange w:id="1378"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379" w:author="Curt Storlazzi" w:date="2015-03-31T11:50:00Z">
            <w:rPr>
              <w:rFonts w:ascii="Times" w:hAnsi="Times"/>
              <w:sz w:val="24"/>
              <w:szCs w:val="24"/>
            </w:rPr>
          </w:rPrChange>
        </w:rPr>
        <w:t xml:space="preserve">direction </w:t>
      </w:r>
      <w:del w:id="1380" w:author="Curt Storlazzi" w:date="2015-03-31T12:02:00Z">
        <w:r w:rsidRPr="005C5F5F" w:rsidDel="00E73E62">
          <w:rPr>
            <w:rFonts w:ascii="Times" w:hAnsi="Times"/>
            <w:color w:val="000000" w:themeColor="text1"/>
            <w:sz w:val="24"/>
            <w:szCs w:val="24"/>
            <w:rPrChange w:id="1381" w:author="Curt Storlazzi" w:date="2015-03-31T11:50:00Z">
              <w:rPr>
                <w:rFonts w:ascii="Times" w:hAnsi="Times"/>
                <w:sz w:val="24"/>
                <w:szCs w:val="24"/>
              </w:rPr>
            </w:rPrChange>
          </w:rPr>
          <w:delText xml:space="preserve">turns </w:delText>
        </w:r>
      </w:del>
      <w:ins w:id="1382" w:author="Curt Storlazzi" w:date="2015-03-31T12:02:00Z">
        <w:r w:rsidR="00E73E62">
          <w:rPr>
            <w:rFonts w:ascii="Times" w:hAnsi="Times"/>
            <w:color w:val="000000" w:themeColor="text1"/>
            <w:sz w:val="24"/>
            <w:szCs w:val="24"/>
          </w:rPr>
          <w:t>rotated</w:t>
        </w:r>
        <w:r w:rsidR="00E73E62" w:rsidRPr="005C5F5F">
          <w:rPr>
            <w:rFonts w:ascii="Times" w:hAnsi="Times"/>
            <w:color w:val="000000" w:themeColor="text1"/>
            <w:sz w:val="24"/>
            <w:szCs w:val="24"/>
            <w:rPrChange w:id="1383"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384" w:author="Curt Storlazzi" w:date="2015-03-31T11:50:00Z">
            <w:rPr>
              <w:rFonts w:ascii="Times" w:hAnsi="Times"/>
              <w:sz w:val="24"/>
              <w:szCs w:val="24"/>
            </w:rPr>
          </w:rPrChange>
        </w:rPr>
        <w:t xml:space="preserve">more </w:t>
      </w:r>
      <w:ins w:id="1385" w:author="Curt Storlazzi" w:date="2015-03-31T12:02:00Z">
        <w:r w:rsidR="00E73E62">
          <w:rPr>
            <w:rFonts w:ascii="Times" w:hAnsi="Times"/>
            <w:color w:val="000000" w:themeColor="text1"/>
            <w:sz w:val="24"/>
            <w:szCs w:val="24"/>
          </w:rPr>
          <w:t xml:space="preserve">to the </w:t>
        </w:r>
      </w:ins>
      <w:r w:rsidRPr="005C5F5F">
        <w:rPr>
          <w:rFonts w:ascii="Times" w:hAnsi="Times"/>
          <w:color w:val="000000" w:themeColor="text1"/>
          <w:sz w:val="24"/>
          <w:szCs w:val="24"/>
          <w:rPrChange w:id="1386" w:author="Curt Storlazzi" w:date="2015-03-31T11:50:00Z">
            <w:rPr>
              <w:rFonts w:ascii="Times" w:hAnsi="Times"/>
              <w:sz w:val="24"/>
              <w:szCs w:val="24"/>
            </w:rPr>
          </w:rPrChange>
        </w:rPr>
        <w:t>east</w:t>
      </w:r>
      <w:del w:id="1387" w:author="Curt Storlazzi" w:date="2015-03-31T12:02:00Z">
        <w:r w:rsidRPr="005C5F5F" w:rsidDel="00E73E62">
          <w:rPr>
            <w:rFonts w:ascii="Times" w:hAnsi="Times"/>
            <w:color w:val="000000" w:themeColor="text1"/>
            <w:sz w:val="24"/>
            <w:szCs w:val="24"/>
            <w:rPrChange w:id="1388" w:author="Curt Storlazzi" w:date="2015-03-31T11:50:00Z">
              <w:rPr>
                <w:rFonts w:ascii="Times" w:hAnsi="Times"/>
                <w:sz w:val="24"/>
                <w:szCs w:val="24"/>
              </w:rPr>
            </w:rPrChange>
          </w:rPr>
          <w:delText>erly</w:delText>
        </w:r>
      </w:del>
      <w:r w:rsidRPr="005C5F5F">
        <w:rPr>
          <w:rFonts w:ascii="Times" w:hAnsi="Times"/>
          <w:color w:val="000000" w:themeColor="text1"/>
          <w:sz w:val="24"/>
          <w:szCs w:val="24"/>
          <w:rPrChange w:id="1389" w:author="Curt Storlazzi" w:date="2015-03-31T11:50:00Z">
            <w:rPr>
              <w:rFonts w:ascii="Times" w:hAnsi="Times"/>
              <w:sz w:val="24"/>
              <w:szCs w:val="24"/>
            </w:rPr>
          </w:rPrChange>
        </w:rPr>
        <w:t xml:space="preserve"> (Figure 5), more wave energy </w:t>
      </w:r>
      <w:del w:id="1390" w:author="Curt Storlazzi" w:date="2015-03-31T12:02:00Z">
        <w:r w:rsidRPr="005C5F5F" w:rsidDel="00E73E62">
          <w:rPr>
            <w:rFonts w:ascii="Times" w:hAnsi="Times"/>
            <w:color w:val="000000" w:themeColor="text1"/>
            <w:sz w:val="24"/>
            <w:szCs w:val="24"/>
            <w:rPrChange w:id="1391" w:author="Curt Storlazzi" w:date="2015-03-31T11:50:00Z">
              <w:rPr>
                <w:rFonts w:ascii="Times" w:hAnsi="Times"/>
                <w:sz w:val="24"/>
                <w:szCs w:val="24"/>
              </w:rPr>
            </w:rPrChange>
          </w:rPr>
          <w:delText xml:space="preserve">is </w:delText>
        </w:r>
      </w:del>
      <w:ins w:id="1392" w:author="Curt Storlazzi" w:date="2015-03-31T12:02:00Z">
        <w:r w:rsidR="00E73E62">
          <w:rPr>
            <w:rFonts w:ascii="Times" w:hAnsi="Times"/>
            <w:color w:val="000000" w:themeColor="text1"/>
            <w:sz w:val="24"/>
            <w:szCs w:val="24"/>
          </w:rPr>
          <w:t>wa</w:t>
        </w:r>
        <w:r w:rsidR="00E73E62" w:rsidRPr="005C5F5F">
          <w:rPr>
            <w:rFonts w:ascii="Times" w:hAnsi="Times"/>
            <w:color w:val="000000" w:themeColor="text1"/>
            <w:sz w:val="24"/>
            <w:szCs w:val="24"/>
            <w:rPrChange w:id="1393" w:author="Curt Storlazzi" w:date="2015-03-31T11:50:00Z">
              <w:rPr>
                <w:rFonts w:ascii="Times" w:hAnsi="Times"/>
                <w:sz w:val="24"/>
                <w:szCs w:val="24"/>
              </w:rPr>
            </w:rPrChange>
          </w:rPr>
          <w:t xml:space="preserve">s </w:t>
        </w:r>
        <w:r w:rsidR="00E73E62">
          <w:rPr>
            <w:rFonts w:ascii="Times" w:hAnsi="Times"/>
            <w:color w:val="000000" w:themeColor="text1"/>
            <w:sz w:val="24"/>
            <w:szCs w:val="24"/>
          </w:rPr>
          <w:t xml:space="preserve">directly </w:t>
        </w:r>
      </w:ins>
      <w:commentRangeStart w:id="1394"/>
      <w:r w:rsidRPr="005C5F5F">
        <w:rPr>
          <w:rFonts w:ascii="Times" w:hAnsi="Times"/>
          <w:color w:val="000000" w:themeColor="text1"/>
          <w:sz w:val="24"/>
          <w:szCs w:val="24"/>
          <w:rPrChange w:id="1395" w:author="Curt Storlazzi" w:date="2015-03-31T11:50:00Z">
            <w:rPr>
              <w:rFonts w:ascii="Times" w:hAnsi="Times"/>
              <w:sz w:val="24"/>
              <w:szCs w:val="24"/>
            </w:rPr>
          </w:rPrChange>
        </w:rPr>
        <w:t xml:space="preserve">incident upon the northern portion of the southern reef. Under tidal influence </w:t>
      </w:r>
      <w:r w:rsidRPr="005C5F5F">
        <w:rPr>
          <w:rFonts w:ascii="Times" w:hAnsi="Times"/>
          <w:color w:val="000000" w:themeColor="text1"/>
          <w:sz w:val="24"/>
          <w:szCs w:val="24"/>
          <w:rPrChange w:id="1396" w:author="Curt Storlazzi" w:date="2015-03-31T11:50:00Z">
            <w:rPr>
              <w:rFonts w:ascii="Times" w:hAnsi="Times"/>
              <w:sz w:val="24"/>
              <w:szCs w:val="24"/>
            </w:rPr>
          </w:rPrChange>
        </w:rPr>
        <w:lastRenderedPageBreak/>
        <w:t>or offshore winds in the absence of strong waves</w:t>
      </w:r>
      <w:ins w:id="1397" w:author="Curt Storlazzi" w:date="2015-03-31T12:02:00Z">
        <w:r w:rsidR="00E73E62">
          <w:rPr>
            <w:rFonts w:ascii="Times" w:hAnsi="Times"/>
            <w:color w:val="000000" w:themeColor="text1"/>
            <w:sz w:val="24"/>
            <w:szCs w:val="24"/>
          </w:rPr>
          <w:t>,</w:t>
        </w:r>
      </w:ins>
      <w:r w:rsidRPr="005C5F5F">
        <w:rPr>
          <w:rFonts w:ascii="Times" w:hAnsi="Times"/>
          <w:color w:val="000000" w:themeColor="text1"/>
          <w:sz w:val="24"/>
          <w:szCs w:val="24"/>
          <w:rPrChange w:id="1398" w:author="Curt Storlazzi" w:date="2015-03-31T11:50:00Z">
            <w:rPr>
              <w:rFonts w:ascii="Times" w:hAnsi="Times"/>
              <w:sz w:val="24"/>
              <w:szCs w:val="24"/>
            </w:rPr>
          </w:rPrChange>
        </w:rPr>
        <w:t xml:space="preserve"> there is potential for cross-reef flow directions.</w:t>
      </w:r>
      <w:commentRangeEnd w:id="1394"/>
      <w:r w:rsidR="00F3077C">
        <w:rPr>
          <w:rStyle w:val="CommentReference"/>
        </w:rPr>
        <w:commentReference w:id="1394"/>
      </w:r>
      <w:r w:rsidRPr="005C5F5F">
        <w:rPr>
          <w:rFonts w:ascii="Times" w:hAnsi="Times"/>
          <w:color w:val="000000" w:themeColor="text1"/>
          <w:sz w:val="24"/>
          <w:szCs w:val="24"/>
          <w:rPrChange w:id="1399" w:author="Curt Storlazzi" w:date="2015-03-31T11:50:00Z">
            <w:rPr>
              <w:rFonts w:ascii="Times" w:hAnsi="Times"/>
              <w:sz w:val="24"/>
              <w:szCs w:val="24"/>
            </w:rPr>
          </w:rPrChange>
        </w:rPr>
        <w:t xml:space="preserve"> When </w:t>
      </w:r>
      <w:del w:id="1400" w:author="Curt Storlazzi" w:date="2015-03-31T12:03:00Z">
        <w:r w:rsidRPr="005C5F5F" w:rsidDel="00F3077C">
          <w:rPr>
            <w:rFonts w:ascii="Times" w:hAnsi="Times"/>
            <w:color w:val="000000" w:themeColor="text1"/>
            <w:sz w:val="24"/>
            <w:szCs w:val="24"/>
            <w:rPrChange w:id="1401" w:author="Curt Storlazzi" w:date="2015-03-31T11:50:00Z">
              <w:rPr>
                <w:rFonts w:ascii="Times" w:hAnsi="Times"/>
                <w:sz w:val="24"/>
                <w:szCs w:val="24"/>
              </w:rPr>
            </w:rPrChange>
          </w:rPr>
          <w:delText>the swell was larger</w:delText>
        </w:r>
      </w:del>
      <w:ins w:id="1402" w:author="Curt Storlazzi" w:date="2015-03-31T12:03:00Z">
        <w:r w:rsidR="00F3077C">
          <w:rPr>
            <w:rFonts w:ascii="Times" w:hAnsi="Times"/>
            <w:color w:val="000000" w:themeColor="text1"/>
            <w:sz w:val="24"/>
            <w:szCs w:val="24"/>
          </w:rPr>
          <w:t>the waves were larger,</w:t>
        </w:r>
      </w:ins>
      <w:r w:rsidRPr="005C5F5F">
        <w:rPr>
          <w:rFonts w:ascii="Times" w:hAnsi="Times"/>
          <w:color w:val="000000" w:themeColor="text1"/>
          <w:sz w:val="24"/>
          <w:szCs w:val="24"/>
          <w:rPrChange w:id="1403" w:author="Curt Storlazzi" w:date="2015-03-31T11:50:00Z">
            <w:rPr>
              <w:rFonts w:ascii="Times" w:hAnsi="Times"/>
              <w:sz w:val="24"/>
              <w:szCs w:val="24"/>
            </w:rPr>
          </w:rPrChange>
        </w:rPr>
        <w:t xml:space="preserve"> the flow </w:t>
      </w:r>
      <w:ins w:id="1404" w:author="Curt Storlazzi" w:date="2015-03-31T12:04:00Z">
        <w:r w:rsidR="00F3077C">
          <w:rPr>
            <w:rFonts w:ascii="Times" w:hAnsi="Times"/>
            <w:color w:val="000000" w:themeColor="text1"/>
            <w:sz w:val="24"/>
            <w:szCs w:val="24"/>
          </w:rPr>
          <w:t xml:space="preserve">speeds </w:t>
        </w:r>
      </w:ins>
      <w:r w:rsidRPr="005C5F5F">
        <w:rPr>
          <w:rFonts w:ascii="Times" w:hAnsi="Times"/>
          <w:color w:val="000000" w:themeColor="text1"/>
          <w:sz w:val="24"/>
          <w:szCs w:val="24"/>
          <w:rPrChange w:id="1405" w:author="Curt Storlazzi" w:date="2015-03-31T11:50:00Z">
            <w:rPr>
              <w:rFonts w:ascii="Times" w:hAnsi="Times"/>
              <w:sz w:val="24"/>
              <w:szCs w:val="24"/>
            </w:rPr>
          </w:rPrChange>
        </w:rPr>
        <w:t xml:space="preserve">at AS2 </w:t>
      </w:r>
      <w:del w:id="1406" w:author="Curt Storlazzi" w:date="2015-03-31T12:04:00Z">
        <w:r w:rsidRPr="005C5F5F" w:rsidDel="00F3077C">
          <w:rPr>
            <w:rFonts w:ascii="Times" w:hAnsi="Times"/>
            <w:color w:val="000000" w:themeColor="text1"/>
            <w:sz w:val="24"/>
            <w:szCs w:val="24"/>
            <w:rPrChange w:id="1407" w:author="Curt Storlazzi" w:date="2015-03-31T11:50:00Z">
              <w:rPr>
                <w:rFonts w:ascii="Times" w:hAnsi="Times"/>
                <w:sz w:val="24"/>
                <w:szCs w:val="24"/>
              </w:rPr>
            </w:rPrChange>
          </w:rPr>
          <w:delText xml:space="preserve">was </w:delText>
        </w:r>
      </w:del>
      <w:ins w:id="1408" w:author="Curt Storlazzi" w:date="2015-03-31T12:04:00Z">
        <w:r w:rsidR="00F3077C" w:rsidRPr="005C5F5F">
          <w:rPr>
            <w:rFonts w:ascii="Times" w:hAnsi="Times"/>
            <w:color w:val="000000" w:themeColor="text1"/>
            <w:sz w:val="24"/>
            <w:szCs w:val="24"/>
            <w:rPrChange w:id="1409" w:author="Curt Storlazzi" w:date="2015-03-31T11:50:00Z">
              <w:rPr>
                <w:rFonts w:ascii="Times" w:hAnsi="Times"/>
                <w:sz w:val="24"/>
                <w:szCs w:val="24"/>
              </w:rPr>
            </w:rPrChange>
          </w:rPr>
          <w:t>w</w:t>
        </w:r>
        <w:r w:rsidR="00F3077C">
          <w:rPr>
            <w:rFonts w:ascii="Times" w:hAnsi="Times"/>
            <w:color w:val="000000" w:themeColor="text1"/>
            <w:sz w:val="24"/>
            <w:szCs w:val="24"/>
          </w:rPr>
          <w:t>ere</w:t>
        </w:r>
        <w:r w:rsidR="00F3077C" w:rsidRPr="005C5F5F">
          <w:rPr>
            <w:rFonts w:ascii="Times" w:hAnsi="Times"/>
            <w:color w:val="000000" w:themeColor="text1"/>
            <w:sz w:val="24"/>
            <w:szCs w:val="24"/>
            <w:rPrChange w:id="1410"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411" w:author="Curt Storlazzi" w:date="2015-03-31T11:50:00Z">
            <w:rPr>
              <w:rFonts w:ascii="Times" w:hAnsi="Times"/>
              <w:sz w:val="24"/>
              <w:szCs w:val="24"/>
            </w:rPr>
          </w:rPrChange>
        </w:rPr>
        <w:t xml:space="preserve">higher </w:t>
      </w:r>
      <w:del w:id="1412" w:author="Curt Storlazzi" w:date="2015-03-31T12:04:00Z">
        <w:r w:rsidRPr="005C5F5F" w:rsidDel="00F3077C">
          <w:rPr>
            <w:rFonts w:ascii="Times" w:hAnsi="Times"/>
            <w:color w:val="000000" w:themeColor="text1"/>
            <w:sz w:val="24"/>
            <w:szCs w:val="24"/>
            <w:rPrChange w:id="1413" w:author="Curt Storlazzi" w:date="2015-03-31T11:50:00Z">
              <w:rPr>
                <w:rFonts w:ascii="Times" w:hAnsi="Times"/>
                <w:sz w:val="24"/>
                <w:szCs w:val="24"/>
              </w:rPr>
            </w:rPrChange>
          </w:rPr>
          <w:delText xml:space="preserve">in velocity </w:delText>
        </w:r>
      </w:del>
      <w:r w:rsidRPr="005C5F5F">
        <w:rPr>
          <w:rFonts w:ascii="Times" w:hAnsi="Times"/>
          <w:color w:val="000000" w:themeColor="text1"/>
          <w:sz w:val="24"/>
          <w:szCs w:val="24"/>
          <w:rPrChange w:id="1414" w:author="Curt Storlazzi" w:date="2015-03-31T11:50:00Z">
            <w:rPr>
              <w:rFonts w:ascii="Times" w:hAnsi="Times"/>
              <w:sz w:val="24"/>
              <w:szCs w:val="24"/>
            </w:rPr>
          </w:rPrChange>
        </w:rPr>
        <w:t xml:space="preserve">and </w:t>
      </w:r>
      <w:ins w:id="1415" w:author="Curt Storlazzi" w:date="2015-03-31T12:04:00Z">
        <w:r w:rsidR="00F3077C">
          <w:rPr>
            <w:rFonts w:ascii="Times" w:hAnsi="Times"/>
            <w:color w:val="000000" w:themeColor="text1"/>
            <w:sz w:val="24"/>
            <w:szCs w:val="24"/>
          </w:rPr>
          <w:t xml:space="preserve">oriented </w:t>
        </w:r>
      </w:ins>
      <w:del w:id="1416" w:author="Curt Storlazzi" w:date="2015-03-31T12:04:00Z">
        <w:r w:rsidRPr="005C5F5F" w:rsidDel="00F3077C">
          <w:rPr>
            <w:rFonts w:ascii="Times" w:hAnsi="Times"/>
            <w:color w:val="000000" w:themeColor="text1"/>
            <w:sz w:val="24"/>
            <w:szCs w:val="24"/>
            <w:rPrChange w:id="1417" w:author="Curt Storlazzi" w:date="2015-03-31T11:50:00Z">
              <w:rPr>
                <w:rFonts w:ascii="Times" w:hAnsi="Times"/>
                <w:sz w:val="24"/>
                <w:szCs w:val="24"/>
              </w:rPr>
            </w:rPrChange>
          </w:rPr>
          <w:delText xml:space="preserve">more </w:delText>
        </w:r>
      </w:del>
      <w:ins w:id="1418" w:author="Curt Storlazzi" w:date="2015-03-31T12:04:00Z">
        <w:r w:rsidR="00F3077C">
          <w:rPr>
            <w:rFonts w:ascii="Times" w:hAnsi="Times"/>
            <w:color w:val="000000" w:themeColor="text1"/>
            <w:sz w:val="24"/>
            <w:szCs w:val="24"/>
          </w:rPr>
          <w:t>pre</w:t>
        </w:r>
      </w:ins>
      <w:r w:rsidRPr="005C5F5F">
        <w:rPr>
          <w:rFonts w:ascii="Times" w:hAnsi="Times"/>
          <w:color w:val="000000" w:themeColor="text1"/>
          <w:sz w:val="24"/>
          <w:szCs w:val="24"/>
          <w:rPrChange w:id="1419" w:author="Curt Storlazzi" w:date="2015-03-31T11:50:00Z">
            <w:rPr>
              <w:rFonts w:ascii="Times" w:hAnsi="Times"/>
              <w:sz w:val="24"/>
              <w:szCs w:val="24"/>
            </w:rPr>
          </w:rPrChange>
        </w:rPr>
        <w:t xml:space="preserve">dominantly towards shore. Flow velocities were most variable at AS3 on the northern reef, and while flow </w:t>
      </w:r>
      <w:ins w:id="1420" w:author="Curt Storlazzi" w:date="2015-03-31T12:04:00Z">
        <w:r w:rsidR="00F3077C">
          <w:rPr>
            <w:rFonts w:ascii="Times" w:hAnsi="Times"/>
            <w:color w:val="000000" w:themeColor="text1"/>
            <w:sz w:val="24"/>
            <w:szCs w:val="24"/>
          </w:rPr>
          <w:t xml:space="preserve">speed and </w:t>
        </w:r>
      </w:ins>
      <w:r w:rsidRPr="005C5F5F">
        <w:rPr>
          <w:rFonts w:ascii="Times" w:hAnsi="Times"/>
          <w:color w:val="000000" w:themeColor="text1"/>
          <w:sz w:val="24"/>
          <w:szCs w:val="24"/>
          <w:rPrChange w:id="1421" w:author="Curt Storlazzi" w:date="2015-03-31T11:50:00Z">
            <w:rPr>
              <w:rFonts w:ascii="Times" w:hAnsi="Times"/>
              <w:sz w:val="24"/>
              <w:szCs w:val="24"/>
            </w:rPr>
          </w:rPrChange>
        </w:rPr>
        <w:t xml:space="preserve">direction </w:t>
      </w:r>
      <w:del w:id="1422" w:author="Curt Storlazzi" w:date="2015-03-31T12:04:00Z">
        <w:r w:rsidRPr="005C5F5F" w:rsidDel="00F3077C">
          <w:rPr>
            <w:rFonts w:ascii="Times" w:hAnsi="Times"/>
            <w:color w:val="000000" w:themeColor="text1"/>
            <w:sz w:val="24"/>
            <w:szCs w:val="24"/>
            <w:rPrChange w:id="1423" w:author="Curt Storlazzi" w:date="2015-03-31T11:50:00Z">
              <w:rPr>
                <w:rFonts w:ascii="Times" w:hAnsi="Times"/>
                <w:sz w:val="24"/>
                <w:szCs w:val="24"/>
              </w:rPr>
            </w:rPrChange>
          </w:rPr>
          <w:delText xml:space="preserve">and velocity </w:delText>
        </w:r>
      </w:del>
      <w:r w:rsidRPr="005C5F5F">
        <w:rPr>
          <w:rFonts w:ascii="Times" w:hAnsi="Times"/>
          <w:color w:val="000000" w:themeColor="text1"/>
          <w:sz w:val="24"/>
          <w:szCs w:val="24"/>
          <w:rPrChange w:id="1424" w:author="Curt Storlazzi" w:date="2015-03-31T11:50:00Z">
            <w:rPr>
              <w:rFonts w:ascii="Times" w:hAnsi="Times"/>
              <w:sz w:val="24"/>
              <w:szCs w:val="24"/>
            </w:rPr>
          </w:rPrChange>
        </w:rPr>
        <w:t xml:space="preserve">at AS1 and AS2 were </w:t>
      </w:r>
      <w:del w:id="1425" w:author="Curt Storlazzi" w:date="2015-03-31T12:04:00Z">
        <w:r w:rsidRPr="005C5F5F" w:rsidDel="00F3077C">
          <w:rPr>
            <w:rFonts w:ascii="Times" w:hAnsi="Times"/>
            <w:color w:val="000000" w:themeColor="text1"/>
            <w:sz w:val="24"/>
            <w:szCs w:val="24"/>
            <w:rPrChange w:id="1426" w:author="Curt Storlazzi" w:date="2015-03-31T11:50:00Z">
              <w:rPr>
                <w:rFonts w:ascii="Times" w:hAnsi="Times"/>
                <w:sz w:val="24"/>
                <w:szCs w:val="24"/>
              </w:rPr>
            </w:rPrChange>
          </w:rPr>
          <w:delText xml:space="preserve">mostly </w:delText>
        </w:r>
      </w:del>
      <w:ins w:id="1427" w:author="Curt Storlazzi" w:date="2015-03-31T12:04:00Z">
        <w:r w:rsidR="00F3077C">
          <w:rPr>
            <w:rFonts w:ascii="Times" w:hAnsi="Times"/>
            <w:color w:val="000000" w:themeColor="text1"/>
            <w:sz w:val="24"/>
            <w:szCs w:val="24"/>
          </w:rPr>
          <w:t>predominantly</w:t>
        </w:r>
        <w:r w:rsidR="00F3077C" w:rsidRPr="005C5F5F">
          <w:rPr>
            <w:rFonts w:ascii="Times" w:hAnsi="Times"/>
            <w:color w:val="000000" w:themeColor="text1"/>
            <w:sz w:val="24"/>
            <w:szCs w:val="24"/>
            <w:rPrChange w:id="1428"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429" w:author="Curt Storlazzi" w:date="2015-03-31T11:50:00Z">
            <w:rPr>
              <w:rFonts w:ascii="Times" w:hAnsi="Times"/>
              <w:sz w:val="24"/>
              <w:szCs w:val="24"/>
            </w:rPr>
          </w:rPrChange>
        </w:rPr>
        <w:t xml:space="preserve">influenced by </w:t>
      </w:r>
      <w:ins w:id="1430" w:author="Curt Storlazzi" w:date="2015-03-31T12:05:00Z">
        <w:r w:rsidR="00F3077C">
          <w:rPr>
            <w:rFonts w:ascii="Times" w:hAnsi="Times"/>
            <w:color w:val="000000" w:themeColor="text1"/>
            <w:sz w:val="24"/>
            <w:szCs w:val="24"/>
          </w:rPr>
          <w:t xml:space="preserve">incident </w:t>
        </w:r>
      </w:ins>
      <w:r w:rsidRPr="005C5F5F">
        <w:rPr>
          <w:rFonts w:ascii="Times" w:hAnsi="Times"/>
          <w:color w:val="000000" w:themeColor="text1"/>
          <w:sz w:val="24"/>
          <w:szCs w:val="24"/>
          <w:rPrChange w:id="1431" w:author="Curt Storlazzi" w:date="2015-03-31T11:50:00Z">
            <w:rPr>
              <w:rFonts w:ascii="Times" w:hAnsi="Times"/>
              <w:sz w:val="24"/>
              <w:szCs w:val="24"/>
            </w:rPr>
          </w:rPrChange>
        </w:rPr>
        <w:t>wave conditions, flow at AS3 did not show strong correlation with any of the endmember forcing conditions.</w:t>
      </w:r>
    </w:p>
    <w:p w14:paraId="49585585" w14:textId="77777777" w:rsidR="00F3077C" w:rsidRPr="005C5F5F" w:rsidRDefault="00F3077C" w:rsidP="00377061">
      <w:pPr>
        <w:spacing w:after="0" w:line="480" w:lineRule="auto"/>
        <w:ind w:firstLine="720"/>
        <w:rPr>
          <w:rFonts w:ascii="Times" w:hAnsi="Times"/>
          <w:color w:val="000000" w:themeColor="text1"/>
          <w:sz w:val="24"/>
          <w:szCs w:val="24"/>
          <w:rPrChange w:id="1432" w:author="Curt Storlazzi" w:date="2015-03-31T11:50:00Z">
            <w:rPr>
              <w:rFonts w:ascii="Times" w:hAnsi="Times"/>
              <w:sz w:val="24"/>
              <w:szCs w:val="24"/>
            </w:rPr>
          </w:rPrChange>
        </w:rPr>
      </w:pPr>
    </w:p>
    <w:p w14:paraId="0481B3ED" w14:textId="5CD5A628" w:rsidR="00901DEC" w:rsidRPr="005C5F5F" w:rsidRDefault="00C91347" w:rsidP="00377061">
      <w:pPr>
        <w:pStyle w:val="Heading3"/>
        <w:spacing w:before="0" w:line="480" w:lineRule="auto"/>
        <w:rPr>
          <w:rFonts w:ascii="Times" w:hAnsi="Times"/>
          <w:color w:val="000000" w:themeColor="text1"/>
          <w:sz w:val="24"/>
          <w:szCs w:val="24"/>
          <w:rPrChange w:id="1433" w:author="Curt Storlazzi" w:date="2015-03-31T11:50:00Z">
            <w:rPr>
              <w:rFonts w:ascii="Times" w:hAnsi="Times"/>
              <w:sz w:val="24"/>
              <w:szCs w:val="24"/>
            </w:rPr>
          </w:rPrChange>
        </w:rPr>
      </w:pPr>
      <w:r w:rsidRPr="005C5F5F">
        <w:rPr>
          <w:rFonts w:ascii="Times" w:hAnsi="Times"/>
          <w:color w:val="000000" w:themeColor="text1"/>
          <w:sz w:val="24"/>
          <w:szCs w:val="24"/>
          <w:rPrChange w:id="1434" w:author="Curt Storlazzi" w:date="2015-03-31T11:50:00Z">
            <w:rPr>
              <w:rFonts w:ascii="Times" w:hAnsi="Times"/>
              <w:sz w:val="24"/>
              <w:szCs w:val="24"/>
            </w:rPr>
          </w:rPrChange>
        </w:rPr>
        <w:t>Lagrangian Measurements</w:t>
      </w:r>
      <w:del w:id="1435" w:author="Curt Storlazzi" w:date="2015-03-31T12:05:00Z">
        <w:r w:rsidRPr="005C5F5F" w:rsidDel="00F3077C">
          <w:rPr>
            <w:rFonts w:ascii="Times" w:hAnsi="Times"/>
            <w:color w:val="000000" w:themeColor="text1"/>
            <w:sz w:val="24"/>
            <w:szCs w:val="24"/>
            <w:rPrChange w:id="1436" w:author="Curt Storlazzi" w:date="2015-03-31T11:50:00Z">
              <w:rPr>
                <w:rFonts w:ascii="Times" w:hAnsi="Times"/>
                <w:sz w:val="24"/>
                <w:szCs w:val="24"/>
              </w:rPr>
            </w:rPrChange>
          </w:rPr>
          <w:delText xml:space="preserve"> (GPS-logging Drifters)</w:delText>
        </w:r>
      </w:del>
    </w:p>
    <w:p w14:paraId="7EE0326F" w14:textId="76EEE0A0" w:rsidR="00901DEC" w:rsidRPr="005C5F5F" w:rsidDel="00930241" w:rsidRDefault="00C91347" w:rsidP="00377061">
      <w:pPr>
        <w:spacing w:after="0" w:line="480" w:lineRule="auto"/>
        <w:ind w:firstLine="720"/>
        <w:rPr>
          <w:del w:id="1437" w:author="Curt Storlazzi" w:date="2015-03-31T12:09:00Z"/>
          <w:rFonts w:ascii="Times" w:hAnsi="Times"/>
          <w:color w:val="000000" w:themeColor="text1"/>
          <w:sz w:val="24"/>
          <w:szCs w:val="24"/>
          <w:rPrChange w:id="1438" w:author="Curt Storlazzi" w:date="2015-03-31T11:50:00Z">
            <w:rPr>
              <w:del w:id="1439" w:author="Curt Storlazzi" w:date="2015-03-31T12:09:00Z"/>
              <w:rFonts w:ascii="Times" w:hAnsi="Times"/>
              <w:sz w:val="24"/>
              <w:szCs w:val="24"/>
            </w:rPr>
          </w:rPrChange>
        </w:rPr>
      </w:pPr>
      <w:r w:rsidRPr="005C5F5F">
        <w:rPr>
          <w:rFonts w:ascii="Times" w:hAnsi="Times"/>
          <w:color w:val="000000" w:themeColor="text1"/>
          <w:sz w:val="24"/>
          <w:szCs w:val="24"/>
          <w:rPrChange w:id="1440" w:author="Curt Storlazzi" w:date="2015-03-31T11:50:00Z">
            <w:rPr>
              <w:rFonts w:ascii="Times" w:hAnsi="Times"/>
              <w:sz w:val="24"/>
              <w:szCs w:val="24"/>
            </w:rPr>
          </w:rPrChange>
        </w:rPr>
        <w:t>Thirty drifter deployments were conducted from January to February</w:t>
      </w:r>
      <w:del w:id="1441" w:author="Curt Storlazzi" w:date="2015-03-31T12:05:00Z">
        <w:r w:rsidRPr="005C5F5F" w:rsidDel="00F3077C">
          <w:rPr>
            <w:rFonts w:ascii="Times" w:hAnsi="Times"/>
            <w:color w:val="000000" w:themeColor="text1"/>
            <w:sz w:val="24"/>
            <w:szCs w:val="24"/>
            <w:rPrChange w:id="1442"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443" w:author="Curt Storlazzi" w:date="2015-03-31T11:50:00Z">
            <w:rPr>
              <w:rFonts w:ascii="Times" w:hAnsi="Times"/>
              <w:sz w:val="24"/>
              <w:szCs w:val="24"/>
            </w:rPr>
          </w:rPrChange>
        </w:rPr>
        <w:t xml:space="preserve"> 2014, with </w:t>
      </w:r>
      <w:del w:id="1444" w:author="Curt Storlazzi" w:date="2015-03-31T12:05:00Z">
        <w:r w:rsidRPr="005C5F5F" w:rsidDel="00F3077C">
          <w:rPr>
            <w:rFonts w:ascii="Times" w:hAnsi="Times"/>
            <w:color w:val="000000" w:themeColor="text1"/>
            <w:sz w:val="24"/>
            <w:szCs w:val="24"/>
            <w:rPrChange w:id="1445" w:author="Curt Storlazzi" w:date="2015-03-31T11:50:00Z">
              <w:rPr>
                <w:rFonts w:ascii="Times" w:hAnsi="Times"/>
                <w:sz w:val="24"/>
                <w:szCs w:val="24"/>
              </w:rPr>
            </w:rPrChange>
          </w:rPr>
          <w:delText>twenty-two</w:delText>
        </w:r>
      </w:del>
      <w:ins w:id="1446" w:author="Curt Storlazzi" w:date="2015-03-31T12:05:00Z">
        <w:r w:rsidR="00F3077C">
          <w:rPr>
            <w:rFonts w:ascii="Times" w:hAnsi="Times"/>
            <w:color w:val="000000" w:themeColor="text1"/>
            <w:sz w:val="24"/>
            <w:szCs w:val="24"/>
          </w:rPr>
          <w:t>22</w:t>
        </w:r>
      </w:ins>
      <w:r w:rsidRPr="005C5F5F">
        <w:rPr>
          <w:rFonts w:ascii="Times" w:hAnsi="Times"/>
          <w:color w:val="000000" w:themeColor="text1"/>
          <w:sz w:val="24"/>
          <w:szCs w:val="24"/>
          <w:rPrChange w:id="1447" w:author="Curt Storlazzi" w:date="2015-03-31T11:50:00Z">
            <w:rPr>
              <w:rFonts w:ascii="Times" w:hAnsi="Times"/>
              <w:sz w:val="24"/>
              <w:szCs w:val="24"/>
            </w:rPr>
          </w:rPrChange>
        </w:rPr>
        <w:t xml:space="preserve"> of those deployments coinciding with </w:t>
      </w:r>
      <w:ins w:id="1448" w:author="Curt Storlazzi" w:date="2015-03-31T12:05:00Z">
        <w:r w:rsidR="00F3077C">
          <w:rPr>
            <w:rFonts w:ascii="Times" w:hAnsi="Times"/>
            <w:color w:val="000000" w:themeColor="text1"/>
            <w:sz w:val="24"/>
            <w:szCs w:val="24"/>
          </w:rPr>
          <w:t xml:space="preserve">the </w:t>
        </w:r>
      </w:ins>
      <w:r w:rsidRPr="005C5F5F">
        <w:rPr>
          <w:rFonts w:ascii="Times" w:hAnsi="Times"/>
          <w:color w:val="000000" w:themeColor="text1"/>
          <w:sz w:val="24"/>
          <w:szCs w:val="24"/>
          <w:rPrChange w:id="1449" w:author="Curt Storlazzi" w:date="2015-03-31T11:50:00Z">
            <w:rPr>
              <w:rFonts w:ascii="Times" w:hAnsi="Times"/>
              <w:sz w:val="24"/>
              <w:szCs w:val="24"/>
            </w:rPr>
          </w:rPrChange>
        </w:rPr>
        <w:t>ADCP deployment</w:t>
      </w:r>
      <w:ins w:id="1450" w:author="Curt Storlazzi" w:date="2015-03-31T12:05:00Z">
        <w:r w:rsidR="00F3077C">
          <w:rPr>
            <w:rFonts w:ascii="Times" w:hAnsi="Times"/>
            <w:color w:val="000000" w:themeColor="text1"/>
            <w:sz w:val="24"/>
            <w:szCs w:val="24"/>
          </w:rPr>
          <w:t xml:space="preserve">s during YD </w:t>
        </w:r>
      </w:ins>
      <w:del w:id="1451" w:author="Curt Storlazzi" w:date="2015-03-31T12:05:00Z">
        <w:r w:rsidRPr="005C5F5F" w:rsidDel="00F3077C">
          <w:rPr>
            <w:rFonts w:ascii="Times" w:hAnsi="Times"/>
            <w:color w:val="000000" w:themeColor="text1"/>
            <w:sz w:val="24"/>
            <w:szCs w:val="24"/>
            <w:rPrChange w:id="1452" w:author="Curt Storlazzi" w:date="2015-03-31T11:50:00Z">
              <w:rPr>
                <w:rFonts w:ascii="Times" w:hAnsi="Times"/>
                <w:sz w:val="24"/>
                <w:szCs w:val="24"/>
              </w:rPr>
            </w:rPrChange>
          </w:rPr>
          <w:delText xml:space="preserve">, </w:delText>
        </w:r>
      </w:del>
      <w:ins w:id="1453" w:author="Curt Storlazzi" w:date="2015-03-31T12:06:00Z">
        <w:r w:rsidR="00F3077C">
          <w:rPr>
            <w:rFonts w:ascii="Times" w:hAnsi="Times"/>
            <w:color w:val="000000" w:themeColor="text1"/>
            <w:sz w:val="24"/>
            <w:szCs w:val="24"/>
          </w:rPr>
          <w:t>XX-YY</w:t>
        </w:r>
      </w:ins>
      <w:ins w:id="1454" w:author="Curt Storlazzi" w:date="2015-03-31T12:05:00Z">
        <w:r w:rsidR="00F3077C" w:rsidRPr="005C5F5F">
          <w:rPr>
            <w:rFonts w:ascii="Times" w:hAnsi="Times"/>
            <w:color w:val="000000" w:themeColor="text1"/>
            <w:sz w:val="24"/>
            <w:szCs w:val="24"/>
            <w:rPrChange w:id="1455" w:author="Curt Storlazzi" w:date="2015-03-31T11:50:00Z">
              <w:rPr>
                <w:rFonts w:ascii="Times" w:hAnsi="Times"/>
                <w:sz w:val="24"/>
                <w:szCs w:val="24"/>
              </w:rPr>
            </w:rPrChange>
          </w:rPr>
          <w:t xml:space="preserve"> </w:t>
        </w:r>
      </w:ins>
      <w:ins w:id="1456" w:author="Curt Storlazzi" w:date="2015-03-31T12:06:00Z">
        <w:r w:rsidR="00F3077C">
          <w:rPr>
            <w:rFonts w:ascii="Times" w:hAnsi="Times"/>
            <w:color w:val="000000" w:themeColor="text1"/>
            <w:sz w:val="24"/>
            <w:szCs w:val="24"/>
          </w:rPr>
          <w:t>(</w:t>
        </w:r>
      </w:ins>
      <w:r w:rsidRPr="005C5F5F">
        <w:rPr>
          <w:rFonts w:ascii="Times" w:hAnsi="Times"/>
          <w:color w:val="000000" w:themeColor="text1"/>
          <w:sz w:val="24"/>
          <w:szCs w:val="24"/>
          <w:rPrChange w:id="1457" w:author="Curt Storlazzi" w:date="2015-03-31T11:50:00Z">
            <w:rPr>
              <w:rFonts w:ascii="Times" w:hAnsi="Times"/>
              <w:sz w:val="24"/>
              <w:szCs w:val="24"/>
            </w:rPr>
          </w:rPrChange>
        </w:rPr>
        <w:t>February 15-23</w:t>
      </w:r>
      <w:del w:id="1458" w:author="Curt Storlazzi" w:date="2015-03-31T12:05:00Z">
        <w:r w:rsidRPr="005C5F5F" w:rsidDel="00F3077C">
          <w:rPr>
            <w:rFonts w:ascii="Times" w:hAnsi="Times"/>
            <w:color w:val="000000" w:themeColor="text1"/>
            <w:sz w:val="24"/>
            <w:szCs w:val="24"/>
            <w:rPrChange w:id="1459" w:author="Curt Storlazzi" w:date="2015-03-31T11:50:00Z">
              <w:rPr>
                <w:rFonts w:ascii="Times" w:hAnsi="Times"/>
                <w:sz w:val="24"/>
                <w:szCs w:val="24"/>
              </w:rPr>
            </w:rPrChange>
          </w:rPr>
          <w:delText>, 2014</w:delText>
        </w:r>
      </w:del>
      <w:ins w:id="1460" w:author="Curt Storlazzi" w:date="2015-03-31T12:06:00Z">
        <w:r w:rsidR="00F3077C">
          <w:rPr>
            <w:rFonts w:ascii="Times" w:hAnsi="Times"/>
            <w:color w:val="000000" w:themeColor="text1"/>
            <w:sz w:val="24"/>
            <w:szCs w:val="24"/>
          </w:rPr>
          <w:t xml:space="preserve">; </w:t>
        </w:r>
      </w:ins>
      <w:del w:id="1461" w:author="Curt Storlazzi" w:date="2015-03-31T12:06:00Z">
        <w:r w:rsidRPr="005C5F5F" w:rsidDel="00F3077C">
          <w:rPr>
            <w:rFonts w:ascii="Times" w:hAnsi="Times"/>
            <w:color w:val="000000" w:themeColor="text1"/>
            <w:sz w:val="24"/>
            <w:szCs w:val="24"/>
            <w:rPrChange w:id="1462" w:author="Curt Storlazzi" w:date="2015-03-31T11:50:00Z">
              <w:rPr>
                <w:rFonts w:ascii="Times" w:hAnsi="Times"/>
                <w:sz w:val="24"/>
                <w:szCs w:val="24"/>
              </w:rPr>
            </w:rPrChange>
          </w:rPr>
          <w:delText xml:space="preserve"> (</w:delText>
        </w:r>
      </w:del>
      <w:r w:rsidRPr="005C5F5F">
        <w:rPr>
          <w:rFonts w:ascii="Times" w:hAnsi="Times"/>
          <w:color w:val="000000" w:themeColor="text1"/>
          <w:sz w:val="24"/>
          <w:szCs w:val="24"/>
          <w:rPrChange w:id="1463" w:author="Curt Storlazzi" w:date="2015-03-31T11:50:00Z">
            <w:rPr>
              <w:rFonts w:ascii="Times" w:hAnsi="Times"/>
              <w:sz w:val="24"/>
              <w:szCs w:val="24"/>
            </w:rPr>
          </w:rPrChange>
        </w:rPr>
        <w:t xml:space="preserve">Table 2). Five drifters were released from the same five launch zones </w:t>
      </w:r>
      <w:ins w:id="1464" w:author="Curt Storlazzi" w:date="2015-03-31T12:06:00Z">
        <w:r w:rsidR="00F3077C">
          <w:rPr>
            <w:rFonts w:ascii="Times" w:hAnsi="Times"/>
            <w:color w:val="000000" w:themeColor="text1"/>
            <w:sz w:val="24"/>
            <w:szCs w:val="24"/>
          </w:rPr>
          <w:t xml:space="preserve">within a 10-m time frame </w:t>
        </w:r>
      </w:ins>
      <w:del w:id="1465" w:author="Curt Storlazzi" w:date="2015-03-31T12:06:00Z">
        <w:r w:rsidRPr="005C5F5F" w:rsidDel="00F3077C">
          <w:rPr>
            <w:rFonts w:ascii="Times" w:hAnsi="Times"/>
            <w:color w:val="000000" w:themeColor="text1"/>
            <w:sz w:val="24"/>
            <w:szCs w:val="24"/>
            <w:rPrChange w:id="1466" w:author="Curt Storlazzi" w:date="2015-03-31T11:50:00Z">
              <w:rPr>
                <w:rFonts w:ascii="Times" w:hAnsi="Times"/>
                <w:sz w:val="24"/>
                <w:szCs w:val="24"/>
              </w:rPr>
            </w:rPrChange>
          </w:rPr>
          <w:delText xml:space="preserve"> </w:delText>
        </w:r>
      </w:del>
      <w:r w:rsidRPr="005C5F5F">
        <w:rPr>
          <w:rFonts w:ascii="Times" w:hAnsi="Times"/>
          <w:color w:val="000000" w:themeColor="text1"/>
          <w:sz w:val="24"/>
          <w:szCs w:val="24"/>
          <w:rPrChange w:id="1467" w:author="Curt Storlazzi" w:date="2015-03-31T11:50:00Z">
            <w:rPr>
              <w:rFonts w:ascii="Times" w:hAnsi="Times"/>
              <w:sz w:val="24"/>
              <w:szCs w:val="24"/>
            </w:rPr>
          </w:rPrChange>
        </w:rPr>
        <w:t xml:space="preserve">at the beginning of each deployment, and allowed to drift until they exited the </w:t>
      </w:r>
      <w:ins w:id="1468" w:author="Curt Storlazzi" w:date="2015-03-31T12:07:00Z">
        <w:r w:rsidR="00F3077C">
          <w:rPr>
            <w:rFonts w:ascii="Times" w:hAnsi="Times"/>
            <w:color w:val="000000" w:themeColor="text1"/>
            <w:sz w:val="24"/>
            <w:szCs w:val="24"/>
          </w:rPr>
          <w:t xml:space="preserve">offshore end of the </w:t>
        </w:r>
      </w:ins>
      <w:del w:id="1469" w:author="Curt Storlazzi" w:date="2015-03-31T12:06:00Z">
        <w:r w:rsidRPr="005C5F5F" w:rsidDel="00F3077C">
          <w:rPr>
            <w:rFonts w:ascii="Times" w:hAnsi="Times"/>
            <w:color w:val="000000" w:themeColor="text1"/>
            <w:sz w:val="24"/>
            <w:szCs w:val="24"/>
            <w:rPrChange w:id="1470" w:author="Curt Storlazzi" w:date="2015-03-31T11:50:00Z">
              <w:rPr>
                <w:rFonts w:ascii="Times" w:hAnsi="Times"/>
                <w:sz w:val="24"/>
                <w:szCs w:val="24"/>
              </w:rPr>
            </w:rPrChange>
          </w:rPr>
          <w:delText xml:space="preserve">main </w:delText>
        </w:r>
      </w:del>
      <w:ins w:id="1471" w:author="Curt Storlazzi" w:date="2015-03-31T12:06:00Z">
        <w:r w:rsidR="00F3077C">
          <w:rPr>
            <w:rFonts w:ascii="Times" w:hAnsi="Times"/>
            <w:color w:val="000000" w:themeColor="text1"/>
            <w:sz w:val="24"/>
            <w:szCs w:val="24"/>
          </w:rPr>
          <w:t>‘awa</w:t>
        </w:r>
        <w:r w:rsidR="00F3077C" w:rsidRPr="005C5F5F">
          <w:rPr>
            <w:rFonts w:ascii="Times" w:hAnsi="Times"/>
            <w:color w:val="000000" w:themeColor="text1"/>
            <w:sz w:val="24"/>
            <w:szCs w:val="24"/>
            <w:rPrChange w:id="1472"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473" w:author="Curt Storlazzi" w:date="2015-03-31T11:50:00Z">
            <w:rPr>
              <w:rFonts w:ascii="Times" w:hAnsi="Times"/>
              <w:sz w:val="24"/>
              <w:szCs w:val="24"/>
            </w:rPr>
          </w:rPrChange>
        </w:rPr>
        <w:t xml:space="preserve">channel </w:t>
      </w:r>
      <w:del w:id="1474" w:author="Curt Storlazzi" w:date="2015-03-31T12:07:00Z">
        <w:r w:rsidRPr="005C5F5F" w:rsidDel="00F3077C">
          <w:rPr>
            <w:rFonts w:ascii="Times" w:hAnsi="Times"/>
            <w:color w:val="000000" w:themeColor="text1"/>
            <w:sz w:val="24"/>
            <w:szCs w:val="24"/>
            <w:rPrChange w:id="1475" w:author="Curt Storlazzi" w:date="2015-03-31T11:50:00Z">
              <w:rPr>
                <w:rFonts w:ascii="Times" w:hAnsi="Times"/>
                <w:sz w:val="24"/>
                <w:szCs w:val="24"/>
              </w:rPr>
            </w:rPrChange>
          </w:rPr>
          <w:delText xml:space="preserve">to </w:delText>
        </w:r>
      </w:del>
      <w:ins w:id="1476" w:author="Curt Storlazzi" w:date="2015-03-31T12:07:00Z">
        <w:r w:rsidR="00F3077C">
          <w:rPr>
            <w:rFonts w:ascii="Times" w:hAnsi="Times"/>
            <w:color w:val="000000" w:themeColor="text1"/>
            <w:sz w:val="24"/>
            <w:szCs w:val="24"/>
          </w:rPr>
          <w:t>at</w:t>
        </w:r>
        <w:r w:rsidR="00F3077C" w:rsidRPr="005C5F5F">
          <w:rPr>
            <w:rFonts w:ascii="Times" w:hAnsi="Times"/>
            <w:color w:val="000000" w:themeColor="text1"/>
            <w:sz w:val="24"/>
            <w:szCs w:val="24"/>
            <w:rPrChange w:id="1477"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478" w:author="Curt Storlazzi" w:date="2015-03-31T11:50:00Z">
            <w:rPr>
              <w:rFonts w:ascii="Times" w:hAnsi="Times"/>
              <w:sz w:val="24"/>
              <w:szCs w:val="24"/>
            </w:rPr>
          </w:rPrChange>
        </w:rPr>
        <w:t xml:space="preserve">Pago Pago Harbor (Figure 1). </w:t>
      </w:r>
      <w:moveFromRangeStart w:id="1479" w:author="Curt Storlazzi" w:date="2015-03-31T12:07:00Z" w:name="move289422994"/>
      <w:moveFrom w:id="1480" w:author="Curt Storlazzi" w:date="2015-03-31T12:07:00Z">
        <w:r w:rsidRPr="005C5F5F" w:rsidDel="00F3077C">
          <w:rPr>
            <w:rFonts w:ascii="Times" w:hAnsi="Times"/>
            <w:color w:val="000000" w:themeColor="text1"/>
            <w:sz w:val="24"/>
            <w:szCs w:val="24"/>
            <w:rPrChange w:id="1481" w:author="Curt Storlazzi" w:date="2015-03-31T11:50:00Z">
              <w:rPr>
                <w:rFonts w:ascii="Times" w:hAnsi="Times"/>
                <w:sz w:val="24"/>
                <w:szCs w:val="24"/>
              </w:rPr>
            </w:rPrChange>
          </w:rPr>
          <w:t>Drifter position data was recorded by the HOLUX-M1000 GPS logger at 5 second intervals and resampled to 1 minute intervals to reduce signal noise. Drifters were allowed to drift until they exited the main channel but tracks were limited to 1 hr for analysis. Drifter speed and bearing were calculated using a forward difference scheme and gridded in 100 m x 100 m bins.</w:t>
        </w:r>
      </w:moveFrom>
      <w:moveFromRangeEnd w:id="1479"/>
    </w:p>
    <w:p w14:paraId="79FBBF85" w14:textId="30031839" w:rsidR="00901DEC" w:rsidRPr="005C5F5F" w:rsidRDefault="00C91347" w:rsidP="00377061">
      <w:pPr>
        <w:spacing w:after="0" w:line="480" w:lineRule="auto"/>
        <w:ind w:firstLine="720"/>
        <w:rPr>
          <w:rFonts w:ascii="Times" w:hAnsi="Times"/>
          <w:color w:val="000000" w:themeColor="text1"/>
          <w:sz w:val="24"/>
          <w:szCs w:val="24"/>
          <w:rPrChange w:id="1482" w:author="Curt Storlazzi" w:date="2015-03-31T11:50:00Z">
            <w:rPr>
              <w:rFonts w:ascii="Times" w:hAnsi="Times"/>
              <w:sz w:val="24"/>
              <w:szCs w:val="24"/>
            </w:rPr>
          </w:rPrChange>
        </w:rPr>
      </w:pPr>
      <w:r w:rsidRPr="005C5F5F">
        <w:rPr>
          <w:rFonts w:ascii="Times" w:hAnsi="Times"/>
          <w:color w:val="000000" w:themeColor="text1"/>
          <w:sz w:val="24"/>
          <w:szCs w:val="24"/>
          <w:rPrChange w:id="1483" w:author="Curt Storlazzi" w:date="2015-03-31T11:50:00Z">
            <w:rPr>
              <w:rFonts w:ascii="Times" w:hAnsi="Times"/>
              <w:sz w:val="24"/>
              <w:szCs w:val="24"/>
            </w:rPr>
          </w:rPrChange>
        </w:rPr>
        <w:t>Three general spatial patterns were evident</w:t>
      </w:r>
      <w:ins w:id="1484" w:author="Curt Storlazzi" w:date="2015-03-31T12:09:00Z">
        <w:r w:rsidR="00930241">
          <w:rPr>
            <w:rFonts w:ascii="Times" w:hAnsi="Times"/>
            <w:color w:val="000000" w:themeColor="text1"/>
            <w:sz w:val="24"/>
            <w:szCs w:val="24"/>
          </w:rPr>
          <w:t xml:space="preserve">, as shown in </w:t>
        </w:r>
      </w:ins>
      <w:del w:id="1485" w:author="Curt Storlazzi" w:date="2015-03-31T12:09:00Z">
        <w:r w:rsidRPr="005C5F5F" w:rsidDel="00930241">
          <w:rPr>
            <w:rFonts w:ascii="Times" w:hAnsi="Times"/>
            <w:color w:val="000000" w:themeColor="text1"/>
            <w:sz w:val="24"/>
            <w:szCs w:val="24"/>
            <w:rPrChange w:id="1486" w:author="Curt Storlazzi" w:date="2015-03-31T11:50:00Z">
              <w:rPr>
                <w:rFonts w:ascii="Times" w:hAnsi="Times"/>
                <w:sz w:val="24"/>
                <w:szCs w:val="24"/>
              </w:rPr>
            </w:rPrChange>
          </w:rPr>
          <w:delText xml:space="preserve"> (</w:delText>
        </w:r>
      </w:del>
      <w:r w:rsidRPr="005C5F5F">
        <w:rPr>
          <w:rFonts w:ascii="Times" w:hAnsi="Times"/>
          <w:color w:val="000000" w:themeColor="text1"/>
          <w:sz w:val="24"/>
          <w:szCs w:val="24"/>
          <w:rPrChange w:id="1487" w:author="Curt Storlazzi" w:date="2015-03-31T11:50:00Z">
            <w:rPr>
              <w:rFonts w:ascii="Times" w:hAnsi="Times"/>
              <w:sz w:val="24"/>
              <w:szCs w:val="24"/>
            </w:rPr>
          </w:rPrChange>
        </w:rPr>
        <w:t>Figure 7</w:t>
      </w:r>
      <w:del w:id="1488" w:author="Curt Storlazzi" w:date="2015-03-31T12:09:00Z">
        <w:r w:rsidRPr="005C5F5F" w:rsidDel="00930241">
          <w:rPr>
            <w:rFonts w:ascii="Times" w:hAnsi="Times"/>
            <w:color w:val="000000" w:themeColor="text1"/>
            <w:sz w:val="24"/>
            <w:szCs w:val="24"/>
            <w:rPrChange w:id="1489"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490" w:author="Curt Storlazzi" w:date="2015-03-31T11:50:00Z">
            <w:rPr>
              <w:rFonts w:ascii="Times" w:hAnsi="Times"/>
              <w:sz w:val="24"/>
              <w:szCs w:val="24"/>
            </w:rPr>
          </w:rPrChange>
        </w:rPr>
        <w:t xml:space="preserve">: 1) Faster onshore </w:t>
      </w:r>
      <w:del w:id="1491" w:author="Curt Storlazzi" w:date="2015-03-31T12:11:00Z">
        <w:r w:rsidRPr="005C5F5F" w:rsidDel="00DE3000">
          <w:rPr>
            <w:rFonts w:ascii="Times" w:hAnsi="Times"/>
            <w:color w:val="000000" w:themeColor="text1"/>
            <w:sz w:val="24"/>
            <w:szCs w:val="24"/>
            <w:rPrChange w:id="1492" w:author="Curt Storlazzi" w:date="2015-03-31T11:50:00Z">
              <w:rPr>
                <w:rFonts w:ascii="Times" w:hAnsi="Times"/>
                <w:sz w:val="24"/>
                <w:szCs w:val="24"/>
              </w:rPr>
            </w:rPrChange>
          </w:rPr>
          <w:delText xml:space="preserve">transport </w:delText>
        </w:r>
      </w:del>
      <w:ins w:id="1493" w:author="Curt Storlazzi" w:date="2015-03-31T12:11:00Z">
        <w:r w:rsidR="00DE3000">
          <w:rPr>
            <w:rFonts w:ascii="Times" w:hAnsi="Times"/>
            <w:color w:val="000000" w:themeColor="text1"/>
            <w:sz w:val="24"/>
            <w:szCs w:val="24"/>
          </w:rPr>
          <w:t xml:space="preserve">flow </w:t>
        </w:r>
      </w:ins>
      <w:r w:rsidRPr="005C5F5F">
        <w:rPr>
          <w:rFonts w:ascii="Times" w:hAnsi="Times"/>
          <w:color w:val="000000" w:themeColor="text1"/>
          <w:sz w:val="24"/>
          <w:szCs w:val="24"/>
          <w:rPrChange w:id="1494" w:author="Curt Storlazzi" w:date="2015-03-31T11:50:00Z">
            <w:rPr>
              <w:rFonts w:ascii="Times" w:hAnsi="Times"/>
              <w:sz w:val="24"/>
              <w:szCs w:val="24"/>
            </w:rPr>
          </w:rPrChange>
        </w:rPr>
        <w:t>speeds (lower residence times) over the southern reef flat</w:t>
      </w:r>
      <w:del w:id="1495" w:author="Curt Storlazzi" w:date="2015-03-31T12:11:00Z">
        <w:r w:rsidRPr="005C5F5F" w:rsidDel="00DE3000">
          <w:rPr>
            <w:rFonts w:ascii="Times" w:hAnsi="Times"/>
            <w:color w:val="000000" w:themeColor="text1"/>
            <w:sz w:val="24"/>
            <w:szCs w:val="24"/>
            <w:rPrChange w:id="1496" w:author="Curt Storlazzi" w:date="2015-03-31T11:50:00Z">
              <w:rPr>
                <w:rFonts w:ascii="Times" w:hAnsi="Times"/>
                <w:sz w:val="24"/>
                <w:szCs w:val="24"/>
              </w:rPr>
            </w:rPrChange>
          </w:rPr>
          <w:delText xml:space="preserve">, </w:delText>
        </w:r>
      </w:del>
      <w:ins w:id="1497" w:author="Curt Storlazzi" w:date="2015-03-31T12:11:00Z">
        <w:r w:rsidR="00DE3000">
          <w:rPr>
            <w:rFonts w:ascii="Times" w:hAnsi="Times"/>
            <w:color w:val="000000" w:themeColor="text1"/>
            <w:sz w:val="24"/>
            <w:szCs w:val="24"/>
          </w:rPr>
          <w:t>;</w:t>
        </w:r>
        <w:r w:rsidR="00DE3000" w:rsidRPr="005C5F5F">
          <w:rPr>
            <w:rFonts w:ascii="Times" w:hAnsi="Times"/>
            <w:color w:val="000000" w:themeColor="text1"/>
            <w:sz w:val="24"/>
            <w:szCs w:val="24"/>
            <w:rPrChange w:id="1498"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499" w:author="Curt Storlazzi" w:date="2015-03-31T11:50:00Z">
            <w:rPr>
              <w:rFonts w:ascii="Times" w:hAnsi="Times"/>
              <w:sz w:val="24"/>
              <w:szCs w:val="24"/>
            </w:rPr>
          </w:rPrChange>
        </w:rPr>
        <w:t xml:space="preserve">2) Slower, more variable currents (longer residence times) over the deeper inshore portion of the </w:t>
      </w:r>
      <w:ins w:id="1500" w:author="Curt Storlazzi" w:date="2015-03-31T12:11:00Z">
        <w:r w:rsidR="00DE3000">
          <w:rPr>
            <w:rFonts w:ascii="Times" w:hAnsi="Times"/>
            <w:color w:val="000000" w:themeColor="text1"/>
            <w:sz w:val="24"/>
            <w:szCs w:val="24"/>
          </w:rPr>
          <w:t xml:space="preserve">southern </w:t>
        </w:r>
      </w:ins>
      <w:r w:rsidRPr="005C5F5F">
        <w:rPr>
          <w:rFonts w:ascii="Times" w:hAnsi="Times"/>
          <w:color w:val="000000" w:themeColor="text1"/>
          <w:sz w:val="24"/>
          <w:szCs w:val="24"/>
          <w:rPrChange w:id="1501" w:author="Curt Storlazzi" w:date="2015-03-31T11:50:00Z">
            <w:rPr>
              <w:rFonts w:ascii="Times" w:hAnsi="Times"/>
              <w:sz w:val="24"/>
              <w:szCs w:val="24"/>
            </w:rPr>
          </w:rPrChange>
        </w:rPr>
        <w:t xml:space="preserve">reef flat and inner portion of the embayment that converge on the inshore </w:t>
      </w:r>
      <w:del w:id="1502" w:author="Curt Storlazzi" w:date="2015-03-31T12:11:00Z">
        <w:r w:rsidRPr="005C5F5F" w:rsidDel="00DE3000">
          <w:rPr>
            <w:rFonts w:ascii="Times" w:hAnsi="Times"/>
            <w:color w:val="000000" w:themeColor="text1"/>
            <w:sz w:val="24"/>
            <w:szCs w:val="24"/>
            <w:rPrChange w:id="1503" w:author="Curt Storlazzi" w:date="2015-03-31T11:50:00Z">
              <w:rPr>
                <w:rFonts w:ascii="Times" w:hAnsi="Times"/>
                <w:sz w:val="24"/>
                <w:szCs w:val="24"/>
              </w:rPr>
            </w:rPrChange>
          </w:rPr>
          <w:delText xml:space="preserve">side </w:delText>
        </w:r>
      </w:del>
      <w:ins w:id="1504" w:author="Curt Storlazzi" w:date="2015-03-31T12:11:00Z">
        <w:r w:rsidR="00DE3000">
          <w:rPr>
            <w:rFonts w:ascii="Times" w:hAnsi="Times"/>
            <w:color w:val="000000" w:themeColor="text1"/>
            <w:sz w:val="24"/>
            <w:szCs w:val="24"/>
          </w:rPr>
          <w:t>end</w:t>
        </w:r>
        <w:r w:rsidR="00DE3000" w:rsidRPr="005C5F5F">
          <w:rPr>
            <w:rFonts w:ascii="Times" w:hAnsi="Times"/>
            <w:color w:val="000000" w:themeColor="text1"/>
            <w:sz w:val="24"/>
            <w:szCs w:val="24"/>
            <w:rPrChange w:id="1505"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506" w:author="Curt Storlazzi" w:date="2015-03-31T11:50:00Z">
            <w:rPr>
              <w:rFonts w:ascii="Times" w:hAnsi="Times"/>
              <w:sz w:val="24"/>
              <w:szCs w:val="24"/>
            </w:rPr>
          </w:rPrChange>
        </w:rPr>
        <w:t xml:space="preserve">of the </w:t>
      </w:r>
      <w:del w:id="1507" w:author="Curt Storlazzi" w:date="2015-03-31T12:11:00Z">
        <w:r w:rsidRPr="005C5F5F" w:rsidDel="00DE3000">
          <w:rPr>
            <w:rFonts w:ascii="Times" w:hAnsi="Times"/>
            <w:color w:val="000000" w:themeColor="text1"/>
            <w:sz w:val="24"/>
            <w:szCs w:val="24"/>
            <w:rPrChange w:id="1508" w:author="Curt Storlazzi" w:date="2015-03-31T11:50:00Z">
              <w:rPr>
                <w:rFonts w:ascii="Times" w:hAnsi="Times"/>
                <w:sz w:val="24"/>
                <w:szCs w:val="24"/>
              </w:rPr>
            </w:rPrChange>
          </w:rPr>
          <w:delText xml:space="preserve">main </w:delText>
        </w:r>
      </w:del>
      <w:ins w:id="1509" w:author="Curt Storlazzi" w:date="2015-03-31T12:11:00Z">
        <w:r w:rsidR="00DE3000">
          <w:rPr>
            <w:rFonts w:ascii="Times" w:hAnsi="Times"/>
            <w:color w:val="000000" w:themeColor="text1"/>
            <w:sz w:val="24"/>
            <w:szCs w:val="24"/>
          </w:rPr>
          <w:t>‘awa</w:t>
        </w:r>
        <w:r w:rsidR="00DE3000" w:rsidRPr="005C5F5F">
          <w:rPr>
            <w:rFonts w:ascii="Times" w:hAnsi="Times"/>
            <w:color w:val="000000" w:themeColor="text1"/>
            <w:sz w:val="24"/>
            <w:szCs w:val="24"/>
            <w:rPrChange w:id="1510"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511" w:author="Curt Storlazzi" w:date="2015-03-31T11:50:00Z">
            <w:rPr>
              <w:rFonts w:ascii="Times" w:hAnsi="Times"/>
              <w:sz w:val="24"/>
              <w:szCs w:val="24"/>
            </w:rPr>
          </w:rPrChange>
        </w:rPr>
        <w:t>channel</w:t>
      </w:r>
      <w:ins w:id="1512" w:author="Curt Storlazzi" w:date="2015-03-31T12:11:00Z">
        <w:r w:rsidR="00DE3000">
          <w:rPr>
            <w:rFonts w:ascii="Times" w:hAnsi="Times"/>
            <w:color w:val="000000" w:themeColor="text1"/>
            <w:sz w:val="24"/>
            <w:szCs w:val="24"/>
          </w:rPr>
          <w:t>;</w:t>
        </w:r>
      </w:ins>
      <w:del w:id="1513" w:author="Curt Storlazzi" w:date="2015-03-31T12:11:00Z">
        <w:r w:rsidRPr="005C5F5F" w:rsidDel="00DE3000">
          <w:rPr>
            <w:rFonts w:ascii="Times" w:hAnsi="Times"/>
            <w:color w:val="000000" w:themeColor="text1"/>
            <w:sz w:val="24"/>
            <w:szCs w:val="24"/>
            <w:rPrChange w:id="1514"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515" w:author="Curt Storlazzi" w:date="2015-03-31T11:50:00Z">
            <w:rPr>
              <w:rFonts w:ascii="Times" w:hAnsi="Times"/>
              <w:sz w:val="24"/>
              <w:szCs w:val="24"/>
            </w:rPr>
          </w:rPrChange>
        </w:rPr>
        <w:t xml:space="preserve"> and 3) Faster offshore </w:t>
      </w:r>
      <w:del w:id="1516" w:author="Curt Storlazzi" w:date="2015-03-31T12:11:00Z">
        <w:r w:rsidRPr="005C5F5F" w:rsidDel="00DE3000">
          <w:rPr>
            <w:rFonts w:ascii="Times" w:hAnsi="Times"/>
            <w:color w:val="000000" w:themeColor="text1"/>
            <w:sz w:val="24"/>
            <w:szCs w:val="24"/>
            <w:rPrChange w:id="1517" w:author="Curt Storlazzi" w:date="2015-03-31T11:50:00Z">
              <w:rPr>
                <w:rFonts w:ascii="Times" w:hAnsi="Times"/>
                <w:sz w:val="24"/>
                <w:szCs w:val="24"/>
              </w:rPr>
            </w:rPrChange>
          </w:rPr>
          <w:delText xml:space="preserve">transport </w:delText>
        </w:r>
      </w:del>
      <w:ins w:id="1518" w:author="Curt Storlazzi" w:date="2015-03-31T12:11:00Z">
        <w:r w:rsidR="00DE3000">
          <w:rPr>
            <w:rFonts w:ascii="Times" w:hAnsi="Times"/>
            <w:color w:val="000000" w:themeColor="text1"/>
            <w:sz w:val="24"/>
            <w:szCs w:val="24"/>
          </w:rPr>
          <w:t>curren</w:t>
        </w:r>
        <w:r w:rsidR="00DE3000" w:rsidRPr="005C5F5F">
          <w:rPr>
            <w:rFonts w:ascii="Times" w:hAnsi="Times"/>
            <w:color w:val="000000" w:themeColor="text1"/>
            <w:sz w:val="24"/>
            <w:szCs w:val="24"/>
            <w:rPrChange w:id="1519" w:author="Curt Storlazzi" w:date="2015-03-31T11:50:00Z">
              <w:rPr>
                <w:rFonts w:ascii="Times" w:hAnsi="Times"/>
                <w:sz w:val="24"/>
                <w:szCs w:val="24"/>
              </w:rPr>
            </w:rPrChange>
          </w:rPr>
          <w:t xml:space="preserve">t </w:t>
        </w:r>
      </w:ins>
      <w:r w:rsidRPr="005C5F5F">
        <w:rPr>
          <w:rFonts w:ascii="Times" w:hAnsi="Times"/>
          <w:color w:val="000000" w:themeColor="text1"/>
          <w:sz w:val="24"/>
          <w:szCs w:val="24"/>
          <w:rPrChange w:id="1520" w:author="Curt Storlazzi" w:date="2015-03-31T11:50:00Z">
            <w:rPr>
              <w:rFonts w:ascii="Times" w:hAnsi="Times"/>
              <w:sz w:val="24"/>
              <w:szCs w:val="24"/>
            </w:rPr>
          </w:rPrChange>
        </w:rPr>
        <w:t xml:space="preserve">speeds (lower residence times) over the offshore </w:t>
      </w:r>
      <w:del w:id="1521" w:author="Curt Storlazzi" w:date="2015-03-31T12:12:00Z">
        <w:r w:rsidRPr="005C5F5F" w:rsidDel="00DE3000">
          <w:rPr>
            <w:rFonts w:ascii="Times" w:hAnsi="Times"/>
            <w:color w:val="000000" w:themeColor="text1"/>
            <w:sz w:val="24"/>
            <w:szCs w:val="24"/>
            <w:rPrChange w:id="1522" w:author="Curt Storlazzi" w:date="2015-03-31T11:50:00Z">
              <w:rPr>
                <w:rFonts w:ascii="Times" w:hAnsi="Times"/>
                <w:sz w:val="24"/>
                <w:szCs w:val="24"/>
              </w:rPr>
            </w:rPrChange>
          </w:rPr>
          <w:delText xml:space="preserve">side </w:delText>
        </w:r>
      </w:del>
      <w:ins w:id="1523" w:author="Curt Storlazzi" w:date="2015-03-31T12:12:00Z">
        <w:r w:rsidR="00DE3000">
          <w:rPr>
            <w:rFonts w:ascii="Times" w:hAnsi="Times"/>
            <w:color w:val="000000" w:themeColor="text1"/>
            <w:sz w:val="24"/>
            <w:szCs w:val="24"/>
          </w:rPr>
          <w:t>end</w:t>
        </w:r>
        <w:r w:rsidR="00DE3000" w:rsidRPr="005C5F5F">
          <w:rPr>
            <w:rFonts w:ascii="Times" w:hAnsi="Times"/>
            <w:color w:val="000000" w:themeColor="text1"/>
            <w:sz w:val="24"/>
            <w:szCs w:val="24"/>
            <w:rPrChange w:id="1524"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525" w:author="Curt Storlazzi" w:date="2015-03-31T11:50:00Z">
            <w:rPr>
              <w:rFonts w:ascii="Times" w:hAnsi="Times"/>
              <w:sz w:val="24"/>
              <w:szCs w:val="24"/>
            </w:rPr>
          </w:rPrChange>
        </w:rPr>
        <w:t xml:space="preserve">of the </w:t>
      </w:r>
      <w:del w:id="1526" w:author="Curt Storlazzi" w:date="2015-03-31T12:12:00Z">
        <w:r w:rsidRPr="005C5F5F" w:rsidDel="00DE3000">
          <w:rPr>
            <w:rFonts w:ascii="Times" w:hAnsi="Times"/>
            <w:color w:val="000000" w:themeColor="text1"/>
            <w:sz w:val="24"/>
            <w:szCs w:val="24"/>
            <w:rPrChange w:id="1527" w:author="Curt Storlazzi" w:date="2015-03-31T11:50:00Z">
              <w:rPr>
                <w:rFonts w:ascii="Times" w:hAnsi="Times"/>
                <w:sz w:val="24"/>
                <w:szCs w:val="24"/>
              </w:rPr>
            </w:rPrChange>
          </w:rPr>
          <w:delText xml:space="preserve">main </w:delText>
        </w:r>
      </w:del>
      <w:ins w:id="1528" w:author="Curt Storlazzi" w:date="2015-03-31T12:12:00Z">
        <w:r w:rsidR="00DE3000">
          <w:rPr>
            <w:rFonts w:ascii="Times" w:hAnsi="Times"/>
            <w:color w:val="000000" w:themeColor="text1"/>
            <w:sz w:val="24"/>
            <w:szCs w:val="24"/>
          </w:rPr>
          <w:t>‘awa</w:t>
        </w:r>
        <w:r w:rsidR="00DE3000" w:rsidRPr="005C5F5F">
          <w:rPr>
            <w:rFonts w:ascii="Times" w:hAnsi="Times"/>
            <w:color w:val="000000" w:themeColor="text1"/>
            <w:sz w:val="24"/>
            <w:szCs w:val="24"/>
            <w:rPrChange w:id="1529"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530" w:author="Curt Storlazzi" w:date="2015-03-31T11:50:00Z">
            <w:rPr>
              <w:rFonts w:ascii="Times" w:hAnsi="Times"/>
              <w:sz w:val="24"/>
              <w:szCs w:val="24"/>
            </w:rPr>
          </w:rPrChange>
        </w:rPr>
        <w:t>channel. Only a few drifters traveled seaward across the reef crest, mainly exiting through a subtle depression in the southern reef crest, and these only occurred at high tide under calm wave and wind conditions. Other anomalous drifter tracks show where drifters were entrained in the surf zone at the reef crest and q</w:t>
      </w:r>
      <w:del w:id="1531" w:author="Curt Storlazzi" w:date="2015-03-31T12:12:00Z">
        <w:r w:rsidRPr="005C5F5F" w:rsidDel="00DE3000">
          <w:rPr>
            <w:rFonts w:ascii="Times" w:hAnsi="Times"/>
            <w:color w:val="000000" w:themeColor="text1"/>
            <w:sz w:val="24"/>
            <w:szCs w:val="24"/>
            <w:rPrChange w:id="1532" w:author="Curt Storlazzi" w:date="2015-03-31T11:50:00Z">
              <w:rPr>
                <w:rFonts w:ascii="Times" w:hAnsi="Times"/>
                <w:sz w:val="24"/>
                <w:szCs w:val="24"/>
              </w:rPr>
            </w:rPrChange>
          </w:rPr>
          <w:delText>u</w:delText>
        </w:r>
      </w:del>
      <w:r w:rsidRPr="005C5F5F">
        <w:rPr>
          <w:rFonts w:ascii="Times" w:hAnsi="Times"/>
          <w:color w:val="000000" w:themeColor="text1"/>
          <w:sz w:val="24"/>
          <w:szCs w:val="24"/>
          <w:rPrChange w:id="1533" w:author="Curt Storlazzi" w:date="2015-03-31T11:50:00Z">
            <w:rPr>
              <w:rFonts w:ascii="Times" w:hAnsi="Times"/>
              <w:sz w:val="24"/>
              <w:szCs w:val="24"/>
            </w:rPr>
          </w:rPrChange>
        </w:rPr>
        <w:t xml:space="preserve">uickly exited back out to sea </w:t>
      </w:r>
      <w:ins w:id="1534" w:author="Curt Storlazzi" w:date="2015-03-31T12:12:00Z">
        <w:r w:rsidR="00DE3000">
          <w:rPr>
            <w:rFonts w:ascii="Times" w:hAnsi="Times"/>
            <w:color w:val="000000" w:themeColor="text1"/>
            <w:sz w:val="24"/>
            <w:szCs w:val="24"/>
          </w:rPr>
          <w:t xml:space="preserve">in the </w:t>
        </w:r>
      </w:ins>
      <w:del w:id="1535" w:author="Curt Storlazzi" w:date="2015-03-31T12:12:00Z">
        <w:r w:rsidRPr="005C5F5F" w:rsidDel="00DE3000">
          <w:rPr>
            <w:rFonts w:ascii="Times" w:hAnsi="Times"/>
            <w:color w:val="000000" w:themeColor="text1"/>
            <w:sz w:val="24"/>
            <w:szCs w:val="24"/>
            <w:rPrChange w:id="1536"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537" w:author="Curt Storlazzi" w:date="2015-03-31T11:50:00Z">
            <w:rPr>
              <w:rFonts w:ascii="Times" w:hAnsi="Times"/>
              <w:sz w:val="24"/>
              <w:szCs w:val="24"/>
            </w:rPr>
          </w:rPrChange>
        </w:rPr>
        <w:t xml:space="preserve">far northeast </w:t>
      </w:r>
      <w:ins w:id="1538" w:author="Curt Storlazzi" w:date="2015-03-31T12:12:00Z">
        <w:r w:rsidR="00DE3000">
          <w:rPr>
            <w:rFonts w:ascii="Times" w:hAnsi="Times"/>
            <w:color w:val="000000" w:themeColor="text1"/>
            <w:sz w:val="24"/>
            <w:szCs w:val="24"/>
          </w:rPr>
          <w:t>portion of</w:t>
        </w:r>
      </w:ins>
      <w:del w:id="1539" w:author="Curt Storlazzi" w:date="2015-03-31T12:12:00Z">
        <w:r w:rsidRPr="005C5F5F" w:rsidDel="00DE3000">
          <w:rPr>
            <w:rFonts w:ascii="Times" w:hAnsi="Times"/>
            <w:color w:val="000000" w:themeColor="text1"/>
            <w:sz w:val="24"/>
            <w:szCs w:val="24"/>
            <w:rPrChange w:id="1540" w:author="Curt Storlazzi" w:date="2015-03-31T11:50:00Z">
              <w:rPr>
                <w:rFonts w:ascii="Times" w:hAnsi="Times"/>
                <w:sz w:val="24"/>
                <w:szCs w:val="24"/>
              </w:rPr>
            </w:rPrChange>
          </w:rPr>
          <w:delText>in</w:delText>
        </w:r>
      </w:del>
      <w:r w:rsidRPr="005C5F5F">
        <w:rPr>
          <w:rFonts w:ascii="Times" w:hAnsi="Times"/>
          <w:color w:val="000000" w:themeColor="text1"/>
          <w:sz w:val="24"/>
          <w:szCs w:val="24"/>
          <w:rPrChange w:id="1541" w:author="Curt Storlazzi" w:date="2015-03-31T11:50:00Z">
            <w:rPr>
              <w:rFonts w:ascii="Times" w:hAnsi="Times"/>
              <w:sz w:val="24"/>
              <w:szCs w:val="24"/>
            </w:rPr>
          </w:rPrChange>
        </w:rPr>
        <w:t xml:space="preserve"> the study area</w:t>
      </w:r>
      <w:del w:id="1542" w:author="Curt Storlazzi" w:date="2015-03-31T12:12:00Z">
        <w:r w:rsidRPr="005C5F5F" w:rsidDel="00DE3000">
          <w:rPr>
            <w:rFonts w:ascii="Times" w:hAnsi="Times"/>
            <w:color w:val="000000" w:themeColor="text1"/>
            <w:sz w:val="24"/>
            <w:szCs w:val="24"/>
            <w:rPrChange w:id="1543" w:author="Curt Storlazzi" w:date="2015-03-31T11:50:00Z">
              <w:rPr>
                <w:rFonts w:ascii="Times" w:hAnsi="Times"/>
                <w:sz w:val="24"/>
                <w:szCs w:val="24"/>
              </w:rPr>
            </w:rPrChange>
          </w:rPr>
          <w:delText>)</w:delText>
        </w:r>
      </w:del>
      <w:r w:rsidRPr="005C5F5F">
        <w:rPr>
          <w:rFonts w:ascii="Times" w:hAnsi="Times"/>
          <w:color w:val="000000" w:themeColor="text1"/>
          <w:sz w:val="24"/>
          <w:szCs w:val="24"/>
          <w:rPrChange w:id="1544" w:author="Curt Storlazzi" w:date="2015-03-31T11:50:00Z">
            <w:rPr>
              <w:rFonts w:ascii="Times" w:hAnsi="Times"/>
              <w:sz w:val="24"/>
              <w:szCs w:val="24"/>
            </w:rPr>
          </w:rPrChange>
        </w:rPr>
        <w:t>.</w:t>
      </w:r>
    </w:p>
    <w:p w14:paraId="49EF412F" w14:textId="64DDC601" w:rsidR="00901DEC" w:rsidRPr="005C5F5F" w:rsidRDefault="00C91347" w:rsidP="00377061">
      <w:pPr>
        <w:pStyle w:val="Heading3"/>
        <w:spacing w:before="0" w:line="480" w:lineRule="auto"/>
        <w:rPr>
          <w:rFonts w:ascii="Times" w:hAnsi="Times"/>
          <w:color w:val="000000" w:themeColor="text1"/>
          <w:sz w:val="24"/>
          <w:szCs w:val="24"/>
          <w:rPrChange w:id="1545" w:author="Curt Storlazzi" w:date="2015-03-31T11:50:00Z">
            <w:rPr>
              <w:rFonts w:ascii="Times" w:hAnsi="Times"/>
              <w:sz w:val="24"/>
              <w:szCs w:val="24"/>
            </w:rPr>
          </w:rPrChange>
        </w:rPr>
      </w:pPr>
      <w:del w:id="1546" w:author="Curt Storlazzi" w:date="2015-03-31T12:13:00Z">
        <w:r w:rsidRPr="005C5F5F" w:rsidDel="005A3458">
          <w:rPr>
            <w:rFonts w:ascii="Times" w:hAnsi="Times"/>
            <w:color w:val="000000" w:themeColor="text1"/>
            <w:sz w:val="24"/>
            <w:szCs w:val="24"/>
            <w:rPrChange w:id="1547" w:author="Curt Storlazzi" w:date="2015-03-31T11:50:00Z">
              <w:rPr>
                <w:rFonts w:ascii="Times" w:hAnsi="Times"/>
                <w:sz w:val="24"/>
                <w:szCs w:val="24"/>
              </w:rPr>
            </w:rPrChange>
          </w:rPr>
          <w:lastRenderedPageBreak/>
          <w:delText xml:space="preserve">Comparing </w:delText>
        </w:r>
      </w:del>
      <w:ins w:id="1548" w:author="Curt Storlazzi" w:date="2015-03-31T12:13:00Z">
        <w:r w:rsidR="005A3458" w:rsidRPr="005C5F5F">
          <w:rPr>
            <w:rFonts w:ascii="Times" w:hAnsi="Times"/>
            <w:color w:val="000000" w:themeColor="text1"/>
            <w:sz w:val="24"/>
            <w:szCs w:val="24"/>
            <w:rPrChange w:id="1549" w:author="Curt Storlazzi" w:date="2015-03-31T11:50:00Z">
              <w:rPr>
                <w:rFonts w:ascii="Times" w:hAnsi="Times"/>
                <w:sz w:val="24"/>
                <w:szCs w:val="24"/>
              </w:rPr>
            </w:rPrChange>
          </w:rPr>
          <w:t>Compari</w:t>
        </w:r>
        <w:r w:rsidR="005A3458">
          <w:rPr>
            <w:rFonts w:ascii="Times" w:hAnsi="Times"/>
            <w:color w:val="000000" w:themeColor="text1"/>
            <w:sz w:val="24"/>
            <w:szCs w:val="24"/>
          </w:rPr>
          <w:t>son of</w:t>
        </w:r>
        <w:r w:rsidR="005A3458" w:rsidRPr="005C5F5F">
          <w:rPr>
            <w:rFonts w:ascii="Times" w:hAnsi="Times"/>
            <w:color w:val="000000" w:themeColor="text1"/>
            <w:sz w:val="24"/>
            <w:szCs w:val="24"/>
            <w:rPrChange w:id="1550"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551" w:author="Curt Storlazzi" w:date="2015-03-31T11:50:00Z">
            <w:rPr>
              <w:rFonts w:ascii="Times" w:hAnsi="Times"/>
              <w:sz w:val="24"/>
              <w:szCs w:val="24"/>
            </w:rPr>
          </w:rPrChange>
        </w:rPr>
        <w:t>Eulerian and Lagrangian Measurements</w:t>
      </w:r>
    </w:p>
    <w:p w14:paraId="7AA48941" w14:textId="77777777" w:rsidR="00901DEC" w:rsidRPr="005C5F5F" w:rsidRDefault="00C91347" w:rsidP="00377061">
      <w:pPr>
        <w:pStyle w:val="Heading4"/>
        <w:spacing w:before="0" w:line="480" w:lineRule="auto"/>
        <w:rPr>
          <w:rFonts w:ascii="Times" w:hAnsi="Times"/>
          <w:color w:val="000000" w:themeColor="text1"/>
          <w:sz w:val="24"/>
          <w:szCs w:val="24"/>
          <w:rPrChange w:id="1552" w:author="Curt Storlazzi" w:date="2015-03-31T11:50:00Z">
            <w:rPr>
              <w:rFonts w:ascii="Times" w:hAnsi="Times"/>
              <w:sz w:val="24"/>
              <w:szCs w:val="24"/>
            </w:rPr>
          </w:rPrChange>
        </w:rPr>
      </w:pPr>
      <w:r w:rsidRPr="005C5F5F">
        <w:rPr>
          <w:rFonts w:ascii="Times" w:hAnsi="Times"/>
          <w:color w:val="000000" w:themeColor="text1"/>
          <w:sz w:val="24"/>
          <w:szCs w:val="24"/>
          <w:rPrChange w:id="1553" w:author="Curt Storlazzi" w:date="2015-03-31T11:50:00Z">
            <w:rPr>
              <w:rFonts w:ascii="Times" w:hAnsi="Times"/>
              <w:sz w:val="24"/>
              <w:szCs w:val="24"/>
            </w:rPr>
          </w:rPrChange>
        </w:rPr>
        <w:t>Progressive Vectors</w:t>
      </w:r>
    </w:p>
    <w:p w14:paraId="15327302" w14:textId="3F2BB146" w:rsidR="00901DEC" w:rsidRPr="005C5F5F" w:rsidDel="009D1210" w:rsidRDefault="00C91347" w:rsidP="00377061">
      <w:pPr>
        <w:spacing w:after="0" w:line="480" w:lineRule="auto"/>
        <w:ind w:firstLine="720"/>
        <w:rPr>
          <w:del w:id="1554" w:author="Curt Storlazzi" w:date="2015-03-31T12:15:00Z"/>
          <w:rFonts w:ascii="Times" w:hAnsi="Times"/>
          <w:color w:val="000000" w:themeColor="text1"/>
          <w:sz w:val="24"/>
          <w:szCs w:val="24"/>
          <w:rPrChange w:id="1555" w:author="Curt Storlazzi" w:date="2015-03-31T11:50:00Z">
            <w:rPr>
              <w:del w:id="1556" w:author="Curt Storlazzi" w:date="2015-03-31T12:15:00Z"/>
              <w:rFonts w:ascii="Times" w:hAnsi="Times"/>
              <w:sz w:val="24"/>
              <w:szCs w:val="24"/>
            </w:rPr>
          </w:rPrChange>
        </w:rPr>
      </w:pPr>
      <w:commentRangeStart w:id="1557"/>
      <w:r w:rsidRPr="005C5F5F">
        <w:rPr>
          <w:rFonts w:ascii="Times" w:hAnsi="Times"/>
          <w:color w:val="000000" w:themeColor="text1"/>
          <w:sz w:val="24"/>
          <w:szCs w:val="24"/>
          <w:rPrChange w:id="1558" w:author="Curt Storlazzi" w:date="2015-03-31T11:50:00Z">
            <w:rPr>
              <w:rFonts w:ascii="Times" w:hAnsi="Times"/>
              <w:sz w:val="24"/>
              <w:szCs w:val="24"/>
            </w:rPr>
          </w:rPrChange>
        </w:rPr>
        <w:t>A series of 1</w:t>
      </w:r>
      <w:ins w:id="1559" w:author="Curt Storlazzi" w:date="2015-03-31T12:13:00Z">
        <w:r w:rsidR="005A3458">
          <w:rPr>
            <w:rFonts w:ascii="Times" w:hAnsi="Times"/>
            <w:color w:val="000000" w:themeColor="text1"/>
            <w:sz w:val="24"/>
            <w:szCs w:val="24"/>
          </w:rPr>
          <w:t>-</w:t>
        </w:r>
      </w:ins>
      <w:del w:id="1560" w:author="Curt Storlazzi" w:date="2015-03-31T12:13:00Z">
        <w:r w:rsidRPr="005C5F5F" w:rsidDel="005A3458">
          <w:rPr>
            <w:rFonts w:ascii="Times" w:hAnsi="Times"/>
            <w:color w:val="000000" w:themeColor="text1"/>
            <w:sz w:val="24"/>
            <w:szCs w:val="24"/>
            <w:rPrChange w:id="1561" w:author="Curt Storlazzi" w:date="2015-03-31T11:50:00Z">
              <w:rPr>
                <w:rFonts w:ascii="Times" w:hAnsi="Times"/>
                <w:sz w:val="24"/>
                <w:szCs w:val="24"/>
              </w:rPr>
            </w:rPrChange>
          </w:rPr>
          <w:delText xml:space="preserve"> </w:delText>
        </w:r>
      </w:del>
      <w:r w:rsidRPr="005C5F5F">
        <w:rPr>
          <w:rFonts w:ascii="Times" w:hAnsi="Times"/>
          <w:color w:val="000000" w:themeColor="text1"/>
          <w:sz w:val="24"/>
          <w:szCs w:val="24"/>
          <w:rPrChange w:id="1562" w:author="Curt Storlazzi" w:date="2015-03-31T11:50:00Z">
            <w:rPr>
              <w:rFonts w:ascii="Times" w:hAnsi="Times"/>
              <w:sz w:val="24"/>
              <w:szCs w:val="24"/>
            </w:rPr>
          </w:rPrChange>
        </w:rPr>
        <w:t xml:space="preserve">h progressive vector diagrams of projected cumulative flow were computed from ADCP data (Storlazzi et al, 2006) collected during each end member condition period. Progressive vectors are calculated assuming spatial homogeneity of the flow, causing them to move onshore in some instances. </w:t>
      </w:r>
      <w:commentRangeEnd w:id="1557"/>
      <w:r w:rsidR="005A3458">
        <w:rPr>
          <w:rStyle w:val="CommentReference"/>
        </w:rPr>
        <w:commentReference w:id="1557"/>
      </w:r>
      <w:del w:id="1563" w:author="Curt Storlazzi" w:date="2015-03-31T12:14:00Z">
        <w:r w:rsidRPr="005C5F5F" w:rsidDel="005A3458">
          <w:rPr>
            <w:rFonts w:ascii="Times" w:hAnsi="Times"/>
            <w:color w:val="000000" w:themeColor="text1"/>
            <w:sz w:val="24"/>
            <w:szCs w:val="24"/>
            <w:rPrChange w:id="1564" w:author="Curt Storlazzi" w:date="2015-03-31T11:50:00Z">
              <w:rPr>
                <w:rFonts w:ascii="Times" w:hAnsi="Times"/>
                <w:sz w:val="24"/>
                <w:szCs w:val="24"/>
              </w:rPr>
            </w:rPrChange>
          </w:rPr>
          <w:delText xml:space="preserve">The progressive vectors from ADCP data </w:delText>
        </w:r>
      </w:del>
      <w:del w:id="1565" w:author="Curt Storlazzi" w:date="2015-03-31T12:13:00Z">
        <w:r w:rsidRPr="005C5F5F" w:rsidDel="005A3458">
          <w:rPr>
            <w:rFonts w:ascii="Times" w:hAnsi="Times"/>
            <w:color w:val="000000" w:themeColor="text1"/>
            <w:sz w:val="24"/>
            <w:szCs w:val="24"/>
            <w:rPrChange w:id="1566" w:author="Curt Storlazzi" w:date="2015-03-31T11:50:00Z">
              <w:rPr>
                <w:rFonts w:ascii="Times" w:hAnsi="Times"/>
                <w:sz w:val="24"/>
                <w:szCs w:val="24"/>
              </w:rPr>
            </w:rPrChange>
          </w:rPr>
          <w:delText xml:space="preserve">mainly </w:delText>
        </w:r>
      </w:del>
      <w:del w:id="1567" w:author="Curt Storlazzi" w:date="2015-03-31T12:14:00Z">
        <w:r w:rsidRPr="005C5F5F" w:rsidDel="005A3458">
          <w:rPr>
            <w:rFonts w:ascii="Times" w:hAnsi="Times"/>
            <w:color w:val="000000" w:themeColor="text1"/>
            <w:sz w:val="24"/>
            <w:szCs w:val="24"/>
            <w:rPrChange w:id="1568" w:author="Curt Storlazzi" w:date="2015-03-31T11:50:00Z">
              <w:rPr>
                <w:rFonts w:ascii="Times" w:hAnsi="Times"/>
                <w:sz w:val="24"/>
                <w:szCs w:val="24"/>
              </w:rPr>
            </w:rPrChange>
          </w:rPr>
          <w:delText>illustrate how variable the flow velocity is at a fixed point over time: a progressive veco</w:delText>
        </w:r>
      </w:del>
      <w:del w:id="1569" w:author="Curt Storlazzi" w:date="2015-03-31T12:13:00Z">
        <w:r w:rsidRPr="005C5F5F" w:rsidDel="005A3458">
          <w:rPr>
            <w:rFonts w:ascii="Times" w:hAnsi="Times"/>
            <w:color w:val="000000" w:themeColor="text1"/>
            <w:sz w:val="24"/>
            <w:szCs w:val="24"/>
            <w:rPrChange w:id="1570" w:author="Curt Storlazzi" w:date="2015-03-31T11:50:00Z">
              <w:rPr>
                <w:rFonts w:ascii="Times" w:hAnsi="Times"/>
                <w:sz w:val="24"/>
                <w:szCs w:val="24"/>
              </w:rPr>
            </w:rPrChange>
          </w:rPr>
          <w:delText>t</w:delText>
        </w:r>
      </w:del>
      <w:del w:id="1571" w:author="Curt Storlazzi" w:date="2015-03-31T12:14:00Z">
        <w:r w:rsidRPr="005C5F5F" w:rsidDel="005A3458">
          <w:rPr>
            <w:rFonts w:ascii="Times" w:hAnsi="Times"/>
            <w:color w:val="000000" w:themeColor="text1"/>
            <w:sz w:val="24"/>
            <w:szCs w:val="24"/>
            <w:rPrChange w:id="1572" w:author="Curt Storlazzi" w:date="2015-03-31T11:50:00Z">
              <w:rPr>
                <w:rFonts w:ascii="Times" w:hAnsi="Times"/>
                <w:sz w:val="24"/>
                <w:szCs w:val="24"/>
              </w:rPr>
            </w:rPrChange>
          </w:rPr>
          <w:delText>r moving in a straight line indicates flow direction at the instrument does not change over time.</w:delText>
        </w:r>
      </w:del>
      <w:r w:rsidRPr="005C5F5F">
        <w:rPr>
          <w:rFonts w:ascii="Times" w:hAnsi="Times"/>
          <w:color w:val="000000" w:themeColor="text1"/>
          <w:sz w:val="24"/>
          <w:szCs w:val="24"/>
          <w:rPrChange w:id="1573" w:author="Curt Storlazzi" w:date="2015-03-31T11:50:00Z">
            <w:rPr>
              <w:rFonts w:ascii="Times" w:hAnsi="Times"/>
              <w:sz w:val="24"/>
              <w:szCs w:val="24"/>
            </w:rPr>
          </w:rPrChange>
        </w:rPr>
        <w:t xml:space="preserve"> The progressive vectors for AS1 and AS2 show little variation in flow direction, indicating the flow velocity </w:t>
      </w:r>
      <w:del w:id="1574" w:author="Curt Storlazzi" w:date="2015-03-31T12:14:00Z">
        <w:r w:rsidRPr="005C5F5F" w:rsidDel="005A3458">
          <w:rPr>
            <w:rFonts w:ascii="Times" w:hAnsi="Times"/>
            <w:color w:val="000000" w:themeColor="text1"/>
            <w:sz w:val="24"/>
            <w:szCs w:val="24"/>
            <w:rPrChange w:id="1575" w:author="Curt Storlazzi" w:date="2015-03-31T11:50:00Z">
              <w:rPr>
                <w:rFonts w:ascii="Times" w:hAnsi="Times"/>
                <w:sz w:val="24"/>
                <w:szCs w:val="24"/>
              </w:rPr>
            </w:rPrChange>
          </w:rPr>
          <w:delText xml:space="preserve">is </w:delText>
        </w:r>
      </w:del>
      <w:ins w:id="1576" w:author="Curt Storlazzi" w:date="2015-03-31T12:14:00Z">
        <w:r w:rsidR="005A3458">
          <w:rPr>
            <w:rFonts w:ascii="Times" w:hAnsi="Times"/>
            <w:color w:val="000000" w:themeColor="text1"/>
            <w:sz w:val="24"/>
            <w:szCs w:val="24"/>
          </w:rPr>
          <w:t>wa</w:t>
        </w:r>
        <w:r w:rsidR="005A3458" w:rsidRPr="005C5F5F">
          <w:rPr>
            <w:rFonts w:ascii="Times" w:hAnsi="Times"/>
            <w:color w:val="000000" w:themeColor="text1"/>
            <w:sz w:val="24"/>
            <w:szCs w:val="24"/>
            <w:rPrChange w:id="1577" w:author="Curt Storlazzi" w:date="2015-03-31T11:50:00Z">
              <w:rPr>
                <w:rFonts w:ascii="Times" w:hAnsi="Times"/>
                <w:sz w:val="24"/>
                <w:szCs w:val="24"/>
              </w:rPr>
            </w:rPrChange>
          </w:rPr>
          <w:t xml:space="preserve">s </w:t>
        </w:r>
        <w:r w:rsidR="005A3458">
          <w:rPr>
            <w:rFonts w:ascii="Times" w:hAnsi="Times"/>
            <w:color w:val="000000" w:themeColor="text1"/>
            <w:sz w:val="24"/>
            <w:szCs w:val="24"/>
          </w:rPr>
          <w:t xml:space="preserve">relatively </w:t>
        </w:r>
      </w:ins>
      <w:r w:rsidRPr="005C5F5F">
        <w:rPr>
          <w:rFonts w:ascii="Times" w:hAnsi="Times"/>
          <w:color w:val="000000" w:themeColor="text1"/>
          <w:sz w:val="24"/>
          <w:szCs w:val="24"/>
          <w:rPrChange w:id="1578" w:author="Curt Storlazzi" w:date="2015-03-31T11:50:00Z">
            <w:rPr>
              <w:rFonts w:ascii="Times" w:hAnsi="Times"/>
              <w:sz w:val="24"/>
              <w:szCs w:val="24"/>
            </w:rPr>
          </w:rPrChange>
        </w:rPr>
        <w:t xml:space="preserve">consistent (Figure 8). The progressive vectors for AS3 are much more erratic, and travel relatively shorter distances due to the lower flow speeds </w:t>
      </w:r>
      <w:ins w:id="1579" w:author="Curt Storlazzi" w:date="2015-03-31T12:14:00Z">
        <w:r w:rsidR="005A3458">
          <w:rPr>
            <w:rFonts w:ascii="Times" w:hAnsi="Times"/>
            <w:color w:val="000000" w:themeColor="text1"/>
            <w:sz w:val="24"/>
            <w:szCs w:val="24"/>
          </w:rPr>
          <w:t xml:space="preserve">and more variable flow directions </w:t>
        </w:r>
      </w:ins>
      <w:r w:rsidRPr="005C5F5F">
        <w:rPr>
          <w:rFonts w:ascii="Times" w:hAnsi="Times"/>
          <w:color w:val="000000" w:themeColor="text1"/>
          <w:sz w:val="24"/>
          <w:szCs w:val="24"/>
          <w:rPrChange w:id="1580" w:author="Curt Storlazzi" w:date="2015-03-31T11:50:00Z">
            <w:rPr>
              <w:rFonts w:ascii="Times" w:hAnsi="Times"/>
              <w:sz w:val="24"/>
              <w:szCs w:val="24"/>
            </w:rPr>
          </w:rPrChange>
        </w:rPr>
        <w:t>observed over the northern reef.</w:t>
      </w:r>
      <w:ins w:id="1581" w:author="Curt Storlazzi" w:date="2015-03-31T12:15:00Z">
        <w:r w:rsidR="009D1210">
          <w:rPr>
            <w:rFonts w:ascii="Times" w:hAnsi="Times"/>
            <w:color w:val="000000" w:themeColor="text1"/>
            <w:sz w:val="24"/>
            <w:szCs w:val="24"/>
          </w:rPr>
          <w:t xml:space="preserve"> </w:t>
        </w:r>
      </w:ins>
    </w:p>
    <w:p w14:paraId="4B72D8E3" w14:textId="4A975C2B" w:rsidR="00901DEC" w:rsidRPr="005C5F5F" w:rsidRDefault="00C91347" w:rsidP="009D1210">
      <w:pPr>
        <w:spacing w:after="0" w:line="480" w:lineRule="auto"/>
        <w:ind w:firstLine="720"/>
        <w:rPr>
          <w:rFonts w:ascii="Times" w:hAnsi="Times"/>
          <w:color w:val="000000" w:themeColor="text1"/>
          <w:sz w:val="24"/>
          <w:szCs w:val="24"/>
          <w:rPrChange w:id="1582" w:author="Curt Storlazzi" w:date="2015-03-31T11:50:00Z">
            <w:rPr>
              <w:rFonts w:ascii="Times" w:hAnsi="Times"/>
              <w:sz w:val="24"/>
              <w:szCs w:val="24"/>
            </w:rPr>
          </w:rPrChange>
        </w:rPr>
      </w:pPr>
      <w:del w:id="1583" w:author="Curt Storlazzi" w:date="2015-03-31T12:15:00Z">
        <w:r w:rsidRPr="005C5F5F" w:rsidDel="009D1210">
          <w:rPr>
            <w:rFonts w:ascii="Times" w:hAnsi="Times"/>
            <w:color w:val="000000" w:themeColor="text1"/>
            <w:sz w:val="24"/>
            <w:szCs w:val="24"/>
            <w:rPrChange w:id="1584" w:author="Curt Storlazzi" w:date="2015-03-31T11:50:00Z">
              <w:rPr>
                <w:rFonts w:ascii="Times" w:hAnsi="Times"/>
                <w:sz w:val="24"/>
                <w:szCs w:val="24"/>
              </w:rPr>
            </w:rPrChange>
          </w:rPr>
          <w:delText>The drifter tracks, c</w:delText>
        </w:r>
      </w:del>
      <w:ins w:id="1585" w:author="Curt Storlazzi" w:date="2015-03-31T12:15:00Z">
        <w:r w:rsidR="009D1210">
          <w:rPr>
            <w:rFonts w:ascii="Times" w:hAnsi="Times"/>
            <w:color w:val="000000" w:themeColor="text1"/>
            <w:sz w:val="24"/>
            <w:szCs w:val="24"/>
          </w:rPr>
          <w:t>C</w:t>
        </w:r>
      </w:ins>
      <w:r w:rsidRPr="005C5F5F">
        <w:rPr>
          <w:rFonts w:ascii="Times" w:hAnsi="Times"/>
          <w:color w:val="000000" w:themeColor="text1"/>
          <w:sz w:val="24"/>
          <w:szCs w:val="24"/>
          <w:rPrChange w:id="1586" w:author="Curt Storlazzi" w:date="2015-03-31T11:50:00Z">
            <w:rPr>
              <w:rFonts w:ascii="Times" w:hAnsi="Times"/>
              <w:sz w:val="24"/>
              <w:szCs w:val="24"/>
            </w:rPr>
          </w:rPrChange>
        </w:rPr>
        <w:t xml:space="preserve">ompared to the progressive vectors, </w:t>
      </w:r>
      <w:ins w:id="1587" w:author="Curt Storlazzi" w:date="2015-03-31T12:15:00Z">
        <w:r w:rsidR="009D1210">
          <w:rPr>
            <w:rFonts w:ascii="Times" w:hAnsi="Times"/>
            <w:color w:val="000000" w:themeColor="text1"/>
            <w:sz w:val="24"/>
            <w:szCs w:val="24"/>
          </w:rPr>
          <w:t xml:space="preserve">the drifter tracks </w:t>
        </w:r>
      </w:ins>
      <w:r w:rsidRPr="005C5F5F">
        <w:rPr>
          <w:rFonts w:ascii="Times" w:hAnsi="Times"/>
          <w:color w:val="000000" w:themeColor="text1"/>
          <w:sz w:val="24"/>
          <w:szCs w:val="24"/>
          <w:rPrChange w:id="1588" w:author="Curt Storlazzi" w:date="2015-03-31T11:50:00Z">
            <w:rPr>
              <w:rFonts w:ascii="Times" w:hAnsi="Times"/>
              <w:sz w:val="24"/>
              <w:szCs w:val="24"/>
            </w:rPr>
          </w:rPrChange>
        </w:rPr>
        <w:t xml:space="preserve">show the spatial heterogeneity of the flow pattern as the water flows over the reef flat, turns parallel to shore and into the </w:t>
      </w:r>
      <w:del w:id="1589" w:author="Curt Storlazzi" w:date="2015-03-31T12:14:00Z">
        <w:r w:rsidRPr="005C5F5F" w:rsidDel="009D1210">
          <w:rPr>
            <w:rFonts w:ascii="Times" w:hAnsi="Times"/>
            <w:color w:val="000000" w:themeColor="text1"/>
            <w:sz w:val="24"/>
            <w:szCs w:val="24"/>
            <w:rPrChange w:id="1590" w:author="Curt Storlazzi" w:date="2015-03-31T11:50:00Z">
              <w:rPr>
                <w:rFonts w:ascii="Times" w:hAnsi="Times"/>
                <w:sz w:val="24"/>
                <w:szCs w:val="24"/>
              </w:rPr>
            </w:rPrChange>
          </w:rPr>
          <w:delText xml:space="preserve">deep </w:delText>
        </w:r>
      </w:del>
      <w:ins w:id="1591" w:author="Curt Storlazzi" w:date="2015-03-31T12:14:00Z">
        <w:r w:rsidR="009D1210">
          <w:rPr>
            <w:rFonts w:ascii="Times" w:hAnsi="Times"/>
            <w:color w:val="000000" w:themeColor="text1"/>
            <w:sz w:val="24"/>
            <w:szCs w:val="24"/>
          </w:rPr>
          <w:t>‘awa</w:t>
        </w:r>
        <w:r w:rsidR="009D1210" w:rsidRPr="005C5F5F">
          <w:rPr>
            <w:rFonts w:ascii="Times" w:hAnsi="Times"/>
            <w:color w:val="000000" w:themeColor="text1"/>
            <w:sz w:val="24"/>
            <w:szCs w:val="24"/>
            <w:rPrChange w:id="1592"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593" w:author="Curt Storlazzi" w:date="2015-03-31T11:50:00Z">
            <w:rPr>
              <w:rFonts w:ascii="Times" w:hAnsi="Times"/>
              <w:sz w:val="24"/>
              <w:szCs w:val="24"/>
            </w:rPr>
          </w:rPrChange>
        </w:rPr>
        <w:t>channel (Figure 8). Under tidal forcing</w:t>
      </w:r>
      <w:ins w:id="1594" w:author="Curt Storlazzi" w:date="2015-03-31T12:15:00Z">
        <w:r w:rsidR="009D1210">
          <w:rPr>
            <w:rFonts w:ascii="Times" w:hAnsi="Times"/>
            <w:color w:val="000000" w:themeColor="text1"/>
            <w:sz w:val="24"/>
            <w:szCs w:val="24"/>
          </w:rPr>
          <w:t>,</w:t>
        </w:r>
      </w:ins>
      <w:r w:rsidRPr="005C5F5F">
        <w:rPr>
          <w:rFonts w:ascii="Times" w:hAnsi="Times"/>
          <w:color w:val="000000" w:themeColor="text1"/>
          <w:sz w:val="24"/>
          <w:szCs w:val="24"/>
          <w:rPrChange w:id="1595" w:author="Curt Storlazzi" w:date="2015-03-31T11:50:00Z">
            <w:rPr>
              <w:rFonts w:ascii="Times" w:hAnsi="Times"/>
              <w:sz w:val="24"/>
              <w:szCs w:val="24"/>
            </w:rPr>
          </w:rPrChange>
        </w:rPr>
        <w:t xml:space="preserve"> the drifter tracks over the northern reef are highly erratic, but travel longer distances than under strong onshore winds (Figure 8b). This indicates that under tidal forcing water movement is variable over the reef but strong winds push water into the northwest corner of the embayment, piling up water over the northern reef and increasing residence time. Drifter tracks crossing the reef crest are observed over the southern reef under tidal forcing, in the absence of breaking waves that would strongly force water flow across the reef, preventing seaward flow. Under strong wave conditions (Figure 8e), a more coherent, clockwise flow pattern is observed over both the northern and southern reef as large breaking waves force large amounts of water onto the reef flat, driving flow quickly across the southern reef flat and into the main channel. Despite waves breaking on the the northern reef crest, it appears the flow across the southern reef and into the </w:t>
      </w:r>
      <w:r w:rsidRPr="005C5F5F">
        <w:rPr>
          <w:rFonts w:ascii="Times" w:hAnsi="Times"/>
          <w:color w:val="000000" w:themeColor="text1"/>
          <w:sz w:val="24"/>
          <w:szCs w:val="24"/>
          <w:rPrChange w:id="1596" w:author="Curt Storlazzi" w:date="2015-03-31T11:50:00Z">
            <w:rPr>
              <w:rFonts w:ascii="Times" w:hAnsi="Times"/>
              <w:sz w:val="24"/>
              <w:szCs w:val="24"/>
            </w:rPr>
          </w:rPrChange>
        </w:rPr>
        <w:lastRenderedPageBreak/>
        <w:t>main channel influences an overall eastward flow over the northern reef and out the main channel (Figure 8e).</w:t>
      </w:r>
    </w:p>
    <w:p w14:paraId="0FF7490B" w14:textId="77777777" w:rsidR="00901DEC" w:rsidRPr="005C5F5F" w:rsidRDefault="00C91347" w:rsidP="00377061">
      <w:pPr>
        <w:pStyle w:val="Heading4"/>
        <w:spacing w:before="0" w:line="480" w:lineRule="auto"/>
        <w:rPr>
          <w:rFonts w:ascii="Times" w:hAnsi="Times"/>
          <w:color w:val="000000" w:themeColor="text1"/>
          <w:sz w:val="24"/>
          <w:szCs w:val="24"/>
          <w:rPrChange w:id="1597" w:author="Curt Storlazzi" w:date="2015-03-31T11:50:00Z">
            <w:rPr>
              <w:rFonts w:ascii="Times" w:hAnsi="Times"/>
              <w:sz w:val="24"/>
              <w:szCs w:val="24"/>
            </w:rPr>
          </w:rPrChange>
        </w:rPr>
      </w:pPr>
      <w:r w:rsidRPr="005C5F5F">
        <w:rPr>
          <w:rFonts w:ascii="Times" w:hAnsi="Times"/>
          <w:color w:val="000000" w:themeColor="text1"/>
          <w:sz w:val="24"/>
          <w:szCs w:val="24"/>
          <w:rPrChange w:id="1598" w:author="Curt Storlazzi" w:date="2015-03-31T11:50:00Z">
            <w:rPr>
              <w:rFonts w:ascii="Times" w:hAnsi="Times"/>
              <w:sz w:val="24"/>
              <w:szCs w:val="24"/>
            </w:rPr>
          </w:rPrChange>
        </w:rPr>
        <w:t>Empirical Orthogonal Functions (EOF)</w:t>
      </w:r>
    </w:p>
    <w:p w14:paraId="1CB9F6E7" w14:textId="77777777" w:rsidR="00901DEC" w:rsidRPr="005C5F5F" w:rsidRDefault="00C91347" w:rsidP="00377061">
      <w:pPr>
        <w:spacing w:after="0" w:line="480" w:lineRule="auto"/>
        <w:ind w:firstLine="720"/>
        <w:rPr>
          <w:rFonts w:ascii="Times" w:hAnsi="Times"/>
          <w:color w:val="000000" w:themeColor="text1"/>
          <w:sz w:val="24"/>
          <w:szCs w:val="24"/>
          <w:rPrChange w:id="1599" w:author="Curt Storlazzi" w:date="2015-03-31T11:50:00Z">
            <w:rPr>
              <w:rFonts w:ascii="Times" w:hAnsi="Times"/>
              <w:sz w:val="24"/>
              <w:szCs w:val="24"/>
            </w:rPr>
          </w:rPrChange>
        </w:rPr>
      </w:pPr>
      <w:r w:rsidRPr="005C5F5F">
        <w:rPr>
          <w:rFonts w:ascii="Times" w:hAnsi="Times"/>
          <w:color w:val="000000" w:themeColor="text1"/>
          <w:sz w:val="24"/>
          <w:szCs w:val="24"/>
          <w:rPrChange w:id="1600" w:author="Curt Storlazzi" w:date="2015-03-31T11:50:00Z">
            <w:rPr>
              <w:rFonts w:ascii="Times" w:hAnsi="Times"/>
              <w:sz w:val="24"/>
              <w:szCs w:val="24"/>
            </w:rPr>
          </w:rPrChange>
        </w:rPr>
        <w:t>EOF's and mean flow velocity were calculated from ADCP data collected during each end member condition period. Variance ellipses are more ellipsoid at AS1 and AS2, and more circular at AS3, under all forcing conditions. Similar to the progressive vectors, this indicates the current  is more unidirectional at AS1 and AS2, flowing in the direction of the main principal component axis. Currents at AS3 are more variable in direction and lower in magnitude, as indicated by the lower mean flow velocity arrows (Figure 9).</w:t>
      </w:r>
    </w:p>
    <w:p w14:paraId="2541AF78" w14:textId="77777777" w:rsidR="00901DEC" w:rsidRPr="005C5F5F" w:rsidRDefault="00C91347" w:rsidP="00377061">
      <w:pPr>
        <w:spacing w:after="0" w:line="480" w:lineRule="auto"/>
        <w:ind w:firstLine="720"/>
        <w:rPr>
          <w:rFonts w:ascii="Times" w:hAnsi="Times"/>
          <w:color w:val="000000" w:themeColor="text1"/>
          <w:sz w:val="24"/>
          <w:szCs w:val="24"/>
          <w:rPrChange w:id="1601" w:author="Curt Storlazzi" w:date="2015-03-31T11:50:00Z">
            <w:rPr>
              <w:rFonts w:ascii="Times" w:hAnsi="Times"/>
              <w:sz w:val="24"/>
              <w:szCs w:val="24"/>
            </w:rPr>
          </w:rPrChange>
        </w:rPr>
      </w:pPr>
      <w:r w:rsidRPr="005C5F5F">
        <w:rPr>
          <w:rFonts w:ascii="Times" w:hAnsi="Times"/>
          <w:color w:val="000000" w:themeColor="text1"/>
          <w:sz w:val="24"/>
          <w:szCs w:val="24"/>
          <w:rPrChange w:id="1602" w:author="Curt Storlazzi" w:date="2015-03-31T11:50:00Z">
            <w:rPr>
              <w:rFonts w:ascii="Times" w:hAnsi="Times"/>
              <w:sz w:val="24"/>
              <w:szCs w:val="24"/>
            </w:rPr>
          </w:rPrChange>
        </w:rPr>
        <w:t xml:space="preserve">Drifter data was spatially binned and EOF's and mean flow velocity were calculated for each 100m x 100m grid cell (Figure 9). Due to their spatial position relative to the flow pattern, some grid cells had a much higher number of observations, especially those grid cells in the middle parts of the bay. More observations suggests more certainty in observed patterns, while some of the outlying grid cells with a small number of observations may have been influenced by an anomalous drifter track. However, the overall pattern of drifter tracks is similar to the results from corresponding Eulerian results: Flow over the southern reef is driven by cross-shore wave-driven transport which flows northward to the main channel. However, while it may be hypothesized that water flows into the main channel and out to sea, the Eulerian data from the ADCPs' suggests all flow is into the bay. Finer resolution drifter data resolves the general counterclockwise flow from the southern reef, over the northern reef and out to sea. The drifter data also illustrates the decreased flow velocity near shore and in the deeper pools on the reef flat. The drifter data also illustrate the increase in flow velocity </w:t>
      </w:r>
      <w:r w:rsidRPr="005C5F5F">
        <w:rPr>
          <w:rFonts w:ascii="Times" w:hAnsi="Times"/>
          <w:color w:val="000000" w:themeColor="text1"/>
          <w:sz w:val="24"/>
          <w:szCs w:val="24"/>
          <w:rPrChange w:id="1603" w:author="Curt Storlazzi" w:date="2015-03-31T11:50:00Z">
            <w:rPr>
              <w:rFonts w:ascii="Times" w:hAnsi="Times"/>
              <w:sz w:val="24"/>
              <w:szCs w:val="24"/>
            </w:rPr>
          </w:rPrChange>
        </w:rPr>
        <w:lastRenderedPageBreak/>
        <w:t>moving seaward in the main channel. Under both wave and tide forcing, the velocity steadily increases in the main channel, reaching a maximum at the reef crest. The same pattern is not evident under wind forcing, possibly due to wind driven flow being forced into the bay at the surface, but the data density is too low to be sure. Hench (2008) vertically binned ADCP data in Moorea showed that under low wave forcing surface currents were lower in the reef pass, and could reverse near the bottom. The increase in flow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 the whole bay.</w:t>
      </w:r>
    </w:p>
    <w:p w14:paraId="63F5673B" w14:textId="77777777" w:rsidR="00901DEC" w:rsidRPr="005C5F5F" w:rsidRDefault="00C91347" w:rsidP="00377061">
      <w:pPr>
        <w:pStyle w:val="Heading4"/>
        <w:spacing w:before="0" w:line="480" w:lineRule="auto"/>
        <w:rPr>
          <w:rFonts w:ascii="Times" w:hAnsi="Times"/>
          <w:color w:val="000000" w:themeColor="text1"/>
          <w:sz w:val="24"/>
          <w:szCs w:val="24"/>
          <w:rPrChange w:id="1604" w:author="Curt Storlazzi" w:date="2015-03-31T11:50:00Z">
            <w:rPr>
              <w:rFonts w:ascii="Times" w:hAnsi="Times"/>
              <w:sz w:val="24"/>
              <w:szCs w:val="24"/>
            </w:rPr>
          </w:rPrChange>
        </w:rPr>
      </w:pPr>
      <w:r w:rsidRPr="005C5F5F">
        <w:rPr>
          <w:rFonts w:ascii="Times" w:hAnsi="Times"/>
          <w:color w:val="000000" w:themeColor="text1"/>
          <w:sz w:val="24"/>
          <w:szCs w:val="24"/>
          <w:rPrChange w:id="1605" w:author="Curt Storlazzi" w:date="2015-03-31T11:50:00Z">
            <w:rPr>
              <w:rFonts w:ascii="Times" w:hAnsi="Times"/>
              <w:sz w:val="24"/>
              <w:szCs w:val="24"/>
            </w:rPr>
          </w:rPrChange>
        </w:rPr>
        <w:t>Mean flow speed and direction in 100m gridded cells under Wind, Wave, Calm conditions</w:t>
      </w:r>
    </w:p>
    <w:p w14:paraId="58863E10" w14:textId="77777777" w:rsidR="00901DEC" w:rsidRPr="005C5F5F" w:rsidRDefault="00C91347" w:rsidP="00377061">
      <w:pPr>
        <w:spacing w:after="0" w:line="480" w:lineRule="auto"/>
        <w:ind w:firstLine="720"/>
        <w:rPr>
          <w:rFonts w:ascii="Times" w:hAnsi="Times"/>
          <w:color w:val="000000" w:themeColor="text1"/>
          <w:sz w:val="24"/>
          <w:szCs w:val="24"/>
          <w:rPrChange w:id="1606" w:author="Curt Storlazzi" w:date="2015-03-31T11:50:00Z">
            <w:rPr>
              <w:rFonts w:ascii="Times" w:hAnsi="Times"/>
              <w:sz w:val="24"/>
              <w:szCs w:val="24"/>
            </w:rPr>
          </w:rPrChange>
        </w:rPr>
      </w:pPr>
      <w:r w:rsidRPr="005C5F5F">
        <w:rPr>
          <w:rFonts w:ascii="Times" w:hAnsi="Times"/>
          <w:color w:val="000000" w:themeColor="text1"/>
          <w:sz w:val="24"/>
          <w:szCs w:val="24"/>
          <w:rPrChange w:id="1607" w:author="Curt Storlazzi" w:date="2015-03-31T11:50:00Z">
            <w:rPr>
              <w:rFonts w:ascii="Times" w:hAnsi="Times"/>
              <w:sz w:val="24"/>
              <w:szCs w:val="24"/>
            </w:rPr>
          </w:rPrChange>
        </w:rPr>
        <w:t xml:space="preserve">Drifter data was spatially binned and mean flow velocity was calculated for all drifter tracks under each forcing condition (Figure 10). Over the whole bay, mean flow velocity varied from 1-37 cm/s, 1-36 cm/s, and 5-64 cm/s under tidal, wind, and wave forcing, respectively. Vetter (2013) observed flow speed in the main channel of 1-60 cm/s, with a mean of 14 cm/s. Drifter observations in the gridcell corresponding to Vetter's (2013) ADCP location showed flow speeds of 1-30 cm/s wtih a mean of 8 cm/s, for all forcing conditions. Vetter's (2013) ADCP time series shows lower flow speeds in the channel Jan-April than duriung the more active tradewind season June-October so it is likely that the drifter deployments included more quiescent distribution of days than occur during the whole year. While one large swell event was sampled during the drifter deployments, these conditions appear to be more common during the year than were </w:t>
      </w:r>
      <w:r w:rsidRPr="005C5F5F">
        <w:rPr>
          <w:rFonts w:ascii="Times" w:hAnsi="Times"/>
          <w:color w:val="000000" w:themeColor="text1"/>
          <w:sz w:val="24"/>
          <w:szCs w:val="24"/>
          <w:rPrChange w:id="1608" w:author="Curt Storlazzi" w:date="2015-03-31T11:50:00Z">
            <w:rPr>
              <w:rFonts w:ascii="Times" w:hAnsi="Times"/>
              <w:sz w:val="24"/>
              <w:szCs w:val="24"/>
            </w:rPr>
          </w:rPrChange>
        </w:rPr>
        <w:lastRenderedPageBreak/>
        <w:t>observed during the one intensive week of drifter deployments. Also, Vetter's (2013) ADCP data ampled the full depth of the water column, as opposed to just the surface current that could be affected by winds, especially when strong east winds blow into the bay. This suggests that perhaps Eulerian and Lagrangian methods are more comparable in shallow depths, where the drifter is influenced by a relatively larger portion of the water column.</w:t>
      </w:r>
    </w:p>
    <w:p w14:paraId="3107E0C7" w14:textId="77777777" w:rsidR="00901DEC" w:rsidRPr="005C5F5F" w:rsidRDefault="00C91347" w:rsidP="00377061">
      <w:pPr>
        <w:spacing w:after="0" w:line="480" w:lineRule="auto"/>
        <w:rPr>
          <w:rFonts w:ascii="Times" w:hAnsi="Times"/>
          <w:color w:val="000000" w:themeColor="text1"/>
          <w:sz w:val="24"/>
          <w:szCs w:val="24"/>
          <w:rPrChange w:id="1609" w:author="Curt Storlazzi" w:date="2015-03-31T11:50:00Z">
            <w:rPr>
              <w:rFonts w:ascii="Times" w:hAnsi="Times"/>
              <w:sz w:val="24"/>
              <w:szCs w:val="24"/>
            </w:rPr>
          </w:rPrChange>
        </w:rPr>
      </w:pPr>
      <w:r w:rsidRPr="005C5F5F">
        <w:rPr>
          <w:rFonts w:ascii="Times" w:hAnsi="Times"/>
          <w:color w:val="000000" w:themeColor="text1"/>
          <w:sz w:val="24"/>
          <w:szCs w:val="24"/>
          <w:rPrChange w:id="1610" w:author="Curt Storlazzi" w:date="2015-03-31T11:50:00Z">
            <w:rPr>
              <w:rFonts w:ascii="Times" w:hAnsi="Times"/>
              <w:sz w:val="24"/>
              <w:szCs w:val="24"/>
            </w:rPr>
          </w:rPrChange>
        </w:rPr>
        <w:t xml:space="preserve">The overrall pattern of mean flow speeds and flow directions shows a strong clockwise circulation through the bay with higher flow speeds during wave forcing conditions, compared with tidal and wind forcing. The west-northwest flow directions over the southern reef remain nearly constant under all forcing conditions, but the flow speeds are highest under wave forcing and lowest under tidal forcing. Over the northern reef, however, mean flow directions are more variable, reversing and flowing towards the river mouth under strong onshore winds and tidal forcing. The drifter tracks for wind and wave forcing show nearly stationary drifter tracks over the northern reef, and only make alot of progress once they are entrained in the seaward flow of the main channel. </w:t>
      </w:r>
    </w:p>
    <w:p w14:paraId="1646FA87" w14:textId="77777777" w:rsidR="00901DEC" w:rsidRPr="005C5F5F" w:rsidRDefault="00C91347" w:rsidP="00377061">
      <w:pPr>
        <w:pStyle w:val="Heading4"/>
        <w:spacing w:before="0" w:line="480" w:lineRule="auto"/>
        <w:rPr>
          <w:rFonts w:ascii="Times" w:hAnsi="Times"/>
          <w:color w:val="000000" w:themeColor="text1"/>
          <w:sz w:val="24"/>
          <w:szCs w:val="24"/>
          <w:rPrChange w:id="1611" w:author="Curt Storlazzi" w:date="2015-03-31T11:50:00Z">
            <w:rPr>
              <w:rFonts w:ascii="Times" w:hAnsi="Times"/>
              <w:sz w:val="24"/>
              <w:szCs w:val="24"/>
            </w:rPr>
          </w:rPrChange>
        </w:rPr>
      </w:pPr>
      <w:r w:rsidRPr="005C5F5F">
        <w:rPr>
          <w:rFonts w:ascii="Times" w:hAnsi="Times"/>
          <w:color w:val="000000" w:themeColor="text1"/>
          <w:sz w:val="24"/>
          <w:szCs w:val="24"/>
          <w:rPrChange w:id="1612" w:author="Curt Storlazzi" w:date="2015-03-31T11:50:00Z">
            <w:rPr>
              <w:rFonts w:ascii="Times" w:hAnsi="Times"/>
              <w:sz w:val="24"/>
              <w:szCs w:val="24"/>
            </w:rPr>
          </w:rPrChange>
        </w:rPr>
        <w:t>Residence Times from drifter observations</w:t>
      </w:r>
    </w:p>
    <w:p w14:paraId="3C05C46A" w14:textId="77777777" w:rsidR="00901DEC" w:rsidRPr="005C5F5F" w:rsidRDefault="00C91347" w:rsidP="00377061">
      <w:pPr>
        <w:spacing w:after="0" w:line="480" w:lineRule="auto"/>
        <w:ind w:firstLine="720"/>
        <w:rPr>
          <w:rFonts w:ascii="Times" w:hAnsi="Times"/>
          <w:color w:val="000000" w:themeColor="text1"/>
          <w:sz w:val="24"/>
          <w:szCs w:val="24"/>
          <w:rPrChange w:id="1613" w:author="Curt Storlazzi" w:date="2015-03-31T11:50:00Z">
            <w:rPr>
              <w:rFonts w:ascii="Times" w:hAnsi="Times"/>
              <w:sz w:val="24"/>
              <w:szCs w:val="24"/>
            </w:rPr>
          </w:rPrChange>
        </w:rPr>
      </w:pPr>
      <w:r w:rsidRPr="005C5F5F">
        <w:rPr>
          <w:rFonts w:ascii="Times" w:hAnsi="Times"/>
          <w:color w:val="000000" w:themeColor="text1"/>
          <w:sz w:val="24"/>
          <w:szCs w:val="24"/>
          <w:rPrChange w:id="1614" w:author="Curt Storlazzi" w:date="2015-03-31T11:50:00Z">
            <w:rPr>
              <w:rFonts w:ascii="Times" w:hAnsi="Times"/>
              <w:sz w:val="24"/>
              <w:szCs w:val="24"/>
            </w:rPr>
          </w:rPrChange>
        </w:rPr>
        <w:t>Residence times for 100m x 100m grid cells were computed from the mean flow speeds calculated from drifter data under different forcing conditions (Figure 11). Residence times varied from 2.78-0.08 hr, 2.78-0.08 hr, and 0.56-0.04 hr under tidal, wind, and wave forcing, respectively. The shortest residence times were measured on the outer reef flat closest to where waves were breaking on the reef crest and were longest over the inner reef flat close to shore and deep in the embayment.</w:t>
      </w:r>
    </w:p>
    <w:p w14:paraId="444CF943" w14:textId="77777777" w:rsidR="00901DEC" w:rsidRPr="005C5F5F" w:rsidRDefault="00C91347" w:rsidP="00377061">
      <w:pPr>
        <w:pStyle w:val="Heading2"/>
        <w:spacing w:before="0" w:line="480" w:lineRule="auto"/>
        <w:rPr>
          <w:rFonts w:ascii="Times" w:hAnsi="Times"/>
          <w:color w:val="000000" w:themeColor="text1"/>
          <w:sz w:val="24"/>
          <w:szCs w:val="24"/>
          <w:rPrChange w:id="1615" w:author="Curt Storlazzi" w:date="2015-03-31T11:50:00Z">
            <w:rPr>
              <w:rFonts w:ascii="Times" w:hAnsi="Times"/>
              <w:sz w:val="24"/>
              <w:szCs w:val="24"/>
            </w:rPr>
          </w:rPrChange>
        </w:rPr>
      </w:pPr>
      <w:r w:rsidRPr="005C5F5F">
        <w:rPr>
          <w:rFonts w:ascii="Times" w:hAnsi="Times"/>
          <w:color w:val="000000" w:themeColor="text1"/>
          <w:sz w:val="24"/>
          <w:szCs w:val="24"/>
          <w:rPrChange w:id="1616" w:author="Curt Storlazzi" w:date="2015-03-31T11:50:00Z">
            <w:rPr>
              <w:rFonts w:ascii="Times" w:hAnsi="Times"/>
              <w:sz w:val="24"/>
              <w:szCs w:val="24"/>
            </w:rPr>
          </w:rPrChange>
        </w:rPr>
        <w:lastRenderedPageBreak/>
        <w:t>Discussion</w:t>
      </w:r>
    </w:p>
    <w:p w14:paraId="5803689D" w14:textId="77777777" w:rsidR="00901DEC" w:rsidRPr="005C5F5F" w:rsidRDefault="00C91347" w:rsidP="00377061">
      <w:pPr>
        <w:pStyle w:val="Heading2"/>
        <w:spacing w:before="0" w:line="480" w:lineRule="auto"/>
        <w:rPr>
          <w:rFonts w:ascii="Times" w:hAnsi="Times"/>
          <w:color w:val="000000" w:themeColor="text1"/>
          <w:sz w:val="24"/>
          <w:szCs w:val="24"/>
          <w:rPrChange w:id="1617" w:author="Curt Storlazzi" w:date="2015-03-31T11:50:00Z">
            <w:rPr>
              <w:rFonts w:ascii="Times" w:hAnsi="Times"/>
              <w:sz w:val="24"/>
              <w:szCs w:val="24"/>
            </w:rPr>
          </w:rPrChange>
        </w:rPr>
      </w:pPr>
      <w:r w:rsidRPr="005C5F5F">
        <w:rPr>
          <w:rFonts w:ascii="Times" w:hAnsi="Times"/>
          <w:color w:val="000000" w:themeColor="text1"/>
          <w:sz w:val="24"/>
          <w:szCs w:val="24"/>
          <w:rPrChange w:id="1618" w:author="Curt Storlazzi" w:date="2015-03-31T11:50:00Z">
            <w:rPr>
              <w:rFonts w:ascii="Times" w:hAnsi="Times"/>
              <w:sz w:val="24"/>
              <w:szCs w:val="24"/>
            </w:rPr>
          </w:rPrChange>
        </w:rPr>
        <w:t>Conclusion</w:t>
      </w:r>
    </w:p>
    <w:p w14:paraId="15D130BF" w14:textId="77777777" w:rsidR="00901DEC" w:rsidRPr="005C5F5F" w:rsidRDefault="00C91347" w:rsidP="00377061">
      <w:pPr>
        <w:spacing w:after="0" w:line="480" w:lineRule="auto"/>
        <w:ind w:firstLine="720"/>
        <w:rPr>
          <w:rFonts w:ascii="Times" w:hAnsi="Times"/>
          <w:color w:val="000000" w:themeColor="text1"/>
          <w:sz w:val="24"/>
          <w:szCs w:val="24"/>
          <w:rPrChange w:id="1619" w:author="Curt Storlazzi" w:date="2015-03-31T11:50:00Z">
            <w:rPr>
              <w:rFonts w:ascii="Times" w:hAnsi="Times"/>
              <w:sz w:val="24"/>
              <w:szCs w:val="24"/>
            </w:rPr>
          </w:rPrChange>
        </w:rPr>
      </w:pPr>
      <w:r w:rsidRPr="005C5F5F">
        <w:rPr>
          <w:rFonts w:ascii="Times" w:hAnsi="Times"/>
          <w:color w:val="000000" w:themeColor="text1"/>
          <w:sz w:val="24"/>
          <w:szCs w:val="24"/>
          <w:rPrChange w:id="1620" w:author="Curt Storlazzi" w:date="2015-03-31T11:50:00Z">
            <w:rPr>
              <w:rFonts w:ascii="Times" w:hAnsi="Times"/>
              <w:sz w:val="24"/>
              <w:szCs w:val="24"/>
            </w:rPr>
          </w:rPrChange>
        </w:rPr>
        <w:t xml:space="preserve">The bay-wide mean current speeds (residence times) varied from 1-37 cm/s (2.78-0.08 hr), 1-36 cm/s (2.78-0.08 hr), and 5-64 cm/s (0.56-0.04 hr) under tidal, wind, and wave forcing, respectively. The shortest residence times were measured on the outer reef flat closest to where waves were breaking on the reef crest and were longest over the inner reef flat close to shore and deep in the embayment. These circulation patterns cause the spatial pattern of suspended sediment plumes observed in timelapse imagery. The spatial flow pattern and longer residence times result in greater exposure (=intensity x duration) of the corals in these areas to sediment stress and likely causes the reduced coral health in these locations. </w:t>
      </w:r>
    </w:p>
    <w:p w14:paraId="1547BD78" w14:textId="77777777" w:rsidR="00901DEC" w:rsidRPr="005C5F5F" w:rsidRDefault="00C91347" w:rsidP="00377061">
      <w:pPr>
        <w:pStyle w:val="Heading2"/>
        <w:spacing w:before="0" w:line="480" w:lineRule="auto"/>
        <w:rPr>
          <w:rFonts w:ascii="Times" w:hAnsi="Times"/>
          <w:color w:val="000000" w:themeColor="text1"/>
          <w:sz w:val="24"/>
          <w:szCs w:val="24"/>
          <w:rPrChange w:id="1621" w:author="Curt Storlazzi" w:date="2015-03-31T11:50:00Z">
            <w:rPr>
              <w:rFonts w:ascii="Times" w:hAnsi="Times"/>
              <w:sz w:val="24"/>
              <w:szCs w:val="24"/>
            </w:rPr>
          </w:rPrChange>
        </w:rPr>
      </w:pPr>
      <w:r w:rsidRPr="005C5F5F">
        <w:rPr>
          <w:rFonts w:ascii="Times" w:hAnsi="Times"/>
          <w:color w:val="000000" w:themeColor="text1"/>
          <w:sz w:val="24"/>
          <w:szCs w:val="24"/>
          <w:rPrChange w:id="1622" w:author="Curt Storlazzi" w:date="2015-03-31T11:50:00Z">
            <w:rPr>
              <w:rFonts w:ascii="Times" w:hAnsi="Times"/>
              <w:sz w:val="24"/>
              <w:szCs w:val="24"/>
            </w:rPr>
          </w:rPrChange>
        </w:rPr>
        <w:t>Acknowledgements</w:t>
      </w:r>
    </w:p>
    <w:p w14:paraId="7C3C7344" w14:textId="77777777" w:rsidR="00901DEC" w:rsidRPr="005C5F5F" w:rsidRDefault="00C91347" w:rsidP="00377061">
      <w:pPr>
        <w:spacing w:after="0" w:line="480" w:lineRule="auto"/>
        <w:ind w:firstLine="720"/>
        <w:rPr>
          <w:rFonts w:ascii="Times" w:hAnsi="Times"/>
          <w:color w:val="000000" w:themeColor="text1"/>
          <w:sz w:val="24"/>
          <w:szCs w:val="24"/>
          <w:rPrChange w:id="1623" w:author="Curt Storlazzi" w:date="2015-03-31T11:50:00Z">
            <w:rPr>
              <w:rFonts w:ascii="Times" w:hAnsi="Times"/>
              <w:sz w:val="24"/>
              <w:szCs w:val="24"/>
            </w:rPr>
          </w:rPrChange>
        </w:rPr>
      </w:pPr>
      <w:r w:rsidRPr="005C5F5F">
        <w:rPr>
          <w:rFonts w:ascii="Times" w:hAnsi="Times"/>
          <w:color w:val="000000" w:themeColor="text1"/>
          <w:sz w:val="24"/>
          <w:szCs w:val="24"/>
          <w:rPrChange w:id="1624" w:author="Curt Storlazzi" w:date="2015-03-31T11:50:00Z">
            <w:rPr>
              <w:rFonts w:ascii="Times" w:hAnsi="Times"/>
              <w:sz w:val="24"/>
              <w:szCs w:val="24"/>
            </w:rPr>
          </w:rPrChange>
        </w:rPr>
        <w:t>This work was carried out in collaboration between San Diego State University and the US Geological Survey's Coral Reef Project. Funding was provided by a grant by the NOAA Coral Reef Conservation Program. A significant contribution of equipment and expertise was provided by the USGS Pacific Coastal and Marine Science Center. We would like to thank Dr. Michael Favazza for providing logistical support in the field.</w:t>
      </w:r>
    </w:p>
    <w:p w14:paraId="361EED44" w14:textId="77777777" w:rsidR="00901DEC" w:rsidRPr="005C5F5F" w:rsidRDefault="00C91347" w:rsidP="00377061">
      <w:pPr>
        <w:spacing w:after="0" w:line="480" w:lineRule="auto"/>
        <w:rPr>
          <w:rFonts w:ascii="Times" w:hAnsi="Times"/>
          <w:color w:val="000000" w:themeColor="text1"/>
          <w:sz w:val="24"/>
          <w:szCs w:val="24"/>
          <w:rPrChange w:id="1625" w:author="Curt Storlazzi" w:date="2015-03-31T11:50:00Z">
            <w:rPr>
              <w:rFonts w:ascii="Times" w:hAnsi="Times"/>
              <w:sz w:val="24"/>
              <w:szCs w:val="24"/>
            </w:rPr>
          </w:rPrChange>
        </w:rPr>
      </w:pPr>
      <w:r w:rsidRPr="005C5F5F">
        <w:rPr>
          <w:rFonts w:ascii="Times" w:hAnsi="Times"/>
          <w:color w:val="000000" w:themeColor="text1"/>
          <w:sz w:val="24"/>
          <w:szCs w:val="24"/>
          <w:rPrChange w:id="1626" w:author="Curt Storlazzi" w:date="2015-03-31T11:50:00Z">
            <w:rPr>
              <w:rFonts w:ascii="Times" w:hAnsi="Times"/>
              <w:sz w:val="24"/>
              <w:szCs w:val="24"/>
            </w:rPr>
          </w:rPrChange>
        </w:rPr>
        <w:br w:type="page"/>
      </w:r>
    </w:p>
    <w:p w14:paraId="5B812364" w14:textId="77777777" w:rsidR="00901DEC" w:rsidRPr="005C5F5F" w:rsidRDefault="00C91347" w:rsidP="00377061">
      <w:pPr>
        <w:pStyle w:val="Heading1"/>
        <w:spacing w:before="0" w:line="480" w:lineRule="auto"/>
        <w:rPr>
          <w:rFonts w:ascii="Times" w:hAnsi="Times"/>
          <w:color w:val="000000" w:themeColor="text1"/>
          <w:sz w:val="24"/>
          <w:szCs w:val="24"/>
          <w:rPrChange w:id="1627" w:author="Curt Storlazzi" w:date="2015-03-31T11:50:00Z">
            <w:rPr>
              <w:rFonts w:ascii="Times" w:hAnsi="Times"/>
              <w:sz w:val="24"/>
              <w:szCs w:val="24"/>
            </w:rPr>
          </w:rPrChange>
        </w:rPr>
      </w:pPr>
      <w:r w:rsidRPr="005C5F5F">
        <w:rPr>
          <w:rFonts w:ascii="Times" w:hAnsi="Times"/>
          <w:color w:val="000000" w:themeColor="text1"/>
          <w:sz w:val="24"/>
          <w:szCs w:val="24"/>
          <w:rPrChange w:id="1628" w:author="Curt Storlazzi" w:date="2015-03-31T11:50:00Z">
            <w:rPr>
              <w:rFonts w:ascii="Times" w:hAnsi="Times"/>
              <w:sz w:val="24"/>
              <w:szCs w:val="24"/>
            </w:rPr>
          </w:rPrChange>
        </w:rPr>
        <w:lastRenderedPageBreak/>
        <w:t>References</w:t>
      </w:r>
    </w:p>
    <w:p w14:paraId="04379D6E" w14:textId="77777777" w:rsidR="00901DEC" w:rsidRPr="005C5F5F" w:rsidRDefault="00C91347" w:rsidP="00377061">
      <w:pPr>
        <w:spacing w:after="0" w:line="480" w:lineRule="auto"/>
        <w:rPr>
          <w:ins w:id="1629" w:author="Curt Storlazzi" w:date="2015-03-31T09:01:00Z"/>
          <w:rFonts w:ascii="Times" w:hAnsi="Times"/>
          <w:color w:val="000000" w:themeColor="text1"/>
          <w:sz w:val="24"/>
          <w:szCs w:val="24"/>
          <w:rPrChange w:id="1630" w:author="Curt Storlazzi" w:date="2015-03-31T11:50:00Z">
            <w:rPr>
              <w:ins w:id="1631" w:author="Curt Storlazzi" w:date="2015-03-31T09:01:00Z"/>
              <w:rFonts w:ascii="Times" w:hAnsi="Times"/>
              <w:sz w:val="24"/>
              <w:szCs w:val="24"/>
            </w:rPr>
          </w:rPrChange>
        </w:rPr>
      </w:pPr>
      <w:r w:rsidRPr="005C5F5F">
        <w:rPr>
          <w:rFonts w:ascii="Times" w:hAnsi="Times"/>
          <w:color w:val="000000" w:themeColor="text1"/>
          <w:sz w:val="24"/>
          <w:szCs w:val="24"/>
          <w:rPrChange w:id="1632" w:author="Curt Storlazzi" w:date="2015-03-31T11:50:00Z">
            <w:rPr>
              <w:rFonts w:ascii="Times" w:hAnsi="Times"/>
              <w:sz w:val="24"/>
              <w:szCs w:val="24"/>
            </w:rPr>
          </w:rPrChange>
        </w:rPr>
        <w:t>Add at the end, using Mendeley refs</w:t>
      </w:r>
    </w:p>
    <w:p w14:paraId="0D9B9549" w14:textId="05506969" w:rsidR="00474946" w:rsidRPr="005C5F5F" w:rsidRDefault="00474946" w:rsidP="00377061">
      <w:pPr>
        <w:spacing w:after="0" w:line="480" w:lineRule="auto"/>
        <w:rPr>
          <w:ins w:id="1633" w:author="Curt Storlazzi" w:date="2015-03-31T09:01:00Z"/>
          <w:rFonts w:ascii="Times" w:hAnsi="Times"/>
          <w:color w:val="000000" w:themeColor="text1"/>
          <w:sz w:val="24"/>
          <w:szCs w:val="24"/>
          <w:rPrChange w:id="1634" w:author="Curt Storlazzi" w:date="2015-03-31T11:50:00Z">
            <w:rPr>
              <w:ins w:id="1635" w:author="Curt Storlazzi" w:date="2015-03-31T09:01:00Z"/>
              <w:rFonts w:ascii="Times" w:hAnsi="Times"/>
              <w:sz w:val="24"/>
              <w:szCs w:val="24"/>
            </w:rPr>
          </w:rPrChange>
        </w:rPr>
      </w:pPr>
      <w:ins w:id="1636" w:author="Curt Storlazzi" w:date="2015-03-31T09:01:00Z">
        <w:r w:rsidRPr="005C5F5F">
          <w:rPr>
            <w:rFonts w:ascii="Times" w:hAnsi="Times"/>
            <w:color w:val="000000" w:themeColor="text1"/>
            <w:sz w:val="24"/>
            <w:szCs w:val="24"/>
            <w:rPrChange w:id="1637" w:author="Curt Storlazzi" w:date="2015-03-31T11:50:00Z">
              <w:rPr>
                <w:rFonts w:ascii="Times" w:hAnsi="Times"/>
                <w:sz w:val="24"/>
                <w:szCs w:val="24"/>
              </w:rPr>
            </w:rPrChange>
          </w:rPr>
          <w:t>Hoeke et al., 2013</w:t>
        </w:r>
      </w:ins>
    </w:p>
    <w:p w14:paraId="24BACEE3" w14:textId="77777777" w:rsidR="00474946" w:rsidRPr="005C5F5F" w:rsidRDefault="00474946" w:rsidP="00377061">
      <w:pPr>
        <w:spacing w:after="0" w:line="480" w:lineRule="auto"/>
        <w:rPr>
          <w:rFonts w:ascii="Times" w:hAnsi="Times"/>
          <w:color w:val="000000" w:themeColor="text1"/>
          <w:sz w:val="24"/>
          <w:szCs w:val="24"/>
          <w:rPrChange w:id="1638" w:author="Curt Storlazzi" w:date="2015-03-31T11:50:00Z">
            <w:rPr>
              <w:rFonts w:ascii="Times" w:hAnsi="Times"/>
              <w:sz w:val="24"/>
              <w:szCs w:val="24"/>
            </w:rPr>
          </w:rPrChange>
        </w:rPr>
      </w:pPr>
    </w:p>
    <w:p w14:paraId="649F403A" w14:textId="77777777" w:rsidR="00901DEC" w:rsidRPr="005C5F5F" w:rsidRDefault="00C91347" w:rsidP="00377061">
      <w:pPr>
        <w:pStyle w:val="Heading2"/>
        <w:spacing w:before="0" w:line="480" w:lineRule="auto"/>
        <w:rPr>
          <w:rFonts w:ascii="Times" w:hAnsi="Times"/>
          <w:color w:val="000000" w:themeColor="text1"/>
          <w:sz w:val="24"/>
          <w:szCs w:val="24"/>
          <w:rPrChange w:id="1639" w:author="Curt Storlazzi" w:date="2015-03-31T11:50:00Z">
            <w:rPr>
              <w:rFonts w:ascii="Times" w:hAnsi="Times"/>
              <w:sz w:val="24"/>
              <w:szCs w:val="24"/>
            </w:rPr>
          </w:rPrChange>
        </w:rPr>
      </w:pPr>
      <w:r w:rsidRPr="005C5F5F">
        <w:rPr>
          <w:rFonts w:ascii="Times" w:hAnsi="Times"/>
          <w:color w:val="000000" w:themeColor="text1"/>
          <w:sz w:val="24"/>
          <w:szCs w:val="24"/>
          <w:rPrChange w:id="1640" w:author="Curt Storlazzi" w:date="2015-03-31T11:50:00Z">
            <w:rPr>
              <w:rFonts w:ascii="Times" w:hAnsi="Times"/>
              <w:sz w:val="24"/>
              <w:szCs w:val="24"/>
            </w:rPr>
          </w:rPrChange>
        </w:rPr>
        <w:t>Table Titles</w:t>
      </w:r>
    </w:p>
    <w:p w14:paraId="4C6FE4E9" w14:textId="77777777" w:rsidR="00901DEC" w:rsidRPr="005C5F5F" w:rsidRDefault="00C91347" w:rsidP="00377061">
      <w:pPr>
        <w:spacing w:after="0" w:line="480" w:lineRule="auto"/>
        <w:rPr>
          <w:rFonts w:ascii="Times" w:hAnsi="Times"/>
          <w:color w:val="000000" w:themeColor="text1"/>
          <w:sz w:val="24"/>
          <w:szCs w:val="24"/>
          <w:rPrChange w:id="1641" w:author="Curt Storlazzi" w:date="2015-03-31T11:50:00Z">
            <w:rPr>
              <w:rFonts w:ascii="Times" w:hAnsi="Times"/>
              <w:sz w:val="24"/>
              <w:szCs w:val="24"/>
            </w:rPr>
          </w:rPrChange>
        </w:rPr>
      </w:pPr>
      <w:r w:rsidRPr="005C5F5F">
        <w:rPr>
          <w:rFonts w:ascii="Times" w:hAnsi="Times"/>
          <w:color w:val="000000" w:themeColor="text1"/>
          <w:sz w:val="24"/>
          <w:szCs w:val="24"/>
          <w:rPrChange w:id="1642" w:author="Curt Storlazzi" w:date="2015-03-31T11:50:00Z">
            <w:rPr>
              <w:rFonts w:ascii="Times" w:hAnsi="Times"/>
              <w:sz w:val="24"/>
              <w:szCs w:val="24"/>
            </w:rPr>
          </w:rPrChange>
        </w:rPr>
        <w:t>Table 1. End member periods</w:t>
      </w:r>
    </w:p>
    <w:p w14:paraId="7BAD9170" w14:textId="77777777" w:rsidR="00901DEC" w:rsidRPr="005C5F5F" w:rsidRDefault="00C91347" w:rsidP="00377061">
      <w:pPr>
        <w:spacing w:after="0" w:line="480" w:lineRule="auto"/>
        <w:rPr>
          <w:rFonts w:ascii="Times" w:hAnsi="Times"/>
          <w:color w:val="000000" w:themeColor="text1"/>
          <w:sz w:val="24"/>
          <w:szCs w:val="24"/>
          <w:rPrChange w:id="1643" w:author="Curt Storlazzi" w:date="2015-03-31T11:50:00Z">
            <w:rPr>
              <w:rFonts w:ascii="Times" w:hAnsi="Times"/>
              <w:sz w:val="24"/>
              <w:szCs w:val="24"/>
            </w:rPr>
          </w:rPrChange>
        </w:rPr>
      </w:pPr>
      <w:r w:rsidRPr="005C5F5F">
        <w:rPr>
          <w:rFonts w:ascii="Times" w:hAnsi="Times"/>
          <w:color w:val="000000" w:themeColor="text1"/>
          <w:sz w:val="24"/>
          <w:szCs w:val="24"/>
          <w:rPrChange w:id="1644" w:author="Curt Storlazzi" w:date="2015-03-31T11:50:00Z">
            <w:rPr>
              <w:rFonts w:ascii="Times" w:hAnsi="Times"/>
              <w:sz w:val="24"/>
              <w:szCs w:val="24"/>
            </w:rPr>
          </w:rPrChange>
        </w:rPr>
        <w:t>Table 2. Drifter deployment dates and conditions. Red numbered Deployments coincide with ADCP deployment</w:t>
      </w:r>
    </w:p>
    <w:p w14:paraId="4CB16AE0" w14:textId="77777777" w:rsidR="00901DEC" w:rsidRPr="005C5F5F" w:rsidRDefault="00C91347" w:rsidP="00377061">
      <w:pPr>
        <w:pStyle w:val="Heading2"/>
        <w:spacing w:before="0" w:line="480" w:lineRule="auto"/>
        <w:rPr>
          <w:rFonts w:ascii="Times" w:hAnsi="Times"/>
          <w:color w:val="000000" w:themeColor="text1"/>
          <w:sz w:val="24"/>
          <w:szCs w:val="24"/>
          <w:rPrChange w:id="1645" w:author="Curt Storlazzi" w:date="2015-03-31T11:50:00Z">
            <w:rPr>
              <w:rFonts w:ascii="Times" w:hAnsi="Times"/>
              <w:sz w:val="24"/>
              <w:szCs w:val="24"/>
            </w:rPr>
          </w:rPrChange>
        </w:rPr>
      </w:pPr>
      <w:r w:rsidRPr="005C5F5F">
        <w:rPr>
          <w:rFonts w:ascii="Times" w:hAnsi="Times"/>
          <w:color w:val="000000" w:themeColor="text1"/>
          <w:sz w:val="24"/>
          <w:szCs w:val="24"/>
          <w:rPrChange w:id="1646" w:author="Curt Storlazzi" w:date="2015-03-31T11:50:00Z">
            <w:rPr>
              <w:rFonts w:ascii="Times" w:hAnsi="Times"/>
              <w:sz w:val="24"/>
              <w:szCs w:val="24"/>
            </w:rPr>
          </w:rPrChange>
        </w:rPr>
        <w:t>Figure Captions</w:t>
      </w:r>
    </w:p>
    <w:p w14:paraId="4D5DF083" w14:textId="77777777" w:rsidR="00901DEC" w:rsidRPr="005C5F5F" w:rsidRDefault="00C91347" w:rsidP="00377061">
      <w:pPr>
        <w:spacing w:after="0" w:line="480" w:lineRule="auto"/>
        <w:rPr>
          <w:rFonts w:ascii="Times" w:hAnsi="Times"/>
          <w:color w:val="000000" w:themeColor="text1"/>
          <w:sz w:val="24"/>
          <w:szCs w:val="24"/>
          <w:rPrChange w:id="1647" w:author="Curt Storlazzi" w:date="2015-03-31T11:50:00Z">
            <w:rPr>
              <w:rFonts w:ascii="Times" w:hAnsi="Times"/>
              <w:sz w:val="24"/>
              <w:szCs w:val="24"/>
            </w:rPr>
          </w:rPrChange>
        </w:rPr>
      </w:pPr>
      <w:r w:rsidRPr="005C5F5F">
        <w:rPr>
          <w:rFonts w:ascii="Times" w:hAnsi="Times"/>
          <w:color w:val="000000" w:themeColor="text1"/>
          <w:sz w:val="24"/>
          <w:szCs w:val="24"/>
          <w:rPrChange w:id="1648" w:author="Curt Storlazzi" w:date="2015-03-31T11:50:00Z">
            <w:rPr>
              <w:rFonts w:ascii="Times" w:hAnsi="Times"/>
              <w:sz w:val="24"/>
              <w:szCs w:val="24"/>
            </w:rPr>
          </w:rPrChange>
        </w:rPr>
        <w:t xml:space="preserve">Figure 1. Data collection locations in Faga'alu Bay. Wind speed and direction was recorded at the weather station (WxStation), a Dobie wave gauge recorded wave height and period (Wave Gauge), three ADCP's were deployed for one week to measure current speed and direction, and five GPS-logging drifters were deployed from the same five launch zones (DrifterLaunch) for thirty separate deployments (January to March, 2014). </w:t>
      </w:r>
    </w:p>
    <w:p w14:paraId="27E0A2F7" w14:textId="77777777" w:rsidR="00901DEC" w:rsidRPr="005C5F5F" w:rsidRDefault="00C91347" w:rsidP="00377061">
      <w:pPr>
        <w:spacing w:after="0" w:line="480" w:lineRule="auto"/>
        <w:rPr>
          <w:rFonts w:ascii="Times" w:hAnsi="Times"/>
          <w:color w:val="000000" w:themeColor="text1"/>
          <w:sz w:val="24"/>
          <w:szCs w:val="24"/>
          <w:rPrChange w:id="1649" w:author="Curt Storlazzi" w:date="2015-03-31T11:50:00Z">
            <w:rPr>
              <w:rFonts w:ascii="Times" w:hAnsi="Times"/>
              <w:sz w:val="24"/>
              <w:szCs w:val="24"/>
            </w:rPr>
          </w:rPrChange>
        </w:rPr>
      </w:pPr>
      <w:r w:rsidRPr="005C5F5F">
        <w:rPr>
          <w:rFonts w:ascii="Times" w:hAnsi="Times"/>
          <w:color w:val="000000" w:themeColor="text1"/>
          <w:sz w:val="24"/>
          <w:szCs w:val="24"/>
          <w:rPrChange w:id="1650" w:author="Curt Storlazzi" w:date="2015-03-31T11:50:00Z">
            <w:rPr>
              <w:rFonts w:ascii="Times" w:hAnsi="Times"/>
              <w:sz w:val="24"/>
              <w:szCs w:val="24"/>
            </w:rPr>
          </w:rPrChange>
        </w:rPr>
        <w:t>Figure 2.  Image of the embayment on a typical, rain-free day. The darker areas of the bay are live coral, and the light areas are deeper pools with carbonate sand bottom.</w:t>
      </w:r>
    </w:p>
    <w:p w14:paraId="6FD89B3E" w14:textId="77777777" w:rsidR="00901DEC" w:rsidRPr="005C5F5F" w:rsidRDefault="00C91347" w:rsidP="00377061">
      <w:pPr>
        <w:spacing w:after="0" w:line="480" w:lineRule="auto"/>
        <w:rPr>
          <w:rFonts w:ascii="Times" w:hAnsi="Times"/>
          <w:color w:val="000000" w:themeColor="text1"/>
          <w:sz w:val="24"/>
          <w:szCs w:val="24"/>
          <w:rPrChange w:id="1651" w:author="Curt Storlazzi" w:date="2015-03-31T11:50:00Z">
            <w:rPr>
              <w:rFonts w:ascii="Times" w:hAnsi="Times"/>
              <w:sz w:val="24"/>
              <w:szCs w:val="24"/>
            </w:rPr>
          </w:rPrChange>
        </w:rPr>
      </w:pPr>
      <w:r w:rsidRPr="005C5F5F">
        <w:rPr>
          <w:rFonts w:ascii="Times" w:hAnsi="Times"/>
          <w:color w:val="000000" w:themeColor="text1"/>
          <w:sz w:val="24"/>
          <w:szCs w:val="24"/>
          <w:rPrChange w:id="1652" w:author="Curt Storlazzi" w:date="2015-03-31T11:50:00Z">
            <w:rPr>
              <w:rFonts w:ascii="Times" w:hAnsi="Times"/>
              <w:sz w:val="24"/>
              <w:szCs w:val="24"/>
            </w:rPr>
          </w:rPrChange>
        </w:rPr>
        <w:t>Figure 3. Image of a flood plume (2/21/14) in the northern portion of the bay following a heavy precipitation event. Plumes usually persist for several hours, and rarely are seen after 24h due to the flushing of water through the deep channel and out to sea.</w:t>
      </w:r>
    </w:p>
    <w:p w14:paraId="63C89E98" w14:textId="77777777" w:rsidR="00901DEC" w:rsidRPr="005C5F5F" w:rsidRDefault="00C91347" w:rsidP="00377061">
      <w:pPr>
        <w:spacing w:after="0" w:line="480" w:lineRule="auto"/>
        <w:rPr>
          <w:rFonts w:ascii="Times" w:hAnsi="Times"/>
          <w:color w:val="000000" w:themeColor="text1"/>
          <w:sz w:val="24"/>
          <w:szCs w:val="24"/>
          <w:rPrChange w:id="1653" w:author="Curt Storlazzi" w:date="2015-03-31T11:50:00Z">
            <w:rPr>
              <w:rFonts w:ascii="Times" w:hAnsi="Times"/>
              <w:sz w:val="24"/>
              <w:szCs w:val="24"/>
            </w:rPr>
          </w:rPrChange>
        </w:rPr>
      </w:pPr>
      <w:r w:rsidRPr="005C5F5F">
        <w:rPr>
          <w:rFonts w:ascii="Times" w:hAnsi="Times"/>
          <w:color w:val="000000" w:themeColor="text1"/>
          <w:sz w:val="24"/>
          <w:szCs w:val="24"/>
          <w:rPrChange w:id="1654" w:author="Curt Storlazzi" w:date="2015-03-31T11:50:00Z">
            <w:rPr>
              <w:rFonts w:ascii="Times" w:hAnsi="Times"/>
              <w:sz w:val="24"/>
              <w:szCs w:val="24"/>
            </w:rPr>
          </w:rPrChange>
        </w:rPr>
        <w:t>Figure 4. TOP: Images of the shallow-water drifters on land, and deployed in the field. BOTTOM: Images of the acoustic current profilers deployed on the southern reef flat (AS1).</w:t>
      </w:r>
    </w:p>
    <w:p w14:paraId="22791DD7" w14:textId="77777777" w:rsidR="00901DEC" w:rsidRPr="005C5F5F" w:rsidRDefault="00C91347" w:rsidP="00377061">
      <w:pPr>
        <w:spacing w:after="0" w:line="480" w:lineRule="auto"/>
        <w:rPr>
          <w:rFonts w:ascii="Times" w:hAnsi="Times"/>
          <w:color w:val="000000" w:themeColor="text1"/>
          <w:sz w:val="24"/>
          <w:szCs w:val="24"/>
          <w:rPrChange w:id="1655" w:author="Curt Storlazzi" w:date="2015-03-31T11:50:00Z">
            <w:rPr>
              <w:rFonts w:ascii="Times" w:hAnsi="Times"/>
              <w:sz w:val="24"/>
              <w:szCs w:val="24"/>
            </w:rPr>
          </w:rPrChange>
        </w:rPr>
      </w:pPr>
      <w:r w:rsidRPr="005C5F5F">
        <w:rPr>
          <w:rFonts w:ascii="Times" w:hAnsi="Times"/>
          <w:color w:val="000000" w:themeColor="text1"/>
          <w:sz w:val="24"/>
          <w:szCs w:val="24"/>
          <w:rPrChange w:id="1656" w:author="Curt Storlazzi" w:date="2015-03-31T11:50:00Z">
            <w:rPr>
              <w:rFonts w:ascii="Times" w:hAnsi="Times"/>
              <w:sz w:val="24"/>
              <w:szCs w:val="24"/>
            </w:rPr>
          </w:rPrChange>
        </w:rPr>
        <w:lastRenderedPageBreak/>
        <w:t>Figure 5. Time series of physical forcing: Tide stage, wind speed, wind direction from NDBC station NSTP6, wave height and direction from NOAA WW3. Day 47=16 Feb 2014, Day 54=23 Feb 2014.</w:t>
      </w:r>
    </w:p>
    <w:p w14:paraId="1B7A74CF" w14:textId="77777777" w:rsidR="00901DEC" w:rsidRPr="005C5F5F" w:rsidRDefault="00C91347" w:rsidP="00377061">
      <w:pPr>
        <w:spacing w:after="0" w:line="480" w:lineRule="auto"/>
        <w:rPr>
          <w:rFonts w:ascii="Times" w:hAnsi="Times"/>
          <w:color w:val="000000" w:themeColor="text1"/>
          <w:sz w:val="24"/>
          <w:szCs w:val="24"/>
          <w:rPrChange w:id="1657" w:author="Curt Storlazzi" w:date="2015-03-31T11:50:00Z">
            <w:rPr>
              <w:rFonts w:ascii="Times" w:hAnsi="Times"/>
              <w:sz w:val="24"/>
              <w:szCs w:val="24"/>
            </w:rPr>
          </w:rPrChange>
        </w:rPr>
      </w:pPr>
      <w:r w:rsidRPr="005C5F5F">
        <w:rPr>
          <w:rFonts w:ascii="Times" w:hAnsi="Times"/>
          <w:color w:val="000000" w:themeColor="text1"/>
          <w:sz w:val="24"/>
          <w:szCs w:val="24"/>
          <w:rPrChange w:id="1658" w:author="Curt Storlazzi" w:date="2015-03-31T11:50:00Z">
            <w:rPr>
              <w:rFonts w:ascii="Times" w:hAnsi="Times"/>
              <w:sz w:val="24"/>
              <w:szCs w:val="24"/>
            </w:rPr>
          </w:rPrChange>
        </w:rPr>
        <w:t>Figure 6. Time series of the resulting flow measured by the acoustic current profilers. Water depths at low tide were too shallow to measure flow data at AS3. Note the variations in current speeds both in space and time due to the different forcing conditions.</w:t>
      </w:r>
    </w:p>
    <w:p w14:paraId="43DFE96A" w14:textId="77777777" w:rsidR="00901DEC" w:rsidRPr="005C5F5F" w:rsidRDefault="00C91347" w:rsidP="00377061">
      <w:pPr>
        <w:spacing w:after="0" w:line="480" w:lineRule="auto"/>
        <w:rPr>
          <w:rFonts w:ascii="Times" w:hAnsi="Times"/>
          <w:color w:val="000000" w:themeColor="text1"/>
          <w:sz w:val="24"/>
          <w:szCs w:val="24"/>
          <w:rPrChange w:id="1659" w:author="Curt Storlazzi" w:date="2015-03-31T11:50:00Z">
            <w:rPr>
              <w:rFonts w:ascii="Times" w:hAnsi="Times"/>
              <w:sz w:val="24"/>
              <w:szCs w:val="24"/>
            </w:rPr>
          </w:rPrChange>
        </w:rPr>
      </w:pPr>
      <w:r w:rsidRPr="005C5F5F">
        <w:rPr>
          <w:rFonts w:ascii="Times" w:hAnsi="Times"/>
          <w:color w:val="000000" w:themeColor="text1"/>
          <w:sz w:val="24"/>
          <w:szCs w:val="24"/>
          <w:rPrChange w:id="1660" w:author="Curt Storlazzi" w:date="2015-03-31T11:50:00Z">
            <w:rPr>
              <w:rFonts w:ascii="Times" w:hAnsi="Times"/>
              <w:sz w:val="24"/>
              <w:szCs w:val="24"/>
            </w:rPr>
          </w:rPrChange>
        </w:rPr>
        <w:t>Figure 7. Map of all drifter tracks, colored by speed, recorded during the experiment.</w:t>
      </w:r>
    </w:p>
    <w:p w14:paraId="000A548A" w14:textId="77777777" w:rsidR="00901DEC" w:rsidRPr="005C5F5F" w:rsidRDefault="00C91347" w:rsidP="00377061">
      <w:pPr>
        <w:spacing w:after="0" w:line="480" w:lineRule="auto"/>
        <w:rPr>
          <w:rFonts w:ascii="Times" w:hAnsi="Times"/>
          <w:color w:val="000000" w:themeColor="text1"/>
          <w:sz w:val="24"/>
          <w:szCs w:val="24"/>
          <w:rPrChange w:id="1661" w:author="Curt Storlazzi" w:date="2015-03-31T11:50:00Z">
            <w:rPr>
              <w:rFonts w:ascii="Times" w:hAnsi="Times"/>
              <w:sz w:val="24"/>
              <w:szCs w:val="24"/>
            </w:rPr>
          </w:rPrChange>
        </w:rPr>
      </w:pPr>
      <w:r w:rsidRPr="005C5F5F">
        <w:rPr>
          <w:rFonts w:ascii="Times" w:hAnsi="Times"/>
          <w:color w:val="000000" w:themeColor="text1"/>
          <w:sz w:val="24"/>
          <w:szCs w:val="24"/>
          <w:rPrChange w:id="1662" w:author="Curt Storlazzi" w:date="2015-03-31T11:50:00Z">
            <w:rPr>
              <w:rFonts w:ascii="Times" w:hAnsi="Times"/>
              <w:sz w:val="24"/>
              <w:szCs w:val="24"/>
            </w:rPr>
          </w:rPrChange>
        </w:rPr>
        <w:t xml:space="preserve">Figure 8. Progressive vectors calculated from ADCP data, compared to actual Lagrangian drifter tracks under different forcing conditions. </w:t>
      </w:r>
    </w:p>
    <w:p w14:paraId="2759DB1F" w14:textId="77777777" w:rsidR="00901DEC" w:rsidRPr="005C5F5F" w:rsidRDefault="00C91347" w:rsidP="00377061">
      <w:pPr>
        <w:spacing w:after="0" w:line="480" w:lineRule="auto"/>
        <w:rPr>
          <w:rFonts w:ascii="Times" w:hAnsi="Times"/>
          <w:color w:val="000000" w:themeColor="text1"/>
          <w:sz w:val="24"/>
          <w:szCs w:val="24"/>
          <w:rPrChange w:id="1663" w:author="Curt Storlazzi" w:date="2015-03-31T11:50:00Z">
            <w:rPr>
              <w:rFonts w:ascii="Times" w:hAnsi="Times"/>
              <w:sz w:val="24"/>
              <w:szCs w:val="24"/>
            </w:rPr>
          </w:rPrChange>
        </w:rPr>
      </w:pPr>
      <w:r w:rsidRPr="005C5F5F">
        <w:rPr>
          <w:rFonts w:ascii="Times" w:hAnsi="Times"/>
          <w:color w:val="000000" w:themeColor="text1"/>
          <w:sz w:val="24"/>
          <w:szCs w:val="24"/>
          <w:rPrChange w:id="1664" w:author="Curt Storlazzi" w:date="2015-03-31T11:50:00Z">
            <w:rPr>
              <w:rFonts w:ascii="Times" w:hAnsi="Times"/>
              <w:sz w:val="24"/>
              <w:szCs w:val="24"/>
            </w:rPr>
          </w:rPrChange>
        </w:rPr>
        <w:t>Figure 9. EOF's calculated from ADCP data, compared to EOF's calculated from spatially binned (100m x 100m grid cell) Lagrangian drifter data under different forcing conditions. Drifter EOF's are colored by number of observations to illustrate varying data density depending on grid cell.</w:t>
      </w:r>
    </w:p>
    <w:p w14:paraId="3D37F574" w14:textId="77777777" w:rsidR="00901DEC" w:rsidRPr="005C5F5F" w:rsidRDefault="00C91347" w:rsidP="00377061">
      <w:pPr>
        <w:spacing w:after="0" w:line="480" w:lineRule="auto"/>
        <w:rPr>
          <w:rFonts w:ascii="Times" w:hAnsi="Times"/>
          <w:color w:val="000000" w:themeColor="text1"/>
          <w:sz w:val="24"/>
          <w:szCs w:val="24"/>
          <w:rPrChange w:id="1665" w:author="Curt Storlazzi" w:date="2015-03-31T11:50:00Z">
            <w:rPr>
              <w:rFonts w:ascii="Times" w:hAnsi="Times"/>
              <w:sz w:val="24"/>
              <w:szCs w:val="24"/>
            </w:rPr>
          </w:rPrChange>
        </w:rPr>
      </w:pPr>
      <w:r w:rsidRPr="005C5F5F">
        <w:rPr>
          <w:rFonts w:ascii="Times" w:hAnsi="Times"/>
          <w:color w:val="000000" w:themeColor="text1"/>
          <w:sz w:val="24"/>
          <w:szCs w:val="24"/>
          <w:rPrChange w:id="1666" w:author="Curt Storlazzi" w:date="2015-03-31T11:50:00Z">
            <w:rPr>
              <w:rFonts w:ascii="Times" w:hAnsi="Times"/>
              <w:sz w:val="24"/>
              <w:szCs w:val="24"/>
            </w:rPr>
          </w:rPrChange>
        </w:rPr>
        <w:t>Figure 10. Drifter tracks and calculated mean velocity, colored by speed for different forcing conditions. Cells with no drifter observations are left empty.</w:t>
      </w:r>
    </w:p>
    <w:p w14:paraId="26D0254E" w14:textId="77777777" w:rsidR="00901DEC" w:rsidRPr="005C5F5F" w:rsidRDefault="00C91347" w:rsidP="00377061">
      <w:pPr>
        <w:spacing w:after="0" w:line="480" w:lineRule="auto"/>
        <w:rPr>
          <w:rFonts w:ascii="Times" w:hAnsi="Times"/>
          <w:color w:val="000000" w:themeColor="text1"/>
          <w:sz w:val="24"/>
          <w:szCs w:val="24"/>
          <w:rPrChange w:id="1667" w:author="Curt Storlazzi" w:date="2015-03-31T11:50:00Z">
            <w:rPr>
              <w:rFonts w:ascii="Times" w:hAnsi="Times"/>
              <w:sz w:val="24"/>
              <w:szCs w:val="24"/>
            </w:rPr>
          </w:rPrChange>
        </w:rPr>
      </w:pPr>
      <w:r w:rsidRPr="005C5F5F">
        <w:rPr>
          <w:rFonts w:ascii="Times" w:hAnsi="Times"/>
          <w:color w:val="000000" w:themeColor="text1"/>
          <w:sz w:val="24"/>
          <w:szCs w:val="24"/>
          <w:rPrChange w:id="1668" w:author="Curt Storlazzi" w:date="2015-03-31T11:50:00Z">
            <w:rPr>
              <w:rFonts w:ascii="Times" w:hAnsi="Times"/>
              <w:sz w:val="24"/>
              <w:szCs w:val="24"/>
            </w:rPr>
          </w:rPrChange>
        </w:rPr>
        <w:t>Figure 11. Residence time calculated from mean velocity of drifters under endmember conditions</w:t>
      </w:r>
    </w:p>
    <w:sectPr w:rsidR="00901DEC" w:rsidRPr="005C5F5F"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urt Storlazzi" w:date="2015-03-26T09:08:00Z" w:initials="CS">
    <w:p w14:paraId="1A33E3BA" w14:textId="77777777" w:rsidR="005A3458" w:rsidRDefault="005A3458">
      <w:pPr>
        <w:pStyle w:val="CommentText"/>
      </w:pPr>
      <w:r>
        <w:rPr>
          <w:rStyle w:val="CommentReference"/>
        </w:rPr>
        <w:annotationRef/>
      </w:r>
      <w:r>
        <w:t>All data were collected and analyses made in the past by the time the paper is published, so everything should be in past tense, preferably (more professionally, 3</w:t>
      </w:r>
      <w:r w:rsidRPr="003C0F5F">
        <w:rPr>
          <w:vertAlign w:val="superscript"/>
        </w:rPr>
        <w:t>rd</w:t>
      </w:r>
      <w:r>
        <w:t xml:space="preserve"> person)</w:t>
      </w:r>
    </w:p>
  </w:comment>
  <w:comment w:id="189" w:author="Curt Storlazzi" w:date="2015-03-31T09:00:00Z" w:initials="CS">
    <w:p w14:paraId="7596319A" w14:textId="14DB2E56" w:rsidR="005A3458" w:rsidRDefault="005A3458">
      <w:pPr>
        <w:pStyle w:val="CommentText"/>
      </w:pPr>
      <w:r>
        <w:rPr>
          <w:rStyle w:val="CommentReference"/>
        </w:rPr>
        <w:annotationRef/>
      </w:r>
      <w:r>
        <w:t>Order references first by year, then by last name</w:t>
      </w:r>
    </w:p>
  </w:comment>
  <w:comment w:id="289" w:author="Curt Storlazzi" w:date="2015-03-31T09:36:00Z" w:initials="CS">
    <w:p w14:paraId="3A9B74EC" w14:textId="276539AE" w:rsidR="005A3458" w:rsidRDefault="005A3458">
      <w:pPr>
        <w:pStyle w:val="CommentText"/>
      </w:pPr>
      <w:r>
        <w:rPr>
          <w:rStyle w:val="CommentReference"/>
        </w:rPr>
        <w:annotationRef/>
      </w:r>
      <w:r>
        <w:t>This is material for the “Study Area’ section</w:t>
      </w:r>
    </w:p>
  </w:comment>
  <w:comment w:id="345" w:author="Curt Storlazzi" w:date="2015-03-31T09:38:00Z" w:initials="CS">
    <w:p w14:paraId="06814ECE" w14:textId="79213F5A" w:rsidR="005A3458" w:rsidRDefault="005A3458">
      <w:pPr>
        <w:pStyle w:val="CommentText"/>
      </w:pPr>
      <w:r>
        <w:rPr>
          <w:rStyle w:val="CommentReference"/>
        </w:rPr>
        <w:annotationRef/>
      </w:r>
      <w:r>
        <w:t>You now need a paragraph that wraps it all up. It needs to say, “Well, because of these data/knowledge gaps we just described, we did x, y, and z to try to understand a, b, and c, etc.</w:t>
      </w:r>
    </w:p>
  </w:comment>
  <w:comment w:id="353" w:author="Curt Storlazzi" w:date="2015-03-31T09:11:00Z" w:initials="CS">
    <w:p w14:paraId="204D6EF6" w14:textId="70D27FBC" w:rsidR="005A3458" w:rsidRDefault="005A3458">
      <w:pPr>
        <w:pStyle w:val="CommentText"/>
      </w:pPr>
      <w:r>
        <w:rPr>
          <w:rStyle w:val="CommentReference"/>
        </w:rPr>
        <w:annotationRef/>
      </w:r>
      <w:r>
        <w:t>Is this published? If not, you can’t reference it as anything except “unpublished data”</w:t>
      </w:r>
    </w:p>
  </w:comment>
  <w:comment w:id="356" w:author="Curt Storlazzi" w:date="2015-03-31T09:15:00Z" w:initials="CS">
    <w:p w14:paraId="2AB8FAA6" w14:textId="36A1015C" w:rsidR="005A3458" w:rsidRDefault="005A3458">
      <w:pPr>
        <w:pStyle w:val="CommentText"/>
      </w:pPr>
      <w:r>
        <w:rPr>
          <w:rStyle w:val="CommentReference"/>
        </w:rPr>
        <w:annotationRef/>
      </w:r>
      <w:r>
        <w:t>Need to define</w:t>
      </w:r>
    </w:p>
  </w:comment>
  <w:comment w:id="367" w:author="Curt Storlazzi" w:date="2015-03-31T09:27:00Z" w:initials="CS">
    <w:p w14:paraId="567B42C3" w14:textId="10473851" w:rsidR="005A3458" w:rsidRDefault="005A3458">
      <w:pPr>
        <w:pStyle w:val="CommentText"/>
      </w:pPr>
      <w:r>
        <w:rPr>
          <w:rStyle w:val="CommentReference"/>
        </w:rPr>
        <w:annotationRef/>
      </w:r>
      <w:r>
        <w:t>This is all information for the “Study Area” section.</w:t>
      </w:r>
    </w:p>
  </w:comment>
  <w:comment w:id="471" w:author="Curt Storlazzi" w:date="2015-03-31T09:23:00Z" w:initials="CS">
    <w:p w14:paraId="06E25FF0" w14:textId="146FC4A5" w:rsidR="005A3458" w:rsidRDefault="005A3458">
      <w:pPr>
        <w:pStyle w:val="CommentText"/>
      </w:pPr>
      <w:r>
        <w:rPr>
          <w:rStyle w:val="CommentReference"/>
        </w:rPr>
        <w:annotationRef/>
      </w:r>
      <w:r>
        <w:t>See previous note – cannot reference unpublished material</w:t>
      </w:r>
    </w:p>
  </w:comment>
  <w:comment w:id="517" w:author="Curt Storlazzi" w:date="2015-03-31T09:29:00Z" w:initials="CS">
    <w:p w14:paraId="6D06E259" w14:textId="288FF6C4" w:rsidR="005A3458" w:rsidRDefault="005A3458">
      <w:pPr>
        <w:pStyle w:val="CommentText"/>
      </w:pPr>
      <w:r>
        <w:rPr>
          <w:rStyle w:val="CommentReference"/>
        </w:rPr>
        <w:annotationRef/>
      </w:r>
      <w:r>
        <w:t>Discuss back-reef pools on south side. Discuss coral coverage.</w:t>
      </w:r>
    </w:p>
  </w:comment>
  <w:comment w:id="545" w:author="Curt Storlazzi" w:date="2015-03-31T09:37:00Z" w:initials="CS">
    <w:p w14:paraId="5F3DE996" w14:textId="6E2B4087" w:rsidR="005A3458" w:rsidRDefault="005A3458">
      <w:pPr>
        <w:pStyle w:val="CommentText"/>
      </w:pPr>
      <w:r>
        <w:rPr>
          <w:rStyle w:val="CommentReference"/>
        </w:rPr>
        <w:annotationRef/>
      </w:r>
      <w:r>
        <w:t>This – although way too long – belongs in the “Introduction” section before the last concluding paragraph that wraps it up.</w:t>
      </w:r>
    </w:p>
  </w:comment>
  <w:comment w:id="570" w:author="Curt Storlazzi" w:date="2015-03-31T09:40:00Z" w:initials="CS">
    <w:p w14:paraId="36B19EA5" w14:textId="3BDC32CA" w:rsidR="005A3458" w:rsidRDefault="005A3458">
      <w:pPr>
        <w:pStyle w:val="CommentText"/>
      </w:pPr>
      <w:r>
        <w:rPr>
          <w:rStyle w:val="CommentReference"/>
        </w:rPr>
        <w:annotationRef/>
      </w:r>
      <w:r>
        <w:t>Again, this is “Introduction” material.</w:t>
      </w:r>
    </w:p>
  </w:comment>
  <w:comment w:id="1278" w:author="Curt Storlazzi" w:date="2015-03-31T11:58:00Z" w:initials="CS">
    <w:p w14:paraId="1C415FFC" w14:textId="35488BC1" w:rsidR="005A3458" w:rsidRDefault="005A3458">
      <w:pPr>
        <w:pStyle w:val="CommentText"/>
      </w:pPr>
      <w:r>
        <w:rPr>
          <w:rStyle w:val="CommentReference"/>
        </w:rPr>
        <w:annotationRef/>
      </w:r>
      <w:r>
        <w:t>You didn’t see deflection of flow in the ADCP data – remove and put into following section</w:t>
      </w:r>
    </w:p>
  </w:comment>
  <w:comment w:id="1394" w:author="Curt Storlazzi" w:date="2015-03-31T12:03:00Z" w:initials="CS">
    <w:p w14:paraId="60477741" w14:textId="67CC952D" w:rsidR="005A3458" w:rsidRDefault="005A3458">
      <w:pPr>
        <w:pStyle w:val="CommentText"/>
      </w:pPr>
      <w:r>
        <w:rPr>
          <w:rStyle w:val="CommentReference"/>
        </w:rPr>
        <w:annotationRef/>
      </w:r>
      <w:r>
        <w:t>Huh?</w:t>
      </w:r>
    </w:p>
  </w:comment>
  <w:comment w:id="1557" w:author="Curt Storlazzi" w:date="2015-03-31T12:13:00Z" w:initials="CS">
    <w:p w14:paraId="08B0DDCD" w14:textId="0B5FB0A5" w:rsidR="005A3458" w:rsidRDefault="005A3458">
      <w:pPr>
        <w:pStyle w:val="CommentText"/>
      </w:pPr>
      <w:r>
        <w:rPr>
          <w:rStyle w:val="CommentReference"/>
        </w:rPr>
        <w:annotationRef/>
      </w:r>
      <w:r>
        <w:t>This is “Methods”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33E3BA" w15:done="0"/>
  <w15:commentEx w15:paraId="7596319A" w15:done="0"/>
  <w15:commentEx w15:paraId="3A9B74EC" w15:done="0"/>
  <w15:commentEx w15:paraId="06814ECE" w15:done="0"/>
  <w15:commentEx w15:paraId="204D6EF6" w15:done="0"/>
  <w15:commentEx w15:paraId="2AB8FAA6" w15:done="0"/>
  <w15:commentEx w15:paraId="567B42C3" w15:done="0"/>
  <w15:commentEx w15:paraId="06E25FF0" w15:done="0"/>
  <w15:commentEx w15:paraId="6D06E259" w15:done="0"/>
  <w15:commentEx w15:paraId="5F3DE996" w15:done="0"/>
  <w15:commentEx w15:paraId="36B19EA5" w15:done="0"/>
  <w15:commentEx w15:paraId="1C415FFC" w15:done="0"/>
  <w15:commentEx w15:paraId="60477741" w15:done="0"/>
  <w15:commentEx w15:paraId="08B0DD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2398"/>
    <w:rsid w:val="00034616"/>
    <w:rsid w:val="00043BE0"/>
    <w:rsid w:val="0006063C"/>
    <w:rsid w:val="0015074B"/>
    <w:rsid w:val="0017149D"/>
    <w:rsid w:val="00184F90"/>
    <w:rsid w:val="001F0CAC"/>
    <w:rsid w:val="0029639D"/>
    <w:rsid w:val="002D37CB"/>
    <w:rsid w:val="002D57B1"/>
    <w:rsid w:val="00326F90"/>
    <w:rsid w:val="00377061"/>
    <w:rsid w:val="003C0F5F"/>
    <w:rsid w:val="003D503D"/>
    <w:rsid w:val="00443AD3"/>
    <w:rsid w:val="00462EB8"/>
    <w:rsid w:val="00474946"/>
    <w:rsid w:val="00474A66"/>
    <w:rsid w:val="004B7428"/>
    <w:rsid w:val="00516084"/>
    <w:rsid w:val="00522388"/>
    <w:rsid w:val="005A3458"/>
    <w:rsid w:val="005C5F5F"/>
    <w:rsid w:val="006004CE"/>
    <w:rsid w:val="00613018"/>
    <w:rsid w:val="006567B1"/>
    <w:rsid w:val="00696AA7"/>
    <w:rsid w:val="00716552"/>
    <w:rsid w:val="0075352B"/>
    <w:rsid w:val="00851B6E"/>
    <w:rsid w:val="008C4A9E"/>
    <w:rsid w:val="00901DEC"/>
    <w:rsid w:val="00930241"/>
    <w:rsid w:val="009B1085"/>
    <w:rsid w:val="009D1210"/>
    <w:rsid w:val="00AA1D8D"/>
    <w:rsid w:val="00AB6050"/>
    <w:rsid w:val="00B47730"/>
    <w:rsid w:val="00C91347"/>
    <w:rsid w:val="00CB0664"/>
    <w:rsid w:val="00CD4ACE"/>
    <w:rsid w:val="00DE3000"/>
    <w:rsid w:val="00E4512D"/>
    <w:rsid w:val="00E73E62"/>
    <w:rsid w:val="00F307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53C04"/>
  <w14:defaultImageDpi w14:val="300"/>
  <w15:docId w15:val="{42DC28D7-9586-4D6B-96F3-066FD443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C0F5F"/>
    <w:rPr>
      <w:sz w:val="18"/>
      <w:szCs w:val="18"/>
    </w:rPr>
  </w:style>
  <w:style w:type="paragraph" w:styleId="CommentText">
    <w:name w:val="annotation text"/>
    <w:basedOn w:val="Normal"/>
    <w:link w:val="CommentTextChar"/>
    <w:uiPriority w:val="99"/>
    <w:semiHidden/>
    <w:unhideWhenUsed/>
    <w:rsid w:val="003C0F5F"/>
    <w:pPr>
      <w:spacing w:line="240" w:lineRule="auto"/>
    </w:pPr>
    <w:rPr>
      <w:sz w:val="24"/>
      <w:szCs w:val="24"/>
    </w:rPr>
  </w:style>
  <w:style w:type="character" w:customStyle="1" w:styleId="CommentTextChar">
    <w:name w:val="Comment Text Char"/>
    <w:basedOn w:val="DefaultParagraphFont"/>
    <w:link w:val="CommentText"/>
    <w:uiPriority w:val="99"/>
    <w:semiHidden/>
    <w:rsid w:val="003C0F5F"/>
    <w:rPr>
      <w:sz w:val="24"/>
      <w:szCs w:val="24"/>
    </w:rPr>
  </w:style>
  <w:style w:type="paragraph" w:styleId="CommentSubject">
    <w:name w:val="annotation subject"/>
    <w:basedOn w:val="CommentText"/>
    <w:next w:val="CommentText"/>
    <w:link w:val="CommentSubjectChar"/>
    <w:uiPriority w:val="99"/>
    <w:semiHidden/>
    <w:unhideWhenUsed/>
    <w:rsid w:val="003C0F5F"/>
    <w:rPr>
      <w:b/>
      <w:bCs/>
      <w:sz w:val="20"/>
      <w:szCs w:val="20"/>
    </w:rPr>
  </w:style>
  <w:style w:type="character" w:customStyle="1" w:styleId="CommentSubjectChar">
    <w:name w:val="Comment Subject Char"/>
    <w:basedOn w:val="CommentTextChar"/>
    <w:link w:val="CommentSubject"/>
    <w:uiPriority w:val="99"/>
    <w:semiHidden/>
    <w:rsid w:val="003C0F5F"/>
    <w:rPr>
      <w:b/>
      <w:bCs/>
      <w:sz w:val="20"/>
      <w:szCs w:val="20"/>
    </w:rPr>
  </w:style>
  <w:style w:type="paragraph" w:styleId="BalloonText">
    <w:name w:val="Balloon Text"/>
    <w:basedOn w:val="Normal"/>
    <w:link w:val="BalloonTextChar"/>
    <w:uiPriority w:val="99"/>
    <w:semiHidden/>
    <w:unhideWhenUsed/>
    <w:rsid w:val="003C0F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0F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486513">
      <w:bodyDiv w:val="1"/>
      <w:marLeft w:val="0"/>
      <w:marRight w:val="0"/>
      <w:marTop w:val="0"/>
      <w:marBottom w:val="0"/>
      <w:divBdr>
        <w:top w:val="none" w:sz="0" w:space="0" w:color="auto"/>
        <w:left w:val="none" w:sz="0" w:space="0" w:color="auto"/>
        <w:bottom w:val="none" w:sz="0" w:space="0" w:color="auto"/>
        <w:right w:val="none" w:sz="0" w:space="0" w:color="auto"/>
      </w:divBdr>
    </w:div>
    <w:div w:id="1934237534">
      <w:bodyDiv w:val="1"/>
      <w:marLeft w:val="0"/>
      <w:marRight w:val="0"/>
      <w:marTop w:val="0"/>
      <w:marBottom w:val="0"/>
      <w:divBdr>
        <w:top w:val="none" w:sz="0" w:space="0" w:color="auto"/>
        <w:left w:val="none" w:sz="0" w:space="0" w:color="auto"/>
        <w:bottom w:val="none" w:sz="0" w:space="0" w:color="auto"/>
        <w:right w:val="none" w:sz="0" w:space="0" w:color="auto"/>
      </w:divBdr>
    </w:div>
    <w:div w:id="2004357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046BA-9C07-4CBC-BD5F-48483F489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6471</Words>
  <Characters>36890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2</cp:revision>
  <cp:lastPrinted>2015-03-25T22:55:00Z</cp:lastPrinted>
  <dcterms:created xsi:type="dcterms:W3CDTF">2015-04-02T20:27:00Z</dcterms:created>
  <dcterms:modified xsi:type="dcterms:W3CDTF">2015-04-02T20:27:00Z</dcterms:modified>
  <cp:category/>
</cp:coreProperties>
</file>