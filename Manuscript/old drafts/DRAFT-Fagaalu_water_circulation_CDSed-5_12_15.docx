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409C6" w14:textId="1CCB749E" w:rsidR="00BF7167" w:rsidRDefault="00B37A6B" w:rsidP="00BF7167">
      <w:pPr>
        <w:pStyle w:val="Heading1"/>
        <w:spacing w:before="0" w:line="480" w:lineRule="auto"/>
        <w:rPr>
          <w:ins w:id="0" w:author="Curt Storlazzi" w:date="2015-05-11T14:39:00Z"/>
          <w:rFonts w:ascii="Times" w:hAnsi="Times" w:cs="Times New Roman"/>
          <w:color w:val="000000" w:themeColor="text1"/>
          <w:sz w:val="24"/>
          <w:szCs w:val="24"/>
        </w:rPr>
      </w:pPr>
      <w:ins w:id="1" w:author="Curt Storlazzi" w:date="2015-05-11T14:39:00Z">
        <w:r>
          <w:rPr>
            <w:rFonts w:ascii="Times" w:hAnsi="Times" w:cs="Times New Roman"/>
            <w:color w:val="000000" w:themeColor="text1"/>
            <w:sz w:val="24"/>
            <w:szCs w:val="24"/>
          </w:rPr>
          <w:t>OVERALL:</w:t>
        </w:r>
      </w:ins>
    </w:p>
    <w:p w14:paraId="444581E1" w14:textId="7C0B4BDC" w:rsidR="00B37A6B" w:rsidRDefault="00B37A6B" w:rsidP="009F4AE1">
      <w:pPr>
        <w:pStyle w:val="ListParagraph"/>
        <w:numPr>
          <w:ilvl w:val="0"/>
          <w:numId w:val="10"/>
        </w:numPr>
        <w:rPr>
          <w:ins w:id="2" w:author="Curt Storlazzi" w:date="2015-05-11T14:39:00Z"/>
        </w:rPr>
      </w:pPr>
      <w:ins w:id="3" w:author="Curt Storlazzi" w:date="2015-05-11T14:39:00Z">
        <w:r>
          <w:t>Sort references first by date, then alphabetically.</w:t>
        </w:r>
      </w:ins>
    </w:p>
    <w:p w14:paraId="39945C38" w14:textId="22102E9D" w:rsidR="00B37A6B" w:rsidRDefault="00B37A6B" w:rsidP="009F4AE1">
      <w:pPr>
        <w:pStyle w:val="ListParagraph"/>
        <w:numPr>
          <w:ilvl w:val="0"/>
          <w:numId w:val="10"/>
        </w:numPr>
        <w:rPr>
          <w:ins w:id="4" w:author="Curt Storlazzi" w:date="2015-05-12T11:04:00Z"/>
        </w:rPr>
      </w:pPr>
      <w:ins w:id="5" w:author="Curt Storlazzi" w:date="2015-05-11T14:39:00Z">
        <w:r>
          <w:t xml:space="preserve">Stop inserting figures and figure captions in the text – the journal does that </w:t>
        </w:r>
      </w:ins>
      <w:ins w:id="6" w:author="Curt Storlazzi" w:date="2015-05-11T14:40:00Z">
        <w:r>
          <w:t>–</w:t>
        </w:r>
      </w:ins>
      <w:ins w:id="7" w:author="Curt Storlazzi" w:date="2015-05-11T14:39:00Z">
        <w:r>
          <w:t xml:space="preserve"> list </w:t>
        </w:r>
      </w:ins>
      <w:ins w:id="8" w:author="Curt Storlazzi" w:date="2015-05-11T14:40:00Z">
        <w:r>
          <w:t xml:space="preserve">them at the end as described in the </w:t>
        </w:r>
        <w:r w:rsidR="00D1359A">
          <w:t>guidance for authors.</w:t>
        </w:r>
      </w:ins>
    </w:p>
    <w:p w14:paraId="5B1689C2" w14:textId="086D47B7" w:rsidR="00EA252C" w:rsidRDefault="00EA252C" w:rsidP="009F4AE1">
      <w:pPr>
        <w:pStyle w:val="ListParagraph"/>
        <w:numPr>
          <w:ilvl w:val="0"/>
          <w:numId w:val="10"/>
        </w:numPr>
        <w:rPr>
          <w:ins w:id="9" w:author="Curt Storlazzi" w:date="2015-05-12T12:19:00Z"/>
        </w:rPr>
      </w:pPr>
      <w:ins w:id="10" w:author="Curt Storlazzi" w:date="2015-05-12T11:04:00Z">
        <w:r>
          <w:t>All of the observations occurred in the past – so use past tense, preferably third person.</w:t>
        </w:r>
      </w:ins>
    </w:p>
    <w:p w14:paraId="12E03280" w14:textId="3CAD5507" w:rsidR="00CF4E38" w:rsidRDefault="00CF4E38" w:rsidP="009F4AE1">
      <w:pPr>
        <w:pStyle w:val="ListParagraph"/>
        <w:numPr>
          <w:ilvl w:val="0"/>
          <w:numId w:val="10"/>
        </w:numPr>
        <w:rPr>
          <w:ins w:id="11" w:author="Curt Storlazzi" w:date="2015-05-12T12:29:00Z"/>
        </w:rPr>
      </w:pPr>
      <w:ins w:id="12" w:author="Curt Storlazzi" w:date="2015-05-12T12:19:00Z">
        <w:r>
          <w:t>Re</w:t>
        </w:r>
      </w:ins>
      <w:ins w:id="13" w:author="Curt Storlazzi" w:date="2015-05-12T12:29:00Z">
        <w:r w:rsidR="001A2E34">
          <w:t>-</w:t>
        </w:r>
      </w:ins>
      <w:ins w:id="14" w:author="Curt Storlazzi" w:date="2015-05-12T12:19:00Z">
        <w:r>
          <w:t>number Tables and Figures in the text due to removal of original Table 1 and Figure 2.</w:t>
        </w:r>
      </w:ins>
    </w:p>
    <w:p w14:paraId="3FEC440E" w14:textId="3A3941EA" w:rsidR="001A2E34" w:rsidRPr="009F4AE1" w:rsidRDefault="001A2E34" w:rsidP="009F4AE1">
      <w:pPr>
        <w:pStyle w:val="ListParagraph"/>
        <w:numPr>
          <w:ilvl w:val="0"/>
          <w:numId w:val="10"/>
        </w:numPr>
        <w:rPr>
          <w:ins w:id="15" w:author="Curt Storlazzi" w:date="2015-05-11T14:26:00Z"/>
        </w:rPr>
      </w:pPr>
      <w:ins w:id="16" w:author="Curt Storlazzi" w:date="2015-05-12T12:29:00Z">
        <w:r>
          <w:t xml:space="preserve">Format Table and Appendix to fit </w:t>
        </w:r>
      </w:ins>
      <w:ins w:id="17" w:author="Curt Storlazzi" w:date="2015-05-12T13:16:00Z">
        <w:r w:rsidR="002A53BC">
          <w:t>‘</w:t>
        </w:r>
      </w:ins>
      <w:ins w:id="18" w:author="Curt Storlazzi" w:date="2015-05-12T12:29:00Z">
        <w:r>
          <w:t xml:space="preserve">Coral </w:t>
        </w:r>
      </w:ins>
      <w:ins w:id="19" w:author="Curt Storlazzi" w:date="2015-05-12T13:16:00Z">
        <w:r w:rsidR="002A53BC">
          <w:t>R</w:t>
        </w:r>
      </w:ins>
      <w:ins w:id="20" w:author="Curt Storlazzi" w:date="2015-05-12T12:29:00Z">
        <w:r>
          <w:t>eefs</w:t>
        </w:r>
      </w:ins>
      <w:ins w:id="21" w:author="Curt Storlazzi" w:date="2015-05-12T13:16:00Z">
        <w:r w:rsidR="002A53BC">
          <w:t>’</w:t>
        </w:r>
      </w:ins>
      <w:ins w:id="22" w:author="Curt Storlazzi" w:date="2015-05-12T12:29:00Z">
        <w:r>
          <w:t xml:space="preserve"> style – see below.</w:t>
        </w:r>
      </w:ins>
    </w:p>
    <w:p w14:paraId="0DE7D051" w14:textId="15837A4A" w:rsidR="00BF7167" w:rsidRPr="009F4AE1" w:rsidRDefault="001A2E34" w:rsidP="00BF7167">
      <w:pPr>
        <w:pStyle w:val="Heading1"/>
        <w:spacing w:before="0" w:line="480" w:lineRule="auto"/>
        <w:rPr>
          <w:ins w:id="23" w:author="Curt Storlazzi" w:date="2015-05-11T14:26:00Z"/>
          <w:rFonts w:ascii="Times" w:hAnsi="Times" w:cs="Times New Roman"/>
          <w:color w:val="000000" w:themeColor="text1"/>
          <w:sz w:val="24"/>
          <w:szCs w:val="24"/>
        </w:rPr>
      </w:pPr>
      <w:ins w:id="24" w:author="Curt Storlazzi" w:date="2015-05-12T12:31:00Z">
        <w:r>
          <w:rPr>
            <w:rFonts w:ascii="Times" w:hAnsi="Times" w:cs="Times New Roman"/>
            <w:noProof/>
            <w:color w:val="000000" w:themeColor="text1"/>
            <w:sz w:val="24"/>
            <w:szCs w:val="24"/>
          </w:rPr>
          <w:drawing>
            <wp:inline distT="0" distB="0" distL="0" distR="0" wp14:anchorId="304324A0" wp14:editId="444CF8B3">
              <wp:extent cx="3200400" cy="1334840"/>
              <wp:effectExtent l="0" t="0" r="0" b="11430"/>
              <wp:docPr id="1" name="Picture 1" descr="Macintosh HD:Users:cstorlazzi:Desktop:Screen Shot 2015-05-12 at 12.3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torlazzi:Desktop:Screen Shot 2015-05-12 at 12.30.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334840"/>
                      </a:xfrm>
                      <a:prstGeom prst="rect">
                        <a:avLst/>
                      </a:prstGeom>
                      <a:noFill/>
                      <a:ln>
                        <a:noFill/>
                      </a:ln>
                    </pic:spPr>
                  </pic:pic>
                </a:graphicData>
              </a:graphic>
            </wp:inline>
          </w:drawing>
        </w:r>
      </w:ins>
    </w:p>
    <w:p w14:paraId="028C4875" w14:textId="77777777" w:rsidR="00BF7167" w:rsidRPr="009F4AE1" w:rsidRDefault="00BF7167" w:rsidP="00BF7167">
      <w:pPr>
        <w:pStyle w:val="Heading1"/>
        <w:spacing w:before="0" w:line="480" w:lineRule="auto"/>
        <w:rPr>
          <w:ins w:id="25" w:author="Curt Storlazzi" w:date="2015-05-11T14:26:00Z"/>
          <w:rFonts w:ascii="Times" w:hAnsi="Times" w:cs="Times New Roman"/>
          <w:color w:val="000000" w:themeColor="text1"/>
          <w:sz w:val="24"/>
          <w:szCs w:val="24"/>
        </w:rPr>
      </w:pPr>
    </w:p>
    <w:p w14:paraId="23663FF8" w14:textId="77777777" w:rsidR="000B7548" w:rsidRPr="009F4AE1" w:rsidRDefault="00D279AB" w:rsidP="00193FDF">
      <w:pPr>
        <w:pStyle w:val="Heading1"/>
        <w:spacing w:before="0" w:line="480" w:lineRule="auto"/>
        <w:jc w:val="center"/>
        <w:rPr>
          <w:rFonts w:ascii="Times" w:hAnsi="Times" w:cs="Times New Roman"/>
          <w:color w:val="000000" w:themeColor="text1"/>
          <w:sz w:val="24"/>
          <w:szCs w:val="24"/>
        </w:rPr>
      </w:pPr>
      <w:r w:rsidRPr="009F4AE1">
        <w:rPr>
          <w:rFonts w:ascii="Times" w:hAnsi="Times" w:cs="Times New Roman"/>
          <w:color w:val="000000" w:themeColor="text1"/>
          <w:sz w:val="24"/>
          <w:szCs w:val="24"/>
        </w:rPr>
        <w:t>Eulerian and Lagrangian measurements of flow and residence time on a fringing reef flat embayment, American Samoa</w:t>
      </w:r>
    </w:p>
    <w:p w14:paraId="3A50B077" w14:textId="77777777" w:rsidR="00BF7167" w:rsidRPr="00A91F44" w:rsidRDefault="00BF7167" w:rsidP="00193FDF">
      <w:pPr>
        <w:pStyle w:val="Heading3"/>
        <w:spacing w:before="0" w:line="480" w:lineRule="auto"/>
        <w:jc w:val="center"/>
      </w:pPr>
    </w:p>
    <w:p w14:paraId="332CE190" w14:textId="149E31DC" w:rsidR="00BF7167" w:rsidRDefault="002A53BC" w:rsidP="00193FDF">
      <w:pPr>
        <w:spacing w:after="0" w:line="480" w:lineRule="auto"/>
        <w:jc w:val="center"/>
        <w:rPr>
          <w:rFonts w:ascii="Times" w:hAnsi="Times" w:cs="Times New Roman"/>
          <w:color w:val="000000" w:themeColor="text1"/>
          <w:sz w:val="24"/>
          <w:szCs w:val="24"/>
        </w:rPr>
      </w:pPr>
      <w:proofErr w:type="gramStart"/>
      <w:r>
        <w:rPr>
          <w:rFonts w:ascii="Times" w:hAnsi="Times" w:cs="Times New Roman"/>
          <w:color w:val="000000" w:themeColor="text1"/>
          <w:sz w:val="24"/>
          <w:szCs w:val="24"/>
        </w:rPr>
        <w:t>b</w:t>
      </w:r>
      <w:r w:rsidR="00BF7167" w:rsidRPr="00A91F44">
        <w:rPr>
          <w:rFonts w:ascii="Times" w:hAnsi="Times" w:cs="Times New Roman"/>
          <w:color w:val="000000" w:themeColor="text1"/>
          <w:sz w:val="24"/>
          <w:szCs w:val="24"/>
        </w:rPr>
        <w:t>y</w:t>
      </w:r>
      <w:proofErr w:type="gramEnd"/>
    </w:p>
    <w:p w14:paraId="40A8E82D" w14:textId="77777777" w:rsidR="001A2E34" w:rsidRPr="00A91F44" w:rsidRDefault="001A2E34" w:rsidP="00193FDF">
      <w:pPr>
        <w:spacing w:after="0" w:line="480" w:lineRule="auto"/>
        <w:jc w:val="center"/>
        <w:rPr>
          <w:rFonts w:ascii="Times" w:hAnsi="Times" w:cs="Times New Roman"/>
          <w:color w:val="000000" w:themeColor="text1"/>
          <w:sz w:val="24"/>
          <w:szCs w:val="24"/>
        </w:rPr>
      </w:pPr>
    </w:p>
    <w:p w14:paraId="313C34A3" w14:textId="77777777" w:rsidR="000B7548" w:rsidRPr="00A91F44" w:rsidRDefault="00D279AB" w:rsidP="00193FDF">
      <w:pPr>
        <w:spacing w:after="0" w:line="480" w:lineRule="auto"/>
        <w:jc w:val="center"/>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Messina, </w:t>
      </w:r>
      <w:proofErr w:type="spellStart"/>
      <w:r w:rsidRPr="00A91F44">
        <w:rPr>
          <w:rFonts w:ascii="Times" w:hAnsi="Times" w:cs="Times New Roman"/>
          <w:color w:val="000000" w:themeColor="text1"/>
          <w:sz w:val="24"/>
          <w:szCs w:val="24"/>
        </w:rPr>
        <w:t>A.M.</w:t>
      </w:r>
      <w:r w:rsidRPr="00A91F44">
        <w:rPr>
          <w:rFonts w:ascii="Times" w:hAnsi="Times" w:cs="Times New Roman"/>
          <w:color w:val="000000" w:themeColor="text1"/>
          <w:sz w:val="24"/>
          <w:szCs w:val="24"/>
          <w:vertAlign w:val="superscript"/>
        </w:rPr>
        <w:t>a</w:t>
      </w:r>
      <w:proofErr w:type="spellEnd"/>
      <w:r w:rsidRPr="00A91F44">
        <w:rPr>
          <w:rFonts w:ascii="Times" w:hAnsi="Times" w:cs="Times New Roman"/>
          <w:color w:val="000000" w:themeColor="text1"/>
          <w:sz w:val="24"/>
          <w:szCs w:val="24"/>
          <w:vertAlign w:val="superscript"/>
        </w:rPr>
        <w:t>*</w:t>
      </w:r>
      <w:r w:rsidRPr="00A91F44">
        <w:rPr>
          <w:rFonts w:ascii="Times" w:hAnsi="Times" w:cs="Times New Roman"/>
          <w:color w:val="000000" w:themeColor="text1"/>
          <w:sz w:val="24"/>
          <w:szCs w:val="24"/>
        </w:rPr>
        <w:t xml:space="preserve">, Storlazzi, </w:t>
      </w:r>
      <w:proofErr w:type="spellStart"/>
      <w:r w:rsidRPr="00A91F44">
        <w:rPr>
          <w:rFonts w:ascii="Times" w:hAnsi="Times" w:cs="Times New Roman"/>
          <w:color w:val="000000" w:themeColor="text1"/>
          <w:sz w:val="24"/>
          <w:szCs w:val="24"/>
        </w:rPr>
        <w:t>C.D.</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Cheriton</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O.M.</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Biggs, </w:t>
      </w:r>
      <w:proofErr w:type="spellStart"/>
      <w:r w:rsidRPr="00A91F44">
        <w:rPr>
          <w:rFonts w:ascii="Times" w:hAnsi="Times" w:cs="Times New Roman"/>
          <w:color w:val="000000" w:themeColor="text1"/>
          <w:sz w:val="24"/>
          <w:szCs w:val="24"/>
        </w:rPr>
        <w:t>T.W.</w:t>
      </w:r>
      <w:r w:rsidRPr="00A91F44">
        <w:rPr>
          <w:rFonts w:ascii="Times" w:hAnsi="Times" w:cs="Times New Roman"/>
          <w:color w:val="000000" w:themeColor="text1"/>
          <w:sz w:val="24"/>
          <w:szCs w:val="24"/>
          <w:vertAlign w:val="superscript"/>
        </w:rPr>
        <w:t>a</w:t>
      </w:r>
      <w:proofErr w:type="spellEnd"/>
    </w:p>
    <w:p w14:paraId="11F5984D"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DBC1506"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a</w:t>
      </w:r>
      <w:r w:rsidRPr="00A91F44">
        <w:rPr>
          <w:rFonts w:ascii="Times" w:hAnsi="Times" w:cs="Times New Roman"/>
          <w:color w:val="000000" w:themeColor="text1"/>
          <w:sz w:val="24"/>
          <w:szCs w:val="24"/>
        </w:rPr>
        <w:t xml:space="preserve"> San Diego State University, Department of Geography, San Diego, CA 92182, amessina@rohan.sdsu.edu, +1-619-594-5437, tbiggs@mail.sdsu.edu, +1-619-594-0902</w:t>
      </w:r>
    </w:p>
    <w:p w14:paraId="15E07560"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37F6FC7"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b</w:t>
      </w:r>
      <w:r w:rsidRPr="00A91F44">
        <w:rPr>
          <w:rFonts w:ascii="Times" w:hAnsi="Times" w:cs="Times New Roman"/>
          <w:color w:val="000000" w:themeColor="text1"/>
          <w:sz w:val="24"/>
          <w:szCs w:val="24"/>
        </w:rPr>
        <w:t xml:space="preserve"> US Geological Survey, Pacific Coastal and Marine Science Center, Santa Cruz, CA 95060, cstorlazzi@usgs.gov, +1-831-460-7521, ocheriton@usgs.gov, +1-831-460-7579</w:t>
      </w:r>
    </w:p>
    <w:p w14:paraId="2AF01503" w14:textId="77777777" w:rsidR="000B7548" w:rsidRPr="00A91F44" w:rsidRDefault="00D279AB" w:rsidP="0056150A">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ABSTRACT</w:t>
      </w:r>
    </w:p>
    <w:p w14:paraId="5762E742" w14:textId="37E8A543" w:rsidR="000B7548" w:rsidRPr="00AB5723"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w:t>
      </w:r>
      <w:commentRangeStart w:id="26"/>
      <w:proofErr w:type="spellStart"/>
      <w:r w:rsidRPr="00A91F44">
        <w:rPr>
          <w:rFonts w:ascii="Times" w:hAnsi="Times" w:cs="Times New Roman"/>
          <w:color w:val="000000" w:themeColor="text1"/>
          <w:sz w:val="24"/>
          <w:szCs w:val="24"/>
        </w:rPr>
        <w:t>streammouth</w:t>
      </w:r>
      <w:commentRangeEnd w:id="26"/>
      <w:proofErr w:type="spellEnd"/>
      <w:r w:rsidR="004868C8">
        <w:rPr>
          <w:rStyle w:val="CommentReference"/>
        </w:rPr>
        <w:commentReference w:id="26"/>
      </w:r>
      <w:r w:rsidRPr="00AB5723">
        <w:rPr>
          <w:rFonts w:ascii="Times" w:hAnsi="Times" w:cs="Times New Roman"/>
          <w:color w:val="000000" w:themeColor="text1"/>
          <w:sz w:val="24"/>
          <w:szCs w:val="24"/>
        </w:rPr>
        <w:t>.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14:paraId="2B322DD8"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84EC0A6"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KEYWORDS:</w:t>
      </w:r>
    </w:p>
    <w:p w14:paraId="50414279" w14:textId="77777777" w:rsidR="000B7548" w:rsidRPr="00A91F44" w:rsidRDefault="00D279AB" w:rsidP="00BF7167">
      <w:pPr>
        <w:spacing w:after="0" w:line="480" w:lineRule="auto"/>
        <w:rPr>
          <w:rFonts w:ascii="Times" w:hAnsi="Times" w:cs="Times New Roman"/>
          <w:color w:val="000000" w:themeColor="text1"/>
          <w:sz w:val="24"/>
          <w:szCs w:val="24"/>
        </w:rPr>
      </w:pPr>
      <w:proofErr w:type="gramStart"/>
      <w:r w:rsidRPr="00A91F44">
        <w:rPr>
          <w:rFonts w:ascii="Times" w:hAnsi="Times" w:cs="Times New Roman"/>
          <w:color w:val="000000" w:themeColor="text1"/>
          <w:sz w:val="24"/>
          <w:szCs w:val="24"/>
        </w:rPr>
        <w:t>coral</w:t>
      </w:r>
      <w:proofErr w:type="gramEnd"/>
      <w:r w:rsidRPr="00A91F44">
        <w:rPr>
          <w:rFonts w:ascii="Times" w:hAnsi="Times" w:cs="Times New Roman"/>
          <w:color w:val="000000" w:themeColor="text1"/>
          <w:sz w:val="24"/>
          <w:szCs w:val="24"/>
        </w:rPr>
        <w:t xml:space="preserve"> reefs, drifters, Water circulation, Residence time</w:t>
      </w:r>
    </w:p>
    <w:p w14:paraId="3F15798E" w14:textId="77777777" w:rsidR="00BF7167" w:rsidRPr="00AB5723" w:rsidRDefault="00BF7167" w:rsidP="00BF7167">
      <w:pPr>
        <w:pStyle w:val="Heading2"/>
        <w:spacing w:before="0" w:line="480" w:lineRule="auto"/>
        <w:rPr>
          <w:rFonts w:ascii="Times" w:hAnsi="Times" w:cs="Times New Roman"/>
          <w:color w:val="000000" w:themeColor="text1"/>
          <w:sz w:val="24"/>
          <w:szCs w:val="24"/>
        </w:rPr>
      </w:pPr>
    </w:p>
    <w:p w14:paraId="729FEF33"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INTRODUCTION</w:t>
      </w:r>
    </w:p>
    <w:p w14:paraId="64E3BFD1" w14:textId="02ACCB77" w:rsidR="000B7548" w:rsidRPr="009A2BF5"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w:t>
      </w:r>
      <w:r w:rsidR="00BF7167" w:rsidRPr="009A2BF5">
        <w:rPr>
          <w:rFonts w:ascii="Times" w:hAnsi="Times" w:cs="Times New Roman"/>
          <w:color w:val="000000" w:themeColor="text1"/>
          <w:sz w:val="24"/>
          <w:szCs w:val="24"/>
        </w:rPr>
        <w:t>By influencing orbital velocities, bed shear stress, and suspended sediment transport, current circulation is a strong control on the spatial distribution of deposition, resuspension, and dispersal of terrigenous sediment discharged to reefs (</w:t>
      </w:r>
      <w:proofErr w:type="spellStart"/>
      <w:r w:rsidR="00BF7167" w:rsidRPr="009A2BF5">
        <w:rPr>
          <w:rFonts w:ascii="Times" w:hAnsi="Times" w:cs="Times New Roman"/>
          <w:color w:val="000000" w:themeColor="text1"/>
          <w:sz w:val="24"/>
          <w:szCs w:val="24"/>
        </w:rPr>
        <w:t>Hoitink</w:t>
      </w:r>
      <w:proofErr w:type="spellEnd"/>
      <w:r w:rsidR="00BF7167" w:rsidRPr="009A2BF5">
        <w:rPr>
          <w:rFonts w:ascii="Times" w:hAnsi="Times" w:cs="Times New Roman"/>
          <w:color w:val="000000" w:themeColor="text1"/>
          <w:sz w:val="24"/>
          <w:szCs w:val="24"/>
        </w:rPr>
        <w:t xml:space="preserve"> and Hoekstra, 2003; Storlazzi et al., 2004; Presto et al., 2006; </w:t>
      </w:r>
      <w:proofErr w:type="spellStart"/>
      <w:r w:rsidR="00BF7167" w:rsidRPr="009A2BF5">
        <w:rPr>
          <w:rFonts w:ascii="Times" w:hAnsi="Times" w:cs="Times New Roman"/>
          <w:color w:val="000000" w:themeColor="text1"/>
          <w:sz w:val="24"/>
          <w:szCs w:val="24"/>
        </w:rPr>
        <w:t>Hoeke</w:t>
      </w:r>
      <w:proofErr w:type="spellEnd"/>
      <w:r w:rsidR="00BF7167" w:rsidRPr="009A2BF5">
        <w:rPr>
          <w:rFonts w:ascii="Times" w:hAnsi="Times" w:cs="Times New Roman"/>
          <w:color w:val="000000" w:themeColor="text1"/>
          <w:sz w:val="24"/>
          <w:szCs w:val="24"/>
        </w:rPr>
        <w:t xml:space="preserve"> et al., 2013). </w:t>
      </w:r>
      <w:r w:rsidRPr="009A2BF5">
        <w:rPr>
          <w:rFonts w:ascii="Times" w:hAnsi="Times" w:cs="Times New Roman"/>
          <w:color w:val="000000" w:themeColor="text1"/>
          <w:sz w:val="24"/>
          <w:szCs w:val="24"/>
        </w:rPr>
        <w:t xml:space="preserve">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 </w:t>
      </w:r>
    </w:p>
    <w:p w14:paraId="10429690" w14:textId="430FC222" w:rsidR="000B7548" w:rsidRPr="00AB5723" w:rsidRDefault="00D279AB" w:rsidP="00BF7167">
      <w:pPr>
        <w:spacing w:after="0" w:line="480" w:lineRule="auto"/>
        <w:ind w:firstLine="720"/>
        <w:rPr>
          <w:rFonts w:ascii="Times" w:hAnsi="Times" w:cs="Times New Roman"/>
          <w:color w:val="000000" w:themeColor="text1"/>
          <w:sz w:val="24"/>
          <w:szCs w:val="24"/>
        </w:rPr>
      </w:pPr>
      <w:r w:rsidRPr="009A2BF5">
        <w:rPr>
          <w:rFonts w:ascii="Times" w:hAnsi="Times" w:cs="Times New Roman"/>
          <w:color w:val="000000" w:themeColor="text1"/>
          <w:sz w:val="24"/>
          <w:szCs w:val="24"/>
        </w:rP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w:t>
      </w:r>
      <w:commentRangeStart w:id="27"/>
      <w:r w:rsidRPr="009A2BF5">
        <w:rPr>
          <w:rFonts w:ascii="Times" w:hAnsi="Times" w:cs="Times New Roman"/>
          <w:color w:val="000000" w:themeColor="text1"/>
          <w:sz w:val="24"/>
          <w:szCs w:val="24"/>
        </w:rPr>
        <w:t>Hench et al., 2008; Hoeke et al., 2011; Presto et al., 2006; Storlazzi and Field, 2008; Storlazzi et al., 2004</w:t>
      </w:r>
      <w:commentRangeEnd w:id="27"/>
      <w:r w:rsidR="00BF7167" w:rsidRPr="00AB5723">
        <w:rPr>
          <w:rStyle w:val="CommentReference"/>
          <w:rFonts w:ascii="Times" w:hAnsi="Times"/>
          <w:sz w:val="24"/>
          <w:szCs w:val="24"/>
        </w:rPr>
        <w:commentReference w:id="27"/>
      </w:r>
      <w:r w:rsidRPr="00AB5723">
        <w:rPr>
          <w:rFonts w:ascii="Times" w:hAnsi="Times" w:cs="Times New Roman"/>
          <w:color w:val="000000" w:themeColor="text1"/>
          <w:sz w:val="24"/>
          <w:szCs w:val="24"/>
        </w:rPr>
        <w:t xml:space="preserve">). Variations in reef morphology relative to the orientation of the dominant meteorological and oceanographic forcing can generate heterogeneous waves and currents over relatively small (hundreds of meters) spatial </w:t>
      </w:r>
      <w:r w:rsidRPr="00AB5723">
        <w:rPr>
          <w:rFonts w:ascii="Times" w:hAnsi="Times" w:cs="Times New Roman"/>
          <w:color w:val="000000" w:themeColor="text1"/>
          <w:sz w:val="24"/>
          <w:szCs w:val="24"/>
        </w:rPr>
        <w:lastRenderedPageBreak/>
        <w:t>scales, unlike those observed along relatively linear sandy shorelines (Storlazzi et al., 2009; Hoeke et al., 2011, 2013). Current speeds and patterns over reefs exposed to remotely-generated swell are generally dominated by wave forcing (Hench et al., 2008; Hoeke et al., 2011; Vetter et al., 2010), whereas wind forcing dominat</w:t>
      </w:r>
      <w:r w:rsidR="005E523F">
        <w:rPr>
          <w:rFonts w:ascii="Times" w:hAnsi="Times" w:cs="Times New Roman"/>
          <w:color w:val="000000" w:themeColor="text1"/>
          <w:sz w:val="24"/>
          <w:szCs w:val="24"/>
        </w:rPr>
        <w:t>es</w:t>
      </w:r>
      <w:r w:rsidRPr="00AB5723">
        <w:rPr>
          <w:rFonts w:ascii="Times" w:hAnsi="Times" w:cs="Times New Roman"/>
          <w:color w:val="000000" w:themeColor="text1"/>
          <w:sz w:val="24"/>
          <w:szCs w:val="24"/>
        </w:rPr>
        <w:t xml:space="preserve"> reefs protected from swell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14:paraId="6596B96C" w14:textId="4614E297" w:rsidR="000B7548" w:rsidRPr="00AB5723" w:rsidRDefault="00D279AB" w:rsidP="00BF7167">
      <w:pPr>
        <w:spacing w:after="0" w:line="480" w:lineRule="auto"/>
        <w:ind w:firstLine="720"/>
        <w:rPr>
          <w:rFonts w:ascii="Times" w:hAnsi="Times" w:cs="Times New Roman"/>
          <w:color w:val="000000" w:themeColor="text1"/>
          <w:sz w:val="24"/>
          <w:szCs w:val="24"/>
        </w:rPr>
      </w:pPr>
      <w:r w:rsidRPr="00AB5723">
        <w:rPr>
          <w:rFonts w:ascii="Times" w:hAnsi="Times" w:cs="Times New Roman"/>
          <w:color w:val="000000" w:themeColor="text1"/>
          <w:sz w:val="24"/>
          <w:szCs w:val="24"/>
        </w:rPr>
        <w:t xml:space="preserve">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w:t>
      </w:r>
      <w:r w:rsidRPr="00AB5723">
        <w:rPr>
          <w:rFonts w:ascii="Times" w:hAnsi="Times" w:cs="Times New Roman"/>
          <w:color w:val="000000" w:themeColor="text1"/>
          <w:sz w:val="24"/>
          <w:szCs w:val="24"/>
        </w:rPr>
        <w:lastRenderedPageBreak/>
        <w:t>et al., 2011), but these models typically require accurate bathymetry, detailed forcing data, and significant modeling expertise (Hoeke, 2010; King et al., 2012; Wolanski et al., 2009). Lagrangian methods including the use of GPS-tracking drifters have been used to map flow patterns in coastal areas, compare to Eulerian flow descriptions (Storlazzi et al., 2006; Storlazzi et al., 2004; Wyatt et al., 2012)</w:t>
      </w:r>
      <w:r w:rsidR="00D1359A">
        <w:rPr>
          <w:rFonts w:ascii="Times" w:hAnsi="Times" w:cs="Times New Roman"/>
          <w:color w:val="000000" w:themeColor="text1"/>
          <w:sz w:val="24"/>
          <w:szCs w:val="24"/>
        </w:rPr>
        <w:t>,</w:t>
      </w:r>
      <w:r w:rsidRPr="00AB5723">
        <w:rPr>
          <w:rFonts w:ascii="Times" w:hAnsi="Times" w:cs="Times New Roman"/>
          <w:color w:val="000000" w:themeColor="text1"/>
          <w:sz w:val="24"/>
          <w:szCs w:val="24"/>
        </w:rPr>
        <w:t xml:space="preserve">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t>
      </w:r>
      <w:r w:rsidR="00BF7167" w:rsidRPr="009A2BF5">
        <w:rPr>
          <w:rFonts w:ascii="Times" w:hAnsi="Times" w:cs="Times New Roman"/>
          <w:color w:val="000000" w:themeColor="text1"/>
          <w:sz w:val="24"/>
          <w:szCs w:val="24"/>
        </w:rPr>
        <w:t xml:space="preserve">Although </w:t>
      </w:r>
      <w:r w:rsidRPr="00AB5723">
        <w:rPr>
          <w:rFonts w:ascii="Times" w:hAnsi="Times" w:cs="Times New Roman"/>
          <w:color w:val="000000" w:themeColor="text1"/>
          <w:sz w:val="24"/>
          <w:szCs w:val="24"/>
        </w:rPr>
        <w:t>deploying a fleet of GPS-logging drifters has yielded synoptic measurements of water movement in surf zones near linear, sandy beaches, it has not been attempted in a shallow reef environment.</w:t>
      </w:r>
    </w:p>
    <w:p w14:paraId="62545D64" w14:textId="4CAAE836" w:rsidR="000B7548" w:rsidRPr="009A2BF5" w:rsidRDefault="00BF7167" w:rsidP="00BF7167">
      <w:pPr>
        <w:spacing w:after="0" w:line="480" w:lineRule="auto"/>
        <w:ind w:firstLine="720"/>
        <w:rPr>
          <w:rFonts w:ascii="Times" w:hAnsi="Times" w:cs="Times New Roman"/>
          <w:color w:val="000000" w:themeColor="text1"/>
          <w:sz w:val="24"/>
          <w:szCs w:val="24"/>
        </w:rPr>
      </w:pPr>
      <w:r w:rsidRPr="00AB5723">
        <w:rPr>
          <w:rFonts w:ascii="Times" w:hAnsi="Times" w:cs="Times New Roman"/>
          <w:color w:val="000000" w:themeColor="text1"/>
          <w:sz w:val="24"/>
          <w:szCs w:val="24"/>
        </w:rPr>
        <w:t xml:space="preserve">Whereas </w:t>
      </w:r>
      <w:r w:rsidR="00D279AB" w:rsidRPr="00AB5723">
        <w:rPr>
          <w:rFonts w:ascii="Times" w:hAnsi="Times" w:cs="Times New Roman"/>
          <w:color w:val="000000" w:themeColor="text1"/>
          <w:sz w:val="24"/>
          <w:szCs w:val="24"/>
        </w:rPr>
        <w:t xml:space="preserve">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w:t>
      </w:r>
      <w:r w:rsidR="005E523F">
        <w:rPr>
          <w:rFonts w:ascii="Times" w:hAnsi="Times" w:cs="Times New Roman"/>
          <w:color w:val="000000" w:themeColor="text1"/>
          <w:sz w:val="24"/>
          <w:szCs w:val="24"/>
        </w:rPr>
        <w:t xml:space="preserve">and </w:t>
      </w:r>
      <w:proofErr w:type="spellStart"/>
      <w:r w:rsidR="005E523F">
        <w:rPr>
          <w:rFonts w:ascii="Times" w:hAnsi="Times" w:cs="Times New Roman"/>
          <w:color w:val="000000" w:themeColor="text1"/>
          <w:sz w:val="24"/>
          <w:szCs w:val="24"/>
        </w:rPr>
        <w:t>Andutta</w:t>
      </w:r>
      <w:proofErr w:type="spellEnd"/>
      <w:r w:rsidR="005E523F">
        <w:rPr>
          <w:rFonts w:ascii="Times" w:hAnsi="Times" w:cs="Times New Roman"/>
          <w:color w:val="000000" w:themeColor="text1"/>
          <w:sz w:val="24"/>
          <w:szCs w:val="24"/>
        </w:rPr>
        <w:t xml:space="preserve"> et al. (2012) </w:t>
      </w:r>
      <w:r w:rsidR="00D279AB" w:rsidRPr="00AB5723">
        <w:rPr>
          <w:rFonts w:ascii="Times" w:hAnsi="Times" w:cs="Times New Roman"/>
          <w:color w:val="000000" w:themeColor="text1"/>
          <w:sz w:val="24"/>
          <w:szCs w:val="24"/>
        </w:rPr>
        <w:t xml:space="preserve">successfully combined Eulerian and Lagrangian methods </w:t>
      </w:r>
      <w:ins w:id="28" w:author="Curt Storlazzi" w:date="2015-05-11T14:41:00Z">
        <w:r w:rsidR="00D1359A">
          <w:rPr>
            <w:rFonts w:ascii="Times" w:hAnsi="Times" w:cs="Times New Roman"/>
            <w:color w:val="000000" w:themeColor="text1"/>
            <w:sz w:val="24"/>
            <w:szCs w:val="24"/>
          </w:rPr>
          <w:t xml:space="preserve">to investigate transport patters between adjacent </w:t>
        </w:r>
      </w:ins>
      <w:ins w:id="29" w:author="Curt Storlazzi" w:date="2015-05-12T10:07:00Z">
        <w:r w:rsidR="005E523F">
          <w:rPr>
            <w:rFonts w:ascii="Times" w:hAnsi="Times" w:cs="Times New Roman"/>
            <w:color w:val="000000" w:themeColor="text1"/>
            <w:sz w:val="24"/>
            <w:szCs w:val="24"/>
          </w:rPr>
          <w:t xml:space="preserve">reefs and </w:t>
        </w:r>
      </w:ins>
      <w:ins w:id="30" w:author="Curt Storlazzi" w:date="2015-05-11T14:41:00Z">
        <w:r w:rsidR="00D1359A">
          <w:rPr>
            <w:rFonts w:ascii="Times" w:hAnsi="Times" w:cs="Times New Roman"/>
            <w:color w:val="000000" w:themeColor="text1"/>
            <w:sz w:val="24"/>
            <w:szCs w:val="24"/>
          </w:rPr>
          <w:t xml:space="preserve">islands </w:t>
        </w:r>
      </w:ins>
      <w:r w:rsidR="00D279AB" w:rsidRPr="009A2BF5">
        <w:rPr>
          <w:rFonts w:ascii="Times" w:hAnsi="Times" w:cs="Times New Roman"/>
          <w:color w:val="000000" w:themeColor="text1"/>
          <w:sz w:val="24"/>
          <w:szCs w:val="24"/>
        </w:rPr>
        <w:t xml:space="preserve">by comparing Lagrangian drifter tracks with progressive vectors of cumulative flow calculated from Eulerian current meters to determine if short-term observations from drifters were representative of the dominant patterns. </w:t>
      </w:r>
      <w:del w:id="31" w:author="Curt Storlazzi" w:date="2015-05-11T15:00:00Z">
        <w:r w:rsidR="00D279AB" w:rsidRPr="009A2BF5" w:rsidDel="00AF68FC">
          <w:rPr>
            <w:rFonts w:ascii="Times" w:hAnsi="Times" w:cs="Times New Roman"/>
            <w:color w:val="000000" w:themeColor="text1"/>
            <w:sz w:val="24"/>
            <w:szCs w:val="24"/>
          </w:rPr>
          <w:delText xml:space="preserve">This approach </w:delText>
        </w:r>
      </w:del>
      <w:del w:id="32" w:author="Curt Storlazzi" w:date="2015-05-11T14:56:00Z">
        <w:r w:rsidR="00D279AB" w:rsidRPr="009A2BF5" w:rsidDel="00D64984">
          <w:rPr>
            <w:rFonts w:ascii="Times" w:hAnsi="Times" w:cs="Times New Roman"/>
            <w:color w:val="000000" w:themeColor="text1"/>
            <w:sz w:val="24"/>
            <w:szCs w:val="24"/>
          </w:rPr>
          <w:delText xml:space="preserve">yields </w:delText>
        </w:r>
      </w:del>
      <w:del w:id="33" w:author="Curt Storlazzi" w:date="2015-05-11T15:00:00Z">
        <w:r w:rsidR="00D279AB" w:rsidRPr="009A2BF5" w:rsidDel="00AF68FC">
          <w:rPr>
            <w:rFonts w:ascii="Times" w:hAnsi="Times" w:cs="Times New Roman"/>
            <w:color w:val="000000" w:themeColor="text1"/>
            <w:sz w:val="24"/>
            <w:szCs w:val="24"/>
          </w:rPr>
          <w:delText xml:space="preserve">spatially distributed flow </w:delText>
        </w:r>
        <w:r w:rsidR="00D279AB" w:rsidRPr="009A2BF5" w:rsidDel="00AF68FC">
          <w:rPr>
            <w:rFonts w:ascii="Times" w:hAnsi="Times" w:cs="Times New Roman"/>
            <w:color w:val="000000" w:themeColor="text1"/>
            <w:sz w:val="24"/>
            <w:szCs w:val="24"/>
          </w:rPr>
          <w:lastRenderedPageBreak/>
          <w:delText>data from the Lagrangian drifters, within the context of the longer time series of flow forcing from the Eulerian methods.</w:delText>
        </w:r>
      </w:del>
    </w:p>
    <w:p w14:paraId="589D9D89" w14:textId="77777777" w:rsidR="00827041" w:rsidRDefault="00191B5A" w:rsidP="00BF7167">
      <w:pPr>
        <w:spacing w:after="0" w:line="480" w:lineRule="auto"/>
        <w:ind w:firstLine="720"/>
        <w:rPr>
          <w:ins w:id="34" w:author="Alex Messina" w:date="2015-08-24T12:54:00Z"/>
          <w:rFonts w:ascii="Times" w:hAnsi="Times"/>
          <w:color w:val="000000" w:themeColor="text1"/>
          <w:sz w:val="24"/>
          <w:szCs w:val="24"/>
        </w:rPr>
      </w:pPr>
      <w:moveToRangeStart w:id="35" w:author="Curt Storlazzi" w:date="2015-05-12T11:17:00Z" w:name="move293048752"/>
      <w:moveTo w:id="36" w:author="Curt Storlazzi" w:date="2015-05-12T11:17:00Z">
        <w:r w:rsidRPr="00300EED">
          <w:rPr>
            <w:rFonts w:ascii="Times" w:hAnsi="Times"/>
            <w:color w:val="000000" w:themeColor="text1"/>
            <w:sz w:val="24"/>
            <w:szCs w:val="24"/>
          </w:rPr>
          <w:t>In August 2012, Faga'alu</w:t>
        </w:r>
      </w:moveTo>
      <w:ins w:id="37" w:author="Curt Storlazzi" w:date="2015-05-12T11:17:00Z">
        <w:r>
          <w:rPr>
            <w:rFonts w:ascii="Times" w:hAnsi="Times"/>
            <w:color w:val="000000" w:themeColor="text1"/>
            <w:sz w:val="24"/>
            <w:szCs w:val="24"/>
          </w:rPr>
          <w:t xml:space="preserve"> Bay on the island of Tutuila on American Samoa</w:t>
        </w:r>
      </w:ins>
      <w:moveTo w:id="38" w:author="Curt Storlazzi" w:date="2015-05-12T11:17:00Z">
        <w:del w:id="39" w:author="Curt Storlazzi" w:date="2015-05-12T11:17:00Z">
          <w:r w:rsidRPr="00300EED" w:rsidDel="00191B5A">
            <w:rPr>
              <w:rFonts w:ascii="Times" w:hAnsi="Times"/>
              <w:color w:val="000000" w:themeColor="text1"/>
              <w:sz w:val="24"/>
              <w:szCs w:val="24"/>
            </w:rPr>
            <w:delText>,</w:delText>
          </w:r>
        </w:del>
        <w:r w:rsidRPr="00300EED">
          <w:rPr>
            <w:rFonts w:ascii="Times" w:hAnsi="Times"/>
            <w:color w:val="000000" w:themeColor="text1"/>
            <w:sz w:val="24"/>
            <w:szCs w:val="24"/>
          </w:rPr>
          <w:t xml:space="preserve"> was chosen by the US Coral Reef Task Force (USCRTF) as a priority watershed site for the Watershed Partnership Initiative (WPI). The WPI is an active effort of the USCRTF to reduce land-based sources of pollution </w:t>
        </w:r>
        <w:del w:id="40" w:author="Curt Storlazzi" w:date="2015-05-12T11:18:00Z">
          <w:r w:rsidRPr="00300EED" w:rsidDel="00191B5A">
            <w:rPr>
              <w:rFonts w:ascii="Times" w:hAnsi="Times"/>
              <w:color w:val="000000" w:themeColor="text1"/>
              <w:sz w:val="24"/>
              <w:szCs w:val="24"/>
            </w:rPr>
            <w:delText xml:space="preserve">(LBSP) </w:delText>
          </w:r>
        </w:del>
        <w:r w:rsidRPr="00300EED">
          <w:rPr>
            <w:rFonts w:ascii="Times" w:hAnsi="Times"/>
            <w:color w:val="000000" w:themeColor="text1"/>
            <w:sz w:val="24"/>
            <w:szCs w:val="24"/>
          </w:rPr>
          <w:t xml:space="preserve">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w:t>
        </w:r>
        <w:del w:id="41" w:author="Curt Storlazzi" w:date="2015-05-12T11:18:00Z">
          <w:r w:rsidRPr="00300EED" w:rsidDel="00191B5A">
            <w:rPr>
              <w:rFonts w:ascii="Times" w:hAnsi="Times"/>
              <w:color w:val="000000" w:themeColor="text1"/>
              <w:sz w:val="24"/>
              <w:szCs w:val="24"/>
            </w:rPr>
            <w:delText>human</w:delText>
          </w:r>
        </w:del>
      </w:moveTo>
      <w:ins w:id="42" w:author="Curt Storlazzi" w:date="2015-05-12T11:18:00Z">
        <w:r>
          <w:rPr>
            <w:rFonts w:ascii="Times" w:hAnsi="Times"/>
            <w:color w:val="000000" w:themeColor="text1"/>
            <w:sz w:val="24"/>
            <w:szCs w:val="24"/>
          </w:rPr>
          <w:t>anthropogenically</w:t>
        </w:r>
      </w:ins>
      <w:moveTo w:id="43" w:author="Curt Storlazzi" w:date="2015-05-12T11:17:00Z">
        <w:r w:rsidRPr="00300EED">
          <w:rPr>
            <w:rFonts w:ascii="Times" w:hAnsi="Times"/>
            <w:color w:val="000000" w:themeColor="text1"/>
            <w:sz w:val="24"/>
            <w:szCs w:val="24"/>
          </w:rPr>
          <w:t>-disturbed areas, and other studies monitoring sediment loading from Faga’alu Stream and sediment accumulation on the reef are underway.</w:t>
        </w:r>
      </w:moveTo>
      <w:moveToRangeEnd w:id="35"/>
      <w:ins w:id="44" w:author="Curt Storlazzi" w:date="2015-05-12T11:18:00Z">
        <w:r>
          <w:rPr>
            <w:rFonts w:ascii="Times" w:hAnsi="Times"/>
            <w:color w:val="000000" w:themeColor="text1"/>
            <w:sz w:val="24"/>
            <w:szCs w:val="24"/>
          </w:rPr>
          <w:t xml:space="preserve"> </w:t>
        </w:r>
      </w:ins>
    </w:p>
    <w:p w14:paraId="598FBA84" w14:textId="31B17BC5" w:rsidR="000B7548" w:rsidRPr="002E6840" w:rsidRDefault="00191B5A" w:rsidP="00BF7167">
      <w:pPr>
        <w:spacing w:after="0" w:line="480" w:lineRule="auto"/>
        <w:ind w:firstLine="720"/>
        <w:rPr>
          <w:rFonts w:ascii="Times" w:hAnsi="Times" w:cs="Times New Roman"/>
          <w:color w:val="000000" w:themeColor="text1"/>
          <w:sz w:val="24"/>
          <w:szCs w:val="24"/>
        </w:rPr>
      </w:pPr>
      <w:ins w:id="45" w:author="Curt Storlazzi" w:date="2015-05-12T11:20:00Z">
        <w:r>
          <w:rPr>
            <w:rFonts w:ascii="Times" w:hAnsi="Times" w:cs="Times New Roman"/>
            <w:color w:val="000000" w:themeColor="text1"/>
            <w:sz w:val="24"/>
            <w:szCs w:val="24"/>
          </w:rPr>
          <w:t xml:space="preserve">Because the exposure of corals to </w:t>
        </w:r>
      </w:ins>
      <w:ins w:id="46" w:author="Curt Storlazzi" w:date="2015-05-12T11:22:00Z">
        <w:r>
          <w:rPr>
            <w:rFonts w:ascii="Times" w:hAnsi="Times" w:cs="Times New Roman"/>
            <w:color w:val="000000" w:themeColor="text1"/>
            <w:sz w:val="24"/>
            <w:szCs w:val="24"/>
          </w:rPr>
          <w:t xml:space="preserve">terrestrial </w:t>
        </w:r>
      </w:ins>
      <w:ins w:id="47" w:author="Curt Storlazzi" w:date="2015-05-12T11:20:00Z">
        <w:r>
          <w:rPr>
            <w:rFonts w:ascii="Times" w:hAnsi="Times" w:cs="Times New Roman"/>
            <w:color w:val="000000" w:themeColor="text1"/>
            <w:sz w:val="24"/>
            <w:szCs w:val="24"/>
          </w:rPr>
          <w:t>sediment effects</w:t>
        </w:r>
      </w:ins>
      <w:ins w:id="48" w:author="Curt Storlazzi" w:date="2015-05-12T11:21:00Z">
        <w:r>
          <w:rPr>
            <w:rFonts w:ascii="Times" w:hAnsi="Times" w:cs="Times New Roman"/>
            <w:color w:val="000000" w:themeColor="text1"/>
            <w:sz w:val="24"/>
            <w:szCs w:val="24"/>
          </w:rPr>
          <w:t xml:space="preserve"> are a function of the magnitude of sediment loading and the duration of time the corals are exposed to sediment, our</w:t>
        </w:r>
      </w:ins>
      <w:ins w:id="49" w:author="Curt Storlazzi" w:date="2015-05-11T14:56:00Z">
        <w:r w:rsidR="00D64984">
          <w:rPr>
            <w:rFonts w:ascii="Times" w:hAnsi="Times" w:cs="Times New Roman"/>
            <w:color w:val="000000" w:themeColor="text1"/>
            <w:sz w:val="24"/>
            <w:szCs w:val="24"/>
          </w:rPr>
          <w:t xml:space="preserve"> goal </w:t>
        </w:r>
      </w:ins>
      <w:ins w:id="50" w:author="Curt Storlazzi" w:date="2015-05-12T11:19:00Z">
        <w:r>
          <w:rPr>
            <w:rFonts w:ascii="Times" w:hAnsi="Times" w:cs="Times New Roman"/>
            <w:color w:val="000000" w:themeColor="text1"/>
            <w:sz w:val="24"/>
            <w:szCs w:val="24"/>
          </w:rPr>
          <w:t>wa</w:t>
        </w:r>
      </w:ins>
      <w:ins w:id="51" w:author="Curt Storlazzi" w:date="2015-05-11T14:56:00Z">
        <w:r w:rsidR="00D64984">
          <w:rPr>
            <w:rFonts w:ascii="Times" w:hAnsi="Times" w:cs="Times New Roman"/>
            <w:color w:val="000000" w:themeColor="text1"/>
            <w:sz w:val="24"/>
            <w:szCs w:val="24"/>
          </w:rPr>
          <w:t xml:space="preserve">s to </w:t>
        </w:r>
      </w:ins>
      <w:ins w:id="52" w:author="Curt Storlazzi" w:date="2015-05-11T14:57:00Z">
        <w:r w:rsidR="00D64984">
          <w:rPr>
            <w:rFonts w:ascii="Times" w:hAnsi="Times" w:cs="Times New Roman"/>
            <w:color w:val="000000" w:themeColor="text1"/>
            <w:sz w:val="24"/>
            <w:szCs w:val="24"/>
          </w:rPr>
          <w:t>apply both Eulerian and Lagrangian</w:t>
        </w:r>
      </w:ins>
      <w:ins w:id="53" w:author="Curt Storlazzi" w:date="2015-05-11T14:58:00Z">
        <w:r w:rsidR="00D64984">
          <w:rPr>
            <w:rFonts w:ascii="Times" w:hAnsi="Times" w:cs="Times New Roman"/>
            <w:color w:val="000000" w:themeColor="text1"/>
            <w:sz w:val="24"/>
            <w:szCs w:val="24"/>
          </w:rPr>
          <w:t xml:space="preserve"> methods to understand the controls on, and </w:t>
        </w:r>
      </w:ins>
      <w:ins w:id="54" w:author="Curt Storlazzi" w:date="2015-05-11T14:59:00Z">
        <w:r w:rsidR="00D64984">
          <w:rPr>
            <w:rFonts w:ascii="Times" w:hAnsi="Times" w:cs="Times New Roman"/>
            <w:color w:val="000000" w:themeColor="text1"/>
            <w:sz w:val="24"/>
            <w:szCs w:val="24"/>
          </w:rPr>
          <w:t xml:space="preserve">spatial </w:t>
        </w:r>
      </w:ins>
      <w:ins w:id="55" w:author="Curt Storlazzi" w:date="2015-05-11T14:58:00Z">
        <w:r w:rsidR="00D64984">
          <w:rPr>
            <w:rFonts w:ascii="Times" w:hAnsi="Times" w:cs="Times New Roman"/>
            <w:color w:val="000000" w:themeColor="text1"/>
            <w:sz w:val="24"/>
            <w:szCs w:val="24"/>
          </w:rPr>
          <w:t xml:space="preserve">patterns of, flow in a </w:t>
        </w:r>
      </w:ins>
      <w:ins w:id="56" w:author="Curt Storlazzi" w:date="2015-05-11T14:59:00Z">
        <w:r w:rsidR="00D64984">
          <w:rPr>
            <w:rFonts w:ascii="Times" w:hAnsi="Times" w:cs="Times New Roman"/>
            <w:color w:val="000000" w:themeColor="text1"/>
            <w:sz w:val="24"/>
            <w:szCs w:val="24"/>
          </w:rPr>
          <w:t xml:space="preserve">bathymetrically </w:t>
        </w:r>
      </w:ins>
      <w:ins w:id="57" w:author="Curt Storlazzi" w:date="2015-05-11T14:58:00Z">
        <w:r w:rsidR="00D64984">
          <w:rPr>
            <w:rFonts w:ascii="Times" w:hAnsi="Times" w:cs="Times New Roman"/>
            <w:color w:val="000000" w:themeColor="text1"/>
            <w:sz w:val="24"/>
            <w:szCs w:val="24"/>
          </w:rPr>
          <w:t>complex coral reef-lined embayment.</w:t>
        </w:r>
      </w:ins>
      <w:ins w:id="58" w:author="Curt Storlazzi" w:date="2015-05-11T15:00:00Z">
        <w:r w:rsidR="00AF68FC">
          <w:rPr>
            <w:rFonts w:ascii="Times" w:hAnsi="Times" w:cs="Times New Roman"/>
            <w:color w:val="000000" w:themeColor="text1"/>
            <w:sz w:val="24"/>
            <w:szCs w:val="24"/>
          </w:rPr>
          <w:t xml:space="preserve"> </w:t>
        </w:r>
      </w:ins>
      <w:ins w:id="59" w:author="Curt Storlazzi" w:date="2015-05-11T15:01:00Z">
        <w:r w:rsidR="00AF68FC" w:rsidRPr="00C369F0">
          <w:rPr>
            <w:rFonts w:ascii="Times" w:hAnsi="Times" w:cs="Times New Roman"/>
            <w:color w:val="000000" w:themeColor="text1"/>
            <w:sz w:val="24"/>
            <w:szCs w:val="24"/>
          </w:rPr>
          <w:t xml:space="preserve">This approach </w:t>
        </w:r>
      </w:ins>
      <w:ins w:id="60" w:author="Curt Storlazzi" w:date="2015-05-12T10:10:00Z">
        <w:r w:rsidR="005E523F">
          <w:rPr>
            <w:rFonts w:ascii="Times" w:hAnsi="Times" w:cs="Times New Roman"/>
            <w:color w:val="000000" w:themeColor="text1"/>
            <w:sz w:val="24"/>
            <w:szCs w:val="24"/>
          </w:rPr>
          <w:t xml:space="preserve">provided insight into the controls on and elucidated the </w:t>
        </w:r>
      </w:ins>
      <w:ins w:id="61" w:author="Curt Storlazzi" w:date="2015-05-12T10:09:00Z">
        <w:r w:rsidR="005E523F">
          <w:rPr>
            <w:rFonts w:ascii="Times" w:hAnsi="Times" w:cs="Times New Roman"/>
            <w:color w:val="000000" w:themeColor="text1"/>
            <w:sz w:val="24"/>
            <w:szCs w:val="24"/>
          </w:rPr>
          <w:t>spatial patter</w:t>
        </w:r>
      </w:ins>
      <w:ins w:id="62" w:author="Curt Storlazzi" w:date="2015-05-12T10:10:00Z">
        <w:r w:rsidR="005E523F">
          <w:rPr>
            <w:rFonts w:ascii="Times" w:hAnsi="Times" w:cs="Times New Roman"/>
            <w:color w:val="000000" w:themeColor="text1"/>
            <w:sz w:val="24"/>
            <w:szCs w:val="24"/>
          </w:rPr>
          <w:t>n</w:t>
        </w:r>
      </w:ins>
      <w:ins w:id="63" w:author="Curt Storlazzi" w:date="2015-05-12T10:09:00Z">
        <w:r w:rsidR="005E523F">
          <w:rPr>
            <w:rFonts w:ascii="Times" w:hAnsi="Times" w:cs="Times New Roman"/>
            <w:color w:val="000000" w:themeColor="text1"/>
            <w:sz w:val="24"/>
            <w:szCs w:val="24"/>
          </w:rPr>
          <w:t>s of flow</w:t>
        </w:r>
      </w:ins>
      <w:ins w:id="64" w:author="Curt Storlazzi" w:date="2015-05-11T15:01:00Z">
        <w:r w:rsidR="00AF68FC" w:rsidRPr="00C369F0">
          <w:rPr>
            <w:rFonts w:ascii="Times" w:hAnsi="Times" w:cs="Times New Roman"/>
            <w:color w:val="000000" w:themeColor="text1"/>
            <w:sz w:val="24"/>
            <w:szCs w:val="24"/>
          </w:rPr>
          <w:t xml:space="preserve"> within the context of </w:t>
        </w:r>
      </w:ins>
      <w:ins w:id="65" w:author="Curt Storlazzi" w:date="2015-05-12T10:11:00Z">
        <w:r w:rsidR="005E523F">
          <w:rPr>
            <w:rFonts w:ascii="Times" w:hAnsi="Times" w:cs="Times New Roman"/>
            <w:color w:val="000000" w:themeColor="text1"/>
            <w:sz w:val="24"/>
            <w:szCs w:val="24"/>
          </w:rPr>
          <w:t>variations in</w:t>
        </w:r>
      </w:ins>
      <w:ins w:id="66" w:author="Curt Storlazzi" w:date="2015-05-11T15:01:00Z">
        <w:r w:rsidR="00AF68FC" w:rsidRPr="00C369F0">
          <w:rPr>
            <w:rFonts w:ascii="Times" w:hAnsi="Times" w:cs="Times New Roman"/>
            <w:color w:val="000000" w:themeColor="text1"/>
            <w:sz w:val="24"/>
            <w:szCs w:val="24"/>
          </w:rPr>
          <w:t xml:space="preserve"> forcing </w:t>
        </w:r>
        <w:r w:rsidR="00AF68FC">
          <w:rPr>
            <w:rFonts w:ascii="Times" w:hAnsi="Times" w:cs="Times New Roman"/>
            <w:color w:val="000000" w:themeColor="text1"/>
            <w:sz w:val="24"/>
            <w:szCs w:val="24"/>
          </w:rPr>
          <w:t xml:space="preserve">and made it possible </w:t>
        </w:r>
      </w:ins>
      <w:r w:rsidR="00D279AB" w:rsidRPr="00485FE6">
        <w:rPr>
          <w:rFonts w:ascii="Times" w:hAnsi="Times" w:cs="Times New Roman"/>
          <w:color w:val="000000" w:themeColor="text1"/>
          <w:sz w:val="24"/>
          <w:szCs w:val="24"/>
        </w:rPr>
        <w:t>to calculate spatially distributed water residence time</w:t>
      </w:r>
      <w:ins w:id="67" w:author="Curt Storlazzi" w:date="2015-05-12T11:22:00Z">
        <w:r>
          <w:rPr>
            <w:rFonts w:ascii="Times" w:hAnsi="Times" w:cs="Times New Roman"/>
            <w:color w:val="000000" w:themeColor="text1"/>
            <w:sz w:val="24"/>
            <w:szCs w:val="24"/>
          </w:rPr>
          <w:t>s</w:t>
        </w:r>
      </w:ins>
      <w:r w:rsidR="00D279AB" w:rsidRPr="002E6840">
        <w:rPr>
          <w:rFonts w:ascii="Times" w:hAnsi="Times" w:cs="Times New Roman"/>
          <w:color w:val="000000" w:themeColor="text1"/>
          <w:sz w:val="24"/>
          <w:szCs w:val="24"/>
        </w:rPr>
        <w:t xml:space="preserve"> </w:t>
      </w:r>
      <w:ins w:id="68" w:author="Curt Storlazzi" w:date="2015-05-12T11:23:00Z">
        <w:r>
          <w:rPr>
            <w:rFonts w:ascii="Times" w:hAnsi="Times" w:cs="Times New Roman"/>
            <w:color w:val="000000" w:themeColor="text1"/>
            <w:sz w:val="24"/>
            <w:szCs w:val="24"/>
          </w:rPr>
          <w:t xml:space="preserve">(duration of exposure) </w:t>
        </w:r>
      </w:ins>
      <w:r w:rsidR="00D279AB" w:rsidRPr="002E6840">
        <w:rPr>
          <w:rFonts w:ascii="Times" w:hAnsi="Times" w:cs="Times New Roman"/>
          <w:color w:val="000000" w:themeColor="text1"/>
          <w:sz w:val="24"/>
          <w:szCs w:val="24"/>
        </w:rPr>
        <w:t>under different 'end-member' forcing conditions.</w:t>
      </w:r>
    </w:p>
    <w:p w14:paraId="66414B7C" w14:textId="77777777" w:rsidR="00BF7167" w:rsidRPr="00A91F44" w:rsidRDefault="00BF7167" w:rsidP="00BF7167">
      <w:pPr>
        <w:spacing w:after="0" w:line="480" w:lineRule="auto"/>
        <w:ind w:firstLine="720"/>
        <w:rPr>
          <w:rFonts w:ascii="Times" w:hAnsi="Times" w:cs="Times New Roman"/>
          <w:color w:val="000000" w:themeColor="text1"/>
          <w:sz w:val="24"/>
          <w:szCs w:val="24"/>
        </w:rPr>
      </w:pPr>
    </w:p>
    <w:p w14:paraId="79F33716"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MATERIALS AND METHODS</w:t>
      </w:r>
    </w:p>
    <w:p w14:paraId="71F9BF0B"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2953EBB"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STUDY AREA</w:t>
      </w:r>
    </w:p>
    <w:p w14:paraId="70CA3372" w14:textId="5CFC3252" w:rsidR="000B7548" w:rsidRPr="00B37A6B" w:rsidRDefault="00D279AB" w:rsidP="00BF7167">
      <w:pPr>
        <w:spacing w:after="0" w:line="480" w:lineRule="auto"/>
        <w:ind w:firstLine="720"/>
        <w:rPr>
          <w:rFonts w:ascii="Times" w:hAnsi="Times" w:cs="Times New Roman"/>
          <w:color w:val="000000" w:themeColor="text1"/>
          <w:sz w:val="24"/>
          <w:szCs w:val="24"/>
          <w:rPrChange w:id="69"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Faga'alu Bay, on the island of Tutuila, American Samoa (14.290 S, 170.677 W) is a V-shaped, reef-fringed embayment at the mouth of a small (2.48 </w:t>
      </w:r>
      <w:r w:rsidR="0097269D" w:rsidRPr="00A91F44">
        <w:rPr>
          <w:rFonts w:ascii="Times" w:hAnsi="Times" w:cs="Times New Roman"/>
          <w:color w:val="000000" w:themeColor="text1"/>
          <w:sz w:val="24"/>
          <w:szCs w:val="24"/>
        </w:rPr>
        <w:t>km</w:t>
      </w:r>
      <w:r w:rsidR="0097269D" w:rsidRPr="00A91F44">
        <w:rPr>
          <w:rFonts w:ascii="Times" w:hAnsi="Times" w:cs="Times New Roman"/>
          <w:color w:val="000000" w:themeColor="text1"/>
          <w:sz w:val="24"/>
          <w:szCs w:val="24"/>
          <w:vertAlign w:val="superscript"/>
        </w:rPr>
        <w:t>2</w:t>
      </w:r>
      <w:r w:rsidRPr="00A91F44">
        <w:rPr>
          <w:rFonts w:ascii="Times" w:hAnsi="Times" w:cs="Times New Roman"/>
          <w:color w:val="000000" w:themeColor="text1"/>
          <w:sz w:val="24"/>
          <w:szCs w:val="24"/>
        </w:rPr>
        <w:t xml:space="preserve">), steep-sided watershed (Figure 1). The reef is characterized by a shallow reef flat extending from just off the shore to the reef crest, where it then descends nearly vertically to the deep </w:t>
      </w:r>
      <w:ins w:id="70" w:author="Curt Storlazzi" w:date="2015-05-12T10:12:00Z">
        <w:r w:rsidR="005E523F">
          <w:rPr>
            <w:rFonts w:ascii="Times" w:hAnsi="Times" w:cs="Times New Roman"/>
            <w:color w:val="000000" w:themeColor="text1"/>
            <w:sz w:val="24"/>
            <w:szCs w:val="24"/>
          </w:rPr>
          <w:t xml:space="preserve">(&gt;20 m) </w:t>
        </w:r>
      </w:ins>
      <w:r w:rsidRPr="00B37A6B">
        <w:rPr>
          <w:rFonts w:ascii="Times" w:hAnsi="Times" w:cs="Times New Roman"/>
          <w:color w:val="000000" w:themeColor="text1"/>
          <w:sz w:val="24"/>
          <w:szCs w:val="24"/>
          <w:rPrChange w:id="71" w:author="Curt Storlazzi" w:date="2015-05-11T14:38:00Z">
            <w:rPr>
              <w:rFonts w:ascii="Times New Roman" w:hAnsi="Times New Roman" w:cs="Times New Roman"/>
            </w:rPr>
          </w:rPrChange>
        </w:rPr>
        <w:t xml:space="preserve">waters of Pago Pago Bay. </w:t>
      </w:r>
      <w:del w:id="72" w:author="Curt Storlazzi" w:date="2015-05-12T10:12:00Z">
        <w:r w:rsidRPr="00B37A6B" w:rsidDel="005E523F">
          <w:rPr>
            <w:rFonts w:ascii="Times" w:hAnsi="Times" w:cs="Times New Roman"/>
            <w:color w:val="000000" w:themeColor="text1"/>
            <w:sz w:val="24"/>
            <w:szCs w:val="24"/>
            <w:rPrChange w:id="73" w:author="Curt Storlazzi" w:date="2015-05-11T14:38:00Z">
              <w:rPr>
                <w:rFonts w:ascii="Times New Roman" w:hAnsi="Times New Roman" w:cs="Times New Roman"/>
              </w:rPr>
            </w:rPrChange>
          </w:rPr>
          <w:delText xml:space="preserve">Wave breaking is constrained to the shallow reef crests, the transitions between the steeply-sloping fore reef and the roughly horizontal reef flats.  </w:delText>
        </w:r>
      </w:del>
      <w:r w:rsidRPr="00B37A6B">
        <w:rPr>
          <w:rFonts w:ascii="Times" w:hAnsi="Times" w:cs="Times New Roman"/>
          <w:color w:val="000000" w:themeColor="text1"/>
          <w:sz w:val="24"/>
          <w:szCs w:val="24"/>
          <w:rPrChange w:id="74" w:author="Curt Storlazzi" w:date="2015-05-11T14:38:00Z">
            <w:rPr>
              <w:rFonts w:ascii="Times New Roman" w:hAnsi="Times New Roman" w:cs="Times New Roman"/>
            </w:rPr>
          </w:rPrChange>
        </w:rPr>
        <w:t xml:space="preserve">Near the reef crest, the reef flat is </w:t>
      </w:r>
      <w:ins w:id="75" w:author="Curt Storlazzi" w:date="2015-05-12T10:13:00Z">
        <w:r w:rsidR="007C4C27">
          <w:rPr>
            <w:rFonts w:ascii="Times" w:hAnsi="Times" w:cs="Times New Roman"/>
            <w:color w:val="000000" w:themeColor="text1"/>
            <w:sz w:val="24"/>
            <w:szCs w:val="24"/>
          </w:rPr>
          <w:t xml:space="preserve">primarily </w:t>
        </w:r>
      </w:ins>
      <w:r w:rsidRPr="002E6840">
        <w:rPr>
          <w:rFonts w:ascii="Times" w:hAnsi="Times" w:cs="Times New Roman"/>
          <w:color w:val="000000" w:themeColor="text1"/>
          <w:sz w:val="24"/>
          <w:szCs w:val="24"/>
        </w:rPr>
        <w:t xml:space="preserve">cemented reef pavement, but </w:t>
      </w:r>
      <w:ins w:id="76" w:author="Curt Storlazzi" w:date="2015-05-12T10:13:00Z">
        <w:r w:rsidR="007C4C27">
          <w:rPr>
            <w:rFonts w:ascii="Times" w:hAnsi="Times" w:cs="Times New Roman"/>
            <w:color w:val="000000" w:themeColor="text1"/>
            <w:sz w:val="24"/>
            <w:szCs w:val="24"/>
          </w:rPr>
          <w:t xml:space="preserve">within a few 10s of m transitions into thickets of </w:t>
        </w:r>
      </w:ins>
      <w:ins w:id="77" w:author="Curt Storlazzi" w:date="2015-05-12T10:14:00Z">
        <w:r w:rsidR="007C4C27">
          <w:rPr>
            <w:rFonts w:ascii="Times" w:hAnsi="Times" w:cs="Times New Roman"/>
            <w:color w:val="000000" w:themeColor="text1"/>
            <w:sz w:val="24"/>
            <w:szCs w:val="24"/>
          </w:rPr>
          <w:t xml:space="preserve">primarily </w:t>
        </w:r>
      </w:ins>
      <w:proofErr w:type="spellStart"/>
      <w:ins w:id="78" w:author="Curt Storlazzi" w:date="2015-05-12T10:13:00Z">
        <w:r w:rsidR="007C4C27" w:rsidRPr="007C4C27">
          <w:rPr>
            <w:rFonts w:ascii="Times" w:hAnsi="Times" w:cs="Times New Roman"/>
            <w:i/>
            <w:color w:val="000000" w:themeColor="text1"/>
            <w:sz w:val="24"/>
            <w:szCs w:val="24"/>
            <w:rPrChange w:id="79" w:author="Curt Storlazzi" w:date="2015-05-12T10:14:00Z">
              <w:rPr>
                <w:rFonts w:ascii="Times" w:hAnsi="Times" w:cs="Times New Roman"/>
                <w:color w:val="000000" w:themeColor="text1"/>
                <w:sz w:val="24"/>
                <w:szCs w:val="24"/>
              </w:rPr>
            </w:rPrChange>
          </w:rPr>
          <w:t>Acropora</w:t>
        </w:r>
        <w:proofErr w:type="spellEnd"/>
        <w:r w:rsidR="007C4C27">
          <w:rPr>
            <w:rFonts w:ascii="Times" w:hAnsi="Times" w:cs="Times New Roman"/>
            <w:color w:val="000000" w:themeColor="text1"/>
            <w:sz w:val="24"/>
            <w:szCs w:val="24"/>
          </w:rPr>
          <w:t xml:space="preserve"> </w:t>
        </w:r>
      </w:ins>
      <w:ins w:id="80" w:author="Curt Storlazzi" w:date="2015-05-12T10:14:00Z">
        <w:r w:rsidR="007C4C27" w:rsidRPr="00573E2B">
          <w:rPr>
            <w:rFonts w:ascii="Times" w:hAnsi="Times" w:cs="Times New Roman"/>
            <w:i/>
            <w:color w:val="000000" w:themeColor="text1"/>
            <w:sz w:val="24"/>
            <w:szCs w:val="24"/>
            <w:rPrChange w:id="81" w:author="Curt Storlazzi" w:date="2015-05-12T10:26:00Z">
              <w:rPr>
                <w:rFonts w:ascii="Times" w:hAnsi="Times" w:cs="Times New Roman"/>
                <w:color w:val="000000" w:themeColor="text1"/>
                <w:sz w:val="24"/>
                <w:szCs w:val="24"/>
              </w:rPr>
            </w:rPrChange>
          </w:rPr>
          <w:t>spp.</w:t>
        </w:r>
        <w:r w:rsidR="007C4C27">
          <w:rPr>
            <w:rFonts w:ascii="Times" w:hAnsi="Times" w:cs="Times New Roman"/>
            <w:color w:val="000000" w:themeColor="text1"/>
            <w:sz w:val="24"/>
            <w:szCs w:val="24"/>
          </w:rPr>
          <w:t xml:space="preserve">; </w:t>
        </w:r>
      </w:ins>
      <w:del w:id="82" w:author="Curt Storlazzi" w:date="2015-05-12T10:14:00Z">
        <w:r w:rsidRPr="00B37A6B" w:rsidDel="007C4C27">
          <w:rPr>
            <w:rFonts w:ascii="Times" w:hAnsi="Times" w:cs="Times New Roman"/>
            <w:color w:val="000000" w:themeColor="text1"/>
            <w:sz w:val="24"/>
            <w:szCs w:val="24"/>
            <w:rPrChange w:id="83" w:author="Curt Storlazzi" w:date="2015-05-11T14:38:00Z">
              <w:rPr>
                <w:rFonts w:ascii="Times New Roman" w:hAnsi="Times New Roman" w:cs="Times New Roman"/>
              </w:rPr>
            </w:rPrChange>
          </w:rPr>
          <w:delText>near the</w:delText>
        </w:r>
      </w:del>
      <w:ins w:id="84" w:author="Curt Storlazzi" w:date="2015-05-12T10:14:00Z">
        <w:r w:rsidR="007C4C27">
          <w:rPr>
            <w:rFonts w:ascii="Times" w:hAnsi="Times" w:cs="Times New Roman"/>
            <w:color w:val="000000" w:themeColor="text1"/>
            <w:sz w:val="24"/>
            <w:szCs w:val="24"/>
          </w:rPr>
          <w:t>closer to</w:t>
        </w:r>
      </w:ins>
      <w:r w:rsidRPr="00B37A6B">
        <w:rPr>
          <w:rFonts w:ascii="Times" w:hAnsi="Times" w:cs="Times New Roman"/>
          <w:color w:val="000000" w:themeColor="text1"/>
          <w:sz w:val="24"/>
          <w:szCs w:val="24"/>
          <w:rPrChange w:id="85" w:author="Curt Storlazzi" w:date="2015-05-11T14:38:00Z">
            <w:rPr>
              <w:rFonts w:ascii="Times New Roman" w:hAnsi="Times New Roman" w:cs="Times New Roman"/>
            </w:rPr>
          </w:rPrChange>
        </w:rPr>
        <w:t xml:space="preserve"> shore in the southern backreef there are areas of deeper (1-5</w:t>
      </w:r>
      <w:ins w:id="86" w:author="Curt Storlazzi" w:date="2015-05-12T10:15:00Z">
        <w:r w:rsidR="007C4C27">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87" w:author="Curt Storlazzi" w:date="2015-05-11T14:38:00Z">
            <w:rPr>
              <w:rFonts w:ascii="Times New Roman" w:hAnsi="Times New Roman" w:cs="Times New Roman"/>
            </w:rPr>
          </w:rPrChange>
        </w:rPr>
        <w:t xml:space="preserve">m) </w:t>
      </w:r>
      <w:ins w:id="88" w:author="Curt Storlazzi" w:date="2015-05-12T10:15:00Z">
        <w:r w:rsidR="007C4C27">
          <w:rPr>
            <w:rFonts w:ascii="Times" w:hAnsi="Times" w:cs="Times New Roman"/>
            <w:color w:val="000000" w:themeColor="text1"/>
            <w:sz w:val="24"/>
            <w:szCs w:val="24"/>
          </w:rPr>
          <w:t xml:space="preserve">sediment-floored </w:t>
        </w:r>
      </w:ins>
      <w:r w:rsidRPr="00B37A6B">
        <w:rPr>
          <w:rFonts w:ascii="Times" w:hAnsi="Times" w:cs="Times New Roman"/>
          <w:color w:val="000000" w:themeColor="text1"/>
          <w:sz w:val="24"/>
          <w:szCs w:val="24"/>
          <w:rPrChange w:id="89" w:author="Curt Storlazzi" w:date="2015-05-11T14:38:00Z">
            <w:rPr>
              <w:rFonts w:ascii="Times New Roman" w:hAnsi="Times New Roman" w:cs="Times New Roman"/>
            </w:rPr>
          </w:rPrChange>
        </w:rPr>
        <w:t>pools</w:t>
      </w:r>
      <w:ins w:id="90" w:author="Curt Storlazzi" w:date="2015-05-12T10:15:00Z">
        <w:r w:rsidR="007C4C27">
          <w:rPr>
            <w:rFonts w:ascii="Times" w:hAnsi="Times" w:cs="Times New Roman"/>
            <w:color w:val="000000" w:themeColor="text1"/>
            <w:sz w:val="24"/>
            <w:szCs w:val="24"/>
          </w:rPr>
          <w:t xml:space="preserve"> with coral </w:t>
        </w:r>
        <w:proofErr w:type="spellStart"/>
        <w:r w:rsidR="007C4C27">
          <w:rPr>
            <w:rFonts w:ascii="Times" w:hAnsi="Times" w:cs="Times New Roman"/>
            <w:color w:val="000000" w:themeColor="text1"/>
            <w:sz w:val="24"/>
            <w:szCs w:val="24"/>
          </w:rPr>
          <w:t>bommies</w:t>
        </w:r>
      </w:ins>
      <w:proofErr w:type="spellEnd"/>
      <w:r w:rsidRPr="00B37A6B">
        <w:rPr>
          <w:rFonts w:ascii="Times" w:hAnsi="Times" w:cs="Times New Roman"/>
          <w:color w:val="000000" w:themeColor="text1"/>
          <w:sz w:val="24"/>
          <w:szCs w:val="24"/>
          <w:rPrChange w:id="91" w:author="Curt Storlazzi" w:date="2015-05-11T14:38:00Z">
            <w:rPr>
              <w:rFonts w:ascii="Times New Roman" w:hAnsi="Times New Roman" w:cs="Times New Roman"/>
            </w:rPr>
          </w:rPrChange>
        </w:rPr>
        <w:t>. An anthropogenically altered, vertical-walled, 5-15 m deep paleo-stream channel (</w:t>
      </w:r>
      <w:ins w:id="92"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93" w:author="Curt Storlazzi" w:date="2015-05-11T14:38:00Z">
            <w:rPr>
              <w:rFonts w:ascii="Times New Roman" w:hAnsi="Times New Roman" w:cs="Times New Roman"/>
            </w:rPr>
          </w:rPrChange>
        </w:rPr>
        <w:t>ava</w:t>
      </w:r>
      <w:ins w:id="94"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95" w:author="Curt Storlazzi" w:date="2015-05-11T14:38:00Z">
            <w:rPr>
              <w:rFonts w:ascii="Times New Roman" w:hAnsi="Times New Roman" w:cs="Times New Roman"/>
            </w:rPr>
          </w:rPrChange>
        </w:rPr>
        <w:t>) extends from the mouth of Faga'alu Stream eastward to Pago Pago Bay; this ava channel divides the reef into a larger southern and a smaller northern section. NOAA</w:t>
      </w:r>
      <w:ins w:id="96" w:author="Curt Storlazzi" w:date="2015-05-12T10:49:00Z">
        <w:r w:rsidR="00D634CC">
          <w:rPr>
            <w:rFonts w:ascii="Times" w:hAnsi="Times" w:cs="Times New Roman"/>
            <w:color w:val="000000" w:themeColor="text1"/>
            <w:sz w:val="24"/>
            <w:szCs w:val="24"/>
          </w:rPr>
          <w:t xml:space="preserve">’s </w:t>
        </w:r>
      </w:ins>
      <w:ins w:id="97" w:author="Curt Storlazzi" w:date="2015-05-12T10:48:00Z">
        <w:r w:rsidR="00D634CC">
          <w:rPr>
            <w:rFonts w:ascii="Times" w:hAnsi="Times" w:cs="Times New Roman"/>
            <w:color w:val="000000" w:themeColor="text1"/>
            <w:sz w:val="24"/>
            <w:szCs w:val="24"/>
          </w:rPr>
          <w:t xml:space="preserve">National Centers for Coastal and Ocean Science (2005) </w:t>
        </w:r>
      </w:ins>
      <w:del w:id="98" w:author="Curt Storlazzi" w:date="2015-05-12T10:48:00Z">
        <w:r w:rsidRPr="00B37A6B" w:rsidDel="00D634CC">
          <w:rPr>
            <w:rFonts w:ascii="Times" w:hAnsi="Times" w:cs="Times New Roman"/>
            <w:color w:val="000000" w:themeColor="text1"/>
            <w:sz w:val="24"/>
            <w:szCs w:val="24"/>
            <w:rPrChange w:id="99"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00" w:author="Curt Storlazzi" w:date="2015-05-11T14:38:00Z">
            <w:rPr>
              <w:rFonts w:ascii="Times New Roman" w:hAnsi="Times New Roman" w:cs="Times New Roman"/>
            </w:rPr>
          </w:rPrChange>
        </w:rPr>
        <w:t xml:space="preserve">surveys </w:t>
      </w:r>
      <w:del w:id="101" w:author="Curt Storlazzi" w:date="2015-05-12T10:18:00Z">
        <w:r w:rsidRPr="00B37A6B" w:rsidDel="00B479A9">
          <w:rPr>
            <w:rFonts w:ascii="Times" w:hAnsi="Times" w:cs="Times New Roman"/>
            <w:color w:val="000000" w:themeColor="text1"/>
            <w:sz w:val="24"/>
            <w:szCs w:val="24"/>
            <w:rPrChange w:id="102" w:author="Curt Storlazzi" w:date="2015-05-11T14:38:00Z">
              <w:rPr>
                <w:rFonts w:ascii="Times New Roman" w:hAnsi="Times New Roman" w:cs="Times New Roman"/>
              </w:rPr>
            </w:rPrChange>
          </w:rPr>
          <w:delText>in 2013 found</w:delText>
        </w:r>
      </w:del>
      <w:del w:id="103" w:author="Curt Storlazzi" w:date="2015-05-12T10:49:00Z">
        <w:r w:rsidRPr="00B37A6B" w:rsidDel="00D634CC">
          <w:rPr>
            <w:rFonts w:ascii="Times" w:hAnsi="Times" w:cs="Times New Roman"/>
            <w:color w:val="000000" w:themeColor="text1"/>
            <w:sz w:val="24"/>
            <w:szCs w:val="24"/>
            <w:rPrChange w:id="104" w:author="Curt Storlazzi" w:date="2015-05-11T14:38:00Z">
              <w:rPr>
                <w:rFonts w:ascii="Times New Roman" w:hAnsi="Times New Roman" w:cs="Times New Roman"/>
              </w:rPr>
            </w:rPrChange>
          </w:rPr>
          <w:delText xml:space="preserve"> </w:delText>
        </w:r>
      </w:del>
      <w:ins w:id="105" w:author="Curt Storlazzi" w:date="2015-05-12T10:18:00Z">
        <w:r w:rsidR="00B479A9">
          <w:rPr>
            <w:rFonts w:ascii="Times" w:hAnsi="Times" w:cs="Times New Roman"/>
            <w:color w:val="000000" w:themeColor="text1"/>
            <w:sz w:val="24"/>
            <w:szCs w:val="24"/>
          </w:rPr>
          <w:t xml:space="preserve">describe </w:t>
        </w:r>
      </w:ins>
      <w:r w:rsidRPr="00B37A6B">
        <w:rPr>
          <w:rFonts w:ascii="Times" w:hAnsi="Times" w:cs="Times New Roman"/>
          <w:color w:val="000000" w:themeColor="text1"/>
          <w:sz w:val="24"/>
          <w:szCs w:val="24"/>
          <w:rPrChange w:id="106" w:author="Curt Storlazzi" w:date="2015-05-11T14:38:00Z">
            <w:rPr>
              <w:rFonts w:ascii="Times New Roman" w:hAnsi="Times New Roman" w:cs="Times New Roman"/>
            </w:rPr>
          </w:rPrChange>
        </w:rPr>
        <w:t xml:space="preserve">coral coverage varies from </w:t>
      </w:r>
      <w:del w:id="107" w:author="Curt Storlazzi" w:date="2015-05-12T10:16:00Z">
        <w:r w:rsidRPr="00B37A6B" w:rsidDel="007C4C27">
          <w:rPr>
            <w:rFonts w:ascii="Times" w:hAnsi="Times" w:cs="Times New Roman"/>
            <w:color w:val="000000" w:themeColor="text1"/>
            <w:sz w:val="24"/>
            <w:szCs w:val="24"/>
            <w:rPrChange w:id="108" w:author="Curt Storlazzi" w:date="2015-05-11T14:38:00Z">
              <w:rPr>
                <w:rFonts w:ascii="Times New Roman" w:hAnsi="Times New Roman" w:cs="Times New Roman"/>
              </w:rPr>
            </w:rPrChange>
          </w:rPr>
          <w:delText>&lt;</w:delText>
        </w:r>
      </w:del>
      <w:ins w:id="109" w:author="Curt Storlazzi" w:date="2015-05-12T10:16:00Z">
        <w:r w:rsidR="007C4C27">
          <w:rPr>
            <w:rFonts w:ascii="Times" w:hAnsi="Times" w:cs="Times New Roman"/>
            <w:color w:val="000000" w:themeColor="text1"/>
            <w:sz w:val="24"/>
            <w:szCs w:val="24"/>
          </w:rPr>
          <w:t xml:space="preserve">less than </w:t>
        </w:r>
      </w:ins>
      <w:r w:rsidRPr="00B37A6B">
        <w:rPr>
          <w:rFonts w:ascii="Times" w:hAnsi="Times" w:cs="Times New Roman"/>
          <w:color w:val="000000" w:themeColor="text1"/>
          <w:sz w:val="24"/>
          <w:szCs w:val="24"/>
          <w:rPrChange w:id="110" w:author="Curt Storlazzi" w:date="2015-05-11T14:38:00Z">
            <w:rPr>
              <w:rFonts w:ascii="Times New Roman" w:hAnsi="Times New Roman" w:cs="Times New Roman"/>
            </w:rPr>
          </w:rPrChange>
        </w:rPr>
        <w:t xml:space="preserve">10% on the degraded northern reef, to </w:t>
      </w:r>
      <w:del w:id="111" w:author="Curt Storlazzi" w:date="2015-05-12T10:16:00Z">
        <w:r w:rsidRPr="00B37A6B" w:rsidDel="007C4C27">
          <w:rPr>
            <w:rFonts w:ascii="Times" w:hAnsi="Times" w:cs="Times New Roman"/>
            <w:color w:val="000000" w:themeColor="text1"/>
            <w:sz w:val="24"/>
            <w:szCs w:val="24"/>
            <w:rPrChange w:id="112" w:author="Curt Storlazzi" w:date="2015-05-11T14:38:00Z">
              <w:rPr>
                <w:rFonts w:ascii="Times New Roman" w:hAnsi="Times New Roman" w:cs="Times New Roman"/>
              </w:rPr>
            </w:rPrChange>
          </w:rPr>
          <w:delText>&gt;</w:delText>
        </w:r>
      </w:del>
      <w:ins w:id="113" w:author="Curt Storlazzi" w:date="2015-05-12T10:16:00Z">
        <w:r w:rsidR="007C4C27">
          <w:rPr>
            <w:rFonts w:ascii="Times" w:hAnsi="Times" w:cs="Times New Roman"/>
            <w:color w:val="000000" w:themeColor="text1"/>
            <w:sz w:val="24"/>
            <w:szCs w:val="24"/>
          </w:rPr>
          <w:t xml:space="preserve">more than </w:t>
        </w:r>
      </w:ins>
      <w:r w:rsidRPr="00B37A6B">
        <w:rPr>
          <w:rFonts w:ascii="Times" w:hAnsi="Times" w:cs="Times New Roman"/>
          <w:color w:val="000000" w:themeColor="text1"/>
          <w:sz w:val="24"/>
          <w:szCs w:val="24"/>
          <w:rPrChange w:id="114" w:author="Curt Storlazzi" w:date="2015-05-11T14:38:00Z">
            <w:rPr>
              <w:rFonts w:ascii="Times New Roman" w:hAnsi="Times New Roman" w:cs="Times New Roman"/>
            </w:rPr>
          </w:rPrChange>
        </w:rPr>
        <w:t>50% on the more intact southern reef</w:t>
      </w:r>
      <w:del w:id="115" w:author="Curt Storlazzi" w:date="2015-05-12T10:18:00Z">
        <w:r w:rsidRPr="00B37A6B" w:rsidDel="00B479A9">
          <w:rPr>
            <w:rFonts w:ascii="Times" w:hAnsi="Times" w:cs="Times New Roman"/>
            <w:color w:val="000000" w:themeColor="text1"/>
            <w:sz w:val="24"/>
            <w:szCs w:val="24"/>
            <w:rPrChange w:id="116" w:author="Curt Storlazzi" w:date="2015-05-11T14:38:00Z">
              <w:rPr>
                <w:rFonts w:ascii="Times New Roman" w:hAnsi="Times New Roman" w:cs="Times New Roman"/>
              </w:rPr>
            </w:rPrChange>
          </w:rPr>
          <w:delText xml:space="preserve"> (Vargas-Angel, unpublished)</w:delText>
        </w:r>
      </w:del>
      <w:r w:rsidRPr="00B37A6B">
        <w:rPr>
          <w:rFonts w:ascii="Times" w:hAnsi="Times" w:cs="Times New Roman"/>
          <w:color w:val="000000" w:themeColor="text1"/>
          <w:sz w:val="24"/>
          <w:szCs w:val="24"/>
          <w:rPrChange w:id="117" w:author="Curt Storlazzi" w:date="2015-05-11T14:38:00Z">
            <w:rPr>
              <w:rFonts w:ascii="Times New Roman" w:hAnsi="Times New Roman" w:cs="Times New Roman"/>
            </w:rPr>
          </w:rPrChange>
        </w:rPr>
        <w:t xml:space="preserve">. </w:t>
      </w:r>
    </w:p>
    <w:p w14:paraId="18249487" w14:textId="68DA1526" w:rsidR="000B7548" w:rsidRPr="00B37A6B" w:rsidRDefault="00D279AB" w:rsidP="00BF7167">
      <w:pPr>
        <w:spacing w:after="0" w:line="480" w:lineRule="auto"/>
        <w:ind w:firstLine="720"/>
        <w:rPr>
          <w:rFonts w:ascii="Times" w:hAnsi="Times" w:cs="Times New Roman"/>
          <w:color w:val="000000" w:themeColor="text1"/>
          <w:sz w:val="24"/>
          <w:szCs w:val="24"/>
          <w:rPrChange w:id="11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19" w:author="Curt Storlazzi" w:date="2015-05-11T14:38:00Z">
            <w:rPr>
              <w:rFonts w:ascii="Times New Roman" w:hAnsi="Times New Roman" w:cs="Times New Roman"/>
            </w:rPr>
          </w:rPrChange>
        </w:rPr>
        <w:t xml:space="preserve">Faga'alu Bay is situated on the western side of Pago Pago </w:t>
      </w:r>
      <w:r w:rsidR="001C6701" w:rsidRPr="00B37A6B">
        <w:rPr>
          <w:rFonts w:ascii="Times" w:hAnsi="Times" w:cs="Times New Roman"/>
          <w:color w:val="000000" w:themeColor="text1"/>
          <w:sz w:val="24"/>
          <w:szCs w:val="24"/>
          <w:rPrChange w:id="120" w:author="Curt Storlazzi" w:date="2015-05-11T14:38:00Z">
            <w:rPr>
              <w:rFonts w:ascii="Times New Roman" w:hAnsi="Times New Roman" w:cs="Times New Roman"/>
            </w:rPr>
          </w:rPrChange>
        </w:rPr>
        <w:t>Bay</w:t>
      </w:r>
      <w:r w:rsidRPr="00B37A6B">
        <w:rPr>
          <w:rFonts w:ascii="Times" w:hAnsi="Times" w:cs="Times New Roman"/>
          <w:color w:val="000000" w:themeColor="text1"/>
          <w:sz w:val="24"/>
          <w:szCs w:val="24"/>
          <w:rPrChange w:id="121" w:author="Curt Storlazzi" w:date="2015-05-11T14:38:00Z">
            <w:rPr>
              <w:rFonts w:ascii="Times New Roman" w:hAnsi="Times New Roman" w:cs="Times New Roman"/>
            </w:rPr>
          </w:rPrChange>
        </w:rPr>
        <w:t xml:space="preserve"> where the surrounding high topography blocks wet-season northerly winds from October-April, but the </w:t>
      </w:r>
      <w:r w:rsidR="001C6701" w:rsidRPr="00B37A6B">
        <w:rPr>
          <w:rFonts w:ascii="Times" w:hAnsi="Times" w:cs="Times New Roman"/>
          <w:color w:val="000000" w:themeColor="text1"/>
          <w:sz w:val="24"/>
          <w:szCs w:val="24"/>
          <w:rPrChange w:id="122" w:author="Curt Storlazzi" w:date="2015-05-11T14:38:00Z">
            <w:rPr>
              <w:rFonts w:ascii="Times New Roman" w:hAnsi="Times New Roman" w:cs="Times New Roman"/>
            </w:rPr>
          </w:rPrChange>
        </w:rPr>
        <w:t>B</w:t>
      </w:r>
      <w:r w:rsidRPr="00B37A6B">
        <w:rPr>
          <w:rFonts w:ascii="Times" w:hAnsi="Times" w:cs="Times New Roman"/>
          <w:color w:val="000000" w:themeColor="text1"/>
          <w:sz w:val="24"/>
          <w:szCs w:val="24"/>
          <w:rPrChange w:id="123" w:author="Curt Storlazzi" w:date="2015-05-11T14:38:00Z">
            <w:rPr>
              <w:rFonts w:ascii="Times New Roman" w:hAnsi="Times New Roman" w:cs="Times New Roman"/>
            </w:rPr>
          </w:rPrChange>
        </w:rPr>
        <w:t>ay is exposed to dry-season southeasterly tradewinds and accompanying short-period wind waves during May-September</w:t>
      </w:r>
      <w:ins w:id="124" w:author="Curt Storlazzi" w:date="2015-05-12T10:20:00Z">
        <w:r w:rsidR="00B479A9">
          <w:rPr>
            <w:rFonts w:ascii="Times" w:hAnsi="Times" w:cs="Times New Roman"/>
            <w:color w:val="000000" w:themeColor="text1"/>
            <w:sz w:val="24"/>
            <w:szCs w:val="24"/>
          </w:rPr>
          <w:t xml:space="preserve"> (REF)</w:t>
        </w:r>
      </w:ins>
      <w:r w:rsidRPr="00B37A6B">
        <w:rPr>
          <w:rFonts w:ascii="Times" w:hAnsi="Times" w:cs="Times New Roman"/>
          <w:color w:val="000000" w:themeColor="text1"/>
          <w:sz w:val="24"/>
          <w:szCs w:val="24"/>
          <w:rPrChange w:id="125" w:author="Curt Storlazzi" w:date="2015-05-11T14:38:00Z">
            <w:rPr>
              <w:rFonts w:ascii="Times New Roman" w:hAnsi="Times New Roman" w:cs="Times New Roman"/>
            </w:rPr>
          </w:rPrChange>
        </w:rPr>
        <w:t xml:space="preserve">. Faga'alu Bay is characterized by a semi-diurnal, microtidal regime where parts of the shallow reef crest and reef flat are </w:t>
      </w:r>
      <w:r w:rsidRPr="00B37A6B">
        <w:rPr>
          <w:rFonts w:ascii="Times" w:hAnsi="Times" w:cs="Times New Roman"/>
          <w:color w:val="000000" w:themeColor="text1"/>
          <w:sz w:val="24"/>
          <w:szCs w:val="24"/>
          <w:rPrChange w:id="126" w:author="Curt Storlazzi" w:date="2015-05-11T14:38:00Z">
            <w:rPr>
              <w:rFonts w:ascii="Times New Roman" w:hAnsi="Times New Roman" w:cs="Times New Roman"/>
            </w:rPr>
          </w:rPrChange>
        </w:rPr>
        <w:lastRenderedPageBreak/>
        <w:t>exposed at extreme low tides (&lt;0 m MSL</w:t>
      </w:r>
      <w:ins w:id="127" w:author="Curt Storlazzi" w:date="2015-05-12T10:37:00Z">
        <w:r w:rsidR="00436D48">
          <w:rPr>
            <w:rFonts w:ascii="Times" w:hAnsi="Times" w:cs="Times New Roman"/>
            <w:color w:val="000000" w:themeColor="text1"/>
            <w:sz w:val="24"/>
            <w:szCs w:val="24"/>
          </w:rPr>
          <w:t>; REF</w:t>
        </w:r>
      </w:ins>
      <w:r w:rsidRPr="00B37A6B">
        <w:rPr>
          <w:rFonts w:ascii="Times" w:hAnsi="Times" w:cs="Times New Roman"/>
          <w:color w:val="000000" w:themeColor="text1"/>
          <w:sz w:val="24"/>
          <w:szCs w:val="24"/>
          <w:rPrChange w:id="128" w:author="Curt Storlazzi" w:date="2015-05-11T14:38:00Z">
            <w:rPr>
              <w:rFonts w:ascii="Times New Roman" w:hAnsi="Times New Roman" w:cs="Times New Roman"/>
            </w:rPr>
          </w:rPrChange>
        </w:rPr>
        <w:t xml:space="preserve">). </w:t>
      </w:r>
      <w:del w:id="129" w:author="Curt Storlazzi" w:date="2015-05-12T10:20:00Z">
        <w:r w:rsidRPr="00B37A6B" w:rsidDel="00B479A9">
          <w:rPr>
            <w:rFonts w:ascii="Times" w:hAnsi="Times" w:cs="Times New Roman"/>
            <w:color w:val="000000" w:themeColor="text1"/>
            <w:sz w:val="24"/>
            <w:szCs w:val="24"/>
            <w:rPrChange w:id="130" w:author="Curt Storlazzi" w:date="2015-05-11T14:38:00Z">
              <w:rPr>
                <w:rFonts w:ascii="Times New Roman" w:hAnsi="Times New Roman" w:cs="Times New Roman"/>
              </w:rPr>
            </w:rPrChange>
          </w:rPr>
          <w:delText xml:space="preserve">Given that the reef crest is exposed at low tide, cross-reef transfer of wave energy and water flow is strongly dependent on the tidal stage and wave setup. </w:delText>
        </w:r>
      </w:del>
      <w:r w:rsidRPr="00B37A6B">
        <w:rPr>
          <w:rFonts w:ascii="Times" w:hAnsi="Times" w:cs="Times New Roman"/>
          <w:color w:val="000000" w:themeColor="text1"/>
          <w:sz w:val="24"/>
          <w:szCs w:val="24"/>
          <w:rPrChange w:id="131" w:author="Curt Storlazzi" w:date="2015-05-11T14:38:00Z">
            <w:rPr>
              <w:rFonts w:ascii="Times New Roman" w:hAnsi="Times New Roman" w:cs="Times New Roman"/>
            </w:rPr>
          </w:rPrChange>
        </w:rPr>
        <w:t xml:space="preserve">Faga'alu </w:t>
      </w:r>
      <w:r w:rsidR="001C6701" w:rsidRPr="00B37A6B">
        <w:rPr>
          <w:rFonts w:ascii="Times" w:hAnsi="Times" w:cs="Times New Roman"/>
          <w:color w:val="000000" w:themeColor="text1"/>
          <w:sz w:val="24"/>
          <w:szCs w:val="24"/>
          <w:rPrChange w:id="132" w:author="Curt Storlazzi" w:date="2015-05-11T14:38:00Z">
            <w:rPr>
              <w:rFonts w:ascii="Times New Roman" w:hAnsi="Times New Roman" w:cs="Times New Roman"/>
            </w:rPr>
          </w:rPrChange>
        </w:rPr>
        <w:t xml:space="preserve">Bay </w:t>
      </w:r>
      <w:r w:rsidRPr="00B37A6B">
        <w:rPr>
          <w:rFonts w:ascii="Times" w:hAnsi="Times" w:cs="Times New Roman"/>
          <w:color w:val="000000" w:themeColor="text1"/>
          <w:sz w:val="24"/>
          <w:szCs w:val="24"/>
          <w:rPrChange w:id="133" w:author="Curt Storlazzi" w:date="2015-05-11T14:38:00Z">
            <w:rPr>
              <w:rFonts w:ascii="Times New Roman" w:hAnsi="Times New Roman" w:cs="Times New Roman"/>
            </w:rPr>
          </w:rPrChange>
        </w:rPr>
        <w:t>is only open to a narrow window (south-southeast) of swell directions, and swells approaching from a southerly angle must refract to the west, reducing their energy. Offshore significant wave heights (</w:t>
      </w:r>
      <w:r w:rsidRPr="00B479A9">
        <w:rPr>
          <w:rFonts w:ascii="Times" w:hAnsi="Times" w:cs="Times New Roman"/>
          <w:i/>
          <w:color w:val="000000" w:themeColor="text1"/>
          <w:sz w:val="24"/>
          <w:szCs w:val="24"/>
          <w:rPrChange w:id="134" w:author="Curt Storlazzi" w:date="2015-05-12T10:20:00Z">
            <w:rPr>
              <w:rFonts w:ascii="Times New Roman" w:hAnsi="Times New Roman" w:cs="Times New Roman"/>
            </w:rPr>
          </w:rPrChange>
        </w:rPr>
        <w:t>H</w:t>
      </w:r>
      <w:r w:rsidRPr="00B479A9">
        <w:rPr>
          <w:rFonts w:ascii="Times" w:hAnsi="Times" w:cs="Times New Roman"/>
          <w:i/>
          <w:color w:val="000000" w:themeColor="text1"/>
          <w:sz w:val="24"/>
          <w:szCs w:val="24"/>
          <w:vertAlign w:val="subscript"/>
          <w:rPrChange w:id="135" w:author="Curt Storlazzi" w:date="2015-05-12T10:20:00Z">
            <w:rPr>
              <w:rFonts w:ascii="Times New Roman" w:hAnsi="Times New Roman" w:cs="Times New Roman"/>
            </w:rPr>
          </w:rPrChange>
        </w:rPr>
        <w:t>s</w:t>
      </w:r>
      <w:r w:rsidRPr="00B37A6B">
        <w:rPr>
          <w:rFonts w:ascii="Times" w:hAnsi="Times" w:cs="Times New Roman"/>
          <w:color w:val="000000" w:themeColor="text1"/>
          <w:sz w:val="24"/>
          <w:szCs w:val="24"/>
          <w:rPrChange w:id="136" w:author="Curt Storlazzi" w:date="2015-05-11T14:38:00Z">
            <w:rPr>
              <w:rFonts w:ascii="Times New Roman" w:hAnsi="Times New Roman" w:cs="Times New Roman"/>
            </w:rPr>
          </w:rPrChange>
        </w:rPr>
        <w:t>) from southerly and southeasterly directions are generally less than 2.5 m and rarely exceed 3.0 m. Peak wave periods (</w:t>
      </w:r>
      <w:r w:rsidRPr="00B479A9">
        <w:rPr>
          <w:rFonts w:ascii="Times" w:hAnsi="Times" w:cs="Times New Roman"/>
          <w:i/>
          <w:color w:val="000000" w:themeColor="text1"/>
          <w:sz w:val="24"/>
          <w:szCs w:val="24"/>
          <w:rPrChange w:id="137" w:author="Curt Storlazzi" w:date="2015-05-12T10:20:00Z">
            <w:rPr>
              <w:rFonts w:ascii="Times New Roman" w:hAnsi="Times New Roman" w:cs="Times New Roman"/>
            </w:rPr>
          </w:rPrChange>
        </w:rPr>
        <w:t>T</w:t>
      </w:r>
      <w:r w:rsidRPr="00B479A9">
        <w:rPr>
          <w:rFonts w:ascii="Times" w:hAnsi="Times" w:cs="Times New Roman"/>
          <w:i/>
          <w:color w:val="000000" w:themeColor="text1"/>
          <w:sz w:val="24"/>
          <w:szCs w:val="24"/>
          <w:vertAlign w:val="subscript"/>
          <w:rPrChange w:id="138" w:author="Curt Storlazzi" w:date="2015-05-12T10:20:00Z">
            <w:rPr>
              <w:rFonts w:ascii="Times New Roman" w:hAnsi="Times New Roman" w:cs="Times New Roman"/>
            </w:rPr>
          </w:rPrChange>
        </w:rPr>
        <w:t>p</w:t>
      </w:r>
      <w:r w:rsidRPr="00B37A6B">
        <w:rPr>
          <w:rFonts w:ascii="Times" w:hAnsi="Times" w:cs="Times New Roman"/>
          <w:color w:val="000000" w:themeColor="text1"/>
          <w:sz w:val="24"/>
          <w:szCs w:val="24"/>
          <w:rPrChange w:id="139" w:author="Curt Storlazzi" w:date="2015-05-11T14:38:00Z">
            <w:rPr>
              <w:rFonts w:ascii="Times New Roman" w:hAnsi="Times New Roman" w:cs="Times New Roman"/>
            </w:rPr>
          </w:rPrChange>
        </w:rPr>
        <w:t>) are generally about 9 s or less, rarely exceed 13 s</w:t>
      </w:r>
      <w:r w:rsidR="001C6701" w:rsidRPr="00B37A6B">
        <w:rPr>
          <w:rFonts w:ascii="Times" w:hAnsi="Times" w:cs="Times New Roman"/>
          <w:color w:val="000000" w:themeColor="text1"/>
          <w:sz w:val="24"/>
          <w:szCs w:val="24"/>
          <w:rPrChange w:id="140"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141" w:author="Curt Storlazzi" w:date="2015-05-11T14:38:00Z">
            <w:rPr>
              <w:rFonts w:ascii="Times New Roman" w:hAnsi="Times New Roman" w:cs="Times New Roman"/>
            </w:rPr>
          </w:rPrChange>
        </w:rPr>
        <w:t xml:space="preserve"> but occasionally reach 25 s during austral winter storms (Thompson and Demirbilek, 2002). During 2013, </w:t>
      </w:r>
      <w:del w:id="142" w:author="Curt Storlazzi" w:date="2015-05-12T10:20:00Z">
        <w:r w:rsidRPr="00B37A6B" w:rsidDel="00B479A9">
          <w:rPr>
            <w:rFonts w:ascii="Times" w:hAnsi="Times" w:cs="Times New Roman"/>
            <w:color w:val="000000" w:themeColor="text1"/>
            <w:sz w:val="24"/>
            <w:szCs w:val="24"/>
            <w:rPrChange w:id="143"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144" w:author="Curt Storlazzi" w:date="2015-05-11T14:38:00Z">
            <w:rPr>
              <w:rFonts w:ascii="Times New Roman" w:hAnsi="Times New Roman" w:cs="Times New Roman"/>
            </w:rPr>
          </w:rPrChange>
        </w:rPr>
        <w:t>Vetter (unpublished data) recorded peak significant wave heights on the fore reef in Faga'alu up to 1.7 m, but wave heights greater than 1.0 m were rare.</w:t>
      </w:r>
    </w:p>
    <w:p w14:paraId="4E62B91D" w14:textId="6B97AFBA" w:rsidR="000B7548" w:rsidRPr="00B37A6B" w:rsidDel="00B37A6B" w:rsidRDefault="00D279AB" w:rsidP="00BF7167">
      <w:pPr>
        <w:spacing w:after="0" w:line="480" w:lineRule="auto"/>
        <w:ind w:firstLine="720"/>
        <w:rPr>
          <w:del w:id="145" w:author="Curt Storlazzi" w:date="2015-05-11T14:38:00Z"/>
          <w:rFonts w:ascii="Times" w:hAnsi="Times" w:cs="Times New Roman"/>
          <w:color w:val="000000" w:themeColor="text1"/>
          <w:sz w:val="24"/>
          <w:szCs w:val="24"/>
          <w:rPrChange w:id="146" w:author="Curt Storlazzi" w:date="2015-05-11T14:38:00Z">
            <w:rPr>
              <w:del w:id="147" w:author="Curt Storlazzi" w:date="2015-05-11T14:38:00Z"/>
              <w:rFonts w:ascii="Times New Roman" w:hAnsi="Times New Roman" w:cs="Times New Roman"/>
            </w:rPr>
          </w:rPrChange>
        </w:rPr>
      </w:pPr>
      <w:r w:rsidRPr="00B37A6B">
        <w:rPr>
          <w:rFonts w:ascii="Times" w:hAnsi="Times" w:cs="Times New Roman"/>
          <w:color w:val="000000" w:themeColor="text1"/>
          <w:sz w:val="24"/>
          <w:szCs w:val="24"/>
          <w:rPrChange w:id="148" w:author="Curt Storlazzi" w:date="2015-05-11T14:38:00Z">
            <w:rPr>
              <w:rFonts w:ascii="Times New Roman" w:hAnsi="Times New Roman" w:cs="Times New Roman"/>
            </w:rPr>
          </w:rPrChange>
        </w:rPr>
        <w:t>The only available data on current circulation around Tutuila was found in government and consultant reports, and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w:t>
      </w:r>
      <w:del w:id="149" w:author="Curt Storlazzi" w:date="2015-05-12T10:37:00Z">
        <w:r w:rsidRPr="00B37A6B" w:rsidDel="00436D48">
          <w:rPr>
            <w:rFonts w:ascii="Times" w:hAnsi="Times" w:cs="Times New Roman"/>
            <w:color w:val="000000" w:themeColor="text1"/>
            <w:sz w:val="24"/>
            <w:szCs w:val="24"/>
            <w:rPrChange w:id="150"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51" w:author="Curt Storlazzi" w:date="2015-05-11T14:38:00Z">
            <w:rPr>
              <w:rFonts w:ascii="Times New Roman" w:hAnsi="Times New Roman" w:cs="Times New Roman"/>
            </w:rPr>
          </w:rPrChange>
        </w:rPr>
        <w:t xml:space="preserve"> and used numerical modeling to simulate wave propagation dynamics in Pago Pago Harbor. </w:t>
      </w:r>
      <w:ins w:id="152" w:author="Curt Storlazzi" w:date="2015-05-12T10:40:00Z">
        <w:r w:rsidR="00436D48">
          <w:rPr>
            <w:rFonts w:ascii="Times" w:hAnsi="Times" w:cs="Times New Roman"/>
            <w:color w:val="000000" w:themeColor="text1"/>
            <w:sz w:val="24"/>
            <w:szCs w:val="24"/>
          </w:rPr>
          <w:t xml:space="preserve">SPEND A SENTENCE OR TWO </w:t>
        </w:r>
      </w:ins>
      <w:ins w:id="153" w:author="Curt Storlazzi" w:date="2015-05-12T10:39:00Z">
        <w:r w:rsidR="00436D48">
          <w:rPr>
            <w:rFonts w:ascii="Times" w:hAnsi="Times" w:cs="Times New Roman"/>
            <w:color w:val="000000" w:themeColor="text1"/>
            <w:sz w:val="24"/>
            <w:szCs w:val="24"/>
          </w:rPr>
          <w:t xml:space="preserve">DESCRIBING THESE STUDIES </w:t>
        </w:r>
        <w:commentRangeStart w:id="154"/>
        <w:commentRangeStart w:id="155"/>
        <w:r w:rsidR="00436D48">
          <w:rPr>
            <w:rFonts w:ascii="Times" w:hAnsi="Times" w:cs="Times New Roman"/>
            <w:color w:val="000000" w:themeColor="text1"/>
            <w:sz w:val="24"/>
            <w:szCs w:val="24"/>
          </w:rPr>
          <w:t>MORE</w:t>
        </w:r>
        <w:commentRangeEnd w:id="154"/>
        <w:r w:rsidR="00436D48">
          <w:rPr>
            <w:rStyle w:val="CommentReference"/>
          </w:rPr>
          <w:commentReference w:id="154"/>
        </w:r>
      </w:ins>
      <w:commentRangeEnd w:id="155"/>
      <w:r w:rsidR="002E6840">
        <w:rPr>
          <w:rStyle w:val="CommentReference"/>
        </w:rPr>
        <w:commentReference w:id="155"/>
      </w:r>
      <w:ins w:id="156" w:author="Curt Storlazzi" w:date="2015-05-12T10:39:00Z">
        <w:r w:rsidR="00436D48">
          <w:rPr>
            <w:rFonts w:ascii="Times" w:hAnsi="Times" w:cs="Times New Roman"/>
            <w:color w:val="000000" w:themeColor="text1"/>
            <w:sz w:val="24"/>
            <w:szCs w:val="24"/>
          </w:rPr>
          <w:t>.</w:t>
        </w:r>
      </w:ins>
      <w:del w:id="157" w:author="Curt Storlazzi" w:date="2015-05-12T10:39:00Z">
        <w:r w:rsidRPr="00B37A6B" w:rsidDel="00436D48">
          <w:rPr>
            <w:rFonts w:ascii="Times" w:hAnsi="Times" w:cs="Times New Roman"/>
            <w:color w:val="000000" w:themeColor="text1"/>
            <w:sz w:val="24"/>
            <w:szCs w:val="24"/>
            <w:rPrChange w:id="158" w:author="Curt Storlazzi" w:date="2015-05-11T14:38:00Z">
              <w:rPr>
                <w:rFonts w:ascii="Times New Roman" w:hAnsi="Times New Roman" w:cs="Times New Roman"/>
              </w:rPr>
            </w:rPrChange>
          </w:rPr>
          <w:delText xml:space="preserve">Vetter (unpublished) </w:delText>
        </w:r>
      </w:del>
      <w:del w:id="159" w:author="Curt Storlazzi" w:date="2015-05-12T10:37:00Z">
        <w:r w:rsidRPr="00B37A6B" w:rsidDel="00436D48">
          <w:rPr>
            <w:rFonts w:ascii="Times" w:hAnsi="Times" w:cs="Times New Roman"/>
            <w:color w:val="000000" w:themeColor="text1"/>
            <w:sz w:val="24"/>
            <w:szCs w:val="24"/>
            <w:rPrChange w:id="160" w:author="Curt Storlazzi" w:date="2015-05-11T14:38:00Z">
              <w:rPr>
                <w:rFonts w:ascii="Times New Roman" w:hAnsi="Times New Roman" w:cs="Times New Roman"/>
              </w:rPr>
            </w:rPrChange>
          </w:rPr>
          <w:delText xml:space="preserve"> </w:delText>
        </w:r>
      </w:del>
      <w:del w:id="161" w:author="Curt Storlazzi" w:date="2015-05-12T10:39:00Z">
        <w:r w:rsidRPr="00B37A6B" w:rsidDel="00436D48">
          <w:rPr>
            <w:rFonts w:ascii="Times" w:hAnsi="Times" w:cs="Times New Roman"/>
            <w:color w:val="000000" w:themeColor="text1"/>
            <w:sz w:val="24"/>
            <w:szCs w:val="24"/>
            <w:rPrChange w:id="162" w:author="Curt Storlazzi" w:date="2015-05-11T14:38:00Z">
              <w:rPr>
                <w:rFonts w:ascii="Times New Roman" w:hAnsi="Times New Roman" w:cs="Times New Roman"/>
              </w:rPr>
            </w:rPrChange>
          </w:rPr>
          <w:delText xml:space="preserve">deployed </w:delText>
        </w:r>
      </w:del>
      <w:del w:id="163" w:author="Curt Storlazzi" w:date="2015-05-12T10:38:00Z">
        <w:r w:rsidRPr="00B37A6B" w:rsidDel="00436D48">
          <w:rPr>
            <w:rFonts w:ascii="Times" w:hAnsi="Times" w:cs="Times New Roman"/>
            <w:color w:val="000000" w:themeColor="text1"/>
            <w:sz w:val="24"/>
            <w:szCs w:val="24"/>
            <w:rPrChange w:id="164" w:author="Curt Storlazzi" w:date="2015-05-11T14:38:00Z">
              <w:rPr>
                <w:rFonts w:ascii="Times New Roman" w:hAnsi="Times New Roman" w:cs="Times New Roman"/>
              </w:rPr>
            </w:rPrChange>
          </w:rPr>
          <w:delText xml:space="preserve">wave/tide gauges </w:delText>
        </w:r>
      </w:del>
      <w:del w:id="165" w:author="Curt Storlazzi" w:date="2015-05-12T10:39:00Z">
        <w:r w:rsidRPr="00B37A6B" w:rsidDel="00436D48">
          <w:rPr>
            <w:rFonts w:ascii="Times" w:hAnsi="Times" w:cs="Times New Roman"/>
            <w:color w:val="000000" w:themeColor="text1"/>
            <w:sz w:val="24"/>
            <w:szCs w:val="24"/>
            <w:rPrChange w:id="166" w:author="Curt Storlazzi" w:date="2015-05-11T14:38:00Z">
              <w:rPr>
                <w:rFonts w:ascii="Times New Roman" w:hAnsi="Times New Roman" w:cs="Times New Roman"/>
              </w:rPr>
            </w:rPrChange>
          </w:rPr>
          <w:delText>in Faga'alu Bay on the southern forereef and reef flat</w:delText>
        </w:r>
      </w:del>
      <w:del w:id="167" w:author="Curt Storlazzi" w:date="2015-05-12T10:38:00Z">
        <w:r w:rsidRPr="00B37A6B" w:rsidDel="00436D48">
          <w:rPr>
            <w:rFonts w:ascii="Times" w:hAnsi="Times" w:cs="Times New Roman"/>
            <w:color w:val="000000" w:themeColor="text1"/>
            <w:sz w:val="24"/>
            <w:szCs w:val="24"/>
            <w:rPrChange w:id="168" w:author="Curt Storlazzi" w:date="2015-05-11T14:38:00Z">
              <w:rPr>
                <w:rFonts w:ascii="Times New Roman" w:hAnsi="Times New Roman" w:cs="Times New Roman"/>
              </w:rPr>
            </w:rPrChange>
          </w:rPr>
          <w:delText xml:space="preserve">, and an ADCP in the ava , </w:delText>
        </w:r>
      </w:del>
      <w:del w:id="169" w:author="Curt Storlazzi" w:date="2015-05-12T10:39:00Z">
        <w:r w:rsidRPr="00B37A6B" w:rsidDel="00436D48">
          <w:rPr>
            <w:rFonts w:ascii="Times" w:hAnsi="Times" w:cs="Times New Roman"/>
            <w:color w:val="000000" w:themeColor="text1"/>
            <w:sz w:val="24"/>
            <w:szCs w:val="24"/>
            <w:rPrChange w:id="170" w:author="Curt Storlazzi" w:date="2015-05-11T14:38:00Z">
              <w:rPr>
                <w:rFonts w:ascii="Times New Roman" w:hAnsi="Times New Roman" w:cs="Times New Roman"/>
              </w:rPr>
            </w:rPrChange>
          </w:rPr>
          <w:delText>for one year (2012-2013)</w:delText>
        </w:r>
      </w:del>
      <w:del w:id="171" w:author="Curt Storlazzi" w:date="2015-05-12T10:38:00Z">
        <w:r w:rsidRPr="00B37A6B" w:rsidDel="00436D48">
          <w:rPr>
            <w:rFonts w:ascii="Times" w:hAnsi="Times" w:cs="Times New Roman"/>
            <w:color w:val="000000" w:themeColor="text1"/>
            <w:sz w:val="24"/>
            <w:szCs w:val="24"/>
            <w:rPrChange w:id="172" w:author="Curt Storlazzi" w:date="2015-05-11T14:38:00Z">
              <w:rPr>
                <w:rFonts w:ascii="Times New Roman" w:hAnsi="Times New Roman" w:cs="Times New Roman"/>
              </w:rPr>
            </w:rPrChange>
          </w:rPr>
          <w:delText xml:space="preserve">. Vetter (unpublished) </w:delText>
        </w:r>
      </w:del>
      <w:del w:id="173" w:author="Curt Storlazzi" w:date="2015-05-12T10:39:00Z">
        <w:r w:rsidRPr="00B37A6B" w:rsidDel="00436D48">
          <w:rPr>
            <w:rFonts w:ascii="Times" w:hAnsi="Times" w:cs="Times New Roman"/>
            <w:color w:val="000000" w:themeColor="text1"/>
            <w:sz w:val="24"/>
            <w:szCs w:val="24"/>
            <w:rPrChange w:id="174" w:author="Curt Storlazzi" w:date="2015-05-11T14:38:00Z">
              <w:rPr>
                <w:rFonts w:ascii="Times New Roman" w:hAnsi="Times New Roman" w:cs="Times New Roman"/>
              </w:rPr>
            </w:rPrChange>
          </w:rPr>
          <w:delText xml:space="preserve">concluded flow dynamics in the bay were predominantly forced by waves breaking over the southern reef crest, and the wave influence increased linearly with tide height. Using an estimate of total lagoon volume, Vetter (unpublished) </w:delText>
        </w:r>
        <w:r w:rsidRPr="00B37A6B" w:rsidDel="00436D48">
          <w:rPr>
            <w:rFonts w:ascii="Times" w:hAnsi="Times" w:cs="Times New Roman"/>
            <w:color w:val="000000" w:themeColor="text1"/>
            <w:sz w:val="24"/>
            <w:szCs w:val="24"/>
            <w:rPrChange w:id="175" w:author="Curt Storlazzi" w:date="2015-05-11T14:38:00Z">
              <w:rPr>
                <w:rFonts w:ascii="Times New Roman" w:hAnsi="Times New Roman" w:cs="Times New Roman"/>
              </w:rPr>
            </w:rPrChange>
          </w:rPr>
          <w:lastRenderedPageBreak/>
          <w:delText>calculated flushing time varied from 2-33 h with wave heights of 0-1.6 m, and mean current speed out of the ava channel was 0.14 m/s.</w:delText>
        </w:r>
      </w:del>
    </w:p>
    <w:p w14:paraId="3C645E9C" w14:textId="05EA8F34" w:rsidR="000B7548" w:rsidRPr="00B37A6B" w:rsidDel="00B37A6B" w:rsidRDefault="00D279AB" w:rsidP="00BF7167">
      <w:pPr>
        <w:spacing w:after="0" w:line="480" w:lineRule="auto"/>
        <w:rPr>
          <w:del w:id="176" w:author="Curt Storlazzi" w:date="2015-05-11T14:37:00Z"/>
          <w:rFonts w:ascii="Times" w:hAnsi="Times" w:cs="Times New Roman"/>
          <w:color w:val="000000" w:themeColor="text1"/>
          <w:sz w:val="24"/>
          <w:szCs w:val="24"/>
          <w:rPrChange w:id="177" w:author="Curt Storlazzi" w:date="2015-05-11T14:38:00Z">
            <w:rPr>
              <w:del w:id="178" w:author="Curt Storlazzi" w:date="2015-05-11T14:37:00Z"/>
              <w:rFonts w:ascii="Times New Roman" w:hAnsi="Times New Roman" w:cs="Times New Roman"/>
            </w:rPr>
          </w:rPrChange>
        </w:rPr>
      </w:pPr>
      <w:del w:id="179" w:author="Curt Storlazzi" w:date="2015-05-11T14:37:00Z">
        <w:r w:rsidRPr="00B37A6B" w:rsidDel="00B37A6B">
          <w:rPr>
            <w:rFonts w:ascii="Times" w:hAnsi="Times" w:cs="Times New Roman"/>
            <w:color w:val="000000" w:themeColor="text1"/>
            <w:sz w:val="24"/>
            <w:szCs w:val="24"/>
            <w:rPrChange w:id="180" w:author="Curt Storlazzi" w:date="2015-05-11T14:38:00Z">
              <w:rPr>
                <w:rFonts w:ascii="Times New Roman" w:hAnsi="Times New Roman" w:cs="Times New Roman"/>
              </w:rPr>
            </w:rPrChange>
          </w:rPr>
          <w:delText>Insert Figure 2 here</w:delText>
        </w:r>
      </w:del>
    </w:p>
    <w:p w14:paraId="718E4EAD" w14:textId="61C08555" w:rsidR="000B7548" w:rsidRPr="00B37A6B" w:rsidRDefault="00D279AB">
      <w:pPr>
        <w:spacing w:after="0" w:line="480" w:lineRule="auto"/>
        <w:ind w:firstLine="720"/>
        <w:rPr>
          <w:rFonts w:ascii="Times" w:hAnsi="Times" w:cs="Times New Roman"/>
          <w:color w:val="000000" w:themeColor="text1"/>
          <w:sz w:val="24"/>
          <w:szCs w:val="24"/>
          <w:rPrChange w:id="181" w:author="Curt Storlazzi" w:date="2015-05-11T14:38:00Z">
            <w:rPr>
              <w:rFonts w:ascii="Times New Roman" w:hAnsi="Times New Roman" w:cs="Times New Roman"/>
            </w:rPr>
          </w:rPrChange>
        </w:rPr>
        <w:pPrChange w:id="182" w:author="Curt Storlazzi" w:date="2015-05-11T14:38:00Z">
          <w:pPr>
            <w:spacing w:after="0" w:line="480" w:lineRule="auto"/>
          </w:pPr>
        </w:pPrChange>
      </w:pPr>
      <w:del w:id="183" w:author="Curt Storlazzi" w:date="2015-05-11T14:37:00Z">
        <w:r w:rsidRPr="00B37A6B" w:rsidDel="00B37A6B">
          <w:rPr>
            <w:rFonts w:ascii="Times" w:hAnsi="Times" w:cs="Times New Roman"/>
            <w:color w:val="000000" w:themeColor="text1"/>
            <w:sz w:val="24"/>
            <w:szCs w:val="24"/>
            <w:rPrChange w:id="184" w:author="Curt Storlazzi" w:date="2015-05-11T14:38:00Z">
              <w:rPr>
                <w:rFonts w:ascii="Times New Roman" w:hAnsi="Times New Roman" w:cs="Times New Roman"/>
              </w:rPr>
            </w:rPrChange>
          </w:rPr>
          <w:delText>Figure 2.  Faga'alu Bay under s</w:delText>
        </w:r>
        <w:r w:rsidR="00167EC8" w:rsidRPr="00B37A6B" w:rsidDel="00B37A6B">
          <w:rPr>
            <w:rFonts w:ascii="Times" w:hAnsi="Times" w:cs="Times New Roman"/>
            <w:color w:val="000000" w:themeColor="text1"/>
            <w:sz w:val="24"/>
            <w:szCs w:val="24"/>
            <w:rPrChange w:id="185" w:author="Curt Storlazzi" w:date="2015-05-11T14:38:00Z">
              <w:rPr>
                <w:rFonts w:ascii="Times New Roman" w:hAnsi="Times New Roman" w:cs="Times New Roman"/>
              </w:rPr>
            </w:rPrChange>
          </w:rPr>
          <w:delText>torm and non-storm conditions. a</w:delText>
        </w:r>
        <w:r w:rsidRPr="00B37A6B" w:rsidDel="00B37A6B">
          <w:rPr>
            <w:rFonts w:ascii="Times" w:hAnsi="Times" w:cs="Times New Roman"/>
            <w:color w:val="000000" w:themeColor="text1"/>
            <w:sz w:val="24"/>
            <w:szCs w:val="24"/>
            <w:rPrChange w:id="186" w:author="Curt Storlazzi" w:date="2015-05-11T14:38:00Z">
              <w:rPr>
                <w:rFonts w:ascii="Times New Roman" w:hAnsi="Times New Roman" w:cs="Times New Roman"/>
              </w:rPr>
            </w:rPrChange>
          </w:rPr>
          <w:delText>) Image of the embayment on a typical, rain-free day. The darker areas of the bay are live coral, and the light areas are deeper poo</w:delText>
        </w:r>
        <w:r w:rsidR="00167EC8" w:rsidRPr="00B37A6B" w:rsidDel="00B37A6B">
          <w:rPr>
            <w:rFonts w:ascii="Times" w:hAnsi="Times" w:cs="Times New Roman"/>
            <w:color w:val="000000" w:themeColor="text1"/>
            <w:sz w:val="24"/>
            <w:szCs w:val="24"/>
            <w:rPrChange w:id="187" w:author="Curt Storlazzi" w:date="2015-05-11T14:38:00Z">
              <w:rPr>
                <w:rFonts w:ascii="Times New Roman" w:hAnsi="Times New Roman" w:cs="Times New Roman"/>
              </w:rPr>
            </w:rPrChange>
          </w:rPr>
          <w:delText>ls with carbonate sand bottom. b</w:delText>
        </w:r>
        <w:r w:rsidRPr="00B37A6B" w:rsidDel="00B37A6B">
          <w:rPr>
            <w:rFonts w:ascii="Times" w:hAnsi="Times" w:cs="Times New Roman"/>
            <w:color w:val="000000" w:themeColor="text1"/>
            <w:sz w:val="24"/>
            <w:szCs w:val="24"/>
            <w:rPrChange w:id="188" w:author="Curt Storlazzi" w:date="2015-05-11T14:38:00Z">
              <w:rPr>
                <w:rFonts w:ascii="Times New Roman" w:hAnsi="Times New Roman" w:cs="Times New Roman"/>
              </w:rPr>
            </w:rPrChange>
          </w:rPr>
          <w:delText>) Image of a flood plume (2/21/14) in the northern portion of the bay following a heavy precipitation event</w:delText>
        </w:r>
        <w:r w:rsidR="00167EC8" w:rsidRPr="00B37A6B" w:rsidDel="00B37A6B">
          <w:rPr>
            <w:rFonts w:ascii="Times" w:hAnsi="Times" w:cs="Times New Roman"/>
            <w:color w:val="000000" w:themeColor="text1"/>
            <w:sz w:val="24"/>
            <w:szCs w:val="24"/>
            <w:rPrChange w:id="189" w:author="Curt Storlazzi" w:date="2015-05-11T14:38:00Z">
              <w:rPr>
                <w:rFonts w:ascii="Times New Roman" w:hAnsi="Times New Roman" w:cs="Times New Roman"/>
              </w:rPr>
            </w:rPrChange>
          </w:rPr>
          <w:delText>: 51 mm in 2 h</w:delText>
        </w:r>
        <w:r w:rsidRPr="00B37A6B" w:rsidDel="00B37A6B">
          <w:rPr>
            <w:rFonts w:ascii="Times" w:hAnsi="Times" w:cs="Times New Roman"/>
            <w:color w:val="000000" w:themeColor="text1"/>
            <w:sz w:val="24"/>
            <w:szCs w:val="24"/>
            <w:rPrChange w:id="190" w:author="Curt Storlazzi" w:date="2015-05-11T14:38:00Z">
              <w:rPr>
                <w:rFonts w:ascii="Times New Roman" w:hAnsi="Times New Roman" w:cs="Times New Roman"/>
              </w:rPr>
            </w:rPrChange>
          </w:rPr>
          <w:delText>. Plumes usually persist for several hours, and rarely are seen after 24h due to the flushing of water through the</w:delText>
        </w:r>
        <w:r w:rsidR="00370A04" w:rsidRPr="00B37A6B" w:rsidDel="00B37A6B">
          <w:rPr>
            <w:rFonts w:ascii="Times" w:hAnsi="Times" w:cs="Times New Roman"/>
            <w:color w:val="000000" w:themeColor="text1"/>
            <w:sz w:val="24"/>
            <w:szCs w:val="24"/>
            <w:rPrChange w:id="191" w:author="Curt Storlazzi" w:date="2015-05-11T14:38:00Z">
              <w:rPr>
                <w:rFonts w:ascii="Times New Roman" w:hAnsi="Times New Roman" w:cs="Times New Roman"/>
              </w:rPr>
            </w:rPrChange>
          </w:rPr>
          <w:delText xml:space="preserve"> ava</w:delText>
        </w:r>
        <w:r w:rsidRPr="00B37A6B" w:rsidDel="00B37A6B">
          <w:rPr>
            <w:rFonts w:ascii="Times" w:hAnsi="Times" w:cs="Times New Roman"/>
            <w:color w:val="000000" w:themeColor="text1"/>
            <w:sz w:val="24"/>
            <w:szCs w:val="24"/>
            <w:rPrChange w:id="192" w:author="Curt Storlazzi" w:date="2015-05-11T14:38:00Z">
              <w:rPr>
                <w:rFonts w:ascii="Times New Roman" w:hAnsi="Times New Roman" w:cs="Times New Roman"/>
              </w:rPr>
            </w:rPrChange>
          </w:rPr>
          <w:delText xml:space="preserve"> channel and out to sea.</w:delText>
        </w:r>
      </w:del>
    </w:p>
    <w:p w14:paraId="7B6D320A" w14:textId="467C7677" w:rsidR="000B7548" w:rsidRPr="00B37A6B" w:rsidDel="00191B5A" w:rsidRDefault="00D279AB" w:rsidP="00BF7167">
      <w:pPr>
        <w:spacing w:after="0" w:line="480" w:lineRule="auto"/>
        <w:ind w:firstLine="720"/>
        <w:rPr>
          <w:del w:id="193" w:author="Curt Storlazzi" w:date="2015-05-12T11:16:00Z"/>
          <w:rFonts w:ascii="Times" w:hAnsi="Times" w:cs="Times New Roman"/>
          <w:color w:val="000000" w:themeColor="text1"/>
          <w:sz w:val="24"/>
          <w:szCs w:val="24"/>
          <w:rPrChange w:id="194" w:author="Curt Storlazzi" w:date="2015-05-11T14:38:00Z">
            <w:rPr>
              <w:del w:id="195" w:author="Curt Storlazzi" w:date="2015-05-12T11:16:00Z"/>
              <w:rFonts w:ascii="Times New Roman" w:hAnsi="Times New Roman" w:cs="Times New Roman"/>
            </w:rPr>
          </w:rPrChange>
        </w:rPr>
      </w:pPr>
      <w:commentRangeStart w:id="196"/>
      <w:del w:id="197" w:author="Curt Storlazzi" w:date="2015-05-12T10:41:00Z">
        <w:r w:rsidRPr="00B37A6B" w:rsidDel="00436D48">
          <w:rPr>
            <w:rFonts w:ascii="Times" w:hAnsi="Times" w:cs="Times New Roman"/>
            <w:color w:val="000000" w:themeColor="text1"/>
            <w:sz w:val="24"/>
            <w:szCs w:val="24"/>
            <w:rPrChange w:id="198" w:author="Curt Storlazzi" w:date="2015-05-11T14:38:00Z">
              <w:rPr>
                <w:rFonts w:ascii="Times New Roman" w:hAnsi="Times New Roman" w:cs="Times New Roman"/>
              </w:rPr>
            </w:rPrChange>
          </w:rPr>
          <w:delText xml:space="preserve">The timing of hydrodynamic conditions over the reef flat and sediment discharge during storms significantly controls sediment deposition, and is critical for understanding the impact on coral health from </w:delText>
        </w:r>
        <w:r w:rsidR="00370A04" w:rsidRPr="00B37A6B" w:rsidDel="00436D48">
          <w:rPr>
            <w:rFonts w:ascii="Times" w:hAnsi="Times" w:cs="Times New Roman"/>
            <w:color w:val="000000" w:themeColor="text1"/>
            <w:sz w:val="24"/>
            <w:szCs w:val="24"/>
            <w:rPrChange w:id="199" w:author="Curt Storlazzi" w:date="2015-05-11T14:38:00Z">
              <w:rPr>
                <w:rFonts w:ascii="Times New Roman" w:hAnsi="Times New Roman" w:cs="Times New Roman"/>
              </w:rPr>
            </w:rPrChange>
          </w:rPr>
          <w:delText>terrigenous sediment. Faga'alu S</w:delText>
        </w:r>
        <w:r w:rsidRPr="00B37A6B" w:rsidDel="00436D48">
          <w:rPr>
            <w:rFonts w:ascii="Times" w:hAnsi="Times" w:cs="Times New Roman"/>
            <w:color w:val="000000" w:themeColor="text1"/>
            <w:sz w:val="24"/>
            <w:szCs w:val="24"/>
            <w:rPrChange w:id="200" w:author="Curt Storlazzi" w:date="2015-05-11T14:38:00Z">
              <w:rPr>
                <w:rFonts w:ascii="Times New Roman" w:hAnsi="Times New Roman" w:cs="Times New Roman"/>
              </w:rPr>
            </w:rPrChange>
          </w:rPr>
          <w:delText>tream drains 1.86</w:delText>
        </w:r>
        <w:r w:rsidR="00370A04" w:rsidRPr="00B37A6B" w:rsidDel="00436D48">
          <w:rPr>
            <w:rFonts w:ascii="Times" w:hAnsi="Times" w:cs="Times New Roman"/>
            <w:color w:val="000000" w:themeColor="text1"/>
            <w:sz w:val="24"/>
            <w:szCs w:val="24"/>
            <w:rPrChange w:id="201" w:author="Curt Storlazzi" w:date="2015-05-11T14:38:00Z">
              <w:rPr>
                <w:rFonts w:ascii="Times New Roman" w:hAnsi="Times New Roman" w:cs="Times New Roman"/>
              </w:rPr>
            </w:rPrChange>
          </w:rPr>
          <w:delText xml:space="preserve"> </w:delText>
        </w:r>
        <w:r w:rsidR="0097269D" w:rsidRPr="00B37A6B" w:rsidDel="00436D48">
          <w:rPr>
            <w:rFonts w:ascii="Times" w:hAnsi="Times" w:cs="Times New Roman"/>
            <w:color w:val="000000" w:themeColor="text1"/>
            <w:sz w:val="24"/>
            <w:szCs w:val="24"/>
            <w:rPrChange w:id="202" w:author="Curt Storlazzi" w:date="2015-05-11T14:38:00Z">
              <w:rPr>
                <w:rFonts w:ascii="Times New Roman" w:hAnsi="Times New Roman" w:cs="Times New Roman"/>
              </w:rPr>
            </w:rPrChange>
          </w:rPr>
          <w:delText>km</w:delText>
        </w:r>
        <w:r w:rsidR="0097269D" w:rsidRPr="00B37A6B" w:rsidDel="00436D48">
          <w:rPr>
            <w:rFonts w:ascii="Times" w:hAnsi="Times" w:cs="Times New Roman"/>
            <w:color w:val="000000" w:themeColor="text1"/>
            <w:sz w:val="24"/>
            <w:szCs w:val="24"/>
            <w:vertAlign w:val="superscript"/>
            <w:rPrChange w:id="203" w:author="Curt Storlazzi" w:date="2015-05-11T14:38:00Z">
              <w:rPr>
                <w:rFonts w:ascii="Times New Roman" w:hAnsi="Times New Roman" w:cs="Times New Roman"/>
                <w:vertAlign w:val="superscript"/>
              </w:rPr>
            </w:rPrChange>
          </w:rPr>
          <w:delText>2</w:delText>
        </w:r>
        <w:r w:rsidRPr="00B37A6B" w:rsidDel="00436D48">
          <w:rPr>
            <w:rFonts w:ascii="Times" w:hAnsi="Times" w:cs="Times New Roman"/>
            <w:color w:val="000000" w:themeColor="text1"/>
            <w:sz w:val="24"/>
            <w:szCs w:val="24"/>
            <w:rPrChange w:id="204" w:author="Curt Storlazzi" w:date="2015-05-11T14:38:00Z">
              <w:rPr>
                <w:rFonts w:ascii="Times New Roman" w:hAnsi="Times New Roman" w:cs="Times New Roman"/>
              </w:rPr>
            </w:rPrChange>
          </w:rPr>
          <w:delText xml:space="preserve"> of the total watershed adjacent to Faga'alu Bay and discharges large amounts of suspended sediment during storm events, mainly due to naturally high sediment yield from the steep mountains and human disturbance in the village and an open aggregate quarry (</w:delText>
        </w:r>
        <w:commentRangeStart w:id="205"/>
        <w:r w:rsidRPr="00B37A6B" w:rsidDel="00436D48">
          <w:rPr>
            <w:rFonts w:ascii="Times" w:hAnsi="Times" w:cs="Times New Roman"/>
            <w:color w:val="000000" w:themeColor="text1"/>
            <w:sz w:val="24"/>
            <w:szCs w:val="24"/>
            <w:rPrChange w:id="206" w:author="Curt Storlazzi" w:date="2015-05-11T14:38:00Z">
              <w:rPr>
                <w:rFonts w:ascii="Times New Roman" w:hAnsi="Times New Roman" w:cs="Times New Roman"/>
              </w:rPr>
            </w:rPrChange>
          </w:rPr>
          <w:delText>Messina et al., in review</w:delText>
        </w:r>
        <w:commentRangeEnd w:id="205"/>
        <w:r w:rsidR="00AE7DC3" w:rsidRPr="00B37A6B" w:rsidDel="00436D48">
          <w:rPr>
            <w:rStyle w:val="CommentReference"/>
            <w:rFonts w:ascii="Times" w:hAnsi="Times"/>
            <w:color w:val="000000" w:themeColor="text1"/>
            <w:sz w:val="24"/>
            <w:szCs w:val="24"/>
            <w:rPrChange w:id="207" w:author="Curt Storlazzi" w:date="2015-05-11T14:38:00Z">
              <w:rPr>
                <w:rStyle w:val="CommentReference"/>
              </w:rPr>
            </w:rPrChange>
          </w:rPr>
          <w:commentReference w:id="205"/>
        </w:r>
        <w:r w:rsidRPr="00B37A6B" w:rsidDel="00436D48">
          <w:rPr>
            <w:rFonts w:ascii="Times" w:hAnsi="Times" w:cs="Times New Roman"/>
            <w:color w:val="000000" w:themeColor="text1"/>
            <w:sz w:val="24"/>
            <w:szCs w:val="24"/>
            <w:rPrChange w:id="208" w:author="Curt Storlazzi" w:date="2015-05-11T14:38:00Z">
              <w:rPr>
                <w:rFonts w:ascii="Times New Roman" w:hAnsi="Times New Roman" w:cs="Times New Roman"/>
              </w:rPr>
            </w:rPrChange>
          </w:rPr>
          <w:delText>). Following large or intense storm events, a thin surface plume of freshwater, with suspended sediment concentration (SSC) often exceeding 500 mg/L, is discharged from Faga'alu Stream into the northwest corner of Faga'alu Bay. Field observations show this plume is advected seaward, mainly over the northern reef and ava channel (Figure 2), where it significantly attenuates photosynthetically active radiation and deposits fine sediment (</w:delText>
        </w:r>
        <w:commentRangeStart w:id="209"/>
        <w:r w:rsidRPr="00B37A6B" w:rsidDel="00436D48">
          <w:rPr>
            <w:rFonts w:ascii="Times" w:hAnsi="Times" w:cs="Times New Roman"/>
            <w:color w:val="000000" w:themeColor="text1"/>
            <w:sz w:val="24"/>
            <w:szCs w:val="24"/>
            <w:rPrChange w:id="210" w:author="Curt Storlazzi" w:date="2015-05-11T14:38:00Z">
              <w:rPr>
                <w:rFonts w:ascii="Times New Roman" w:hAnsi="Times New Roman" w:cs="Times New Roman"/>
              </w:rPr>
            </w:rPrChange>
          </w:rPr>
          <w:delText>Messina et al., in review</w:delText>
        </w:r>
        <w:commentRangeEnd w:id="209"/>
        <w:r w:rsidR="00AE7DC3" w:rsidRPr="00B37A6B" w:rsidDel="00436D48">
          <w:rPr>
            <w:rStyle w:val="CommentReference"/>
            <w:rFonts w:ascii="Times" w:hAnsi="Times"/>
            <w:color w:val="000000" w:themeColor="text1"/>
            <w:sz w:val="24"/>
            <w:szCs w:val="24"/>
            <w:rPrChange w:id="211" w:author="Curt Storlazzi" w:date="2015-05-11T14:38:00Z">
              <w:rPr>
                <w:rStyle w:val="CommentReference"/>
              </w:rPr>
            </w:rPrChange>
          </w:rPr>
          <w:commentReference w:id="209"/>
        </w:r>
        <w:r w:rsidRPr="00B37A6B" w:rsidDel="00436D48">
          <w:rPr>
            <w:rFonts w:ascii="Times" w:hAnsi="Times" w:cs="Times New Roman"/>
            <w:color w:val="000000" w:themeColor="text1"/>
            <w:sz w:val="24"/>
            <w:szCs w:val="24"/>
            <w:rPrChange w:id="212" w:author="Curt Storlazzi" w:date="2015-05-11T14:38:00Z">
              <w:rPr>
                <w:rFonts w:ascii="Times New Roman" w:hAnsi="Times New Roman" w:cs="Times New Roman"/>
              </w:rPr>
            </w:rPrChange>
          </w:rPr>
          <w:delText>). For the same SSC and magnitude of flood plumes, increased flow velocities limit the residence time of the plume over the reef flat and hence the time for fine sediment to settle out of the water column.</w:delText>
        </w:r>
        <w:commentRangeEnd w:id="196"/>
        <w:r w:rsidR="00AE7DC3" w:rsidRPr="00B37A6B" w:rsidDel="00436D48">
          <w:rPr>
            <w:rStyle w:val="CommentReference"/>
            <w:rFonts w:ascii="Times" w:hAnsi="Times"/>
            <w:color w:val="000000" w:themeColor="text1"/>
            <w:sz w:val="24"/>
            <w:szCs w:val="24"/>
            <w:rPrChange w:id="213" w:author="Curt Storlazzi" w:date="2015-05-11T14:38:00Z">
              <w:rPr>
                <w:rStyle w:val="CommentReference"/>
              </w:rPr>
            </w:rPrChange>
          </w:rPr>
          <w:commentReference w:id="196"/>
        </w:r>
      </w:del>
    </w:p>
    <w:p w14:paraId="272598C1" w14:textId="5B8C789E" w:rsidR="003044D3" w:rsidRPr="00A91F44" w:rsidRDefault="003044D3" w:rsidP="00BF7167">
      <w:pPr>
        <w:spacing w:after="0" w:line="480" w:lineRule="auto"/>
        <w:ind w:firstLine="720"/>
        <w:rPr>
          <w:rFonts w:ascii="Times" w:hAnsi="Times"/>
          <w:color w:val="000000" w:themeColor="text1"/>
          <w:sz w:val="24"/>
          <w:szCs w:val="24"/>
        </w:rPr>
      </w:pPr>
      <w:moveFromRangeStart w:id="214" w:author="Curt Storlazzi" w:date="2015-05-12T11:17:00Z" w:name="move293048752"/>
      <w:moveFrom w:id="215" w:author="Curt Storlazzi" w:date="2015-05-12T11:17:00Z">
        <w:r w:rsidRPr="00B37A6B" w:rsidDel="00191B5A">
          <w:rPr>
            <w:rFonts w:ascii="Times" w:hAnsi="Times"/>
            <w:color w:val="000000" w:themeColor="text1"/>
            <w:sz w:val="24"/>
            <w:szCs w:val="24"/>
            <w:rPrChange w:id="216" w:author="Curt Storlazzi" w:date="2015-05-11T14:38:00Z">
              <w:rPr/>
            </w:rPrChange>
          </w:rPr>
          <w:lastRenderedPageBreak/>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rsidRPr="00B37A6B" w:rsidDel="00191B5A">
          <w:rPr>
            <w:rFonts w:ascii="Times" w:hAnsi="Times"/>
            <w:color w:val="000000" w:themeColor="text1"/>
            <w:sz w:val="24"/>
            <w:szCs w:val="24"/>
            <w:rPrChange w:id="217" w:author="Curt Storlazzi" w:date="2015-05-11T14:38:00Z">
              <w:rPr/>
            </w:rPrChange>
          </w:rPr>
          <w:t>, and other studies monitoring sediment loading from Faga’alu Stream and sediment accumulation on the reef are underway</w:t>
        </w:r>
        <w:r w:rsidRPr="00B37A6B" w:rsidDel="00191B5A">
          <w:rPr>
            <w:rFonts w:ascii="Times" w:hAnsi="Times"/>
            <w:color w:val="000000" w:themeColor="text1"/>
            <w:sz w:val="24"/>
            <w:szCs w:val="24"/>
            <w:rPrChange w:id="218" w:author="Curt Storlazzi" w:date="2015-05-11T14:38:00Z">
              <w:rPr/>
            </w:rPrChange>
          </w:rPr>
          <w:t>.</w:t>
        </w:r>
      </w:moveFrom>
      <w:moveFromRangeEnd w:id="214"/>
    </w:p>
    <w:p w14:paraId="31C7F3B5" w14:textId="77777777" w:rsidR="00B37A6B" w:rsidRPr="00A91F44" w:rsidRDefault="00B37A6B" w:rsidP="00BF7167">
      <w:pPr>
        <w:spacing w:after="0" w:line="480" w:lineRule="auto"/>
        <w:ind w:firstLine="720"/>
        <w:rPr>
          <w:rFonts w:ascii="Times" w:hAnsi="Times"/>
          <w:color w:val="000000" w:themeColor="text1"/>
          <w:sz w:val="24"/>
          <w:szCs w:val="24"/>
        </w:rPr>
      </w:pPr>
    </w:p>
    <w:p w14:paraId="6861E5F9"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METHODS</w:t>
      </w:r>
    </w:p>
    <w:p w14:paraId="0EC074B3" w14:textId="7FB1BEAE" w:rsidR="000B7548"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To characterize the spatial flow pattern and determine the relationship between endmember forcing conditions and residence time of water over the reef flat</w:t>
      </w:r>
      <w:ins w:id="219" w:author="Curt Storlazzi" w:date="2015-05-12T10:41:00Z">
        <w:r w:rsidR="00436D48">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220" w:author="Curt Storlazzi" w:date="2015-05-11T14:38:00Z">
            <w:rPr>
              <w:rFonts w:ascii="Times New Roman" w:hAnsi="Times New Roman" w:cs="Times New Roman"/>
            </w:rPr>
          </w:rPrChange>
        </w:rPr>
        <w:t xml:space="preserve"> in Faga'alu Bay, a combination of Eulerian and Lagrangian measurements </w:t>
      </w:r>
      <w:del w:id="221" w:author="Curt Storlazzi" w:date="2015-05-12T10:41:00Z">
        <w:r w:rsidRPr="00B37A6B" w:rsidDel="00436D48">
          <w:rPr>
            <w:rFonts w:ascii="Times" w:hAnsi="Times" w:cs="Times New Roman"/>
            <w:color w:val="000000" w:themeColor="text1"/>
            <w:sz w:val="24"/>
            <w:szCs w:val="24"/>
            <w:rPrChange w:id="222" w:author="Curt Storlazzi" w:date="2015-05-11T14:38:00Z">
              <w:rPr>
                <w:rFonts w:ascii="Times New Roman" w:hAnsi="Times New Roman" w:cs="Times New Roman"/>
              </w:rPr>
            </w:rPrChange>
          </w:rPr>
          <w:delText xml:space="preserve">was </w:delText>
        </w:r>
      </w:del>
      <w:ins w:id="223" w:author="Curt Storlazzi" w:date="2015-05-12T10:41:00Z">
        <w:r w:rsidR="00436D48" w:rsidRPr="00B37A6B">
          <w:rPr>
            <w:rFonts w:ascii="Times" w:hAnsi="Times" w:cs="Times New Roman"/>
            <w:color w:val="000000" w:themeColor="text1"/>
            <w:sz w:val="24"/>
            <w:szCs w:val="24"/>
            <w:rPrChange w:id="224" w:author="Curt Storlazzi" w:date="2015-05-11T14:38:00Z">
              <w:rPr>
                <w:rFonts w:ascii="Times New Roman" w:hAnsi="Times New Roman" w:cs="Times New Roman"/>
              </w:rPr>
            </w:rPrChange>
          </w:rPr>
          <w:t>w</w:t>
        </w:r>
        <w:r w:rsidR="00436D48">
          <w:rPr>
            <w:rFonts w:ascii="Times" w:hAnsi="Times" w:cs="Times New Roman"/>
            <w:color w:val="000000" w:themeColor="text1"/>
            <w:sz w:val="24"/>
            <w:szCs w:val="24"/>
          </w:rPr>
          <w:t>ere</w:t>
        </w:r>
        <w:r w:rsidR="00436D48" w:rsidRPr="00B37A6B">
          <w:rPr>
            <w:rFonts w:ascii="Times" w:hAnsi="Times" w:cs="Times New Roman"/>
            <w:color w:val="000000" w:themeColor="text1"/>
            <w:sz w:val="24"/>
            <w:szCs w:val="24"/>
            <w:rPrChange w:id="22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26" w:author="Curt Storlazzi" w:date="2015-05-11T14:38:00Z">
            <w:rPr>
              <w:rFonts w:ascii="Times New Roman" w:hAnsi="Times New Roman" w:cs="Times New Roman"/>
            </w:rPr>
          </w:rPrChange>
        </w:rPr>
        <w:t>used. Lagrangian drifters were deployed to collect spatially distributed flow data and Eulerian current profilers were installed at fixed locations to collect long-term flow data in relation to forcing conditions.</w:t>
      </w:r>
    </w:p>
    <w:p w14:paraId="5EDD3AD2" w14:textId="77777777" w:rsidR="00B37A6B" w:rsidRPr="00A91F44" w:rsidRDefault="00B37A6B" w:rsidP="00BF7167">
      <w:pPr>
        <w:spacing w:after="0" w:line="480" w:lineRule="auto"/>
        <w:ind w:firstLine="720"/>
        <w:rPr>
          <w:rFonts w:ascii="Times" w:hAnsi="Times" w:cs="Times New Roman"/>
          <w:color w:val="000000" w:themeColor="text1"/>
          <w:sz w:val="24"/>
          <w:szCs w:val="24"/>
        </w:rPr>
      </w:pPr>
    </w:p>
    <w:p w14:paraId="0849B872" w14:textId="77777777" w:rsidR="000B7548" w:rsidRPr="00A91F44" w:rsidRDefault="00D279AB" w:rsidP="00BF7167">
      <w:pPr>
        <w:pStyle w:val="Heading4"/>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Eulerian Measurements</w:t>
      </w:r>
    </w:p>
    <w:p w14:paraId="0F35907C" w14:textId="6B17B3F1" w:rsidR="000B7548" w:rsidRPr="00B37A6B" w:rsidRDefault="00D279AB" w:rsidP="00BF7167">
      <w:pPr>
        <w:spacing w:after="0" w:line="480" w:lineRule="auto"/>
        <w:ind w:firstLine="720"/>
        <w:rPr>
          <w:rFonts w:ascii="Times" w:hAnsi="Times" w:cs="Times New Roman"/>
          <w:color w:val="000000" w:themeColor="text1"/>
          <w:sz w:val="24"/>
          <w:szCs w:val="24"/>
          <w:rPrChange w:id="227"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Three Nortek Aquadopp 2-MHz acoustic current profilers (ADCP) recorded tide, wave, and current data at three locations on the reef flat in Faga'alu for one week (Figure 1). The profilers were </w:t>
      </w:r>
      <w:del w:id="228" w:author="Curt Storlazzi" w:date="2015-05-12T10:42:00Z">
        <w:r w:rsidRPr="00A91F44" w:rsidDel="00436D48">
          <w:rPr>
            <w:rFonts w:ascii="Times" w:hAnsi="Times" w:cs="Times New Roman"/>
            <w:color w:val="000000" w:themeColor="text1"/>
            <w:sz w:val="24"/>
            <w:szCs w:val="24"/>
          </w:rPr>
          <w:delText>attached to cinder block anchors (Figure 3c) and placed</w:delText>
        </w:r>
      </w:del>
      <w:ins w:id="229" w:author="Curt Storlazzi" w:date="2015-05-12T10:42:00Z">
        <w:r w:rsidR="00436D48">
          <w:rPr>
            <w:rFonts w:ascii="Times" w:hAnsi="Times" w:cs="Times New Roman"/>
            <w:color w:val="000000" w:themeColor="text1"/>
            <w:sz w:val="24"/>
            <w:szCs w:val="24"/>
          </w:rPr>
          <w:t>deployed</w:t>
        </w:r>
      </w:ins>
      <w:r w:rsidRPr="00B37A6B">
        <w:rPr>
          <w:rFonts w:ascii="Times" w:hAnsi="Times" w:cs="Times New Roman"/>
          <w:color w:val="000000" w:themeColor="text1"/>
          <w:sz w:val="24"/>
          <w:szCs w:val="24"/>
          <w:rPrChange w:id="230" w:author="Curt Storlazzi" w:date="2015-05-11T14:38:00Z">
            <w:rPr>
              <w:rFonts w:ascii="Times New Roman" w:hAnsi="Times New Roman" w:cs="Times New Roman"/>
            </w:rPr>
          </w:rPrChange>
        </w:rPr>
        <w:t xml:space="preserve"> on sand or rubble patches amongst the corals, as deep as possible to maintain adequate </w:t>
      </w:r>
      <w:r w:rsidRPr="00B37A6B">
        <w:rPr>
          <w:rFonts w:ascii="Times" w:hAnsi="Times" w:cs="Times New Roman"/>
          <w:color w:val="000000" w:themeColor="text1"/>
          <w:sz w:val="24"/>
          <w:szCs w:val="24"/>
          <w:rPrChange w:id="231" w:author="Curt Storlazzi" w:date="2015-05-11T14:38:00Z">
            <w:rPr>
              <w:rFonts w:ascii="Times New Roman" w:hAnsi="Times New Roman" w:cs="Times New Roman"/>
            </w:rPr>
          </w:rPrChange>
        </w:rPr>
        <w:lastRenderedPageBreak/>
        <w:t xml:space="preserve">water levels over the profiler during low tide (Figure </w:t>
      </w:r>
      <w:commentRangeStart w:id="232"/>
      <w:r w:rsidRPr="00B37A6B">
        <w:rPr>
          <w:rFonts w:ascii="Times" w:hAnsi="Times" w:cs="Times New Roman"/>
          <w:color w:val="000000" w:themeColor="text1"/>
          <w:sz w:val="24"/>
          <w:szCs w:val="24"/>
          <w:rPrChange w:id="233" w:author="Curt Storlazzi" w:date="2015-05-11T14:38:00Z">
            <w:rPr>
              <w:rFonts w:ascii="Times New Roman" w:hAnsi="Times New Roman" w:cs="Times New Roman"/>
            </w:rPr>
          </w:rPrChange>
        </w:rPr>
        <w:t>3</w:t>
      </w:r>
      <w:ins w:id="234" w:author="Curt Storlazzi" w:date="2015-05-12T10:42:00Z">
        <w:r w:rsidR="00436D48">
          <w:rPr>
            <w:rFonts w:ascii="Times" w:hAnsi="Times" w:cs="Times New Roman"/>
            <w:color w:val="000000" w:themeColor="text1"/>
            <w:sz w:val="24"/>
            <w:szCs w:val="24"/>
          </w:rPr>
          <w:t>c-d</w:t>
        </w:r>
        <w:commentRangeEnd w:id="232"/>
        <w:r w:rsidR="00436D48">
          <w:rPr>
            <w:rStyle w:val="CommentReference"/>
          </w:rPr>
          <w:commentReference w:id="232"/>
        </w:r>
      </w:ins>
      <w:del w:id="235" w:author="Curt Storlazzi" w:date="2015-05-12T10:42:00Z">
        <w:r w:rsidRPr="00B37A6B" w:rsidDel="00436D48">
          <w:rPr>
            <w:rFonts w:ascii="Times" w:hAnsi="Times" w:cs="Times New Roman"/>
            <w:color w:val="000000" w:themeColor="text1"/>
            <w:sz w:val="24"/>
            <w:szCs w:val="24"/>
            <w:rPrChange w:id="236" w:author="Curt Storlazzi" w:date="2015-05-11T14:38:00Z">
              <w:rPr>
                <w:rFonts w:ascii="Times New Roman" w:hAnsi="Times New Roman" w:cs="Times New Roman"/>
              </w:rPr>
            </w:rPrChange>
          </w:rPr>
          <w:delText>d</w:delText>
        </w:r>
      </w:del>
      <w:r w:rsidRPr="00B37A6B">
        <w:rPr>
          <w:rFonts w:ascii="Times" w:hAnsi="Times" w:cs="Times New Roman"/>
          <w:color w:val="000000" w:themeColor="text1"/>
          <w:sz w:val="24"/>
          <w:szCs w:val="24"/>
          <w:rPrChange w:id="237" w:author="Curt Storlazzi" w:date="2015-05-11T14:38:00Z">
            <w:rPr>
              <w:rFonts w:ascii="Times New Roman" w:hAnsi="Times New Roman" w:cs="Times New Roman"/>
            </w:rPr>
          </w:rPrChange>
        </w:rPr>
        <w:t>). The profilers collected 580 current samples at 2 Hz every 10 min and 2</w:t>
      </w:r>
      <w:r w:rsidR="00F14482" w:rsidRPr="00B37A6B">
        <w:rPr>
          <w:rFonts w:ascii="Times" w:hAnsi="Times" w:cs="Times New Roman"/>
          <w:color w:val="000000" w:themeColor="text1"/>
          <w:sz w:val="24"/>
          <w:szCs w:val="24"/>
          <w:rPrChange w:id="238"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39" w:author="Curt Storlazzi" w:date="2015-05-11T14:38:00Z">
            <w:rPr>
              <w:rFonts w:ascii="Times New Roman" w:hAnsi="Times New Roman" w:cs="Times New Roman"/>
            </w:rPr>
          </w:rPrChange>
        </w:rPr>
        <w:t>048 wave samples at 2 Hz every 60 min.</w:t>
      </w:r>
    </w:p>
    <w:p w14:paraId="06979DD7" w14:textId="3012DBAC" w:rsidR="000B7548" w:rsidRPr="00B37A6B" w:rsidRDefault="000B7548" w:rsidP="00BF7167">
      <w:pPr>
        <w:spacing w:after="0" w:line="480" w:lineRule="auto"/>
        <w:rPr>
          <w:rFonts w:ascii="Times" w:hAnsi="Times" w:cs="Times New Roman"/>
          <w:color w:val="000000" w:themeColor="text1"/>
          <w:sz w:val="24"/>
          <w:szCs w:val="24"/>
          <w:rPrChange w:id="240" w:author="Curt Storlazzi" w:date="2015-05-11T14:38:00Z">
            <w:rPr>
              <w:rFonts w:ascii="Times New Roman" w:hAnsi="Times New Roman" w:cs="Times New Roman"/>
            </w:rPr>
          </w:rPrChange>
        </w:rPr>
      </w:pPr>
    </w:p>
    <w:p w14:paraId="018EE3A7"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24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42" w:author="Curt Storlazzi" w:date="2015-05-11T14:38:00Z">
            <w:rPr>
              <w:rFonts w:ascii="Times New Roman" w:hAnsi="Times New Roman" w:cs="Times New Roman"/>
            </w:rPr>
          </w:rPrChange>
        </w:rPr>
        <w:t>Lagrangian Measurements</w:t>
      </w:r>
    </w:p>
    <w:p w14:paraId="61C02707" w14:textId="5729F7A4" w:rsidR="000B7548" w:rsidRPr="00B37A6B" w:rsidRDefault="00D279AB" w:rsidP="00BF7167">
      <w:pPr>
        <w:spacing w:after="0" w:line="480" w:lineRule="auto"/>
        <w:ind w:firstLine="720"/>
        <w:rPr>
          <w:rFonts w:ascii="Times" w:hAnsi="Times" w:cs="Times New Roman"/>
          <w:color w:val="000000" w:themeColor="text1"/>
          <w:sz w:val="24"/>
          <w:szCs w:val="24"/>
          <w:rPrChange w:id="243" w:author="Curt Storlazzi" w:date="2015-05-11T14:38:00Z">
            <w:rPr>
              <w:rFonts w:ascii="Times New Roman" w:hAnsi="Times New Roman" w:cs="Times New Roman"/>
            </w:rPr>
          </w:rPrChange>
        </w:rPr>
      </w:pPr>
      <w:del w:id="244" w:author="Curt Storlazzi" w:date="2015-05-12T10:43:00Z">
        <w:r w:rsidRPr="00B37A6B" w:rsidDel="00DB3AF1">
          <w:rPr>
            <w:rFonts w:ascii="Times" w:hAnsi="Times" w:cs="Times New Roman"/>
            <w:color w:val="000000" w:themeColor="text1"/>
            <w:sz w:val="24"/>
            <w:szCs w:val="24"/>
            <w:rPrChange w:id="245" w:author="Curt Storlazzi" w:date="2015-05-11T14:38:00Z">
              <w:rPr>
                <w:rFonts w:ascii="Times New Roman" w:hAnsi="Times New Roman" w:cs="Times New Roman"/>
              </w:rPr>
            </w:rPrChange>
          </w:rPr>
          <w:delText xml:space="preserve">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w:delText>
        </w:r>
      </w:del>
      <w:r w:rsidRPr="00B37A6B">
        <w:rPr>
          <w:rFonts w:ascii="Times" w:hAnsi="Times" w:cs="Times New Roman"/>
          <w:color w:val="000000" w:themeColor="text1"/>
          <w:sz w:val="24"/>
          <w:szCs w:val="24"/>
          <w:rPrChange w:id="246" w:author="Curt Storlazzi" w:date="2015-05-11T14:38:00Z">
            <w:rPr>
              <w:rFonts w:ascii="Times New Roman" w:hAnsi="Times New Roman" w:cs="Times New Roman"/>
            </w:rPr>
          </w:rPrChange>
        </w:rPr>
        <w:t xml:space="preserve">Due to Faga'alu Bay's relatively small area (0.25 </w:t>
      </w:r>
      <w:r w:rsidR="0097269D" w:rsidRPr="00B37A6B">
        <w:rPr>
          <w:rFonts w:ascii="Times" w:hAnsi="Times" w:cs="Times New Roman"/>
          <w:color w:val="000000" w:themeColor="text1"/>
          <w:sz w:val="24"/>
          <w:szCs w:val="24"/>
          <w:rPrChange w:id="247" w:author="Curt Storlazzi" w:date="2015-05-11T14:38:00Z">
            <w:rPr>
              <w:rFonts w:ascii="Times New Roman" w:hAnsi="Times New Roman" w:cs="Times New Roman"/>
            </w:rPr>
          </w:rPrChange>
        </w:rPr>
        <w:t>km</w:t>
      </w:r>
      <w:r w:rsidR="0097269D" w:rsidRPr="00B37A6B">
        <w:rPr>
          <w:rFonts w:ascii="Times" w:hAnsi="Times" w:cs="Times New Roman"/>
          <w:color w:val="000000" w:themeColor="text1"/>
          <w:sz w:val="24"/>
          <w:szCs w:val="24"/>
          <w:vertAlign w:val="superscript"/>
          <w:rPrChange w:id="248" w:author="Curt Storlazzi" w:date="2015-05-11T14:38:00Z">
            <w:rPr>
              <w:rFonts w:ascii="Times New Roman" w:hAnsi="Times New Roman" w:cs="Times New Roman"/>
              <w:vertAlign w:val="superscript"/>
            </w:rPr>
          </w:rPrChange>
        </w:rPr>
        <w:t>2</w:t>
      </w:r>
      <w:r w:rsidRPr="00B37A6B">
        <w:rPr>
          <w:rFonts w:ascii="Times" w:hAnsi="Times" w:cs="Times New Roman"/>
          <w:color w:val="000000" w:themeColor="text1"/>
          <w:sz w:val="24"/>
          <w:szCs w:val="24"/>
          <w:rPrChange w:id="249" w:author="Curt Storlazzi" w:date="2015-05-11T14:38:00Z">
            <w:rPr>
              <w:rFonts w:ascii="Times New Roman" w:hAnsi="Times New Roman" w:cs="Times New Roman"/>
            </w:rPr>
          </w:rPrChange>
        </w:rPr>
        <w:t>), high spatial density drifter data could be collected with a small number of drifters (n = 5)</w:t>
      </w:r>
      <w:del w:id="250" w:author="Curt Storlazzi" w:date="2015-05-12T10:43:00Z">
        <w:r w:rsidRPr="00B37A6B" w:rsidDel="00DB3AF1">
          <w:rPr>
            <w:rFonts w:ascii="Times" w:hAnsi="Times" w:cs="Times New Roman"/>
            <w:color w:val="000000" w:themeColor="text1"/>
            <w:sz w:val="24"/>
            <w:szCs w:val="24"/>
            <w:rPrChange w:id="251" w:author="Curt Storlazzi" w:date="2015-05-11T14:38:00Z">
              <w:rPr>
                <w:rFonts w:ascii="Times New Roman" w:hAnsi="Times New Roman" w:cs="Times New Roman"/>
              </w:rPr>
            </w:rPrChange>
          </w:rPr>
          <w:delText xml:space="preserve"> </w:delText>
        </w:r>
      </w:del>
      <w:ins w:id="252" w:author="Curt Storlazzi" w:date="2015-05-12T10:44:00Z">
        <w:r w:rsidR="00DB3AF1">
          <w:rPr>
            <w:rFonts w:ascii="Times" w:hAnsi="Times" w:cs="Times New Roman"/>
            <w:color w:val="000000" w:themeColor="text1"/>
            <w:sz w:val="24"/>
            <w:szCs w:val="24"/>
          </w:rPr>
          <w:t xml:space="preserve"> with rapid turn-around</w:t>
        </w:r>
      </w:ins>
      <w:del w:id="253" w:author="Curt Storlazzi" w:date="2015-05-12T10:43:00Z">
        <w:r w:rsidRPr="00B37A6B" w:rsidDel="00DB3AF1">
          <w:rPr>
            <w:rFonts w:ascii="Times" w:hAnsi="Times" w:cs="Times New Roman"/>
            <w:color w:val="000000" w:themeColor="text1"/>
            <w:sz w:val="24"/>
            <w:szCs w:val="24"/>
            <w:rPrChange w:id="254" w:author="Curt Storlazzi" w:date="2015-05-11T14:38:00Z">
              <w:rPr>
                <w:rFonts w:ascii="Times New Roman" w:hAnsi="Times New Roman" w:cs="Times New Roman"/>
              </w:rPr>
            </w:rPrChange>
          </w:rPr>
          <w:delText>and field personnel (n = 1)</w:delText>
        </w:r>
      </w:del>
      <w:r w:rsidRPr="00B37A6B">
        <w:rPr>
          <w:rFonts w:ascii="Times" w:hAnsi="Times" w:cs="Times New Roman"/>
          <w:color w:val="000000" w:themeColor="text1"/>
          <w:sz w:val="24"/>
          <w:szCs w:val="24"/>
          <w:rPrChange w:id="255" w:author="Curt Storlazzi" w:date="2015-05-11T14:38:00Z">
            <w:rPr>
              <w:rFonts w:ascii="Times New Roman" w:hAnsi="Times New Roman" w:cs="Times New Roman"/>
            </w:rPr>
          </w:rPrChange>
        </w:rPr>
        <w:t>. Five drifters were designed and constructed with materials available on-island</w:t>
      </w:r>
      <w:r w:rsidR="00F14482" w:rsidRPr="00B37A6B">
        <w:rPr>
          <w:rFonts w:ascii="Times" w:hAnsi="Times" w:cs="Times New Roman"/>
          <w:color w:val="000000" w:themeColor="text1"/>
          <w:sz w:val="24"/>
          <w:szCs w:val="24"/>
          <w:rPrChange w:id="256"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257" w:author="Curt Storlazzi" w:date="2015-05-11T14:38:00Z">
            <w:rPr>
              <w:rFonts w:ascii="Times New Roman" w:hAnsi="Times New Roman" w:cs="Times New Roman"/>
            </w:rPr>
          </w:rPrChange>
        </w:rPr>
        <w:t>PVC tubing and plastic sheeting</w:t>
      </w:r>
      <w:r w:rsidR="00F14482" w:rsidRPr="00B37A6B">
        <w:rPr>
          <w:rFonts w:ascii="Times" w:hAnsi="Times" w:cs="Times New Roman"/>
          <w:color w:val="000000" w:themeColor="text1"/>
          <w:sz w:val="24"/>
          <w:szCs w:val="24"/>
          <w:rPrChange w:id="258"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59" w:author="Curt Storlazzi" w:date="2015-05-11T14:38:00Z">
            <w:rPr>
              <w:rFonts w:ascii="Times New Roman" w:hAnsi="Times New Roman" w:cs="Times New Roman"/>
            </w:rPr>
          </w:rPrChange>
        </w:rPr>
        <w:t xml:space="preserve">, with a small waterproof housing for a HOLUX M1000 GPS recorder, and a float collar to maintain upright orientation (Figure </w:t>
      </w:r>
      <w:commentRangeStart w:id="260"/>
      <w:r w:rsidRPr="00B37A6B">
        <w:rPr>
          <w:rFonts w:ascii="Times" w:hAnsi="Times" w:cs="Times New Roman"/>
          <w:color w:val="000000" w:themeColor="text1"/>
          <w:sz w:val="24"/>
          <w:szCs w:val="24"/>
          <w:rPrChange w:id="261" w:author="Curt Storlazzi" w:date="2015-05-11T14:38:00Z">
            <w:rPr>
              <w:rFonts w:ascii="Times New Roman" w:hAnsi="Times New Roman" w:cs="Times New Roman"/>
            </w:rPr>
          </w:rPrChange>
        </w:rPr>
        <w:t>3a</w:t>
      </w:r>
      <w:ins w:id="262" w:author="Curt Storlazzi" w:date="2015-05-12T10:44:00Z">
        <w:r w:rsidR="00DB3AF1">
          <w:rPr>
            <w:rFonts w:ascii="Times" w:hAnsi="Times" w:cs="Times New Roman"/>
            <w:color w:val="000000" w:themeColor="text1"/>
            <w:sz w:val="24"/>
            <w:szCs w:val="24"/>
          </w:rPr>
          <w:t>-</w:t>
        </w:r>
      </w:ins>
      <w:del w:id="263" w:author="Curt Storlazzi" w:date="2015-05-12T10:44:00Z">
        <w:r w:rsidRPr="00B37A6B" w:rsidDel="00DB3AF1">
          <w:rPr>
            <w:rFonts w:ascii="Times" w:hAnsi="Times" w:cs="Times New Roman"/>
            <w:color w:val="000000" w:themeColor="text1"/>
            <w:sz w:val="24"/>
            <w:szCs w:val="24"/>
            <w:rPrChange w:id="264" w:author="Curt Storlazzi" w:date="2015-05-11T14:38:00Z">
              <w:rPr>
                <w:rFonts w:ascii="Times New Roman" w:hAnsi="Times New Roman" w:cs="Times New Roman"/>
              </w:rPr>
            </w:rPrChange>
          </w:rPr>
          <w:delText xml:space="preserve"> and </w:delText>
        </w:r>
      </w:del>
      <w:r w:rsidRPr="00B37A6B">
        <w:rPr>
          <w:rFonts w:ascii="Times" w:hAnsi="Times" w:cs="Times New Roman"/>
          <w:color w:val="000000" w:themeColor="text1"/>
          <w:sz w:val="24"/>
          <w:szCs w:val="24"/>
          <w:rPrChange w:id="265" w:author="Curt Storlazzi" w:date="2015-05-11T14:38:00Z">
            <w:rPr>
              <w:rFonts w:ascii="Times New Roman" w:hAnsi="Times New Roman" w:cs="Times New Roman"/>
            </w:rPr>
          </w:rPrChange>
        </w:rPr>
        <w:t>b</w:t>
      </w:r>
      <w:commentRangeEnd w:id="260"/>
      <w:r w:rsidR="00DB3AF1">
        <w:rPr>
          <w:rStyle w:val="CommentReference"/>
        </w:rPr>
        <w:commentReference w:id="260"/>
      </w:r>
      <w:r w:rsidRPr="00B37A6B">
        <w:rPr>
          <w:rFonts w:ascii="Times" w:hAnsi="Times" w:cs="Times New Roman"/>
          <w:color w:val="000000" w:themeColor="text1"/>
          <w:sz w:val="24"/>
          <w:szCs w:val="24"/>
          <w:rPrChange w:id="266" w:author="Curt Storlazzi" w:date="2015-05-11T14:38:00Z">
            <w:rPr>
              <w:rFonts w:ascii="Times New Roman" w:hAnsi="Times New Roman" w:cs="Times New Roman"/>
            </w:rPr>
          </w:rPrChange>
        </w:rPr>
        <w:t xml:space="preserve">). The fins of the drifters were </w:t>
      </w:r>
      <w:del w:id="267" w:author="Curt Storlazzi" w:date="2015-05-12T10:45:00Z">
        <w:r w:rsidRPr="00B37A6B" w:rsidDel="00D634CC">
          <w:rPr>
            <w:rFonts w:ascii="Times" w:hAnsi="Times" w:cs="Times New Roman"/>
            <w:color w:val="000000" w:themeColor="text1"/>
            <w:sz w:val="24"/>
            <w:szCs w:val="24"/>
            <w:rPrChange w:id="268" w:author="Curt Storlazzi" w:date="2015-05-11T14:38:00Z">
              <w:rPr>
                <w:rFonts w:ascii="Times New Roman" w:hAnsi="Times New Roman" w:cs="Times New Roman"/>
              </w:rPr>
            </w:rPrChange>
          </w:rPr>
          <w:delText xml:space="preserve">roughly </w:delText>
        </w:r>
      </w:del>
      <w:ins w:id="269" w:author="Curt Storlazzi" w:date="2015-05-12T10:45:00Z">
        <w:r w:rsidR="00D634CC">
          <w:rPr>
            <w:rFonts w:ascii="Times" w:hAnsi="Times" w:cs="Times New Roman"/>
            <w:color w:val="000000" w:themeColor="text1"/>
            <w:sz w:val="24"/>
            <w:szCs w:val="24"/>
          </w:rPr>
          <w:t>approximately</w:t>
        </w:r>
        <w:r w:rsidR="00D634CC" w:rsidRPr="00B37A6B">
          <w:rPr>
            <w:rFonts w:ascii="Times" w:hAnsi="Times" w:cs="Times New Roman"/>
            <w:color w:val="000000" w:themeColor="text1"/>
            <w:sz w:val="24"/>
            <w:szCs w:val="24"/>
            <w:rPrChange w:id="270"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71" w:author="Curt Storlazzi" w:date="2015-05-11T14:38:00Z">
            <w:rPr>
              <w:rFonts w:ascii="Times New Roman" w:hAnsi="Times New Roman" w:cs="Times New Roman"/>
            </w:rPr>
          </w:rPrChange>
        </w:rPr>
        <w:t>30 cm wide and 18 cm in height, constructed of 1.3 cm diameter PVC with holes drilled to flood the piping and compensate for the buoy</w:t>
      </w:r>
      <w:r w:rsidR="00F14482" w:rsidRPr="00B37A6B">
        <w:rPr>
          <w:rFonts w:ascii="Times" w:hAnsi="Times" w:cs="Times New Roman"/>
          <w:color w:val="000000" w:themeColor="text1"/>
          <w:sz w:val="24"/>
          <w:szCs w:val="24"/>
          <w:rPrChange w:id="272" w:author="Curt Storlazzi" w:date="2015-05-11T14:38:00Z">
            <w:rPr>
              <w:rFonts w:ascii="Times New Roman" w:hAnsi="Times New Roman" w:cs="Times New Roman"/>
            </w:rPr>
          </w:rPrChange>
        </w:rPr>
        <w:t>ancy of the pipe. T</w:t>
      </w:r>
      <w:r w:rsidRPr="00B37A6B">
        <w:rPr>
          <w:rFonts w:ascii="Times" w:hAnsi="Times" w:cs="Times New Roman"/>
          <w:color w:val="000000" w:themeColor="text1"/>
          <w:sz w:val="24"/>
          <w:szCs w:val="24"/>
          <w:rPrChange w:id="273" w:author="Curt Storlazzi" w:date="2015-05-11T14:38:00Z">
            <w:rPr>
              <w:rFonts w:ascii="Times New Roman" w:hAnsi="Times New Roman" w:cs="Times New Roman"/>
            </w:rPr>
          </w:rPrChange>
        </w:rPr>
        <w:t>he GPS logger was installed in a PVC housing at the top. The drifters were transported to the launch zones and retrieved using a stand-up paddle</w:t>
      </w:r>
      <w:del w:id="274" w:author="Curt Storlazzi" w:date="2015-05-12T10:45:00Z">
        <w:r w:rsidRPr="00B37A6B" w:rsidDel="00D634CC">
          <w:rPr>
            <w:rFonts w:ascii="Times" w:hAnsi="Times" w:cs="Times New Roman"/>
            <w:color w:val="000000" w:themeColor="text1"/>
            <w:sz w:val="24"/>
            <w:szCs w:val="24"/>
            <w:rPrChange w:id="275"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76" w:author="Curt Storlazzi" w:date="2015-05-11T14:38:00Z">
            <w:rPr>
              <w:rFonts w:ascii="Times New Roman" w:hAnsi="Times New Roman" w:cs="Times New Roman"/>
            </w:rPr>
          </w:rPrChange>
        </w:rPr>
        <w:t>board.</w:t>
      </w:r>
    </w:p>
    <w:p w14:paraId="23A61B93" w14:textId="2B74286E" w:rsidR="000B7548" w:rsidRDefault="00D279AB" w:rsidP="00BF7167">
      <w:pPr>
        <w:spacing w:after="0" w:line="480" w:lineRule="auto"/>
        <w:ind w:firstLine="720"/>
        <w:rPr>
          <w:ins w:id="277"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278" w:author="Curt Storlazzi" w:date="2015-05-11T14:38:00Z">
            <w:rPr>
              <w:rFonts w:ascii="Times New Roman" w:hAnsi="Times New Roman" w:cs="Times New Roman"/>
            </w:rPr>
          </w:rPrChange>
        </w:rPr>
        <w:t xml:space="preserve">Five drifters were released from the same five launch zones within a 10 min time frame at the beginning of each deployment. Drifter position data was recorded by the GPS logger at 5 s intervals and resampled to 1 min intervals to </w:t>
      </w:r>
      <w:del w:id="279" w:author="Curt Storlazzi" w:date="2015-05-12T10:45:00Z">
        <w:r w:rsidRPr="00B37A6B" w:rsidDel="00D634CC">
          <w:rPr>
            <w:rFonts w:ascii="Times" w:hAnsi="Times" w:cs="Times New Roman"/>
            <w:color w:val="000000" w:themeColor="text1"/>
            <w:sz w:val="24"/>
            <w:szCs w:val="24"/>
            <w:rPrChange w:id="280" w:author="Curt Storlazzi" w:date="2015-05-11T14:38:00Z">
              <w:rPr>
                <w:rFonts w:ascii="Times New Roman" w:hAnsi="Times New Roman" w:cs="Times New Roman"/>
              </w:rPr>
            </w:rPrChange>
          </w:rPr>
          <w:delText xml:space="preserve">reduce </w:delText>
        </w:r>
      </w:del>
      <w:ins w:id="281" w:author="Curt Storlazzi" w:date="2015-05-12T10:45:00Z">
        <w:r w:rsidR="00D634CC">
          <w:rPr>
            <w:rFonts w:ascii="Times" w:hAnsi="Times" w:cs="Times New Roman"/>
            <w:color w:val="000000" w:themeColor="text1"/>
            <w:sz w:val="24"/>
            <w:szCs w:val="24"/>
          </w:rPr>
          <w:t>increase</w:t>
        </w:r>
        <w:r w:rsidR="00D634CC" w:rsidRPr="00B37A6B">
          <w:rPr>
            <w:rFonts w:ascii="Times" w:hAnsi="Times" w:cs="Times New Roman"/>
            <w:color w:val="000000" w:themeColor="text1"/>
            <w:sz w:val="24"/>
            <w:szCs w:val="24"/>
            <w:rPrChange w:id="2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83" w:author="Curt Storlazzi" w:date="2015-05-11T14:38:00Z">
            <w:rPr>
              <w:rFonts w:ascii="Times New Roman" w:hAnsi="Times New Roman" w:cs="Times New Roman"/>
            </w:rPr>
          </w:rPrChange>
        </w:rPr>
        <w:t>signal</w:t>
      </w:r>
      <w:ins w:id="284" w:author="Curt Storlazzi" w:date="2015-05-12T10:45:00Z">
        <w:r w:rsidR="00D634CC">
          <w:rPr>
            <w:rFonts w:ascii="Times" w:hAnsi="Times" w:cs="Times New Roman"/>
            <w:color w:val="000000" w:themeColor="text1"/>
            <w:sz w:val="24"/>
            <w:szCs w:val="24"/>
          </w:rPr>
          <w:t>-to-</w:t>
        </w:r>
      </w:ins>
      <w:del w:id="285" w:author="Curt Storlazzi" w:date="2015-05-12T10:45:00Z">
        <w:r w:rsidRPr="00B37A6B" w:rsidDel="00D634CC">
          <w:rPr>
            <w:rFonts w:ascii="Times" w:hAnsi="Times" w:cs="Times New Roman"/>
            <w:color w:val="000000" w:themeColor="text1"/>
            <w:sz w:val="24"/>
            <w:szCs w:val="24"/>
            <w:rPrChange w:id="286"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87" w:author="Curt Storlazzi" w:date="2015-05-11T14:38:00Z">
            <w:rPr>
              <w:rFonts w:ascii="Times New Roman" w:hAnsi="Times New Roman" w:cs="Times New Roman"/>
            </w:rPr>
          </w:rPrChange>
        </w:rPr>
        <w:t>noise</w:t>
      </w:r>
      <w:ins w:id="288" w:author="Curt Storlazzi" w:date="2015-05-12T10:45:00Z">
        <w:r w:rsidR="00D634CC">
          <w:rPr>
            <w:rFonts w:ascii="Times" w:hAnsi="Times" w:cs="Times New Roman"/>
            <w:color w:val="000000" w:themeColor="text1"/>
            <w:sz w:val="24"/>
            <w:szCs w:val="24"/>
          </w:rPr>
          <w:t xml:space="preserve"> ratios</w:t>
        </w:r>
      </w:ins>
      <w:r w:rsidRPr="00B37A6B">
        <w:rPr>
          <w:rFonts w:ascii="Times" w:hAnsi="Times" w:cs="Times New Roman"/>
          <w:color w:val="000000" w:themeColor="text1"/>
          <w:sz w:val="24"/>
          <w:szCs w:val="24"/>
          <w:rPrChange w:id="289" w:author="Curt Storlazzi" w:date="2015-05-11T14:38:00Z">
            <w:rPr>
              <w:rFonts w:ascii="Times New Roman" w:hAnsi="Times New Roman" w:cs="Times New Roman"/>
            </w:rPr>
          </w:rPrChange>
        </w:rPr>
        <w:t xml:space="preserve">; speed and direction were calculated using a forward difference scheme on the drifter locations (Davis, 1991; MacMahan et al., 2010). Drifters were generally </w:t>
      </w:r>
      <w:r w:rsidRPr="00B37A6B">
        <w:rPr>
          <w:rFonts w:ascii="Times" w:hAnsi="Times" w:cs="Times New Roman"/>
          <w:color w:val="000000" w:themeColor="text1"/>
          <w:sz w:val="24"/>
          <w:szCs w:val="24"/>
          <w:rPrChange w:id="290" w:author="Curt Storlazzi" w:date="2015-05-11T14:38:00Z">
            <w:rPr>
              <w:rFonts w:ascii="Times New Roman" w:hAnsi="Times New Roman" w:cs="Times New Roman"/>
            </w:rPr>
          </w:rPrChange>
        </w:rPr>
        <w:lastRenderedPageBreak/>
        <w:t>allowed to drift until they exited the ava channel to Pago Pago Bay, but tracks were limited to 1 h for comparisons with ADCP data.</w:t>
      </w:r>
    </w:p>
    <w:p w14:paraId="642E41ED"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291" w:author="Curt Storlazzi" w:date="2015-05-11T14:38:00Z">
            <w:rPr>
              <w:rFonts w:ascii="Times New Roman" w:hAnsi="Times New Roman" w:cs="Times New Roman"/>
            </w:rPr>
          </w:rPrChange>
        </w:rPr>
      </w:pPr>
    </w:p>
    <w:p w14:paraId="367CA82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29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3" w:author="Curt Storlazzi" w:date="2015-05-11T14:38:00Z">
            <w:rPr>
              <w:rFonts w:ascii="Times New Roman" w:hAnsi="Times New Roman" w:cs="Times New Roman"/>
            </w:rPr>
          </w:rPrChange>
        </w:rPr>
        <w:t>Ancillary Data</w:t>
      </w:r>
    </w:p>
    <w:p w14:paraId="674B9A29"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29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5" w:author="Curt Storlazzi" w:date="2015-05-11T14:38:00Z">
            <w:rPr>
              <w:rFonts w:ascii="Times New Roman" w:hAnsi="Times New Roman" w:cs="Times New Roman"/>
            </w:rPr>
          </w:rPrChange>
        </w:rP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29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97" w:author="Curt Storlazzi" w:date="2015-05-11T14:38:00Z">
            <w:rPr>
              <w:rFonts w:ascii="Times New Roman" w:hAnsi="Times New Roman" w:cs="Times New Roman"/>
            </w:rPr>
          </w:rPrChange>
        </w:rP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w:t>
      </w:r>
      <w:proofErr w:type="spellStart"/>
      <w:r w:rsidR="001D5A74" w:rsidRPr="00B37A6B">
        <w:rPr>
          <w:rFonts w:ascii="Times" w:hAnsi="Times" w:cs="Times New Roman"/>
          <w:color w:val="000000" w:themeColor="text1"/>
          <w:sz w:val="24"/>
          <w:szCs w:val="24"/>
          <w:rPrChange w:id="298" w:author="Curt Storlazzi" w:date="2015-05-11T14:38:00Z">
            <w:rPr>
              <w:rFonts w:ascii="Times New Roman" w:hAnsi="Times New Roman" w:cs="Times New Roman"/>
            </w:rPr>
          </w:rPrChange>
        </w:rPr>
        <w:t>Tolman</w:t>
      </w:r>
      <w:proofErr w:type="spellEnd"/>
      <w:r w:rsidR="001D5A74" w:rsidRPr="00B37A6B">
        <w:rPr>
          <w:rFonts w:ascii="Times" w:hAnsi="Times" w:cs="Times New Roman"/>
          <w:color w:val="000000" w:themeColor="text1"/>
          <w:sz w:val="24"/>
          <w:szCs w:val="24"/>
          <w:rPrChange w:id="299" w:author="Curt Storlazzi" w:date="2015-05-11T14:38:00Z">
            <w:rPr>
              <w:rFonts w:ascii="Times New Roman" w:hAnsi="Times New Roman" w:cs="Times New Roman"/>
            </w:rPr>
          </w:rPrChange>
        </w:rPr>
        <w:t>, 2002</w:t>
      </w:r>
      <w:r w:rsidRPr="00B37A6B">
        <w:rPr>
          <w:rFonts w:ascii="Times" w:hAnsi="Times" w:cs="Times New Roman"/>
          <w:color w:val="000000" w:themeColor="text1"/>
          <w:sz w:val="24"/>
          <w:szCs w:val="24"/>
          <w:rPrChange w:id="300" w:author="Curt Storlazzi" w:date="2015-05-11T14:38:00Z">
            <w:rPr>
              <w:rFonts w:ascii="Times New Roman" w:hAnsi="Times New Roman" w:cs="Times New Roman"/>
            </w:rPr>
          </w:rPrChange>
        </w:rPr>
        <w:t>) modeled data on swell height and direction for the recorded data (Hoeke et al., 2011). WW3 model data, calibrated to DOBIE wave data, were used to define forcing during the ADCP and drifter deployments.</w:t>
      </w:r>
    </w:p>
    <w:p w14:paraId="173546EA" w14:textId="158C1FB5" w:rsidR="000B7548" w:rsidRDefault="00D279AB" w:rsidP="00BF7167">
      <w:pPr>
        <w:spacing w:after="0" w:line="480" w:lineRule="auto"/>
        <w:ind w:firstLine="720"/>
        <w:rPr>
          <w:ins w:id="301"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02" w:author="Curt Storlazzi" w:date="2015-05-11T14:38:00Z">
            <w:rPr>
              <w:rFonts w:ascii="Times New Roman" w:hAnsi="Times New Roman" w:cs="Times New Roman"/>
            </w:rPr>
          </w:rPrChange>
        </w:rPr>
        <w:t>Wind speed, wind direction, barometric pressure, and precipitation were recorded at 15 min intervals using a Davis VantagePro weather station installed near the mouth</w:t>
      </w:r>
      <w:r w:rsidR="00480C90" w:rsidRPr="00B37A6B">
        <w:rPr>
          <w:rFonts w:ascii="Times" w:hAnsi="Times" w:cs="Times New Roman"/>
          <w:color w:val="000000" w:themeColor="text1"/>
          <w:sz w:val="24"/>
          <w:szCs w:val="24"/>
          <w:rPrChange w:id="303" w:author="Curt Storlazzi" w:date="2015-05-11T14:38:00Z">
            <w:rPr>
              <w:rFonts w:ascii="Times New Roman" w:hAnsi="Times New Roman" w:cs="Times New Roman"/>
            </w:rPr>
          </w:rPrChange>
        </w:rPr>
        <w:t xml:space="preserve"> of Faga’alu Stream</w:t>
      </w:r>
      <w:r w:rsidRPr="00B37A6B">
        <w:rPr>
          <w:rFonts w:ascii="Times" w:hAnsi="Times" w:cs="Times New Roman"/>
          <w:color w:val="000000" w:themeColor="text1"/>
          <w:sz w:val="24"/>
          <w:szCs w:val="24"/>
          <w:rPrChange w:id="304" w:author="Curt Storlazzi" w:date="2015-05-11T14:38:00Z">
            <w:rPr>
              <w:rFonts w:ascii="Times New Roman" w:hAnsi="Times New Roman" w:cs="Times New Roman"/>
            </w:rPr>
          </w:rPrChange>
        </w:rPr>
        <w:t>, approximately 5 m above sea level on a pole mounted to a building (Figure 1). Meteorological and tide data were also recorded at NO</w:t>
      </w:r>
      <w:r w:rsidR="00480C90" w:rsidRPr="00B37A6B">
        <w:rPr>
          <w:rFonts w:ascii="Times" w:hAnsi="Times" w:cs="Times New Roman"/>
          <w:color w:val="000000" w:themeColor="text1"/>
          <w:sz w:val="24"/>
          <w:szCs w:val="24"/>
          <w:rPrChange w:id="305" w:author="Curt Storlazzi" w:date="2015-05-11T14:38:00Z">
            <w:rPr>
              <w:rFonts w:ascii="Times New Roman" w:hAnsi="Times New Roman" w:cs="Times New Roman"/>
            </w:rPr>
          </w:rPrChange>
        </w:rPr>
        <w:t xml:space="preserve">AA's National Data Buoy Center </w:t>
      </w:r>
      <w:ins w:id="306" w:author="Curt Storlazzi" w:date="2015-05-12T10:54:00Z">
        <w:r w:rsidR="00CD7836">
          <w:rPr>
            <w:rFonts w:ascii="Times" w:hAnsi="Times" w:cs="Times New Roman"/>
            <w:color w:val="000000" w:themeColor="text1"/>
            <w:sz w:val="24"/>
            <w:szCs w:val="24"/>
          </w:rPr>
          <w:t xml:space="preserve">(2014) </w:t>
        </w:r>
      </w:ins>
      <w:r w:rsidR="00480C90" w:rsidRPr="00B37A6B">
        <w:rPr>
          <w:rFonts w:ascii="Times" w:hAnsi="Times" w:cs="Times New Roman"/>
          <w:color w:val="000000" w:themeColor="text1"/>
          <w:sz w:val="24"/>
          <w:szCs w:val="24"/>
          <w:rPrChange w:id="307" w:author="Curt Storlazzi" w:date="2015-05-11T14:38:00Z">
            <w:rPr>
              <w:rFonts w:ascii="Times New Roman" w:hAnsi="Times New Roman" w:cs="Times New Roman"/>
            </w:rPr>
          </w:rPrChange>
        </w:rPr>
        <w:t>station</w:t>
      </w:r>
      <w:r w:rsidRPr="00B37A6B">
        <w:rPr>
          <w:rFonts w:ascii="Times" w:hAnsi="Times" w:cs="Times New Roman"/>
          <w:color w:val="000000" w:themeColor="text1"/>
          <w:sz w:val="24"/>
          <w:szCs w:val="24"/>
          <w:rPrChange w:id="308" w:author="Curt Storlazzi" w:date="2015-05-11T14:38:00Z">
            <w:rPr>
              <w:rFonts w:ascii="Times New Roman" w:hAnsi="Times New Roman" w:cs="Times New Roman"/>
            </w:rPr>
          </w:rPrChange>
        </w:rPr>
        <w:t xml:space="preserve"> NSTP6 </w:t>
      </w:r>
      <w:del w:id="309" w:author="Curt Storlazzi" w:date="2015-05-12T10:54:00Z">
        <w:r w:rsidRPr="00B37A6B" w:rsidDel="00CD7836">
          <w:rPr>
            <w:rFonts w:ascii="Times" w:hAnsi="Times" w:cs="Times New Roman"/>
            <w:color w:val="000000" w:themeColor="text1"/>
            <w:sz w:val="24"/>
            <w:szCs w:val="24"/>
            <w:rPrChange w:id="310" w:author="Curt Storlazzi" w:date="2015-05-11T14:38:00Z">
              <w:rPr>
                <w:rFonts w:ascii="Times New Roman" w:hAnsi="Times New Roman" w:cs="Times New Roman"/>
              </w:rPr>
            </w:rPrChange>
          </w:rPr>
          <w:delText>(</w:delText>
        </w:r>
        <w:r w:rsidR="00480C90" w:rsidRPr="00B37A6B" w:rsidDel="00CD7836">
          <w:rPr>
            <w:rFonts w:ascii="Times" w:hAnsi="Times"/>
            <w:color w:val="000000" w:themeColor="text1"/>
            <w:sz w:val="24"/>
            <w:szCs w:val="24"/>
            <w:rPrChange w:id="311" w:author="Curt Storlazzi" w:date="2015-05-11T14:38:00Z">
              <w:rPr/>
            </w:rPrChange>
          </w:rPr>
          <w:delText>http://www.ndbc.noaa.gov</w:delText>
        </w:r>
        <w:r w:rsidRPr="00B37A6B" w:rsidDel="00CD7836">
          <w:rPr>
            <w:rFonts w:ascii="Times" w:hAnsi="Times" w:cs="Times New Roman"/>
            <w:color w:val="000000" w:themeColor="text1"/>
            <w:sz w:val="24"/>
            <w:szCs w:val="24"/>
            <w:rPrChange w:id="31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13" w:author="Curt Storlazzi" w:date="2015-05-11T14:38:00Z">
            <w:rPr>
              <w:rFonts w:ascii="Times New Roman" w:hAnsi="Times New Roman" w:cs="Times New Roman"/>
            </w:rPr>
          </w:rPrChange>
        </w:rPr>
        <w:t xml:space="preserve">located approximately 1.8 km north of Faga'alu. Wind speed, wind direction, barometric pressure, and tidal elevation data were also recorded at NSTP6 at 6 min intervals. For this study, wind </w:t>
      </w:r>
      <w:r w:rsidRPr="00B37A6B">
        <w:rPr>
          <w:rFonts w:ascii="Times" w:hAnsi="Times" w:cs="Times New Roman"/>
          <w:color w:val="000000" w:themeColor="text1"/>
          <w:sz w:val="24"/>
          <w:szCs w:val="24"/>
          <w:rPrChange w:id="314" w:author="Curt Storlazzi" w:date="2015-05-11T14:38:00Z">
            <w:rPr>
              <w:rFonts w:ascii="Times New Roman" w:hAnsi="Times New Roman" w:cs="Times New Roman"/>
            </w:rPr>
          </w:rPrChange>
        </w:rPr>
        <w:lastRenderedPageBreak/>
        <w:t>conditions are sufficiently described qualitatively so the topographic effects on wind speed and direction recorded at the stations are assumed to be inconsequential.</w:t>
      </w:r>
    </w:p>
    <w:p w14:paraId="5DA40B32"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15" w:author="Curt Storlazzi" w:date="2015-05-11T14:38:00Z">
            <w:rPr>
              <w:rFonts w:ascii="Times New Roman" w:hAnsi="Times New Roman" w:cs="Times New Roman"/>
            </w:rPr>
          </w:rPrChange>
        </w:rPr>
      </w:pPr>
    </w:p>
    <w:p w14:paraId="71EE477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31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7" w:author="Curt Storlazzi" w:date="2015-05-11T14:38:00Z">
            <w:rPr>
              <w:rFonts w:ascii="Times New Roman" w:hAnsi="Times New Roman" w:cs="Times New Roman"/>
            </w:rPr>
          </w:rPrChange>
        </w:rPr>
        <w:t>Analytical Methods</w:t>
      </w:r>
    </w:p>
    <w:p w14:paraId="5D386C82"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31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9" w:author="Curt Storlazzi" w:date="2015-05-11T14:38:00Z">
            <w:rPr>
              <w:rFonts w:ascii="Times New Roman" w:hAnsi="Times New Roman" w:cs="Times New Roman"/>
            </w:rPr>
          </w:rPrChange>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2D2FA62C" w:rsidR="000B7548" w:rsidRPr="00B37A6B" w:rsidRDefault="00D279AB" w:rsidP="00BF7167">
      <w:pPr>
        <w:spacing w:after="0" w:line="480" w:lineRule="auto"/>
        <w:ind w:firstLine="720"/>
        <w:rPr>
          <w:rFonts w:ascii="Times" w:hAnsi="Times" w:cs="Times New Roman"/>
          <w:color w:val="000000" w:themeColor="text1"/>
          <w:sz w:val="24"/>
          <w:szCs w:val="24"/>
          <w:rPrChange w:id="32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21" w:author="Curt Storlazzi" w:date="2015-05-11T14:38:00Z">
            <w:rPr>
              <w:rFonts w:ascii="Times New Roman" w:hAnsi="Times New Roman" w:cs="Times New Roman"/>
            </w:rPr>
          </w:rPrChange>
        </w:rPr>
        <w:t xml:space="preserve">A series of 1 h progressive vector diagrams of cumulative flow were computed from ADCP data following the methodology used by </w:t>
      </w:r>
      <w:del w:id="322" w:author="Curt Storlazzi" w:date="2015-05-12T10:55:00Z">
        <w:r w:rsidRPr="00B37A6B" w:rsidDel="00CD7836">
          <w:rPr>
            <w:rFonts w:ascii="Times" w:hAnsi="Times" w:cs="Times New Roman"/>
            <w:color w:val="000000" w:themeColor="text1"/>
            <w:sz w:val="24"/>
            <w:szCs w:val="24"/>
            <w:rPrChange w:id="323" w:author="Curt Storlazzi" w:date="2015-05-11T14:38:00Z">
              <w:rPr>
                <w:rFonts w:ascii="Times New Roman" w:hAnsi="Times New Roman" w:cs="Times New Roman"/>
              </w:rPr>
            </w:rPrChange>
          </w:rPr>
          <w:delText xml:space="preserve">Storlazzi et al. (2006) and </w:delText>
        </w:r>
      </w:del>
      <w:r w:rsidRPr="00B37A6B">
        <w:rPr>
          <w:rFonts w:ascii="Times" w:hAnsi="Times" w:cs="Times New Roman"/>
          <w:color w:val="000000" w:themeColor="text1"/>
          <w:sz w:val="24"/>
          <w:szCs w:val="24"/>
          <w:rPrChange w:id="324" w:author="Curt Storlazzi" w:date="2015-05-11T14:38:00Z">
            <w:rPr>
              <w:rFonts w:ascii="Times New Roman" w:hAnsi="Times New Roman" w:cs="Times New Roman"/>
            </w:rPr>
          </w:rPrChange>
        </w:rPr>
        <w:t>Siegel et al. (2003)</w:t>
      </w:r>
      <w:ins w:id="325" w:author="Curt Storlazzi" w:date="2015-05-12T10:55:00Z">
        <w:r w:rsidR="00CD7836">
          <w:rPr>
            <w:rFonts w:ascii="Times" w:hAnsi="Times" w:cs="Times New Roman"/>
            <w:color w:val="000000" w:themeColor="text1"/>
            <w:sz w:val="24"/>
            <w:szCs w:val="24"/>
          </w:rPr>
          <w:t xml:space="preserve"> and Storlazzi et al. (2006)</w:t>
        </w:r>
      </w:ins>
      <w:r w:rsidRPr="00B37A6B">
        <w:rPr>
          <w:rFonts w:ascii="Times" w:hAnsi="Times" w:cs="Times New Roman"/>
          <w:color w:val="000000" w:themeColor="text1"/>
          <w:sz w:val="24"/>
          <w:szCs w:val="24"/>
          <w:rPrChange w:id="326" w:author="Curt Storlazzi" w:date="2015-05-11T14:38:00Z">
            <w:rPr>
              <w:rFonts w:ascii="Times New Roman" w:hAnsi="Times New Roman" w:cs="Times New Roman"/>
            </w:rPr>
          </w:rPrChange>
        </w:rPr>
        <w:t xml:space="preserve">. The progressive vectors were compared to simultaneous drifter tracks to demonstrate the usefulness of drifters for illustrating spatially variable flows compared to projected flow from fixed ADCPs. </w:t>
      </w:r>
      <w:commentRangeStart w:id="327"/>
      <w:r w:rsidRPr="00B37A6B">
        <w:rPr>
          <w:rFonts w:ascii="Times" w:hAnsi="Times" w:cs="Times New Roman"/>
          <w:color w:val="000000" w:themeColor="text1"/>
          <w:sz w:val="24"/>
          <w:szCs w:val="24"/>
          <w:rPrChange w:id="328" w:author="Curt Storlazzi" w:date="2015-05-11T14:38:00Z">
            <w:rPr>
              <w:rFonts w:ascii="Times New Roman" w:hAnsi="Times New Roman" w:cs="Times New Roman"/>
            </w:rPr>
          </w:rPrChange>
        </w:rPr>
        <w:t>The progressive vectors from the ADCPs illustrate the temporal flow variability at those fixed points during the 1 h drift duration, but progressive vectors are calculated assuming spatial homogeneity of the flow, causing them to move onshore in some instances.</w:t>
      </w:r>
      <w:commentRangeEnd w:id="327"/>
      <w:r w:rsidR="00CD7836">
        <w:rPr>
          <w:rStyle w:val="CommentReference"/>
        </w:rPr>
        <w:commentReference w:id="327"/>
      </w:r>
    </w:p>
    <w:p w14:paraId="2EF6908A" w14:textId="166F67A9" w:rsidR="000B7548" w:rsidRDefault="00D279AB" w:rsidP="00BF7167">
      <w:pPr>
        <w:spacing w:after="0" w:line="480" w:lineRule="auto"/>
        <w:ind w:firstLine="720"/>
        <w:rPr>
          <w:ins w:id="329"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30" w:author="Curt Storlazzi" w:date="2015-05-11T14:38:00Z">
            <w:rPr>
              <w:rFonts w:ascii="Times New Roman" w:hAnsi="Times New Roman" w:cs="Times New Roman"/>
            </w:rPr>
          </w:rPrChange>
        </w:rPr>
        <w:t>EOF principal axes, variance ellipses, mean flow ve</w:t>
      </w:r>
      <w:r w:rsidR="009E6E39" w:rsidRPr="00B37A6B">
        <w:rPr>
          <w:rFonts w:ascii="Times" w:hAnsi="Times" w:cs="Times New Roman"/>
          <w:color w:val="000000" w:themeColor="text1"/>
          <w:sz w:val="24"/>
          <w:szCs w:val="24"/>
          <w:rPrChange w:id="331"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32" w:author="Curt Storlazzi" w:date="2015-05-11T14:38:00Z">
            <w:rPr>
              <w:rFonts w:ascii="Times New Roman" w:hAnsi="Times New Roman" w:cs="Times New Roman"/>
            </w:rPr>
          </w:rPrChange>
        </w:rPr>
        <w:t xml:space="preserve">, and residence times were calculated from ADCP data and spatially binned drifter data (100 m x 100 m) </w:t>
      </w:r>
      <w:ins w:id="333" w:author="Curt Storlazzi" w:date="2015-05-12T10:56:00Z">
        <w:r w:rsidR="00CD7836">
          <w:rPr>
            <w:rFonts w:ascii="Times" w:hAnsi="Times" w:cs="Times New Roman"/>
            <w:color w:val="000000" w:themeColor="text1"/>
            <w:sz w:val="24"/>
            <w:szCs w:val="24"/>
          </w:rPr>
          <w:t xml:space="preserve">following the methodology presented by </w:t>
        </w:r>
      </w:ins>
      <w:del w:id="334" w:author="Curt Storlazzi" w:date="2015-05-12T10:56:00Z">
        <w:r w:rsidRPr="00B37A6B" w:rsidDel="00CD7836">
          <w:rPr>
            <w:rFonts w:ascii="Times" w:hAnsi="Times" w:cs="Times New Roman"/>
            <w:color w:val="000000" w:themeColor="text1"/>
            <w:sz w:val="24"/>
            <w:szCs w:val="24"/>
            <w:rPrChange w:id="335" w:author="Curt Storlazzi" w:date="2015-05-11T14:38:00Z">
              <w:rPr>
                <w:rFonts w:ascii="Times New Roman" w:hAnsi="Times New Roman" w:cs="Times New Roman"/>
              </w:rPr>
            </w:rPrChange>
          </w:rPr>
          <w:delText>(</w:delText>
        </w:r>
      </w:del>
      <w:proofErr w:type="spellStart"/>
      <w:r w:rsidRPr="00B37A6B">
        <w:rPr>
          <w:rFonts w:ascii="Times" w:hAnsi="Times" w:cs="Times New Roman"/>
          <w:color w:val="000000" w:themeColor="text1"/>
          <w:sz w:val="24"/>
          <w:szCs w:val="24"/>
          <w:rPrChange w:id="336" w:author="Curt Storlazzi" w:date="2015-05-11T14:38:00Z">
            <w:rPr>
              <w:rFonts w:ascii="Times New Roman" w:hAnsi="Times New Roman" w:cs="Times New Roman"/>
            </w:rPr>
          </w:rPrChange>
        </w:rPr>
        <w:t>MacMahan</w:t>
      </w:r>
      <w:proofErr w:type="spellEnd"/>
      <w:r w:rsidRPr="00B37A6B">
        <w:rPr>
          <w:rFonts w:ascii="Times" w:hAnsi="Times" w:cs="Times New Roman"/>
          <w:color w:val="000000" w:themeColor="text1"/>
          <w:sz w:val="24"/>
          <w:szCs w:val="24"/>
          <w:rPrChange w:id="337" w:author="Curt Storlazzi" w:date="2015-05-11T14:38:00Z">
            <w:rPr>
              <w:rFonts w:ascii="Times New Roman" w:hAnsi="Times New Roman" w:cs="Times New Roman"/>
            </w:rPr>
          </w:rPrChange>
        </w:rPr>
        <w:t xml:space="preserve"> et al.</w:t>
      </w:r>
      <w:ins w:id="338" w:author="Curt Storlazzi" w:date="2015-05-12T10:56:00Z">
        <w:r w:rsidR="00CD7836">
          <w:rPr>
            <w:rFonts w:ascii="Times" w:hAnsi="Times" w:cs="Times New Roman"/>
            <w:color w:val="000000" w:themeColor="text1"/>
            <w:sz w:val="24"/>
            <w:szCs w:val="24"/>
          </w:rPr>
          <w:t xml:space="preserve"> (</w:t>
        </w:r>
      </w:ins>
      <w:del w:id="339" w:author="Curt Storlazzi" w:date="2015-05-12T10:56:00Z">
        <w:r w:rsidRPr="00B37A6B" w:rsidDel="00CD7836">
          <w:rPr>
            <w:rFonts w:ascii="Times" w:hAnsi="Times" w:cs="Times New Roman"/>
            <w:color w:val="000000" w:themeColor="text1"/>
            <w:sz w:val="24"/>
            <w:szCs w:val="24"/>
            <w:rPrChange w:id="340"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41" w:author="Curt Storlazzi" w:date="2015-05-11T14:38:00Z">
            <w:rPr>
              <w:rFonts w:ascii="Times New Roman" w:hAnsi="Times New Roman" w:cs="Times New Roman"/>
            </w:rPr>
          </w:rPrChange>
        </w:rPr>
        <w:t xml:space="preserve">2010) </w:t>
      </w:r>
      <w:del w:id="342" w:author="Curt Storlazzi" w:date="2015-05-12T10:56:00Z">
        <w:r w:rsidRPr="00B37A6B" w:rsidDel="00CD7836">
          <w:rPr>
            <w:rFonts w:ascii="Times" w:hAnsi="Times" w:cs="Times New Roman"/>
            <w:color w:val="000000" w:themeColor="text1"/>
            <w:sz w:val="24"/>
            <w:szCs w:val="24"/>
            <w:rPrChange w:id="343" w:author="Curt Storlazzi" w:date="2015-05-11T14:38:00Z">
              <w:rPr>
                <w:rFonts w:ascii="Times New Roman" w:hAnsi="Times New Roman" w:cs="Times New Roman"/>
              </w:rPr>
            </w:rPrChange>
          </w:rPr>
          <w:delText xml:space="preserve">under </w:delText>
        </w:r>
      </w:del>
      <w:ins w:id="344" w:author="Curt Storlazzi" w:date="2015-05-12T10:56:00Z">
        <w:r w:rsidR="00CD7836">
          <w:rPr>
            <w:rFonts w:ascii="Times" w:hAnsi="Times" w:cs="Times New Roman"/>
            <w:color w:val="000000" w:themeColor="text1"/>
            <w:sz w:val="24"/>
            <w:szCs w:val="24"/>
          </w:rPr>
          <w:t>for</w:t>
        </w:r>
        <w:r w:rsidR="00CD7836" w:rsidRPr="00B37A6B">
          <w:rPr>
            <w:rFonts w:ascii="Times" w:hAnsi="Times" w:cs="Times New Roman"/>
            <w:color w:val="000000" w:themeColor="text1"/>
            <w:sz w:val="24"/>
            <w:szCs w:val="24"/>
            <w:rPrChange w:id="34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46" w:author="Curt Storlazzi" w:date="2015-05-11T14:38:00Z">
            <w:rPr>
              <w:rFonts w:ascii="Times New Roman" w:hAnsi="Times New Roman" w:cs="Times New Roman"/>
            </w:rPr>
          </w:rPrChange>
        </w:rPr>
        <w:t xml:space="preserve">different endmember forcing conditions. Where drifters did not travel through a </w:t>
      </w:r>
      <w:ins w:id="347" w:author="Curt Storlazzi" w:date="2015-05-12T10:56:00Z">
        <w:r w:rsidR="00CD7836">
          <w:rPr>
            <w:rFonts w:ascii="Times" w:hAnsi="Times" w:cs="Times New Roman"/>
            <w:color w:val="000000" w:themeColor="text1"/>
            <w:sz w:val="24"/>
            <w:szCs w:val="24"/>
          </w:rPr>
          <w:t xml:space="preserve">specific </w:t>
        </w:r>
      </w:ins>
      <w:r w:rsidRPr="00B37A6B">
        <w:rPr>
          <w:rFonts w:ascii="Times" w:hAnsi="Times" w:cs="Times New Roman"/>
          <w:color w:val="000000" w:themeColor="text1"/>
          <w:sz w:val="24"/>
          <w:szCs w:val="24"/>
          <w:rPrChange w:id="348" w:author="Curt Storlazzi" w:date="2015-05-11T14:38:00Z">
            <w:rPr>
              <w:rFonts w:ascii="Times New Roman" w:hAnsi="Times New Roman" w:cs="Times New Roman"/>
            </w:rPr>
          </w:rPrChange>
        </w:rPr>
        <w:t>spatial bin, no EOF or residence time</w:t>
      </w:r>
      <w:ins w:id="349" w:author="Curt Storlazzi" w:date="2015-05-12T10:56:00Z">
        <w:r w:rsidR="00CD7836">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350" w:author="Curt Storlazzi" w:date="2015-05-11T14:38:00Z">
            <w:rPr>
              <w:rFonts w:ascii="Times New Roman" w:hAnsi="Times New Roman" w:cs="Times New Roman"/>
            </w:rPr>
          </w:rPrChange>
        </w:rPr>
        <w:t xml:space="preserve"> </w:t>
      </w:r>
      <w:del w:id="351" w:author="Curt Storlazzi" w:date="2015-05-12T10:56:00Z">
        <w:r w:rsidRPr="00B37A6B" w:rsidDel="00CD7836">
          <w:rPr>
            <w:rFonts w:ascii="Times" w:hAnsi="Times" w:cs="Times New Roman"/>
            <w:color w:val="000000" w:themeColor="text1"/>
            <w:sz w:val="24"/>
            <w:szCs w:val="24"/>
            <w:rPrChange w:id="352" w:author="Curt Storlazzi" w:date="2015-05-11T14:38:00Z">
              <w:rPr>
                <w:rFonts w:ascii="Times New Roman" w:hAnsi="Times New Roman" w:cs="Times New Roman"/>
              </w:rPr>
            </w:rPrChange>
          </w:rPr>
          <w:delText>could be</w:delText>
        </w:r>
      </w:del>
      <w:ins w:id="353" w:author="Curt Storlazzi" w:date="2015-05-12T10:56:00Z">
        <w:r w:rsidR="00CD7836">
          <w:rPr>
            <w:rFonts w:ascii="Times" w:hAnsi="Times" w:cs="Times New Roman"/>
            <w:color w:val="000000" w:themeColor="text1"/>
            <w:sz w:val="24"/>
            <w:szCs w:val="24"/>
          </w:rPr>
          <w:t>were</w:t>
        </w:r>
      </w:ins>
      <w:r w:rsidRPr="00B37A6B">
        <w:rPr>
          <w:rFonts w:ascii="Times" w:hAnsi="Times" w:cs="Times New Roman"/>
          <w:color w:val="000000" w:themeColor="text1"/>
          <w:sz w:val="24"/>
          <w:szCs w:val="24"/>
          <w:rPrChange w:id="354" w:author="Curt Storlazzi" w:date="2015-05-11T14:38:00Z">
            <w:rPr>
              <w:rFonts w:ascii="Times New Roman" w:hAnsi="Times New Roman" w:cs="Times New Roman"/>
            </w:rPr>
          </w:rPrChange>
        </w:rPr>
        <w:t xml:space="preserve"> calculated. EOFs and mean flow ve</w:t>
      </w:r>
      <w:r w:rsidR="009E6E39" w:rsidRPr="00B37A6B">
        <w:rPr>
          <w:rFonts w:ascii="Times" w:hAnsi="Times" w:cs="Times New Roman"/>
          <w:color w:val="000000" w:themeColor="text1"/>
          <w:sz w:val="24"/>
          <w:szCs w:val="24"/>
          <w:rPrChange w:id="355" w:author="Curt Storlazzi" w:date="2015-05-11T14:38:00Z">
            <w:rPr>
              <w:rFonts w:ascii="Times New Roman" w:hAnsi="Times New Roman" w:cs="Times New Roman"/>
            </w:rPr>
          </w:rPrChange>
        </w:rPr>
        <w:t>locitie</w:t>
      </w:r>
      <w:r w:rsidRPr="00B37A6B">
        <w:rPr>
          <w:rFonts w:ascii="Times" w:hAnsi="Times" w:cs="Times New Roman"/>
          <w:color w:val="000000" w:themeColor="text1"/>
          <w:sz w:val="24"/>
          <w:szCs w:val="24"/>
          <w:rPrChange w:id="356" w:author="Curt Storlazzi" w:date="2015-05-11T14:38:00Z">
            <w:rPr>
              <w:rFonts w:ascii="Times New Roman" w:hAnsi="Times New Roman" w:cs="Times New Roman"/>
            </w:rPr>
          </w:rPrChange>
        </w:rPr>
        <w:t xml:space="preserve">s from drifters and ADCPs were compared to determine if the short-term observations from the drifters were similar to the long-term ADCP observations, and to demonstrate the usefulness of Lagrangian methods for describing spatial flow patterns compared to fixed </w:t>
      </w:r>
      <w:r w:rsidRPr="00B37A6B">
        <w:rPr>
          <w:rFonts w:ascii="Times" w:hAnsi="Times" w:cs="Times New Roman"/>
          <w:color w:val="000000" w:themeColor="text1"/>
          <w:sz w:val="24"/>
          <w:szCs w:val="24"/>
          <w:rPrChange w:id="357" w:author="Curt Storlazzi" w:date="2015-05-11T14:38:00Z">
            <w:rPr>
              <w:rFonts w:ascii="Times New Roman" w:hAnsi="Times New Roman" w:cs="Times New Roman"/>
            </w:rPr>
          </w:rPrChange>
        </w:rPr>
        <w:lastRenderedPageBreak/>
        <w:t>Eulerian methods. Mean flow ve</w:t>
      </w:r>
      <w:r w:rsidR="009E6E39" w:rsidRPr="00B37A6B">
        <w:rPr>
          <w:rFonts w:ascii="Times" w:hAnsi="Times" w:cs="Times New Roman"/>
          <w:color w:val="000000" w:themeColor="text1"/>
          <w:sz w:val="24"/>
          <w:szCs w:val="24"/>
          <w:rPrChange w:id="358"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59" w:author="Curt Storlazzi" w:date="2015-05-11T14:38:00Z">
            <w:rPr>
              <w:rFonts w:ascii="Times New Roman" w:hAnsi="Times New Roman" w:cs="Times New Roman"/>
            </w:rPr>
          </w:rPrChange>
        </w:rPr>
        <w:t xml:space="preserve"> were also used to calculate water residence time over the reef under different forcing conditions. For ADCP data, the mean flow speeds under different forcings were used to calculate residence time for a 100 m bin to correspond to the drifter results.</w:t>
      </w:r>
    </w:p>
    <w:p w14:paraId="794E5ECB"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60" w:author="Curt Storlazzi" w:date="2015-05-11T14:38:00Z">
            <w:rPr>
              <w:rFonts w:ascii="Times New Roman" w:hAnsi="Times New Roman" w:cs="Times New Roman"/>
            </w:rPr>
          </w:rPrChange>
        </w:rPr>
      </w:pPr>
    </w:p>
    <w:p w14:paraId="4413CD08" w14:textId="77777777" w:rsidR="000B7548" w:rsidRDefault="00D279AB" w:rsidP="00BF7167">
      <w:pPr>
        <w:pStyle w:val="Heading2"/>
        <w:spacing w:before="0" w:line="480" w:lineRule="auto"/>
        <w:rPr>
          <w:ins w:id="361"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62" w:author="Curt Storlazzi" w:date="2015-05-11T14:38:00Z">
            <w:rPr>
              <w:rFonts w:ascii="Times New Roman" w:hAnsi="Times New Roman" w:cs="Times New Roman"/>
            </w:rPr>
          </w:rPrChange>
        </w:rPr>
        <w:t>RESULTS</w:t>
      </w:r>
    </w:p>
    <w:p w14:paraId="4E978596" w14:textId="77777777" w:rsidR="00B37A6B" w:rsidRPr="00B37A6B" w:rsidRDefault="00B37A6B">
      <w:pPr>
        <w:rPr>
          <w:rPrChange w:id="363" w:author="Curt Storlazzi" w:date="2015-05-11T14:38:00Z">
            <w:rPr>
              <w:rFonts w:ascii="Times New Roman" w:hAnsi="Times New Roman" w:cs="Times New Roman"/>
            </w:rPr>
          </w:rPrChange>
        </w:rPr>
        <w:pPrChange w:id="364" w:author="Curt Storlazzi" w:date="2015-05-11T14:38:00Z">
          <w:pPr>
            <w:pStyle w:val="Heading2"/>
            <w:spacing w:before="0" w:line="480" w:lineRule="auto"/>
          </w:pPr>
        </w:pPrChange>
      </w:pPr>
    </w:p>
    <w:p w14:paraId="46AD9003"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36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66" w:author="Curt Storlazzi" w:date="2015-05-11T14:38:00Z">
            <w:rPr>
              <w:rFonts w:ascii="Times New Roman" w:hAnsi="Times New Roman" w:cs="Times New Roman"/>
            </w:rPr>
          </w:rPrChange>
        </w:rPr>
        <w:t xml:space="preserve">Oceanographic and Meteorologic Forcing </w:t>
      </w:r>
    </w:p>
    <w:p w14:paraId="3C51FC1C" w14:textId="186C1EDD" w:rsidR="000B7548" w:rsidRPr="00B37A6B" w:rsidRDefault="00D279AB" w:rsidP="00BF7167">
      <w:pPr>
        <w:spacing w:after="0" w:line="480" w:lineRule="auto"/>
        <w:ind w:firstLine="720"/>
        <w:rPr>
          <w:rFonts w:ascii="Times" w:hAnsi="Times" w:cs="Times New Roman"/>
          <w:color w:val="000000" w:themeColor="text1"/>
          <w:sz w:val="24"/>
          <w:szCs w:val="24"/>
          <w:rPrChange w:id="36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68" w:author="Curt Storlazzi" w:date="2015-05-11T14:38:00Z">
            <w:rPr>
              <w:rFonts w:ascii="Times New Roman" w:hAnsi="Times New Roman" w:cs="Times New Roman"/>
            </w:rPr>
          </w:rPrChange>
        </w:rPr>
        <w:t xml:space="preserve">During the period of overlapping ADCP and intensive drifter deployments, 2014 Year Day (YD) 47-55 (15-23 February 2014), a </w:t>
      </w:r>
      <w:del w:id="369" w:author="Curt Storlazzi" w:date="2015-05-12T10:57:00Z">
        <w:r w:rsidRPr="00B37A6B" w:rsidDel="00CD7836">
          <w:rPr>
            <w:rFonts w:ascii="Times" w:hAnsi="Times" w:cs="Times New Roman"/>
            <w:color w:val="000000" w:themeColor="text1"/>
            <w:sz w:val="24"/>
            <w:szCs w:val="24"/>
            <w:rPrChange w:id="370" w:author="Curt Storlazzi" w:date="2015-05-11T14:38:00Z">
              <w:rPr>
                <w:rFonts w:ascii="Times New Roman" w:hAnsi="Times New Roman" w:cs="Times New Roman"/>
              </w:rPr>
            </w:rPrChange>
          </w:rPr>
          <w:delText xml:space="preserve">large </w:delText>
        </w:r>
      </w:del>
      <w:r w:rsidRPr="00B37A6B">
        <w:rPr>
          <w:rFonts w:ascii="Times" w:hAnsi="Times" w:cs="Times New Roman"/>
          <w:color w:val="000000" w:themeColor="text1"/>
          <w:sz w:val="24"/>
          <w:szCs w:val="24"/>
          <w:rPrChange w:id="371" w:author="Curt Storlazzi" w:date="2015-05-11T14:38:00Z">
            <w:rPr>
              <w:rFonts w:ascii="Times New Roman" w:hAnsi="Times New Roman" w:cs="Times New Roman"/>
            </w:rPr>
          </w:rPrChange>
        </w:rPr>
        <w:t>range of tide, wind, and wave conditions was sampled (Figure 4). Three distinct periods were observed</w:t>
      </w:r>
      <w:ins w:id="372" w:author="Curt Storlazzi" w:date="2015-05-12T10:57:00Z">
        <w:r w:rsidR="00CD7836">
          <w:rPr>
            <w:rFonts w:ascii="Times" w:hAnsi="Times" w:cs="Times New Roman"/>
            <w:color w:val="000000" w:themeColor="text1"/>
            <w:sz w:val="24"/>
            <w:szCs w:val="24"/>
          </w:rPr>
          <w:t xml:space="preserve">: (1) </w:t>
        </w:r>
      </w:ins>
      <w:del w:id="373" w:author="Curt Storlazzi" w:date="2015-05-12T10:57:00Z">
        <w:r w:rsidRPr="00B37A6B" w:rsidDel="00CD7836">
          <w:rPr>
            <w:rFonts w:ascii="Times" w:hAnsi="Times" w:cs="Times New Roman"/>
            <w:color w:val="000000" w:themeColor="text1"/>
            <w:sz w:val="24"/>
            <w:szCs w:val="24"/>
            <w:rPrChange w:id="374" w:author="Curt Storlazzi" w:date="2015-05-11T14:38:00Z">
              <w:rPr>
                <w:rFonts w:ascii="Times New Roman" w:hAnsi="Times New Roman" w:cs="Times New Roman"/>
              </w:rPr>
            </w:rPrChange>
          </w:rPr>
          <w:delText xml:space="preserve"> including </w:delText>
        </w:r>
      </w:del>
      <w:r w:rsidRPr="00B37A6B">
        <w:rPr>
          <w:rFonts w:ascii="Times" w:hAnsi="Times" w:cs="Times New Roman"/>
          <w:color w:val="000000" w:themeColor="text1"/>
          <w:sz w:val="24"/>
          <w:szCs w:val="24"/>
          <w:rPrChange w:id="375" w:author="Curt Storlazzi" w:date="2015-05-11T14:38:00Z">
            <w:rPr>
              <w:rFonts w:ascii="Times New Roman" w:hAnsi="Times New Roman" w:cs="Times New Roman"/>
            </w:rPr>
          </w:rPrChange>
        </w:rPr>
        <w:t>a strong onshore wind event</w:t>
      </w:r>
      <w:ins w:id="376" w:author="Curt Storlazzi" w:date="2015-05-12T10:58:00Z">
        <w:r w:rsidR="00CD7836">
          <w:rPr>
            <w:rFonts w:ascii="Times" w:hAnsi="Times" w:cs="Times New Roman"/>
            <w:color w:val="000000" w:themeColor="text1"/>
            <w:sz w:val="24"/>
            <w:szCs w:val="24"/>
          </w:rPr>
          <w:t xml:space="preserve"> with small waves</w:t>
        </w:r>
      </w:ins>
      <w:ins w:id="377" w:author="Curt Storlazzi" w:date="2015-05-12T10:57:00Z">
        <w:r w:rsidR="00CD7836">
          <w:rPr>
            <w:rFonts w:ascii="Times" w:hAnsi="Times" w:cs="Times New Roman"/>
            <w:color w:val="000000" w:themeColor="text1"/>
            <w:sz w:val="24"/>
            <w:szCs w:val="24"/>
          </w:rPr>
          <w:t>; (2)</w:t>
        </w:r>
      </w:ins>
      <w:del w:id="378" w:author="Curt Storlazzi" w:date="2015-05-12T10:57:00Z">
        <w:r w:rsidRPr="00B37A6B" w:rsidDel="00CD7836">
          <w:rPr>
            <w:rFonts w:ascii="Times" w:hAnsi="Times" w:cs="Times New Roman"/>
            <w:color w:val="000000" w:themeColor="text1"/>
            <w:sz w:val="24"/>
            <w:szCs w:val="24"/>
            <w:rPrChange w:id="37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380" w:author="Curt Storlazzi" w:date="2015-05-11T14:38:00Z">
            <w:rPr>
              <w:rFonts w:ascii="Times New Roman" w:hAnsi="Times New Roman" w:cs="Times New Roman"/>
            </w:rPr>
          </w:rPrChange>
        </w:rPr>
        <w:t xml:space="preserve"> a </w:t>
      </w:r>
      <w:del w:id="381" w:author="Curt Storlazzi" w:date="2015-05-12T10:58:00Z">
        <w:r w:rsidRPr="00B37A6B" w:rsidDel="00CD7836">
          <w:rPr>
            <w:rFonts w:ascii="Times" w:hAnsi="Times" w:cs="Times New Roman"/>
            <w:color w:val="000000" w:themeColor="text1"/>
            <w:sz w:val="24"/>
            <w:szCs w:val="24"/>
            <w:rPrChange w:id="382" w:author="Curt Storlazzi" w:date="2015-05-11T14:38:00Z">
              <w:rPr>
                <w:rFonts w:ascii="Times New Roman" w:hAnsi="Times New Roman" w:cs="Times New Roman"/>
              </w:rPr>
            </w:rPrChange>
          </w:rPr>
          <w:delText xml:space="preserve">high </w:delText>
        </w:r>
      </w:del>
      <w:ins w:id="383" w:author="Curt Storlazzi" w:date="2015-05-12T10:58:00Z">
        <w:r w:rsidR="00CD7836">
          <w:rPr>
            <w:rFonts w:ascii="Times" w:hAnsi="Times" w:cs="Times New Roman"/>
            <w:color w:val="000000" w:themeColor="text1"/>
            <w:sz w:val="24"/>
            <w:szCs w:val="24"/>
          </w:rPr>
          <w:t>large</w:t>
        </w:r>
        <w:r w:rsidR="00CD7836" w:rsidRPr="00B37A6B">
          <w:rPr>
            <w:rFonts w:ascii="Times" w:hAnsi="Times" w:cs="Times New Roman"/>
            <w:color w:val="000000" w:themeColor="text1"/>
            <w:sz w:val="24"/>
            <w:szCs w:val="24"/>
            <w:rPrChange w:id="38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85" w:author="Curt Storlazzi" w:date="2015-05-11T14:38:00Z">
            <w:rPr>
              <w:rFonts w:ascii="Times New Roman" w:hAnsi="Times New Roman" w:cs="Times New Roman"/>
            </w:rPr>
          </w:rPrChange>
        </w:rPr>
        <w:t xml:space="preserve">southeast </w:t>
      </w:r>
      <w:del w:id="386" w:author="Curt Storlazzi" w:date="2015-05-12T10:58:00Z">
        <w:r w:rsidRPr="00B37A6B" w:rsidDel="00CD7836">
          <w:rPr>
            <w:rFonts w:ascii="Times" w:hAnsi="Times" w:cs="Times New Roman"/>
            <w:color w:val="000000" w:themeColor="text1"/>
            <w:sz w:val="24"/>
            <w:szCs w:val="24"/>
            <w:rPrChange w:id="387"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388" w:author="Curt Storlazzi" w:date="2015-05-11T14:38:00Z">
            <w:rPr>
              <w:rFonts w:ascii="Times New Roman" w:hAnsi="Times New Roman" w:cs="Times New Roman"/>
            </w:rPr>
          </w:rPrChange>
        </w:rPr>
        <w:t>swell</w:t>
      </w:r>
      <w:ins w:id="389" w:author="Curt Storlazzi" w:date="2015-05-12T10:58:00Z">
        <w:r w:rsidR="00CD7836">
          <w:rPr>
            <w:rFonts w:ascii="Times" w:hAnsi="Times" w:cs="Times New Roman"/>
            <w:color w:val="000000" w:themeColor="text1"/>
            <w:sz w:val="24"/>
            <w:szCs w:val="24"/>
          </w:rPr>
          <w:t xml:space="preserve"> with weak winds; and (3) </w:t>
        </w:r>
      </w:ins>
      <w:del w:id="390" w:author="Curt Storlazzi" w:date="2015-05-12T10:58:00Z">
        <w:r w:rsidRPr="00B37A6B" w:rsidDel="00CD7836">
          <w:rPr>
            <w:rFonts w:ascii="Times" w:hAnsi="Times" w:cs="Times New Roman"/>
            <w:color w:val="000000" w:themeColor="text1"/>
            <w:sz w:val="24"/>
            <w:szCs w:val="24"/>
            <w:rPrChange w:id="391"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92" w:author="Curt Storlazzi" w:date="2015-05-11T14:38:00Z">
            <w:rPr>
              <w:rFonts w:ascii="Times New Roman" w:hAnsi="Times New Roman" w:cs="Times New Roman"/>
            </w:rPr>
          </w:rPrChange>
        </w:rPr>
        <w:t xml:space="preserve">and weak winds from variable directions </w:t>
      </w:r>
      <w:ins w:id="393" w:author="Curt Storlazzi" w:date="2015-05-12T10:58:00Z">
        <w:r w:rsidR="00CD7836">
          <w:rPr>
            <w:rFonts w:ascii="Times" w:hAnsi="Times" w:cs="Times New Roman"/>
            <w:color w:val="000000" w:themeColor="text1"/>
            <w:sz w:val="24"/>
            <w:szCs w:val="24"/>
          </w:rPr>
          <w:t xml:space="preserve">and no significant wave forcing </w:t>
        </w:r>
      </w:ins>
      <w:r w:rsidRPr="00B37A6B">
        <w:rPr>
          <w:rFonts w:ascii="Times" w:hAnsi="Times" w:cs="Times New Roman"/>
          <w:color w:val="000000" w:themeColor="text1"/>
          <w:sz w:val="24"/>
          <w:szCs w:val="24"/>
          <w:rPrChange w:id="394" w:author="Curt Storlazzi" w:date="2015-05-11T14:38:00Z">
            <w:rPr>
              <w:rFonts w:ascii="Times New Roman" w:hAnsi="Times New Roman" w:cs="Times New Roman"/>
            </w:rPr>
          </w:rPrChange>
        </w:rPr>
        <w:t>where tidal forcing was dominant . Three end-member forcings were defined: 1) Small waves and strong onshore winds ('WIND') during 2014 YD 47-49; 2) Small waves and weak winds ('TIDE') during YD 50-51; and 3) Large waves and weak winds ('WAVE') during YD 52- 55 (Table 1). During WIND, average wind speed was 2.6-</w:t>
      </w:r>
      <w:commentRangeStart w:id="395"/>
      <w:r w:rsidRPr="00B37A6B">
        <w:rPr>
          <w:rFonts w:ascii="Times" w:hAnsi="Times" w:cs="Times New Roman"/>
          <w:color w:val="000000" w:themeColor="text1"/>
          <w:sz w:val="24"/>
          <w:szCs w:val="24"/>
          <w:rPrChange w:id="396" w:author="Curt Storlazzi" w:date="2015-05-11T14:38:00Z">
            <w:rPr>
              <w:rFonts w:ascii="Times New Roman" w:hAnsi="Times New Roman" w:cs="Times New Roman"/>
            </w:rPr>
          </w:rPrChange>
        </w:rPr>
        <w:t>5</w:t>
      </w:r>
      <w:commentRangeEnd w:id="395"/>
      <w:r w:rsidR="00CD7836">
        <w:rPr>
          <w:rStyle w:val="CommentReference"/>
        </w:rPr>
        <w:commentReference w:id="395"/>
      </w:r>
      <w:r w:rsidRPr="00B37A6B">
        <w:rPr>
          <w:rFonts w:ascii="Times" w:hAnsi="Times" w:cs="Times New Roman"/>
          <w:color w:val="000000" w:themeColor="text1"/>
          <w:sz w:val="24"/>
          <w:szCs w:val="24"/>
          <w:rPrChange w:id="397" w:author="Curt Storlazzi" w:date="2015-05-11T14:38:00Z">
            <w:rPr>
              <w:rFonts w:ascii="Times New Roman" w:hAnsi="Times New Roman" w:cs="Times New Roman"/>
            </w:rPr>
          </w:rPrChange>
        </w:rPr>
        <w:t xml:space="preserve"> m/s with maximum gusts of 14.5 m/s from the northeast to southeast on YD 48. These wind conditions are typical of average wind conditions observed during the winter tradewind season. During TIDE, wind speeds were low to moderate (1.5-</w:t>
      </w:r>
      <w:commentRangeStart w:id="398"/>
      <w:r w:rsidRPr="00B37A6B">
        <w:rPr>
          <w:rFonts w:ascii="Times" w:hAnsi="Times" w:cs="Times New Roman"/>
          <w:color w:val="000000" w:themeColor="text1"/>
          <w:sz w:val="24"/>
          <w:szCs w:val="24"/>
          <w:rPrChange w:id="399" w:author="Curt Storlazzi" w:date="2015-05-11T14:38:00Z">
            <w:rPr>
              <w:rFonts w:ascii="Times New Roman" w:hAnsi="Times New Roman" w:cs="Times New Roman"/>
            </w:rPr>
          </w:rPrChange>
        </w:rPr>
        <w:t>3</w:t>
      </w:r>
      <w:commentRangeEnd w:id="398"/>
      <w:r w:rsidR="00CD7836">
        <w:rPr>
          <w:rStyle w:val="CommentReference"/>
        </w:rPr>
        <w:commentReference w:id="398"/>
      </w:r>
      <w:r w:rsidRPr="00B37A6B">
        <w:rPr>
          <w:rFonts w:ascii="Times" w:hAnsi="Times" w:cs="Times New Roman"/>
          <w:color w:val="000000" w:themeColor="text1"/>
          <w:sz w:val="24"/>
          <w:szCs w:val="24"/>
          <w:rPrChange w:id="400" w:author="Curt Storlazzi" w:date="2015-05-11T14:38:00Z">
            <w:rPr>
              <w:rFonts w:ascii="Times New Roman" w:hAnsi="Times New Roman" w:cs="Times New Roman"/>
            </w:rPr>
          </w:rPrChange>
        </w:rPr>
        <w:t xml:space="preserve"> m/s) and wind directions were variable, which is typical during the summer wet season. During WAVE, maximum wave height reached 1.3 m on YD 52, which is near the annual maximum height expected for this location (</w:t>
      </w:r>
      <w:del w:id="401" w:author="Curt Storlazzi" w:date="2015-05-12T11:00:00Z">
        <w:r w:rsidRPr="00B37A6B" w:rsidDel="00150424">
          <w:rPr>
            <w:rFonts w:ascii="Times" w:hAnsi="Times" w:cs="Times New Roman"/>
            <w:color w:val="000000" w:themeColor="text1"/>
            <w:sz w:val="24"/>
            <w:szCs w:val="24"/>
            <w:rPrChange w:id="402"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403" w:author="Curt Storlazzi" w:date="2015-05-11T14:38:00Z">
            <w:rPr>
              <w:rFonts w:ascii="Times New Roman" w:hAnsi="Times New Roman" w:cs="Times New Roman"/>
            </w:rPr>
          </w:rPrChange>
        </w:rPr>
        <w:t>Vetter, unpublished data).</w:t>
      </w:r>
    </w:p>
    <w:p w14:paraId="5FC7B8E1" w14:textId="7BBF9368" w:rsidR="000B7548" w:rsidRPr="00B37A6B" w:rsidRDefault="000B7548" w:rsidP="00BF7167">
      <w:pPr>
        <w:spacing w:after="0" w:line="480" w:lineRule="auto"/>
        <w:rPr>
          <w:rFonts w:ascii="Times" w:hAnsi="Times" w:cs="Times New Roman"/>
          <w:color w:val="000000" w:themeColor="text1"/>
          <w:sz w:val="24"/>
          <w:szCs w:val="24"/>
          <w:rPrChange w:id="404" w:author="Curt Storlazzi" w:date="2015-05-11T14:38:00Z">
            <w:rPr>
              <w:rFonts w:ascii="Times New Roman" w:hAnsi="Times New Roman" w:cs="Times New Roman"/>
            </w:rPr>
          </w:rPrChange>
        </w:rPr>
      </w:pPr>
    </w:p>
    <w:p w14:paraId="0C0C86F4"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0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06" w:author="Curt Storlazzi" w:date="2015-05-11T14:38:00Z">
            <w:rPr>
              <w:rFonts w:ascii="Times New Roman" w:hAnsi="Times New Roman" w:cs="Times New Roman"/>
            </w:rPr>
          </w:rPrChange>
        </w:rPr>
        <w:lastRenderedPageBreak/>
        <w:t>Eulerian Measurements</w:t>
      </w:r>
    </w:p>
    <w:p w14:paraId="57A1F1BE" w14:textId="66F9D584" w:rsidR="000B7548" w:rsidRPr="00B37A6B" w:rsidRDefault="00150424" w:rsidP="00BF7167">
      <w:pPr>
        <w:spacing w:after="0" w:line="480" w:lineRule="auto"/>
        <w:ind w:firstLine="720"/>
        <w:rPr>
          <w:rFonts w:ascii="Times" w:hAnsi="Times" w:cs="Times New Roman"/>
          <w:color w:val="000000" w:themeColor="text1"/>
          <w:sz w:val="24"/>
          <w:szCs w:val="24"/>
          <w:rPrChange w:id="407" w:author="Curt Storlazzi" w:date="2015-05-11T14:38:00Z">
            <w:rPr>
              <w:rFonts w:ascii="Times New Roman" w:hAnsi="Times New Roman" w:cs="Times New Roman"/>
            </w:rPr>
          </w:rPrChange>
        </w:rPr>
      </w:pPr>
      <w:ins w:id="408" w:author="Curt Storlazzi" w:date="2015-05-12T11:00:00Z">
        <w:r>
          <w:rPr>
            <w:rFonts w:ascii="Times" w:hAnsi="Times" w:cs="Times New Roman"/>
            <w:color w:val="000000" w:themeColor="text1"/>
            <w:sz w:val="24"/>
            <w:szCs w:val="24"/>
          </w:rPr>
          <w:t xml:space="preserve">The three </w:t>
        </w:r>
      </w:ins>
      <w:r w:rsidR="00D279AB" w:rsidRPr="00B37A6B">
        <w:rPr>
          <w:rFonts w:ascii="Times" w:hAnsi="Times" w:cs="Times New Roman"/>
          <w:color w:val="000000" w:themeColor="text1"/>
          <w:sz w:val="24"/>
          <w:szCs w:val="24"/>
          <w:rPrChange w:id="409" w:author="Curt Storlazzi" w:date="2015-05-11T14:38:00Z">
            <w:rPr>
              <w:rFonts w:ascii="Times New Roman" w:hAnsi="Times New Roman" w:cs="Times New Roman"/>
            </w:rPr>
          </w:rPrChange>
        </w:rPr>
        <w:t xml:space="preserve">ADCPs </w:t>
      </w:r>
      <w:del w:id="410" w:author="Curt Storlazzi" w:date="2015-05-12T11:00:00Z">
        <w:r w:rsidR="00D279AB" w:rsidRPr="00B37A6B" w:rsidDel="00150424">
          <w:rPr>
            <w:rFonts w:ascii="Times" w:hAnsi="Times" w:cs="Times New Roman"/>
            <w:color w:val="000000" w:themeColor="text1"/>
            <w:sz w:val="24"/>
            <w:szCs w:val="24"/>
            <w:rPrChange w:id="411" w:author="Curt Storlazzi" w:date="2015-05-11T14:38:00Z">
              <w:rPr>
                <w:rFonts w:ascii="Times New Roman" w:hAnsi="Times New Roman" w:cs="Times New Roman"/>
              </w:rPr>
            </w:rPrChange>
          </w:rPr>
          <w:delText xml:space="preserve">at three locations </w:delText>
        </w:r>
      </w:del>
      <w:r w:rsidR="00D279AB" w:rsidRPr="00B37A6B">
        <w:rPr>
          <w:rFonts w:ascii="Times" w:hAnsi="Times" w:cs="Times New Roman"/>
          <w:color w:val="000000" w:themeColor="text1"/>
          <w:sz w:val="24"/>
          <w:szCs w:val="24"/>
          <w:rPrChange w:id="412" w:author="Curt Storlazzi" w:date="2015-05-11T14:38:00Z">
            <w:rPr>
              <w:rFonts w:ascii="Times New Roman" w:hAnsi="Times New Roman" w:cs="Times New Roman"/>
            </w:rPr>
          </w:rPrChange>
        </w:rPr>
        <w:t xml:space="preserve">on the reef flat recorded </w:t>
      </w:r>
      <w:del w:id="413" w:author="Curt Storlazzi" w:date="2015-05-12T11:01:00Z">
        <w:r w:rsidR="00D279AB" w:rsidRPr="00B37A6B" w:rsidDel="00150424">
          <w:rPr>
            <w:rFonts w:ascii="Times" w:hAnsi="Times" w:cs="Times New Roman"/>
            <w:color w:val="000000" w:themeColor="text1"/>
            <w:sz w:val="24"/>
            <w:szCs w:val="24"/>
            <w:rPrChange w:id="414" w:author="Curt Storlazzi" w:date="2015-05-11T14:38:00Z">
              <w:rPr>
                <w:rFonts w:ascii="Times New Roman" w:hAnsi="Times New Roman" w:cs="Times New Roman"/>
              </w:rPr>
            </w:rPrChange>
          </w:rPr>
          <w:delText>water flow</w:delText>
        </w:r>
      </w:del>
      <w:ins w:id="415" w:author="Curt Storlazzi" w:date="2015-05-12T11:01:00Z">
        <w:r>
          <w:rPr>
            <w:rFonts w:ascii="Times" w:hAnsi="Times" w:cs="Times New Roman"/>
            <w:color w:val="000000" w:themeColor="text1"/>
            <w:sz w:val="24"/>
            <w:szCs w:val="24"/>
          </w:rPr>
          <w:t>data</w:t>
        </w:r>
      </w:ins>
      <w:r w:rsidR="00D279AB" w:rsidRPr="00B37A6B">
        <w:rPr>
          <w:rFonts w:ascii="Times" w:hAnsi="Times" w:cs="Times New Roman"/>
          <w:color w:val="000000" w:themeColor="text1"/>
          <w:sz w:val="24"/>
          <w:szCs w:val="24"/>
          <w:rPrChange w:id="416" w:author="Curt Storlazzi" w:date="2015-05-11T14:38:00Z">
            <w:rPr>
              <w:rFonts w:ascii="Times New Roman" w:hAnsi="Times New Roman" w:cs="Times New Roman"/>
            </w:rPr>
          </w:rPrChange>
        </w:rPr>
        <w:t xml:space="preserve"> for one week during 2014 YD 47-55. On the northern reef flat (AS3</w:t>
      </w:r>
      <w:ins w:id="417" w:author="Curt Storlazzi" w:date="2015-05-12T11:01:00Z">
        <w:r>
          <w:rPr>
            <w:rFonts w:ascii="Times" w:hAnsi="Times" w:cs="Times New Roman"/>
            <w:color w:val="000000" w:themeColor="text1"/>
            <w:sz w:val="24"/>
            <w:szCs w:val="24"/>
          </w:rPr>
          <w:t>; Figure 1</w:t>
        </w:r>
      </w:ins>
      <w:r w:rsidR="00D279AB" w:rsidRPr="00B37A6B">
        <w:rPr>
          <w:rFonts w:ascii="Times" w:hAnsi="Times" w:cs="Times New Roman"/>
          <w:color w:val="000000" w:themeColor="text1"/>
          <w:sz w:val="24"/>
          <w:szCs w:val="24"/>
          <w:rPrChange w:id="418" w:author="Curt Storlazzi" w:date="2015-05-11T14:38:00Z">
            <w:rPr>
              <w:rFonts w:ascii="Times New Roman" w:hAnsi="Times New Roman" w:cs="Times New Roman"/>
            </w:rPr>
          </w:rPrChange>
        </w:rPr>
        <w:t>)</w:t>
      </w:r>
      <w:ins w:id="419" w:author="Curt Storlazzi" w:date="2015-05-12T11:01:00Z">
        <w:r>
          <w:rPr>
            <w:rFonts w:ascii="Times" w:hAnsi="Times" w:cs="Times New Roman"/>
            <w:color w:val="000000" w:themeColor="text1"/>
            <w:sz w:val="24"/>
            <w:szCs w:val="24"/>
          </w:rPr>
          <w:t>,</w:t>
        </w:r>
      </w:ins>
      <w:r w:rsidR="00D279AB" w:rsidRPr="00B37A6B">
        <w:rPr>
          <w:rFonts w:ascii="Times" w:hAnsi="Times" w:cs="Times New Roman"/>
          <w:color w:val="000000" w:themeColor="text1"/>
          <w:sz w:val="24"/>
          <w:szCs w:val="24"/>
          <w:rPrChange w:id="420" w:author="Curt Storlazzi" w:date="2015-05-11T14:38:00Z">
            <w:rPr>
              <w:rFonts w:ascii="Times New Roman" w:hAnsi="Times New Roman" w:cs="Times New Roman"/>
            </w:rPr>
          </w:rPrChange>
        </w:rPr>
        <w:t xml:space="preserve"> the water level dropped below the minimum blanking distance of the ADCP at low tides (Figure 5</w:t>
      </w:r>
      <w:del w:id="421" w:author="Curt Storlazzi" w:date="2015-05-12T11:01:00Z">
        <w:r w:rsidR="00D279AB" w:rsidRPr="00B37A6B" w:rsidDel="00150424">
          <w:rPr>
            <w:rFonts w:ascii="Times" w:hAnsi="Times" w:cs="Times New Roman"/>
            <w:color w:val="000000" w:themeColor="text1"/>
            <w:sz w:val="24"/>
            <w:szCs w:val="24"/>
            <w:rPrChange w:id="422" w:author="Curt Storlazzi" w:date="2015-05-11T14:38:00Z">
              <w:rPr>
                <w:rFonts w:ascii="Times New Roman" w:hAnsi="Times New Roman" w:cs="Times New Roman"/>
              </w:rPr>
            </w:rPrChange>
          </w:rPr>
          <w:delText xml:space="preserve"> </w:delText>
        </w:r>
      </w:del>
      <w:r w:rsidR="00D279AB" w:rsidRPr="00B37A6B">
        <w:rPr>
          <w:rFonts w:ascii="Times" w:hAnsi="Times" w:cs="Times New Roman"/>
          <w:color w:val="000000" w:themeColor="text1"/>
          <w:sz w:val="24"/>
          <w:szCs w:val="24"/>
          <w:rPrChange w:id="423" w:author="Curt Storlazzi" w:date="2015-05-11T14:38:00Z">
            <w:rPr>
              <w:rFonts w:ascii="Times New Roman" w:hAnsi="Times New Roman" w:cs="Times New Roman"/>
            </w:rPr>
          </w:rPrChange>
        </w:rPr>
        <w:t>d), and flow was assumed to be nearly zero during these times given the relatively low water depth</w:t>
      </w:r>
      <w:ins w:id="424" w:author="Curt Storlazzi" w:date="2015-05-12T11:01:00Z">
        <w:r>
          <w:rPr>
            <w:rFonts w:ascii="Times" w:hAnsi="Times" w:cs="Times New Roman"/>
            <w:color w:val="000000" w:themeColor="text1"/>
            <w:sz w:val="24"/>
            <w:szCs w:val="24"/>
          </w:rPr>
          <w:t xml:space="preserve"> relative to the height of the corals, many of which pierced the surface</w:t>
        </w:r>
      </w:ins>
      <w:r w:rsidR="00D279AB" w:rsidRPr="00B37A6B">
        <w:rPr>
          <w:rFonts w:ascii="Times" w:hAnsi="Times" w:cs="Times New Roman"/>
          <w:color w:val="000000" w:themeColor="text1"/>
          <w:sz w:val="24"/>
          <w:szCs w:val="24"/>
          <w:rPrChange w:id="425" w:author="Curt Storlazzi" w:date="2015-05-11T14:38:00Z">
            <w:rPr>
              <w:rFonts w:ascii="Times New Roman" w:hAnsi="Times New Roman" w:cs="Times New Roman"/>
            </w:rPr>
          </w:rPrChange>
        </w:rPr>
        <w:t xml:space="preserve">. The short data gap at AS1 on YD 50 was due to the ADCP being </w:t>
      </w:r>
      <w:ins w:id="426" w:author="Curt Storlazzi" w:date="2015-05-12T11:02:00Z">
        <w:r>
          <w:rPr>
            <w:rFonts w:ascii="Times" w:hAnsi="Times" w:cs="Times New Roman"/>
            <w:color w:val="000000" w:themeColor="text1"/>
            <w:sz w:val="24"/>
            <w:szCs w:val="24"/>
          </w:rPr>
          <w:t xml:space="preserve">anthropogenically </w:t>
        </w:r>
      </w:ins>
      <w:r w:rsidR="00D279AB" w:rsidRPr="00B37A6B">
        <w:rPr>
          <w:rFonts w:ascii="Times" w:hAnsi="Times" w:cs="Times New Roman"/>
          <w:color w:val="000000" w:themeColor="text1"/>
          <w:sz w:val="24"/>
          <w:szCs w:val="24"/>
          <w:rPrChange w:id="427" w:author="Curt Storlazzi" w:date="2015-05-11T14:38:00Z">
            <w:rPr>
              <w:rFonts w:ascii="Times New Roman" w:hAnsi="Times New Roman" w:cs="Times New Roman"/>
            </w:rPr>
          </w:rPrChange>
        </w:rPr>
        <w:t>disturbed</w:t>
      </w:r>
      <w:del w:id="428" w:author="Curt Storlazzi" w:date="2015-05-12T11:02:00Z">
        <w:r w:rsidR="00D279AB" w:rsidRPr="00B37A6B" w:rsidDel="00150424">
          <w:rPr>
            <w:rFonts w:ascii="Times" w:hAnsi="Times" w:cs="Times New Roman"/>
            <w:color w:val="000000" w:themeColor="text1"/>
            <w:sz w:val="24"/>
            <w:szCs w:val="24"/>
            <w:rPrChange w:id="429" w:author="Curt Storlazzi" w:date="2015-05-11T14:38:00Z">
              <w:rPr>
                <w:rFonts w:ascii="Times New Roman" w:hAnsi="Times New Roman" w:cs="Times New Roman"/>
              </w:rPr>
            </w:rPrChange>
          </w:rPr>
          <w:delText>, likely by fishermen looking for octopus</w:delText>
        </w:r>
      </w:del>
      <w:r w:rsidR="00D279AB" w:rsidRPr="00B37A6B">
        <w:rPr>
          <w:rFonts w:ascii="Times" w:hAnsi="Times" w:cs="Times New Roman"/>
          <w:color w:val="000000" w:themeColor="text1"/>
          <w:sz w:val="24"/>
          <w:szCs w:val="24"/>
          <w:rPrChange w:id="430" w:author="Curt Storlazzi" w:date="2015-05-11T14:38:00Z">
            <w:rPr>
              <w:rFonts w:ascii="Times New Roman" w:hAnsi="Times New Roman" w:cs="Times New Roman"/>
            </w:rPr>
          </w:rPrChange>
        </w:rPr>
        <w:t>.</w:t>
      </w:r>
    </w:p>
    <w:p w14:paraId="7AC3DB37" w14:textId="3BBB1152" w:rsidR="000B7548" w:rsidRPr="00B37A6B" w:rsidRDefault="00D279AB" w:rsidP="00BF7167">
      <w:pPr>
        <w:spacing w:after="0" w:line="480" w:lineRule="auto"/>
        <w:ind w:firstLine="720"/>
        <w:rPr>
          <w:rFonts w:ascii="Times" w:hAnsi="Times" w:cs="Times New Roman"/>
          <w:color w:val="000000" w:themeColor="text1"/>
          <w:sz w:val="24"/>
          <w:szCs w:val="24"/>
          <w:rPrChange w:id="43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32" w:author="Curt Storlazzi" w:date="2015-05-11T14:38:00Z">
            <w:rPr>
              <w:rFonts w:ascii="Times New Roman" w:hAnsi="Times New Roman" w:cs="Times New Roman"/>
            </w:rPr>
          </w:rPrChange>
        </w:rPr>
        <w:t xml:space="preserve">In general, tidal forcing </w:t>
      </w:r>
      <w:del w:id="433" w:author="Curt Storlazzi" w:date="2015-05-12T11:02:00Z">
        <w:r w:rsidRPr="00B37A6B" w:rsidDel="0010762D">
          <w:rPr>
            <w:rFonts w:ascii="Times" w:hAnsi="Times" w:cs="Times New Roman"/>
            <w:color w:val="000000" w:themeColor="text1"/>
            <w:sz w:val="24"/>
            <w:szCs w:val="24"/>
            <w:rPrChange w:id="434" w:author="Curt Storlazzi" w:date="2015-05-11T14:38:00Z">
              <w:rPr>
                <w:rFonts w:ascii="Times New Roman" w:hAnsi="Times New Roman" w:cs="Times New Roman"/>
              </w:rPr>
            </w:rPrChange>
          </w:rPr>
          <w:delText xml:space="preserve">showed </w:delText>
        </w:r>
      </w:del>
      <w:ins w:id="435" w:author="Curt Storlazzi" w:date="2015-05-12T11:02:00Z">
        <w:r w:rsidR="0010762D">
          <w:rPr>
            <w:rFonts w:ascii="Times" w:hAnsi="Times" w:cs="Times New Roman"/>
            <w:color w:val="000000" w:themeColor="text1"/>
            <w:sz w:val="24"/>
            <w:szCs w:val="24"/>
          </w:rPr>
          <w:t>was characterized by</w:t>
        </w:r>
        <w:r w:rsidR="0010762D" w:rsidRPr="00B37A6B">
          <w:rPr>
            <w:rFonts w:ascii="Times" w:hAnsi="Times" w:cs="Times New Roman"/>
            <w:color w:val="000000" w:themeColor="text1"/>
            <w:sz w:val="24"/>
            <w:szCs w:val="24"/>
            <w:rPrChange w:id="43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37" w:author="Curt Storlazzi" w:date="2015-05-11T14:38:00Z">
            <w:rPr>
              <w:rFonts w:ascii="Times New Roman" w:hAnsi="Times New Roman" w:cs="Times New Roman"/>
            </w:rPr>
          </w:rPrChange>
        </w:rPr>
        <w:t xml:space="preserve">slow flow speeds and more variable directions, wind forcing </w:t>
      </w:r>
      <w:del w:id="438" w:author="Curt Storlazzi" w:date="2015-05-12T11:03:00Z">
        <w:r w:rsidRPr="00B37A6B" w:rsidDel="0010762D">
          <w:rPr>
            <w:rFonts w:ascii="Times" w:hAnsi="Times" w:cs="Times New Roman"/>
            <w:color w:val="000000" w:themeColor="text1"/>
            <w:sz w:val="24"/>
            <w:szCs w:val="24"/>
            <w:rPrChange w:id="439" w:author="Curt Storlazzi" w:date="2015-05-11T14:38:00Z">
              <w:rPr>
                <w:rFonts w:ascii="Times New Roman" w:hAnsi="Times New Roman" w:cs="Times New Roman"/>
              </w:rPr>
            </w:rPrChange>
          </w:rPr>
          <w:delText xml:space="preserve">showed </w:delText>
        </w:r>
      </w:del>
      <w:ins w:id="440"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4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42" w:author="Curt Storlazzi" w:date="2015-05-11T14:38:00Z">
            <w:rPr>
              <w:rFonts w:ascii="Times New Roman" w:hAnsi="Times New Roman" w:cs="Times New Roman"/>
            </w:rPr>
          </w:rPrChange>
        </w:rPr>
        <w:t xml:space="preserve">slow flow speeds and less variable directions, and wave forcing </w:t>
      </w:r>
      <w:del w:id="443" w:author="Curt Storlazzi" w:date="2015-05-12T11:03:00Z">
        <w:r w:rsidRPr="00B37A6B" w:rsidDel="0010762D">
          <w:rPr>
            <w:rFonts w:ascii="Times" w:hAnsi="Times" w:cs="Times New Roman"/>
            <w:color w:val="000000" w:themeColor="text1"/>
            <w:sz w:val="24"/>
            <w:szCs w:val="24"/>
            <w:rPrChange w:id="444" w:author="Curt Storlazzi" w:date="2015-05-11T14:38:00Z">
              <w:rPr>
                <w:rFonts w:ascii="Times New Roman" w:hAnsi="Times New Roman" w:cs="Times New Roman"/>
              </w:rPr>
            </w:rPrChange>
          </w:rPr>
          <w:delText xml:space="preserve">showed </w:delText>
        </w:r>
      </w:del>
      <w:ins w:id="445"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4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47" w:author="Curt Storlazzi" w:date="2015-05-11T14:38:00Z">
            <w:rPr>
              <w:rFonts w:ascii="Times New Roman" w:hAnsi="Times New Roman" w:cs="Times New Roman"/>
            </w:rPr>
          </w:rPrChange>
        </w:rPr>
        <w:t>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w:t>
      </w:r>
      <w:r w:rsidR="00C32AC2" w:rsidRPr="00B37A6B">
        <w:rPr>
          <w:rFonts w:ascii="Times" w:hAnsi="Times" w:cs="Times New Roman"/>
          <w:color w:val="000000" w:themeColor="text1"/>
          <w:sz w:val="24"/>
          <w:szCs w:val="24"/>
          <w:rPrChange w:id="448" w:author="Curt Storlazzi" w:date="2015-05-11T14:38:00Z">
            <w:rPr>
              <w:rFonts w:ascii="Times New Roman" w:hAnsi="Times New Roman" w:cs="Times New Roman"/>
            </w:rPr>
          </w:rPrChange>
        </w:rPr>
        <w:t xml:space="preserve"> </w:t>
      </w:r>
      <w:r w:rsidR="00C32AC2" w:rsidRPr="00BB75E1">
        <w:rPr>
          <w:rFonts w:ascii="Times" w:hAnsi="Times" w:cs="Times New Roman"/>
          <w:color w:val="000000" w:themeColor="text1"/>
          <w:sz w:val="24"/>
          <w:szCs w:val="24"/>
        </w:rPr>
        <w:t>(Figure 5b,e)</w:t>
      </w:r>
      <w:r w:rsidRPr="00BB75E1">
        <w:rPr>
          <w:rFonts w:ascii="Times" w:hAnsi="Times" w:cs="Times New Roman"/>
          <w:color w:val="000000" w:themeColor="text1"/>
          <w:sz w:val="24"/>
          <w:szCs w:val="24"/>
        </w:rPr>
        <w:t xml:space="preserve">. </w:t>
      </w:r>
      <w:r w:rsidRPr="00B37A6B">
        <w:rPr>
          <w:rFonts w:ascii="Times" w:hAnsi="Times" w:cs="Times New Roman"/>
          <w:color w:val="000000" w:themeColor="text1"/>
          <w:sz w:val="24"/>
          <w:szCs w:val="24"/>
          <w:rPrChange w:id="449" w:author="Curt Storlazzi" w:date="2015-05-11T14:38:00Z">
            <w:rPr>
              <w:rFonts w:ascii="Times New Roman" w:hAnsi="Times New Roman" w:cs="Times New Roman"/>
            </w:rPr>
          </w:rPrChange>
        </w:rPr>
        <w:t>Flow direction at AS2 was consistently to the southwest, though direction was more variable under tidal forcing, even exhibiting some cross-reef flow to the northeast</w:t>
      </w:r>
      <w:r w:rsidR="00C32AC2" w:rsidRPr="00B37A6B">
        <w:rPr>
          <w:rFonts w:ascii="Times" w:hAnsi="Times" w:cs="Times New Roman"/>
          <w:color w:val="000000" w:themeColor="text1"/>
          <w:sz w:val="24"/>
          <w:szCs w:val="24"/>
          <w:rPrChange w:id="450" w:author="Curt Storlazzi" w:date="2015-05-11T14:38:00Z">
            <w:rPr>
              <w:rFonts w:ascii="Times New Roman" w:hAnsi="Times New Roman" w:cs="Times New Roman"/>
            </w:rPr>
          </w:rPrChange>
        </w:rPr>
        <w:t xml:space="preserve"> (Figure 5</w:t>
      </w:r>
      <w:del w:id="451" w:author="Curt Storlazzi" w:date="2015-05-12T11:03:00Z">
        <w:r w:rsidR="00C32AC2" w:rsidRPr="00B37A6B" w:rsidDel="004371D6">
          <w:rPr>
            <w:rFonts w:ascii="Times" w:hAnsi="Times" w:cs="Times New Roman"/>
            <w:color w:val="000000" w:themeColor="text1"/>
            <w:sz w:val="24"/>
            <w:szCs w:val="24"/>
            <w:rPrChange w:id="452"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53" w:author="Curt Storlazzi" w:date="2015-05-11T14:38:00Z">
            <w:rPr>
              <w:rFonts w:ascii="Times New Roman" w:hAnsi="Times New Roman" w:cs="Times New Roman"/>
            </w:rPr>
          </w:rPrChange>
        </w:rPr>
        <w:t>c)</w:t>
      </w:r>
      <w:r w:rsidRPr="00B37A6B">
        <w:rPr>
          <w:rFonts w:ascii="Times" w:hAnsi="Times" w:cs="Times New Roman"/>
          <w:color w:val="000000" w:themeColor="text1"/>
          <w:sz w:val="24"/>
          <w:szCs w:val="24"/>
          <w:rPrChange w:id="454" w:author="Curt Storlazzi" w:date="2015-05-11T14:38:00Z">
            <w:rPr>
              <w:rFonts w:ascii="Times New Roman" w:hAnsi="Times New Roman" w:cs="Times New Roman"/>
            </w:rPr>
          </w:rPrChange>
        </w:rPr>
        <w:t>. Flow speed at AS2 was responsive to high winds and high waves, and highest during high waves</w:t>
      </w:r>
      <w:r w:rsidR="00C32AC2" w:rsidRPr="00B37A6B">
        <w:rPr>
          <w:rFonts w:ascii="Times" w:hAnsi="Times" w:cs="Times New Roman"/>
          <w:color w:val="000000" w:themeColor="text1"/>
          <w:sz w:val="24"/>
          <w:szCs w:val="24"/>
          <w:rPrChange w:id="455" w:author="Curt Storlazzi" w:date="2015-05-11T14:38:00Z">
            <w:rPr>
              <w:rFonts w:ascii="Times New Roman" w:hAnsi="Times New Roman" w:cs="Times New Roman"/>
            </w:rPr>
          </w:rPrChange>
        </w:rPr>
        <w:t xml:space="preserve"> (Figure 5</w:t>
      </w:r>
      <w:del w:id="456" w:author="Curt Storlazzi" w:date="2015-05-12T11:03:00Z">
        <w:r w:rsidR="00C32AC2" w:rsidRPr="00B37A6B" w:rsidDel="00EA252C">
          <w:rPr>
            <w:rFonts w:ascii="Times" w:hAnsi="Times" w:cs="Times New Roman"/>
            <w:color w:val="000000" w:themeColor="text1"/>
            <w:sz w:val="24"/>
            <w:szCs w:val="24"/>
            <w:rPrChange w:id="457"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58"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459" w:author="Curt Storlazzi" w:date="2015-05-11T14:38:00Z">
            <w:rPr>
              <w:rFonts w:ascii="Times New Roman" w:hAnsi="Times New Roman" w:cs="Times New Roman"/>
            </w:rPr>
          </w:rPrChange>
        </w:rPr>
        <w:t>. At AS3, flow directions and speeds were highly variable under all forcing conditions, and exhibited the lowest flow speeds of the three ADCPs</w:t>
      </w:r>
      <w:r w:rsidR="00C32AC2" w:rsidRPr="00B37A6B">
        <w:rPr>
          <w:rFonts w:ascii="Times" w:hAnsi="Times" w:cs="Times New Roman"/>
          <w:color w:val="000000" w:themeColor="text1"/>
          <w:sz w:val="24"/>
          <w:szCs w:val="24"/>
          <w:rPrChange w:id="460" w:author="Curt Storlazzi" w:date="2015-05-11T14:38:00Z">
            <w:rPr>
              <w:rFonts w:ascii="Times New Roman" w:hAnsi="Times New Roman" w:cs="Times New Roman"/>
            </w:rPr>
          </w:rPrChange>
        </w:rPr>
        <w:t xml:space="preserve"> </w:t>
      </w:r>
      <w:r w:rsidR="00C32AC2" w:rsidRPr="00BB75E1">
        <w:rPr>
          <w:rFonts w:ascii="Times" w:hAnsi="Times" w:cs="Times New Roman"/>
          <w:color w:val="000000" w:themeColor="text1"/>
          <w:sz w:val="24"/>
          <w:szCs w:val="24"/>
        </w:rPr>
        <w:t>(Figure 5</w:t>
      </w:r>
      <w:del w:id="461" w:author="Curt Storlazzi" w:date="2015-05-12T11:03:00Z">
        <w:r w:rsidR="00C32AC2" w:rsidRPr="00BB75E1" w:rsidDel="00EA252C">
          <w:rPr>
            <w:rFonts w:ascii="Times" w:hAnsi="Times" w:cs="Times New Roman"/>
            <w:color w:val="000000" w:themeColor="text1"/>
            <w:sz w:val="24"/>
            <w:szCs w:val="24"/>
          </w:rPr>
          <w:delText xml:space="preserve"> </w:delText>
        </w:r>
      </w:del>
      <w:r w:rsidR="00C32AC2" w:rsidRPr="00BB75E1">
        <w:rPr>
          <w:rFonts w:ascii="Times" w:hAnsi="Times" w:cs="Times New Roman"/>
          <w:color w:val="000000" w:themeColor="text1"/>
          <w:sz w:val="24"/>
          <w:szCs w:val="24"/>
        </w:rPr>
        <w:t>d-e)</w:t>
      </w:r>
      <w:r w:rsidRPr="00BB75E1">
        <w:rPr>
          <w:rFonts w:ascii="Times" w:hAnsi="Times" w:cs="Times New Roman"/>
          <w:color w:val="000000" w:themeColor="text1"/>
          <w:sz w:val="24"/>
          <w:szCs w:val="24"/>
        </w:rPr>
        <w:t>.</w:t>
      </w:r>
    </w:p>
    <w:p w14:paraId="46BDBAFA" w14:textId="19ABFE97" w:rsidR="000B7548" w:rsidRPr="00B37A6B" w:rsidRDefault="00D279AB" w:rsidP="00BF7167">
      <w:pPr>
        <w:spacing w:after="0" w:line="480" w:lineRule="auto"/>
        <w:ind w:firstLine="720"/>
        <w:rPr>
          <w:rFonts w:ascii="Times" w:hAnsi="Times" w:cs="Times New Roman"/>
          <w:color w:val="000000" w:themeColor="text1"/>
          <w:sz w:val="24"/>
          <w:szCs w:val="24"/>
          <w:rPrChange w:id="46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63" w:author="Curt Storlazzi" w:date="2015-05-11T14:38:00Z">
            <w:rPr>
              <w:rFonts w:ascii="Times New Roman" w:hAnsi="Times New Roman" w:cs="Times New Roman"/>
            </w:rPr>
          </w:rPrChange>
        </w:rPr>
        <w:t>Flow speeds at AS1 and AS2 illustrated the modulating effects of tidal stage on wave-forced flow (Figure 5</w:t>
      </w:r>
      <w:del w:id="464" w:author="Curt Storlazzi" w:date="2015-05-12T11:03:00Z">
        <w:r w:rsidRPr="00B37A6B" w:rsidDel="00EA252C">
          <w:rPr>
            <w:rFonts w:ascii="Times" w:hAnsi="Times" w:cs="Times New Roman"/>
            <w:color w:val="000000" w:themeColor="text1"/>
            <w:sz w:val="24"/>
            <w:szCs w:val="24"/>
            <w:rPrChange w:id="465"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66" w:author="Curt Storlazzi" w:date="2015-05-11T14:38:00Z">
            <w:rPr>
              <w:rFonts w:ascii="Times New Roman" w:hAnsi="Times New Roman" w:cs="Times New Roman"/>
            </w:rPr>
          </w:rPrChange>
        </w:rPr>
        <w:t xml:space="preserve">e). During wave forcing, and to a lesser degree during wind forcing, flow velocity </w:t>
      </w:r>
      <w:del w:id="467" w:author="Curt Storlazzi" w:date="2015-05-12T11:03:00Z">
        <w:r w:rsidRPr="00B37A6B" w:rsidDel="00EA252C">
          <w:rPr>
            <w:rFonts w:ascii="Times" w:hAnsi="Times" w:cs="Times New Roman"/>
            <w:color w:val="000000" w:themeColor="text1"/>
            <w:sz w:val="24"/>
            <w:szCs w:val="24"/>
            <w:rPrChange w:id="468" w:author="Curt Storlazzi" w:date="2015-05-11T14:38:00Z">
              <w:rPr>
                <w:rFonts w:ascii="Times New Roman" w:hAnsi="Times New Roman" w:cs="Times New Roman"/>
              </w:rPr>
            </w:rPrChange>
          </w:rPr>
          <w:delText xml:space="preserve">is </w:delText>
        </w:r>
      </w:del>
      <w:ins w:id="469" w:author="Curt Storlazzi" w:date="2015-05-12T11:03:00Z">
        <w:r w:rsidR="00EA252C">
          <w:rPr>
            <w:rFonts w:ascii="Times" w:hAnsi="Times" w:cs="Times New Roman"/>
            <w:color w:val="000000" w:themeColor="text1"/>
            <w:sz w:val="24"/>
            <w:szCs w:val="24"/>
          </w:rPr>
          <w:t>wa</w:t>
        </w:r>
        <w:r w:rsidR="00EA252C" w:rsidRPr="00B37A6B">
          <w:rPr>
            <w:rFonts w:ascii="Times" w:hAnsi="Times" w:cs="Times New Roman"/>
            <w:color w:val="000000" w:themeColor="text1"/>
            <w:sz w:val="24"/>
            <w:szCs w:val="24"/>
            <w:rPrChange w:id="470"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71" w:author="Curt Storlazzi" w:date="2015-05-11T14:38:00Z">
            <w:rPr>
              <w:rFonts w:ascii="Times New Roman" w:hAnsi="Times New Roman" w:cs="Times New Roman"/>
            </w:rPr>
          </w:rPrChange>
        </w:rPr>
        <w:t xml:space="preserve">highest during high tide and </w:t>
      </w:r>
      <w:del w:id="472" w:author="Curt Storlazzi" w:date="2015-05-12T11:03:00Z">
        <w:r w:rsidRPr="00B37A6B" w:rsidDel="00EA252C">
          <w:rPr>
            <w:rFonts w:ascii="Times" w:hAnsi="Times" w:cs="Times New Roman"/>
            <w:color w:val="000000" w:themeColor="text1"/>
            <w:sz w:val="24"/>
            <w:szCs w:val="24"/>
            <w:rPrChange w:id="473" w:author="Curt Storlazzi" w:date="2015-05-11T14:38:00Z">
              <w:rPr>
                <w:rFonts w:ascii="Times New Roman" w:hAnsi="Times New Roman" w:cs="Times New Roman"/>
              </w:rPr>
            </w:rPrChange>
          </w:rPr>
          <w:delText xml:space="preserve">decreases </w:delText>
        </w:r>
      </w:del>
      <w:ins w:id="474" w:author="Curt Storlazzi" w:date="2015-05-12T11:03:00Z">
        <w:r w:rsidR="00EA252C" w:rsidRPr="00B37A6B">
          <w:rPr>
            <w:rFonts w:ascii="Times" w:hAnsi="Times" w:cs="Times New Roman"/>
            <w:color w:val="000000" w:themeColor="text1"/>
            <w:sz w:val="24"/>
            <w:szCs w:val="24"/>
            <w:rPrChange w:id="475" w:author="Curt Storlazzi" w:date="2015-05-11T14:38:00Z">
              <w:rPr>
                <w:rFonts w:ascii="Times New Roman" w:hAnsi="Times New Roman" w:cs="Times New Roman"/>
              </w:rPr>
            </w:rPrChange>
          </w:rPr>
          <w:t>decrease</w:t>
        </w:r>
        <w:r w:rsidR="00EA252C">
          <w:rPr>
            <w:rFonts w:ascii="Times" w:hAnsi="Times" w:cs="Times New Roman"/>
            <w:color w:val="000000" w:themeColor="text1"/>
            <w:sz w:val="24"/>
            <w:szCs w:val="24"/>
          </w:rPr>
          <w:t>d</w:t>
        </w:r>
        <w:r w:rsidR="00EA252C" w:rsidRPr="00B37A6B">
          <w:rPr>
            <w:rFonts w:ascii="Times" w:hAnsi="Times" w:cs="Times New Roman"/>
            <w:color w:val="000000" w:themeColor="text1"/>
            <w:sz w:val="24"/>
            <w:szCs w:val="24"/>
            <w:rPrChange w:id="47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77" w:author="Curt Storlazzi" w:date="2015-05-11T14:38:00Z">
            <w:rPr>
              <w:rFonts w:ascii="Times New Roman" w:hAnsi="Times New Roman" w:cs="Times New Roman"/>
            </w:rPr>
          </w:rPrChange>
        </w:rPr>
        <w:t xml:space="preserve">significantly as the tide stage falls. This </w:t>
      </w:r>
      <w:del w:id="478" w:author="Curt Storlazzi" w:date="2015-05-12T11:05:00Z">
        <w:r w:rsidRPr="00B37A6B" w:rsidDel="007D24CC">
          <w:rPr>
            <w:rFonts w:ascii="Times" w:hAnsi="Times" w:cs="Times New Roman"/>
            <w:color w:val="000000" w:themeColor="text1"/>
            <w:sz w:val="24"/>
            <w:szCs w:val="24"/>
            <w:rPrChange w:id="479" w:author="Curt Storlazzi" w:date="2015-05-11T14:38:00Z">
              <w:rPr>
                <w:rFonts w:ascii="Times New Roman" w:hAnsi="Times New Roman" w:cs="Times New Roman"/>
              </w:rPr>
            </w:rPrChange>
          </w:rPr>
          <w:delText xml:space="preserve">is </w:delText>
        </w:r>
      </w:del>
      <w:ins w:id="480"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481"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82" w:author="Curt Storlazzi" w:date="2015-05-11T14:38:00Z">
            <w:rPr>
              <w:rFonts w:ascii="Times New Roman" w:hAnsi="Times New Roman" w:cs="Times New Roman"/>
            </w:rPr>
          </w:rPrChange>
        </w:rPr>
        <w:t xml:space="preserve">most evident at AS1, but </w:t>
      </w:r>
      <w:del w:id="483" w:author="Curt Storlazzi" w:date="2015-05-12T11:05:00Z">
        <w:r w:rsidRPr="00B37A6B" w:rsidDel="007D24CC">
          <w:rPr>
            <w:rFonts w:ascii="Times" w:hAnsi="Times" w:cs="Times New Roman"/>
            <w:color w:val="000000" w:themeColor="text1"/>
            <w:sz w:val="24"/>
            <w:szCs w:val="24"/>
            <w:rPrChange w:id="484" w:author="Curt Storlazzi" w:date="2015-05-11T14:38:00Z">
              <w:rPr>
                <w:rFonts w:ascii="Times New Roman" w:hAnsi="Times New Roman" w:cs="Times New Roman"/>
              </w:rPr>
            </w:rPrChange>
          </w:rPr>
          <w:delText xml:space="preserve">is </w:delText>
        </w:r>
      </w:del>
      <w:ins w:id="485"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486"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87" w:author="Curt Storlazzi" w:date="2015-05-11T14:38:00Z">
            <w:rPr>
              <w:rFonts w:ascii="Times New Roman" w:hAnsi="Times New Roman" w:cs="Times New Roman"/>
            </w:rPr>
          </w:rPrChange>
        </w:rPr>
        <w:t xml:space="preserve">also </w:t>
      </w:r>
      <w:r w:rsidRPr="00B37A6B">
        <w:rPr>
          <w:rFonts w:ascii="Times" w:hAnsi="Times" w:cs="Times New Roman"/>
          <w:color w:val="000000" w:themeColor="text1"/>
          <w:sz w:val="24"/>
          <w:szCs w:val="24"/>
          <w:rPrChange w:id="488" w:author="Curt Storlazzi" w:date="2015-05-11T14:38:00Z">
            <w:rPr>
              <w:rFonts w:ascii="Times New Roman" w:hAnsi="Times New Roman" w:cs="Times New Roman"/>
            </w:rPr>
          </w:rPrChange>
        </w:rPr>
        <w:lastRenderedPageBreak/>
        <w:t>observed at AS2, during YD 53-55. This effect is noticeably absent or significantly reduced during wind forcing on YD 47-49, and tidal forcing on YD 51-52.</w:t>
      </w:r>
    </w:p>
    <w:p w14:paraId="5590D658" w14:textId="3B4C9BDA" w:rsidR="000B7548" w:rsidRPr="00B37A6B" w:rsidRDefault="000B7548" w:rsidP="00BF7167">
      <w:pPr>
        <w:spacing w:after="0" w:line="480" w:lineRule="auto"/>
        <w:rPr>
          <w:rFonts w:ascii="Times" w:hAnsi="Times" w:cs="Times New Roman"/>
          <w:color w:val="000000" w:themeColor="text1"/>
          <w:sz w:val="24"/>
          <w:szCs w:val="24"/>
          <w:rPrChange w:id="489" w:author="Curt Storlazzi" w:date="2015-05-11T14:38:00Z">
            <w:rPr>
              <w:rFonts w:ascii="Times New Roman" w:hAnsi="Times New Roman" w:cs="Times New Roman"/>
            </w:rPr>
          </w:rPrChange>
        </w:rPr>
      </w:pPr>
    </w:p>
    <w:p w14:paraId="307BD466"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9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91" w:author="Curt Storlazzi" w:date="2015-05-11T14:38:00Z">
            <w:rPr>
              <w:rFonts w:ascii="Times New Roman" w:hAnsi="Times New Roman" w:cs="Times New Roman"/>
            </w:rPr>
          </w:rPrChange>
        </w:rPr>
        <w:t>Lagrangian Measurements</w:t>
      </w:r>
    </w:p>
    <w:p w14:paraId="19900C26" w14:textId="2D838961" w:rsidR="000B7548" w:rsidRPr="00B37A6B" w:rsidRDefault="00D279AB" w:rsidP="00BF7167">
      <w:pPr>
        <w:spacing w:after="0" w:line="480" w:lineRule="auto"/>
        <w:ind w:firstLine="720"/>
        <w:rPr>
          <w:rFonts w:ascii="Times" w:hAnsi="Times" w:cs="Times New Roman"/>
          <w:color w:val="000000" w:themeColor="text1"/>
          <w:sz w:val="24"/>
          <w:szCs w:val="24"/>
          <w:rPrChange w:id="49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93" w:author="Curt Storlazzi" w:date="2015-05-11T14:38:00Z">
            <w:rPr>
              <w:rFonts w:ascii="Times New Roman" w:hAnsi="Times New Roman" w:cs="Times New Roman"/>
            </w:rPr>
          </w:rPrChange>
        </w:rPr>
        <w:t>Thirty drifter deployments were conducted from January to February 2014, with 22 of those deployments coinciding with the ADCP deployment</w:t>
      </w:r>
      <w:ins w:id="494" w:author="Curt Storlazzi" w:date="2015-05-12T11:05:00Z">
        <w:r w:rsidR="007D24CC">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495" w:author="Curt Storlazzi" w:date="2015-05-11T14:38:00Z">
            <w:rPr>
              <w:rFonts w:ascii="Times New Roman" w:hAnsi="Times New Roman" w:cs="Times New Roman"/>
            </w:rPr>
          </w:rPrChange>
        </w:rPr>
        <w:t xml:space="preserve"> during YD 47-55 (</w:t>
      </w:r>
      <w:ins w:id="496" w:author="Curt Storlazzi" w:date="2015-05-12T11:05:00Z">
        <w:r w:rsidR="007D24CC" w:rsidRPr="00300EED">
          <w:rPr>
            <w:rFonts w:ascii="Times" w:hAnsi="Times" w:cs="Times New Roman"/>
            <w:color w:val="000000" w:themeColor="text1"/>
            <w:sz w:val="24"/>
            <w:szCs w:val="24"/>
          </w:rPr>
          <w:t>15-23</w:t>
        </w:r>
        <w:r w:rsidR="007D24CC">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497" w:author="Curt Storlazzi" w:date="2015-05-11T14:38:00Z">
            <w:rPr>
              <w:rFonts w:ascii="Times New Roman" w:hAnsi="Times New Roman" w:cs="Times New Roman"/>
            </w:rPr>
          </w:rPrChange>
        </w:rPr>
        <w:t>February</w:t>
      </w:r>
      <w:del w:id="498" w:author="Curt Storlazzi" w:date="2015-05-12T11:05:00Z">
        <w:r w:rsidRPr="00B37A6B" w:rsidDel="007D24CC">
          <w:rPr>
            <w:rFonts w:ascii="Times" w:hAnsi="Times" w:cs="Times New Roman"/>
            <w:color w:val="000000" w:themeColor="text1"/>
            <w:sz w:val="24"/>
            <w:szCs w:val="24"/>
            <w:rPrChange w:id="499" w:author="Curt Storlazzi" w:date="2015-05-11T14:38:00Z">
              <w:rPr>
                <w:rFonts w:ascii="Times New Roman" w:hAnsi="Times New Roman" w:cs="Times New Roman"/>
              </w:rPr>
            </w:rPrChange>
          </w:rPr>
          <w:delText xml:space="preserve"> 15-23</w:delText>
        </w:r>
      </w:del>
      <w:r w:rsidRPr="00B37A6B">
        <w:rPr>
          <w:rFonts w:ascii="Times" w:hAnsi="Times" w:cs="Times New Roman"/>
          <w:color w:val="000000" w:themeColor="text1"/>
          <w:sz w:val="24"/>
          <w:szCs w:val="24"/>
          <w:rPrChange w:id="500" w:author="Curt Storlazzi" w:date="2015-05-11T14:38:00Z">
            <w:rPr>
              <w:rFonts w:ascii="Times New Roman" w:hAnsi="Times New Roman" w:cs="Times New Roman"/>
            </w:rPr>
          </w:rPrChange>
        </w:rPr>
        <w:t>; Appendix Table 1). Drifter tracks from all deployments covered nearly the entire reef flat and ava channel (Figure 6), showing three gneral spatial patterns: 1) Faster flow speeds over the southern reef flat</w:t>
      </w:r>
      <w:del w:id="501" w:author="Curt Storlazzi" w:date="2015-05-12T11:06:00Z">
        <w:r w:rsidRPr="00B37A6B" w:rsidDel="007D24CC">
          <w:rPr>
            <w:rFonts w:ascii="Times" w:hAnsi="Times" w:cs="Times New Roman"/>
            <w:color w:val="000000" w:themeColor="text1"/>
            <w:sz w:val="24"/>
            <w:szCs w:val="24"/>
            <w:rPrChange w:id="502" w:author="Curt Storlazzi" w:date="2015-05-11T14:38:00Z">
              <w:rPr>
                <w:rFonts w:ascii="Times New Roman" w:hAnsi="Times New Roman" w:cs="Times New Roman"/>
              </w:rPr>
            </w:rPrChange>
          </w:rPr>
          <w:delText xml:space="preserve">, </w:delText>
        </w:r>
      </w:del>
      <w:ins w:id="503"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0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05" w:author="Curt Storlazzi" w:date="2015-05-11T14:38:00Z">
            <w:rPr>
              <w:rFonts w:ascii="Times New Roman" w:hAnsi="Times New Roman" w:cs="Times New Roman"/>
            </w:rPr>
          </w:rPrChange>
        </w:rPr>
        <w:t>2) slower, more variable currents over the deeper pools of the southern backreef, northern reef, and ava channel near the stream mouth</w:t>
      </w:r>
      <w:del w:id="506" w:author="Curt Storlazzi" w:date="2015-05-12T11:06:00Z">
        <w:r w:rsidRPr="00B37A6B" w:rsidDel="007D24CC">
          <w:rPr>
            <w:rFonts w:ascii="Times" w:hAnsi="Times" w:cs="Times New Roman"/>
            <w:color w:val="000000" w:themeColor="text1"/>
            <w:sz w:val="24"/>
            <w:szCs w:val="24"/>
            <w:rPrChange w:id="507" w:author="Curt Storlazzi" w:date="2015-05-11T14:38:00Z">
              <w:rPr>
                <w:rFonts w:ascii="Times New Roman" w:hAnsi="Times New Roman" w:cs="Times New Roman"/>
              </w:rPr>
            </w:rPrChange>
          </w:rPr>
          <w:delText xml:space="preserve">, </w:delText>
        </w:r>
      </w:del>
      <w:ins w:id="508"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09"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10" w:author="Curt Storlazzi" w:date="2015-05-11T14:38:00Z">
            <w:rPr>
              <w:rFonts w:ascii="Times New Roman" w:hAnsi="Times New Roman" w:cs="Times New Roman"/>
            </w:rPr>
          </w:rPrChange>
        </w:rPr>
        <w:t xml:space="preserve">and 3) faster current speeds exiting the east end of the ava. </w:t>
      </w:r>
      <w:r w:rsidR="007D24CC">
        <w:rPr>
          <w:rFonts w:ascii="Times" w:hAnsi="Times" w:cs="Times New Roman"/>
          <w:color w:val="000000" w:themeColor="text1"/>
          <w:sz w:val="24"/>
          <w:szCs w:val="24"/>
        </w:rPr>
        <w:t>Off</w:t>
      </w:r>
      <w:r w:rsidRPr="00A86BEB">
        <w:rPr>
          <w:rFonts w:ascii="Times" w:hAnsi="Times" w:cs="Times New Roman"/>
          <w:color w:val="000000" w:themeColor="text1"/>
          <w:sz w:val="24"/>
          <w:szCs w:val="24"/>
        </w:rPr>
        <w:t xml:space="preserve">-reef transport </w:t>
      </w:r>
      <w:ins w:id="511" w:author="Curt Storlazzi" w:date="2015-05-12T11:06:00Z">
        <w:r w:rsidR="007D24CC">
          <w:rPr>
            <w:rFonts w:ascii="Times" w:hAnsi="Times" w:cs="Times New Roman"/>
            <w:color w:val="000000" w:themeColor="text1"/>
            <w:sz w:val="24"/>
            <w:szCs w:val="24"/>
          </w:rPr>
          <w:t xml:space="preserve">over the reef crest </w:t>
        </w:r>
      </w:ins>
      <w:r w:rsidRPr="00B37A6B">
        <w:rPr>
          <w:rFonts w:ascii="Times" w:hAnsi="Times" w:cs="Times New Roman"/>
          <w:color w:val="000000" w:themeColor="text1"/>
          <w:sz w:val="24"/>
          <w:szCs w:val="24"/>
          <w:rPrChange w:id="512" w:author="Curt Storlazzi" w:date="2015-05-11T14:38:00Z">
            <w:rPr>
              <w:rFonts w:ascii="Times New Roman" w:hAnsi="Times New Roman" w:cs="Times New Roman"/>
            </w:rPr>
          </w:rPrChange>
        </w:rPr>
        <w:t>were observed</w:t>
      </w:r>
      <w:ins w:id="513" w:author="Curt Storlazzi" w:date="2015-05-12T11:07:00Z">
        <w:r w:rsidR="007D24CC">
          <w:rPr>
            <w:rFonts w:ascii="Times" w:hAnsi="Times" w:cs="Times New Roman"/>
            <w:color w:val="000000" w:themeColor="text1"/>
            <w:sz w:val="24"/>
            <w:szCs w:val="24"/>
          </w:rPr>
          <w:t xml:space="preserve"> a few times</w:t>
        </w:r>
      </w:ins>
      <w:r w:rsidRPr="00B37A6B">
        <w:rPr>
          <w:rFonts w:ascii="Times" w:hAnsi="Times" w:cs="Times New Roman"/>
          <w:color w:val="000000" w:themeColor="text1"/>
          <w:sz w:val="24"/>
          <w:szCs w:val="24"/>
          <w:rPrChange w:id="514" w:author="Curt Storlazzi" w:date="2015-05-11T14:38:00Z">
            <w:rPr>
              <w:rFonts w:ascii="Times New Roman" w:hAnsi="Times New Roman" w:cs="Times New Roman"/>
            </w:rPr>
          </w:rPrChange>
        </w:rPr>
        <w:t>, mainly exiting through a small channel in the southern reef crest at high tide under calm wave and wind conditions</w:t>
      </w:r>
      <w:del w:id="515" w:author="Curt Storlazzi" w:date="2015-05-12T11:07:00Z">
        <w:r w:rsidRPr="00B37A6B" w:rsidDel="007D24CC">
          <w:rPr>
            <w:rFonts w:ascii="Times" w:hAnsi="Times" w:cs="Times New Roman"/>
            <w:color w:val="000000" w:themeColor="text1"/>
            <w:sz w:val="24"/>
            <w:szCs w:val="24"/>
            <w:rPrChange w:id="516" w:author="Curt Storlazzi" w:date="2015-05-11T14:38:00Z">
              <w:rPr>
                <w:rFonts w:ascii="Times New Roman" w:hAnsi="Times New Roman" w:cs="Times New Roman"/>
              </w:rPr>
            </w:rPrChange>
          </w:rPr>
          <w:delText>.</w:delText>
        </w:r>
      </w:del>
      <w:ins w:id="517" w:author="Curt Storlazzi" w:date="2015-05-12T11:07:00Z">
        <w:r w:rsidR="007D24CC">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18" w:author="Curt Storlazzi" w:date="2015-05-11T14:38:00Z">
            <w:rPr>
              <w:rFonts w:ascii="Times New Roman" w:hAnsi="Times New Roman" w:cs="Times New Roman"/>
            </w:rPr>
          </w:rPrChange>
        </w:rPr>
        <w:t xml:space="preserve"> </w:t>
      </w:r>
      <w:ins w:id="519" w:author="Curt Storlazzi" w:date="2015-05-12T11:07:00Z">
        <w:r w:rsidR="007D24CC">
          <w:rPr>
            <w:rFonts w:ascii="Times" w:hAnsi="Times" w:cs="Times New Roman"/>
            <w:color w:val="000000" w:themeColor="text1"/>
            <w:sz w:val="24"/>
            <w:szCs w:val="24"/>
          </w:rPr>
          <w:t>m</w:t>
        </w:r>
      </w:ins>
      <w:del w:id="520" w:author="Curt Storlazzi" w:date="2015-05-12T11:07:00Z">
        <w:r w:rsidRPr="00B37A6B" w:rsidDel="007D24CC">
          <w:rPr>
            <w:rFonts w:ascii="Times" w:hAnsi="Times" w:cs="Times New Roman"/>
            <w:color w:val="000000" w:themeColor="text1"/>
            <w:sz w:val="24"/>
            <w:szCs w:val="24"/>
            <w:rPrChange w:id="521" w:author="Curt Storlazzi" w:date="2015-05-11T14:38:00Z">
              <w:rPr>
                <w:rFonts w:ascii="Times New Roman" w:hAnsi="Times New Roman" w:cs="Times New Roman"/>
              </w:rPr>
            </w:rPrChange>
          </w:rPr>
          <w:delText xml:space="preserve">Some </w:delText>
        </w:r>
      </w:del>
      <w:ins w:id="522" w:author="Curt Storlazzi" w:date="2015-05-12T11:07:00Z">
        <w:r w:rsidR="007D24CC">
          <w:rPr>
            <w:rFonts w:ascii="Times" w:hAnsi="Times" w:cs="Times New Roman"/>
            <w:color w:val="000000" w:themeColor="text1"/>
            <w:sz w:val="24"/>
            <w:szCs w:val="24"/>
          </w:rPr>
          <w:t>ost of these</w:t>
        </w:r>
        <w:r w:rsidR="007D24CC" w:rsidRPr="00B37A6B">
          <w:rPr>
            <w:rFonts w:ascii="Times" w:hAnsi="Times" w:cs="Times New Roman"/>
            <w:color w:val="000000" w:themeColor="text1"/>
            <w:sz w:val="24"/>
            <w:szCs w:val="24"/>
            <w:rPrChange w:id="52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24" w:author="Curt Storlazzi" w:date="2015-05-11T14:38:00Z">
            <w:rPr>
              <w:rFonts w:ascii="Times New Roman" w:hAnsi="Times New Roman" w:cs="Times New Roman"/>
            </w:rPr>
          </w:rPrChange>
        </w:rPr>
        <w:t xml:space="preserve">continued moving out to sea and some were quickly re-entrained in the surf zone and traveled </w:t>
      </w:r>
      <w:ins w:id="525" w:author="Curt Storlazzi" w:date="2015-05-12T11:07:00Z">
        <w:r w:rsidR="007D24CC">
          <w:rPr>
            <w:rFonts w:ascii="Times" w:hAnsi="Times" w:cs="Times New Roman"/>
            <w:color w:val="000000" w:themeColor="text1"/>
            <w:sz w:val="24"/>
            <w:szCs w:val="24"/>
          </w:rPr>
          <w:t xml:space="preserve">landward </w:t>
        </w:r>
      </w:ins>
      <w:r w:rsidRPr="00B37A6B">
        <w:rPr>
          <w:rFonts w:ascii="Times" w:hAnsi="Times" w:cs="Times New Roman"/>
          <w:color w:val="000000" w:themeColor="text1"/>
          <w:sz w:val="24"/>
          <w:szCs w:val="24"/>
          <w:rPrChange w:id="526" w:author="Curt Storlazzi" w:date="2015-05-11T14:38:00Z">
            <w:rPr>
              <w:rFonts w:ascii="Times New Roman" w:hAnsi="Times New Roman" w:cs="Times New Roman"/>
            </w:rPr>
          </w:rPrChange>
        </w:rPr>
        <w:t>over the reef flat. Other anomalous drifter tracks show where drifters were entrained in the surf zone at the reef crest and quickly exited back out to sea in the far northeast portion of the study area.</w:t>
      </w:r>
    </w:p>
    <w:p w14:paraId="0A637CB6" w14:textId="5E4427EC" w:rsidR="000B7548" w:rsidRPr="00B37A6B" w:rsidRDefault="000B7548" w:rsidP="00BF7167">
      <w:pPr>
        <w:spacing w:after="0" w:line="480" w:lineRule="auto"/>
        <w:rPr>
          <w:rFonts w:ascii="Times" w:hAnsi="Times" w:cs="Times New Roman"/>
          <w:color w:val="000000" w:themeColor="text1"/>
          <w:sz w:val="24"/>
          <w:szCs w:val="24"/>
          <w:rPrChange w:id="527" w:author="Curt Storlazzi" w:date="2015-05-11T14:38:00Z">
            <w:rPr>
              <w:rFonts w:ascii="Times New Roman" w:hAnsi="Times New Roman" w:cs="Times New Roman"/>
            </w:rPr>
          </w:rPrChange>
        </w:rPr>
      </w:pPr>
    </w:p>
    <w:p w14:paraId="25B40DB0"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2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29" w:author="Curt Storlazzi" w:date="2015-05-11T14:38:00Z">
            <w:rPr>
              <w:rFonts w:ascii="Times New Roman" w:hAnsi="Times New Roman" w:cs="Times New Roman"/>
            </w:rPr>
          </w:rPrChange>
        </w:rPr>
        <w:t>Progressive Vectors</w:t>
      </w:r>
    </w:p>
    <w:p w14:paraId="5789ED77" w14:textId="2F273F29" w:rsidR="000B7548" w:rsidRPr="00B37A6B" w:rsidRDefault="00D279AB">
      <w:pPr>
        <w:spacing w:after="0" w:line="480" w:lineRule="auto"/>
        <w:ind w:firstLine="720"/>
        <w:rPr>
          <w:rFonts w:ascii="Times" w:hAnsi="Times" w:cs="Times New Roman"/>
          <w:color w:val="000000" w:themeColor="text1"/>
          <w:sz w:val="24"/>
          <w:szCs w:val="24"/>
          <w:rPrChange w:id="530" w:author="Curt Storlazzi" w:date="2015-05-11T14:38:00Z">
            <w:rPr>
              <w:rFonts w:ascii="Times New Roman" w:hAnsi="Times New Roman" w:cs="Times New Roman"/>
            </w:rPr>
          </w:rPrChange>
        </w:rPr>
        <w:pPrChange w:id="531" w:author="Curt Storlazzi" w:date="2015-05-12T11:08:00Z">
          <w:pPr>
            <w:spacing w:after="0" w:line="480" w:lineRule="auto"/>
          </w:pPr>
        </w:pPrChange>
      </w:pPr>
      <w:r w:rsidRPr="00B37A6B">
        <w:rPr>
          <w:rFonts w:ascii="Times" w:hAnsi="Times" w:cs="Times New Roman"/>
          <w:color w:val="000000" w:themeColor="text1"/>
          <w:sz w:val="24"/>
          <w:szCs w:val="24"/>
          <w:rPrChange w:id="532" w:author="Curt Storlazzi" w:date="2015-05-11T14:38:00Z">
            <w:rPr>
              <w:rFonts w:ascii="Times New Roman" w:hAnsi="Times New Roman" w:cs="Times New Roman"/>
            </w:rPr>
          </w:rPrChange>
        </w:rPr>
        <w:t xml:space="preserve">Progressive vectors were calculated from ADCP data and compared to drifter tracks for each </w:t>
      </w:r>
      <w:r w:rsidR="00F34444" w:rsidRPr="00B37A6B">
        <w:rPr>
          <w:rFonts w:ascii="Times" w:hAnsi="Times" w:cs="Times New Roman"/>
          <w:color w:val="000000" w:themeColor="text1"/>
          <w:sz w:val="24"/>
          <w:szCs w:val="24"/>
          <w:rPrChange w:id="533" w:author="Curt Storlazzi" w:date="2015-05-11T14:38:00Z">
            <w:rPr>
              <w:rFonts w:ascii="Times New Roman" w:hAnsi="Times New Roman" w:cs="Times New Roman"/>
            </w:rPr>
          </w:rPrChange>
        </w:rPr>
        <w:t xml:space="preserve">end-member </w:t>
      </w:r>
      <w:r w:rsidRPr="00B37A6B">
        <w:rPr>
          <w:rFonts w:ascii="Times" w:hAnsi="Times" w:cs="Times New Roman"/>
          <w:color w:val="000000" w:themeColor="text1"/>
          <w:sz w:val="24"/>
          <w:szCs w:val="24"/>
          <w:rPrChange w:id="534" w:author="Curt Storlazzi" w:date="2015-05-11T14:38:00Z">
            <w:rPr>
              <w:rFonts w:ascii="Times New Roman" w:hAnsi="Times New Roman" w:cs="Times New Roman"/>
            </w:rPr>
          </w:rPrChange>
        </w:rPr>
        <w:t xml:space="preserve">forcing condition (Figure 7). </w:t>
      </w:r>
      <w:del w:id="535" w:author="Curt Storlazzi" w:date="2015-05-12T11:08:00Z">
        <w:r w:rsidRPr="00B37A6B" w:rsidDel="007D24CC">
          <w:rPr>
            <w:rFonts w:ascii="Times" w:hAnsi="Times" w:cs="Times New Roman"/>
            <w:color w:val="000000" w:themeColor="text1"/>
            <w:sz w:val="24"/>
            <w:szCs w:val="24"/>
            <w:rPrChange w:id="536" w:author="Curt Storlazzi" w:date="2015-05-11T14:38:00Z">
              <w:rPr>
                <w:rFonts w:ascii="Times New Roman" w:hAnsi="Times New Roman" w:cs="Times New Roman"/>
              </w:rPr>
            </w:rPrChange>
          </w:rPr>
          <w:delText xml:space="preserve">While </w:delText>
        </w:r>
      </w:del>
      <w:ins w:id="537" w:author="Curt Storlazzi" w:date="2015-05-12T11:08:00Z">
        <w:r w:rsidR="007D24CC" w:rsidRPr="00B37A6B">
          <w:rPr>
            <w:rFonts w:ascii="Times" w:hAnsi="Times" w:cs="Times New Roman"/>
            <w:color w:val="000000" w:themeColor="text1"/>
            <w:sz w:val="24"/>
            <w:szCs w:val="24"/>
            <w:rPrChange w:id="538" w:author="Curt Storlazzi" w:date="2015-05-11T14:38:00Z">
              <w:rPr>
                <w:rFonts w:ascii="Times New Roman" w:hAnsi="Times New Roman" w:cs="Times New Roman"/>
              </w:rPr>
            </w:rPrChange>
          </w:rPr>
          <w:t>Wh</w:t>
        </w:r>
        <w:r w:rsidR="007D24CC">
          <w:rPr>
            <w:rFonts w:ascii="Times" w:hAnsi="Times" w:cs="Times New Roman"/>
            <w:color w:val="000000" w:themeColor="text1"/>
            <w:sz w:val="24"/>
            <w:szCs w:val="24"/>
          </w:rPr>
          <w:t>ereas</w:t>
        </w:r>
        <w:r w:rsidR="007D24CC" w:rsidRPr="00B37A6B">
          <w:rPr>
            <w:rFonts w:ascii="Times" w:hAnsi="Times" w:cs="Times New Roman"/>
            <w:color w:val="000000" w:themeColor="text1"/>
            <w:sz w:val="24"/>
            <w:szCs w:val="24"/>
            <w:rPrChange w:id="539"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40" w:author="Curt Storlazzi" w:date="2015-05-11T14:38:00Z">
            <w:rPr>
              <w:rFonts w:ascii="Times New Roman" w:hAnsi="Times New Roman" w:cs="Times New Roman"/>
            </w:rPr>
          </w:rPrChange>
        </w:rPr>
        <w:t xml:space="preserve">the drifter tracks changed direction from onshore to cross-shore towards the ava channel, the progressive vectors over the southern reef showed little variation in flow direction, going </w:t>
      </w:r>
      <w:r w:rsidRPr="00B37A6B">
        <w:rPr>
          <w:rFonts w:ascii="Times" w:hAnsi="Times" w:cs="Times New Roman"/>
          <w:color w:val="000000" w:themeColor="text1"/>
          <w:sz w:val="24"/>
          <w:szCs w:val="24"/>
          <w:rPrChange w:id="541" w:author="Curt Storlazzi" w:date="2015-05-11T14:38:00Z">
            <w:rPr>
              <w:rFonts w:ascii="Times New Roman" w:hAnsi="Times New Roman" w:cs="Times New Roman"/>
            </w:rPr>
          </w:rPrChange>
        </w:rPr>
        <w:lastRenderedPageBreak/>
        <w:t>ashore in some cases, indicating the flow velocity was relatively consistent at AS1 and AS2</w:t>
      </w:r>
      <w:ins w:id="542" w:author="Curt Storlazzi" w:date="2015-05-12T11:08:00Z">
        <w:r w:rsidR="00202976">
          <w:rPr>
            <w:rFonts w:ascii="Times" w:hAnsi="Times" w:cs="Times New Roman"/>
            <w:color w:val="000000" w:themeColor="text1"/>
            <w:sz w:val="24"/>
            <w:szCs w:val="24"/>
          </w:rPr>
          <w:t xml:space="preserve"> and demonstrating the non-spatially uniform nature of flow </w:t>
        </w:r>
      </w:ins>
      <w:ins w:id="543" w:author="Curt Storlazzi" w:date="2015-05-12T11:09:00Z">
        <w:r w:rsidR="00202976">
          <w:rPr>
            <w:rFonts w:ascii="Times" w:hAnsi="Times" w:cs="Times New Roman"/>
            <w:color w:val="000000" w:themeColor="text1"/>
            <w:sz w:val="24"/>
            <w:szCs w:val="24"/>
          </w:rPr>
          <w:t>on the</w:t>
        </w:r>
      </w:ins>
      <w:ins w:id="544" w:author="Curt Storlazzi" w:date="2015-05-12T11:08:00Z">
        <w:r w:rsidR="00202976">
          <w:rPr>
            <w:rFonts w:ascii="Times" w:hAnsi="Times" w:cs="Times New Roman"/>
            <w:color w:val="000000" w:themeColor="text1"/>
            <w:sz w:val="24"/>
            <w:szCs w:val="24"/>
          </w:rPr>
          <w:t xml:space="preserve"> </w:t>
        </w:r>
      </w:ins>
      <w:ins w:id="545" w:author="Curt Storlazzi" w:date="2015-05-12T11:09:00Z">
        <w:r w:rsidR="00202976">
          <w:rPr>
            <w:rFonts w:ascii="Times" w:hAnsi="Times" w:cs="Times New Roman"/>
            <w:color w:val="000000" w:themeColor="text1"/>
            <w:sz w:val="24"/>
            <w:szCs w:val="24"/>
          </w:rPr>
          <w:t>reef flat</w:t>
        </w:r>
      </w:ins>
      <w:r w:rsidRPr="00B37A6B">
        <w:rPr>
          <w:rFonts w:ascii="Times" w:hAnsi="Times" w:cs="Times New Roman"/>
          <w:color w:val="000000" w:themeColor="text1"/>
          <w:sz w:val="24"/>
          <w:szCs w:val="24"/>
          <w:rPrChange w:id="546" w:author="Curt Storlazzi" w:date="2015-05-11T14:38:00Z">
            <w:rPr>
              <w:rFonts w:ascii="Times New Roman" w:hAnsi="Times New Roman" w:cs="Times New Roman"/>
            </w:rPr>
          </w:rPrChange>
        </w:rPr>
        <w:t>. The progressive vectors over the northern reef were much more erratic, and traveled much shorter distances</w:t>
      </w:r>
      <w:r w:rsidR="00F34444" w:rsidRPr="00B37A6B">
        <w:rPr>
          <w:rFonts w:ascii="Times" w:hAnsi="Times" w:cs="Times New Roman"/>
          <w:color w:val="000000" w:themeColor="text1"/>
          <w:sz w:val="24"/>
          <w:szCs w:val="24"/>
          <w:rPrChange w:id="547" w:author="Curt Storlazzi" w:date="2015-05-11T14:38:00Z">
            <w:rPr>
              <w:rFonts w:ascii="Times New Roman" w:hAnsi="Times New Roman" w:cs="Times New Roman"/>
            </w:rPr>
          </w:rPrChange>
        </w:rPr>
        <w:t xml:space="preserve"> than the drifter tracks</w:t>
      </w:r>
      <w:r w:rsidRPr="00B37A6B">
        <w:rPr>
          <w:rFonts w:ascii="Times" w:hAnsi="Times" w:cs="Times New Roman"/>
          <w:color w:val="000000" w:themeColor="text1"/>
          <w:sz w:val="24"/>
          <w:szCs w:val="24"/>
          <w:rPrChange w:id="548" w:author="Curt Storlazzi" w:date="2015-05-11T14:38:00Z">
            <w:rPr>
              <w:rFonts w:ascii="Times New Roman" w:hAnsi="Times New Roman" w:cs="Times New Roman"/>
            </w:rPr>
          </w:rPrChange>
        </w:rPr>
        <w:t xml:space="preserve"> due to the lower flow speeds observed at AS3. In general</w:t>
      </w:r>
      <w:r w:rsidR="00F34444" w:rsidRPr="00B37A6B">
        <w:rPr>
          <w:rFonts w:ascii="Times" w:hAnsi="Times" w:cs="Times New Roman"/>
          <w:color w:val="000000" w:themeColor="text1"/>
          <w:sz w:val="24"/>
          <w:szCs w:val="24"/>
          <w:rPrChange w:id="549"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550" w:author="Curt Storlazzi" w:date="2015-05-11T14:38:00Z">
            <w:rPr>
              <w:rFonts w:ascii="Times New Roman" w:hAnsi="Times New Roman" w:cs="Times New Roman"/>
            </w:rPr>
          </w:rPrChange>
        </w:rPr>
        <w:t xml:space="preserve"> the lengths of progressive vectors were similar to the actual tracks of the drifters, indicating similar flow speeds</w:t>
      </w:r>
      <w:ins w:id="551" w:author="Curt Storlazzi" w:date="2015-05-12T11:09:00Z">
        <w:r w:rsidR="00202976">
          <w:rPr>
            <w:rFonts w:ascii="Times" w:hAnsi="Times" w:cs="Times New Roman"/>
            <w:color w:val="000000" w:themeColor="text1"/>
            <w:sz w:val="24"/>
            <w:szCs w:val="24"/>
          </w:rPr>
          <w:t>, albeit sometime different directions, over potions of the reef flat</w:t>
        </w:r>
      </w:ins>
      <w:r w:rsidRPr="00B37A6B">
        <w:rPr>
          <w:rFonts w:ascii="Times" w:hAnsi="Times" w:cs="Times New Roman"/>
          <w:color w:val="000000" w:themeColor="text1"/>
          <w:sz w:val="24"/>
          <w:szCs w:val="24"/>
          <w:rPrChange w:id="552" w:author="Curt Storlazzi" w:date="2015-05-11T14:38:00Z">
            <w:rPr>
              <w:rFonts w:ascii="Times New Roman" w:hAnsi="Times New Roman" w:cs="Times New Roman"/>
            </w:rPr>
          </w:rPrChange>
        </w:rPr>
        <w:t xml:space="preserve">. The exception was over the northern reef, where drifters quickly moved into the ava channel and were influenced by very different currents than what was observed at AS3. </w:t>
      </w:r>
      <w:del w:id="553" w:author="Curt Storlazzi" w:date="2015-05-12T11:10:00Z">
        <w:r w:rsidRPr="00B37A6B" w:rsidDel="00202976">
          <w:rPr>
            <w:rFonts w:ascii="Times" w:hAnsi="Times" w:cs="Times New Roman"/>
            <w:color w:val="000000" w:themeColor="text1"/>
            <w:sz w:val="24"/>
            <w:szCs w:val="24"/>
            <w:rPrChange w:id="554" w:author="Curt Storlazzi" w:date="2015-05-11T14:38:00Z">
              <w:rPr>
                <w:rFonts w:ascii="Times New Roman" w:hAnsi="Times New Roman" w:cs="Times New Roman"/>
              </w:rPr>
            </w:rPrChange>
          </w:rPr>
          <w:delText xml:space="preserve">While </w:delText>
        </w:r>
      </w:del>
      <w:ins w:id="555" w:author="Curt Storlazzi" w:date="2015-05-12T11:10:00Z">
        <w:r w:rsidR="00202976">
          <w:rPr>
            <w:rFonts w:ascii="Times" w:hAnsi="Times" w:cs="Times New Roman"/>
            <w:color w:val="000000" w:themeColor="text1"/>
            <w:sz w:val="24"/>
            <w:szCs w:val="24"/>
          </w:rPr>
          <w:t>Because</w:t>
        </w:r>
        <w:r w:rsidR="00202976" w:rsidRPr="00B37A6B">
          <w:rPr>
            <w:rFonts w:ascii="Times" w:hAnsi="Times" w:cs="Times New Roman"/>
            <w:color w:val="000000" w:themeColor="text1"/>
            <w:sz w:val="24"/>
            <w:szCs w:val="24"/>
            <w:rPrChange w:id="55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57" w:author="Curt Storlazzi" w:date="2015-05-11T14:38:00Z">
            <w:rPr>
              <w:rFonts w:ascii="Times New Roman" w:hAnsi="Times New Roman" w:cs="Times New Roman"/>
            </w:rPr>
          </w:rPrChange>
        </w:rPr>
        <w:t xml:space="preserve">drifters could only be deployed at mid-high tides when the reef flat was deep enough to avoid getting stuck on corals, the ADCPs recorded flow over the complete tidal range. The shorter progressive vectors indicate flow at lower tides when flow speeds are reduced (Figure 5). </w:t>
      </w:r>
    </w:p>
    <w:p w14:paraId="6167E3A5" w14:textId="2E26E0F3" w:rsidR="000B7548" w:rsidRPr="00B37A6B" w:rsidRDefault="00D279AB" w:rsidP="00BF7167">
      <w:pPr>
        <w:spacing w:after="0" w:line="480" w:lineRule="auto"/>
        <w:ind w:firstLine="720"/>
        <w:rPr>
          <w:rFonts w:ascii="Times" w:hAnsi="Times" w:cs="Times New Roman"/>
          <w:color w:val="000000" w:themeColor="text1"/>
          <w:sz w:val="24"/>
          <w:szCs w:val="24"/>
          <w:rPrChange w:id="55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59" w:author="Curt Storlazzi" w:date="2015-05-11T14:38:00Z">
            <w:rPr>
              <w:rFonts w:ascii="Times New Roman" w:hAnsi="Times New Roman" w:cs="Times New Roman"/>
            </w:rPr>
          </w:rPrChange>
        </w:rPr>
        <w:t>Under tidal forcing</w:t>
      </w:r>
      <w:ins w:id="560" w:author="Curt Storlazzi" w:date="2015-05-12T11:10: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61" w:author="Curt Storlazzi" w:date="2015-05-11T14:38:00Z">
            <w:rPr>
              <w:rFonts w:ascii="Times New Roman" w:hAnsi="Times New Roman" w:cs="Times New Roman"/>
            </w:rPr>
          </w:rPrChange>
        </w:rPr>
        <w:t xml:space="preserve"> the drifters traveled in erratic directions and traveled farther than predicted by the progressive vectors from ADCPs, indicating higher travel speeds</w:t>
      </w:r>
      <w:r w:rsidR="00DB4E35" w:rsidRPr="00B37A6B">
        <w:rPr>
          <w:rFonts w:ascii="Times" w:hAnsi="Times" w:cs="Times New Roman"/>
          <w:color w:val="000000" w:themeColor="text1"/>
          <w:sz w:val="24"/>
          <w:szCs w:val="24"/>
          <w:rPrChange w:id="562"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563" w:author="Curt Storlazzi" w:date="2015-05-11T14:38:00Z">
            <w:rPr>
              <w:rFonts w:ascii="Times New Roman" w:hAnsi="Times New Roman" w:cs="Times New Roman"/>
            </w:rPr>
          </w:rPrChange>
        </w:rPr>
        <w:t>(Figure 7a-b).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14:paraId="6995139F"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56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65" w:author="Curt Storlazzi" w:date="2015-05-11T14:38:00Z">
            <w:rPr>
              <w:rFonts w:ascii="Times New Roman" w:hAnsi="Times New Roman" w:cs="Times New Roman"/>
            </w:rPr>
          </w:rPrChange>
        </w:rPr>
        <w:t xml:space="preserve">Under wind forcing, progressive vectors and drifter tracks were shorter than during tide and wave forcing, indicating flow speeds were slower (Figure 7c-d). Though moderate to strong easterly winds are most prevalent throughout the year due to the trade </w:t>
      </w:r>
      <w:r w:rsidRPr="00B37A6B">
        <w:rPr>
          <w:rFonts w:ascii="Times" w:hAnsi="Times" w:cs="Times New Roman"/>
          <w:color w:val="000000" w:themeColor="text1"/>
          <w:sz w:val="24"/>
          <w:szCs w:val="24"/>
          <w:rPrChange w:id="566" w:author="Curt Storlazzi" w:date="2015-05-11T14:38:00Z">
            <w:rPr>
              <w:rFonts w:ascii="Times New Roman" w:hAnsi="Times New Roman" w:cs="Times New Roman"/>
            </w:rPr>
          </w:rPrChange>
        </w:rPr>
        <w:lastRenderedPageBreak/>
        <w:t>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14:paraId="171E9D12" w14:textId="49942CD1" w:rsidR="000B7548" w:rsidRDefault="00D279AB" w:rsidP="00BF7167">
      <w:pPr>
        <w:spacing w:after="0" w:line="480" w:lineRule="auto"/>
        <w:ind w:firstLine="720"/>
        <w:rPr>
          <w:ins w:id="567" w:author="Curt Storlazzi" w:date="2015-05-12T11:11:00Z"/>
          <w:rFonts w:ascii="Times" w:hAnsi="Times" w:cs="Times New Roman"/>
          <w:color w:val="000000" w:themeColor="text1"/>
          <w:sz w:val="24"/>
          <w:szCs w:val="24"/>
        </w:rPr>
      </w:pPr>
      <w:r w:rsidRPr="00B37A6B">
        <w:rPr>
          <w:rFonts w:ascii="Times" w:hAnsi="Times" w:cs="Times New Roman"/>
          <w:color w:val="000000" w:themeColor="text1"/>
          <w:sz w:val="24"/>
          <w:szCs w:val="24"/>
          <w:rPrChange w:id="568" w:author="Curt Storlazzi" w:date="2015-05-11T14:38:00Z">
            <w:rPr>
              <w:rFonts w:ascii="Times New Roman" w:hAnsi="Times New Roman" w:cs="Times New Roman"/>
            </w:rPr>
          </w:rPrChange>
        </w:rPr>
        <w:t xml:space="preserve">Under wave forcing, longer progressive vectors at all locations, including the northern reef, indicate significantly faster flow speeds than during wind and tidal forcing (Figure 7e-f). The progressive vectors on the southern reef mainly indicate onshore flow, even going ashore in some instances. Despite waves breaking on </w:t>
      </w:r>
      <w:del w:id="569" w:author="Curt Storlazzi" w:date="2015-05-12T11:11:00Z">
        <w:r w:rsidRPr="00B37A6B" w:rsidDel="00202976">
          <w:rPr>
            <w:rFonts w:ascii="Times" w:hAnsi="Times" w:cs="Times New Roman"/>
            <w:color w:val="000000" w:themeColor="text1"/>
            <w:sz w:val="24"/>
            <w:szCs w:val="24"/>
            <w:rPrChange w:id="570"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571" w:author="Curt Storlazzi" w:date="2015-05-11T14:38:00Z">
            <w:rPr>
              <w:rFonts w:ascii="Times New Roman" w:hAnsi="Times New Roman" w:cs="Times New Roman"/>
            </w:rPr>
          </w:rPrChange>
        </w:rPr>
        <w:t xml:space="preserve">the northern reef crest, it appears the flow across the southern reef and into the </w:t>
      </w:r>
      <w:r w:rsidR="00DB4E35" w:rsidRPr="00B37A6B">
        <w:rPr>
          <w:rFonts w:ascii="Times" w:hAnsi="Times" w:cs="Times New Roman"/>
          <w:color w:val="000000" w:themeColor="text1"/>
          <w:sz w:val="24"/>
          <w:szCs w:val="24"/>
          <w:rPrChange w:id="572" w:author="Curt Storlazzi" w:date="2015-05-11T14:38:00Z">
            <w:rPr>
              <w:rFonts w:ascii="Times New Roman" w:hAnsi="Times New Roman" w:cs="Times New Roman"/>
            </w:rPr>
          </w:rPrChange>
        </w:rPr>
        <w:t xml:space="preserve">ava </w:t>
      </w:r>
      <w:r w:rsidRPr="00B37A6B">
        <w:rPr>
          <w:rFonts w:ascii="Times" w:hAnsi="Times" w:cs="Times New Roman"/>
          <w:color w:val="000000" w:themeColor="text1"/>
          <w:sz w:val="24"/>
          <w:szCs w:val="24"/>
          <w:rPrChange w:id="573" w:author="Curt Storlazzi" w:date="2015-05-11T14:38:00Z">
            <w:rPr>
              <w:rFonts w:ascii="Times New Roman" w:hAnsi="Times New Roman" w:cs="Times New Roman"/>
            </w:rPr>
          </w:rPrChange>
        </w:rPr>
        <w:t xml:space="preserve">channel influences an overall eastward flow over the northern reef and out </w:t>
      </w:r>
      <w:r w:rsidR="00C4282D" w:rsidRPr="00B37A6B">
        <w:rPr>
          <w:rFonts w:ascii="Times" w:hAnsi="Times" w:cs="Times New Roman"/>
          <w:color w:val="000000" w:themeColor="text1"/>
          <w:sz w:val="24"/>
          <w:szCs w:val="24"/>
          <w:rPrChange w:id="574" w:author="Curt Storlazzi" w:date="2015-05-11T14:38:00Z">
            <w:rPr>
              <w:rFonts w:ascii="Times New Roman" w:hAnsi="Times New Roman" w:cs="Times New Roman"/>
            </w:rPr>
          </w:rPrChange>
        </w:rPr>
        <w:t>to sea</w:t>
      </w:r>
      <w:r w:rsidRPr="00B37A6B">
        <w:rPr>
          <w:rFonts w:ascii="Times" w:hAnsi="Times" w:cs="Times New Roman"/>
          <w:color w:val="000000" w:themeColor="text1"/>
          <w:sz w:val="24"/>
          <w:szCs w:val="24"/>
          <w:rPrChange w:id="575" w:author="Curt Storlazzi" w:date="2015-05-11T14:38:00Z">
            <w:rPr>
              <w:rFonts w:ascii="Times New Roman" w:hAnsi="Times New Roman" w:cs="Times New Roman"/>
            </w:rPr>
          </w:rPrChange>
        </w:rPr>
        <w:t xml:space="preserve">. The drifter tracks clearly indicate a coherent pattern of clockwise flow over the </w:t>
      </w:r>
      <w:del w:id="576" w:author="Curt Storlazzi" w:date="2015-05-12T11:11:00Z">
        <w:r w:rsidRPr="00B37A6B" w:rsidDel="00202976">
          <w:rPr>
            <w:rFonts w:ascii="Times" w:hAnsi="Times" w:cs="Times New Roman"/>
            <w:color w:val="000000" w:themeColor="text1"/>
            <w:sz w:val="24"/>
            <w:szCs w:val="24"/>
            <w:rPrChange w:id="577"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578" w:author="Curt Storlazzi" w:date="2015-05-11T14:38:00Z">
            <w:rPr>
              <w:rFonts w:ascii="Times New Roman" w:hAnsi="Times New Roman" w:cs="Times New Roman"/>
            </w:rPr>
          </w:rPrChange>
        </w:rPr>
        <w:t xml:space="preserve">southern reef, through the </w:t>
      </w:r>
      <w:del w:id="579" w:author="Curt Storlazzi" w:date="2015-05-12T11:14:00Z">
        <w:r w:rsidRPr="00B37A6B" w:rsidDel="00191B5A">
          <w:rPr>
            <w:rFonts w:ascii="Times" w:hAnsi="Times" w:cs="Times New Roman"/>
            <w:color w:val="000000" w:themeColor="text1"/>
            <w:sz w:val="24"/>
            <w:szCs w:val="24"/>
            <w:rPrChange w:id="580" w:author="Curt Storlazzi" w:date="2015-05-11T14:38:00Z">
              <w:rPr>
                <w:rFonts w:ascii="Times New Roman" w:hAnsi="Times New Roman" w:cs="Times New Roman"/>
              </w:rPr>
            </w:rPrChange>
          </w:rPr>
          <w:delText>backreef pools</w:delText>
        </w:r>
      </w:del>
      <w:ins w:id="581"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582" w:author="Curt Storlazzi" w:date="2015-05-11T14:38:00Z">
            <w:rPr>
              <w:rFonts w:ascii="Times New Roman" w:hAnsi="Times New Roman" w:cs="Times New Roman"/>
            </w:rPr>
          </w:rPrChange>
        </w:rPr>
        <w:t xml:space="preserve"> and near the stream mouth, and then seaward over the northern reef and out the ava channel. All drifters exited the channel during the 1 h </w:t>
      </w:r>
      <w:del w:id="583" w:author="Curt Storlazzi" w:date="2015-05-12T11:11:00Z">
        <w:r w:rsidRPr="00B37A6B" w:rsidDel="00202976">
          <w:rPr>
            <w:rFonts w:ascii="Times" w:hAnsi="Times" w:cs="Times New Roman"/>
            <w:color w:val="000000" w:themeColor="text1"/>
            <w:sz w:val="24"/>
            <w:szCs w:val="24"/>
            <w:rPrChange w:id="584" w:author="Curt Storlazzi" w:date="2015-05-11T14:38:00Z">
              <w:rPr>
                <w:rFonts w:ascii="Times New Roman" w:hAnsi="Times New Roman" w:cs="Times New Roman"/>
              </w:rPr>
            </w:rPrChange>
          </w:rPr>
          <w:delText>drift</w:delText>
        </w:r>
      </w:del>
      <w:ins w:id="585" w:author="Curt Storlazzi" w:date="2015-05-12T11:11:00Z">
        <w:r w:rsidR="00202976">
          <w:rPr>
            <w:rFonts w:ascii="Times" w:hAnsi="Times" w:cs="Times New Roman"/>
            <w:color w:val="000000" w:themeColor="text1"/>
            <w:sz w:val="24"/>
            <w:szCs w:val="24"/>
          </w:rPr>
          <w:t>period</w:t>
        </w:r>
      </w:ins>
      <w:r w:rsidRPr="00B37A6B">
        <w:rPr>
          <w:rFonts w:ascii="Times" w:hAnsi="Times" w:cs="Times New Roman"/>
          <w:color w:val="000000" w:themeColor="text1"/>
          <w:sz w:val="24"/>
          <w:szCs w:val="24"/>
          <w:rPrChange w:id="586" w:author="Curt Storlazzi" w:date="2015-05-11T14:38:00Z">
            <w:rPr>
              <w:rFonts w:ascii="Times New Roman" w:hAnsi="Times New Roman" w:cs="Times New Roman"/>
            </w:rPr>
          </w:rPrChange>
        </w:rPr>
        <w:t>, suggesting under high waves the flushing time of the whole bay is under 1 h.</w:t>
      </w:r>
    </w:p>
    <w:p w14:paraId="4F3ADD6F" w14:textId="77777777" w:rsidR="00202976" w:rsidRPr="00B37A6B" w:rsidRDefault="00202976" w:rsidP="00BF7167">
      <w:pPr>
        <w:spacing w:after="0" w:line="480" w:lineRule="auto"/>
        <w:ind w:firstLine="720"/>
        <w:rPr>
          <w:rFonts w:ascii="Times" w:hAnsi="Times" w:cs="Times New Roman"/>
          <w:color w:val="000000" w:themeColor="text1"/>
          <w:sz w:val="24"/>
          <w:szCs w:val="24"/>
          <w:rPrChange w:id="587" w:author="Curt Storlazzi" w:date="2015-05-11T14:38:00Z">
            <w:rPr>
              <w:rFonts w:ascii="Times New Roman" w:hAnsi="Times New Roman" w:cs="Times New Roman"/>
            </w:rPr>
          </w:rPrChange>
        </w:rPr>
      </w:pPr>
    </w:p>
    <w:p w14:paraId="0C7C7B02"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8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89" w:author="Curt Storlazzi" w:date="2015-05-11T14:38:00Z">
            <w:rPr>
              <w:rFonts w:ascii="Times New Roman" w:hAnsi="Times New Roman" w:cs="Times New Roman"/>
            </w:rPr>
          </w:rPrChange>
        </w:rPr>
        <w:t>Empirical Orthogonal Functions (EOF)</w:t>
      </w:r>
    </w:p>
    <w:p w14:paraId="1E87A96F" w14:textId="6E564D84" w:rsidR="000B7548" w:rsidRPr="00B37A6B" w:rsidRDefault="00D279AB" w:rsidP="00BF7167">
      <w:pPr>
        <w:spacing w:after="0" w:line="480" w:lineRule="auto"/>
        <w:ind w:firstLine="720"/>
        <w:rPr>
          <w:rFonts w:ascii="Times" w:hAnsi="Times" w:cs="Times New Roman"/>
          <w:color w:val="000000" w:themeColor="text1"/>
          <w:sz w:val="24"/>
          <w:szCs w:val="24"/>
          <w:rPrChange w:id="590" w:author="Curt Storlazzi" w:date="2015-05-11T14:38:00Z">
            <w:rPr>
              <w:rFonts w:ascii="Times New Roman" w:hAnsi="Times New Roman" w:cs="Times New Roman"/>
            </w:rPr>
          </w:rPrChange>
        </w:rPr>
      </w:pPr>
      <w:del w:id="591" w:author="Curt Storlazzi" w:date="2015-05-12T11:12:00Z">
        <w:r w:rsidRPr="00B37A6B" w:rsidDel="00202976">
          <w:rPr>
            <w:rFonts w:ascii="Times" w:hAnsi="Times" w:cs="Times New Roman"/>
            <w:color w:val="000000" w:themeColor="text1"/>
            <w:sz w:val="24"/>
            <w:szCs w:val="24"/>
            <w:rPrChange w:id="592" w:author="Curt Storlazzi" w:date="2015-05-11T14:38:00Z">
              <w:rPr>
                <w:rFonts w:ascii="Times New Roman" w:hAnsi="Times New Roman" w:cs="Times New Roman"/>
              </w:rPr>
            </w:rPrChange>
          </w:rPr>
          <w:delText>EOFs, v</w:delText>
        </w:r>
      </w:del>
      <w:ins w:id="593" w:author="Curt Storlazzi" w:date="2015-05-12T11:12:00Z">
        <w:r w:rsidR="00202976">
          <w:rPr>
            <w:rFonts w:ascii="Times" w:hAnsi="Times" w:cs="Times New Roman"/>
            <w:color w:val="000000" w:themeColor="text1"/>
            <w:sz w:val="24"/>
            <w:szCs w:val="24"/>
          </w:rPr>
          <w:t>V</w:t>
        </w:r>
      </w:ins>
      <w:r w:rsidRPr="00B37A6B">
        <w:rPr>
          <w:rFonts w:ascii="Times" w:hAnsi="Times" w:cs="Times New Roman"/>
          <w:color w:val="000000" w:themeColor="text1"/>
          <w:sz w:val="24"/>
          <w:szCs w:val="24"/>
          <w:rPrChange w:id="594" w:author="Curt Storlazzi" w:date="2015-05-11T14:38:00Z">
            <w:rPr>
              <w:rFonts w:ascii="Times New Roman" w:hAnsi="Times New Roman" w:cs="Times New Roman"/>
            </w:rPr>
          </w:rPrChange>
        </w:rPr>
        <w:t>ariance ell</w:t>
      </w:r>
      <w:r w:rsidR="00C4282D" w:rsidRPr="00B37A6B">
        <w:rPr>
          <w:rFonts w:ascii="Times" w:hAnsi="Times" w:cs="Times New Roman"/>
          <w:color w:val="000000" w:themeColor="text1"/>
          <w:sz w:val="24"/>
          <w:szCs w:val="24"/>
          <w:rPrChange w:id="595" w:author="Curt Storlazzi" w:date="2015-05-11T14:38:00Z">
            <w:rPr>
              <w:rFonts w:ascii="Times New Roman" w:hAnsi="Times New Roman" w:cs="Times New Roman"/>
            </w:rPr>
          </w:rPrChange>
        </w:rPr>
        <w:t>ipses</w:t>
      </w:r>
      <w:del w:id="596" w:author="Curt Storlazzi" w:date="2015-05-12T11:12:00Z">
        <w:r w:rsidR="00C4282D" w:rsidRPr="00B37A6B" w:rsidDel="00202976">
          <w:rPr>
            <w:rFonts w:ascii="Times" w:hAnsi="Times" w:cs="Times New Roman"/>
            <w:color w:val="000000" w:themeColor="text1"/>
            <w:sz w:val="24"/>
            <w:szCs w:val="24"/>
            <w:rPrChange w:id="597" w:author="Curt Storlazzi" w:date="2015-05-11T14:38:00Z">
              <w:rPr>
                <w:rFonts w:ascii="Times New Roman" w:hAnsi="Times New Roman" w:cs="Times New Roman"/>
              </w:rPr>
            </w:rPrChange>
          </w:rPr>
          <w:delText>,</w:delText>
        </w:r>
      </w:del>
      <w:r w:rsidR="00C4282D" w:rsidRPr="00B37A6B">
        <w:rPr>
          <w:rFonts w:ascii="Times" w:hAnsi="Times" w:cs="Times New Roman"/>
          <w:color w:val="000000" w:themeColor="text1"/>
          <w:sz w:val="24"/>
          <w:szCs w:val="24"/>
          <w:rPrChange w:id="598" w:author="Curt Storlazzi" w:date="2015-05-11T14:38:00Z">
            <w:rPr>
              <w:rFonts w:ascii="Times New Roman" w:hAnsi="Times New Roman" w:cs="Times New Roman"/>
            </w:rPr>
          </w:rPrChange>
        </w:rPr>
        <w:t xml:space="preserve"> and mean flow velocities</w:t>
      </w:r>
      <w:r w:rsidRPr="00B37A6B">
        <w:rPr>
          <w:rFonts w:ascii="Times" w:hAnsi="Times" w:cs="Times New Roman"/>
          <w:color w:val="000000" w:themeColor="text1"/>
          <w:sz w:val="24"/>
          <w:szCs w:val="24"/>
          <w:rPrChange w:id="599" w:author="Curt Storlazzi" w:date="2015-05-11T14:38:00Z">
            <w:rPr>
              <w:rFonts w:ascii="Times New Roman" w:hAnsi="Times New Roman" w:cs="Times New Roman"/>
            </w:rPr>
          </w:rPrChange>
        </w:rPr>
        <w:t xml:space="preserve"> were calculated from ADCP and spatially binned drifter data collected during each end member forcing condition (Figure 8). The number of drifter tracks that traveled through each grid cell differed due </w:t>
      </w:r>
      <w:r w:rsidRPr="00B37A6B">
        <w:rPr>
          <w:rFonts w:ascii="Times" w:hAnsi="Times" w:cs="Times New Roman"/>
          <w:color w:val="000000" w:themeColor="text1"/>
          <w:sz w:val="24"/>
          <w:szCs w:val="24"/>
          <w:rPrChange w:id="600" w:author="Curt Storlazzi" w:date="2015-05-11T14:38:00Z">
            <w:rPr>
              <w:rFonts w:ascii="Times New Roman" w:hAnsi="Times New Roman" w:cs="Times New Roman"/>
            </w:rPr>
          </w:rPrChange>
        </w:rPr>
        <w:lastRenderedPageBreak/>
        <w:t xml:space="preserve">to the spatial position of the grid cell relative to the flow pattern. Grid cells in the middle parts of the bay and ava channel had more drifter tracks than grid cells in the outer bay and near the shore. More observations suggests more certainty, </w:t>
      </w:r>
      <w:del w:id="601" w:author="Curt Storlazzi" w:date="2015-05-12T11:11:00Z">
        <w:r w:rsidRPr="00B37A6B" w:rsidDel="00202976">
          <w:rPr>
            <w:rFonts w:ascii="Times" w:hAnsi="Times" w:cs="Times New Roman"/>
            <w:color w:val="000000" w:themeColor="text1"/>
            <w:sz w:val="24"/>
            <w:szCs w:val="24"/>
            <w:rPrChange w:id="602" w:author="Curt Storlazzi" w:date="2015-05-11T14:38:00Z">
              <w:rPr>
                <w:rFonts w:ascii="Times New Roman" w:hAnsi="Times New Roman" w:cs="Times New Roman"/>
              </w:rPr>
            </w:rPrChange>
          </w:rPr>
          <w:delText xml:space="preserve">while </w:delText>
        </w:r>
      </w:del>
      <w:ins w:id="603" w:author="Curt Storlazzi" w:date="2015-05-12T11:11:00Z">
        <w:r w:rsidR="00202976">
          <w:rPr>
            <w:rFonts w:ascii="Times" w:hAnsi="Times" w:cs="Times New Roman"/>
            <w:color w:val="000000" w:themeColor="text1"/>
            <w:sz w:val="24"/>
            <w:szCs w:val="24"/>
          </w:rPr>
          <w:t>whereas</w:t>
        </w:r>
        <w:r w:rsidR="00202976" w:rsidRPr="00B37A6B">
          <w:rPr>
            <w:rFonts w:ascii="Times" w:hAnsi="Times" w:cs="Times New Roman"/>
            <w:color w:val="000000" w:themeColor="text1"/>
            <w:sz w:val="24"/>
            <w:szCs w:val="24"/>
            <w:rPrChange w:id="60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05" w:author="Curt Storlazzi" w:date="2015-05-11T14:38:00Z">
            <w:rPr>
              <w:rFonts w:ascii="Times New Roman" w:hAnsi="Times New Roman" w:cs="Times New Roman"/>
            </w:rPr>
          </w:rPrChange>
        </w:rPr>
        <w:t>some of the outlying grid cells with a small number of observations may have been influenced by an anomalous drifter track or a small range of the end member forcing condition.</w:t>
      </w:r>
    </w:p>
    <w:p w14:paraId="557BD985" w14:textId="2A3A0B28" w:rsidR="000B7548" w:rsidRPr="00B37A6B" w:rsidRDefault="00D279AB" w:rsidP="00BF7167">
      <w:pPr>
        <w:spacing w:after="0" w:line="480" w:lineRule="auto"/>
        <w:ind w:firstLine="720"/>
        <w:rPr>
          <w:rFonts w:ascii="Times" w:hAnsi="Times" w:cs="Times New Roman"/>
          <w:color w:val="000000" w:themeColor="text1"/>
          <w:sz w:val="24"/>
          <w:szCs w:val="24"/>
          <w:rPrChange w:id="60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07" w:author="Curt Storlazzi" w:date="2015-05-11T14:38:00Z">
            <w:rPr>
              <w:rFonts w:ascii="Times New Roman" w:hAnsi="Times New Roman" w:cs="Times New Roman"/>
            </w:rPr>
          </w:rPrChange>
        </w:rPr>
        <w:t xml:space="preserve">The overall pattern of </w:t>
      </w:r>
      <w:ins w:id="608" w:author="Curt Storlazzi" w:date="2015-05-12T11:12:00Z">
        <w:r w:rsidR="00202976">
          <w:rPr>
            <w:rFonts w:ascii="Times" w:hAnsi="Times" w:cs="Times New Roman"/>
            <w:color w:val="000000" w:themeColor="text1"/>
            <w:sz w:val="24"/>
            <w:szCs w:val="24"/>
          </w:rPr>
          <w:t>v</w:t>
        </w:r>
        <w:r w:rsidR="00202976" w:rsidRPr="00300EED">
          <w:rPr>
            <w:rFonts w:ascii="Times" w:hAnsi="Times" w:cs="Times New Roman"/>
            <w:color w:val="000000" w:themeColor="text1"/>
            <w:sz w:val="24"/>
            <w:szCs w:val="24"/>
          </w:rPr>
          <w:t>ariance ellipses</w:t>
        </w:r>
      </w:ins>
      <w:del w:id="609" w:author="Curt Storlazzi" w:date="2015-05-12T11:12:00Z">
        <w:r w:rsidRPr="00A86BEB" w:rsidDel="00202976">
          <w:rPr>
            <w:rFonts w:ascii="Times" w:hAnsi="Times" w:cs="Times New Roman"/>
            <w:color w:val="000000" w:themeColor="text1"/>
            <w:sz w:val="24"/>
            <w:szCs w:val="24"/>
          </w:rPr>
          <w:delText>EOFs</w:delText>
        </w:r>
      </w:del>
      <w:r w:rsidRPr="00A86BEB">
        <w:rPr>
          <w:rFonts w:ascii="Times" w:hAnsi="Times" w:cs="Times New Roman"/>
          <w:color w:val="000000" w:themeColor="text1"/>
          <w:sz w:val="24"/>
          <w:szCs w:val="24"/>
        </w:rPr>
        <w:t xml:space="preserve">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w:t>
      </w:r>
      <w:r w:rsidR="00C4282D" w:rsidRPr="00A86BEB">
        <w:rPr>
          <w:rFonts w:ascii="Times" w:hAnsi="Times" w:cs="Times New Roman"/>
          <w:color w:val="000000" w:themeColor="text1"/>
          <w:sz w:val="24"/>
          <w:szCs w:val="24"/>
        </w:rPr>
        <w:t xml:space="preserve"> (Figure 8</w:t>
      </w:r>
      <w:del w:id="610" w:author="Curt Storlazzi" w:date="2015-05-12T11:12:00Z">
        <w:r w:rsidR="00C4282D" w:rsidRPr="00A86BEB" w:rsidDel="00202976">
          <w:rPr>
            <w:rFonts w:ascii="Times" w:hAnsi="Times" w:cs="Times New Roman"/>
            <w:color w:val="000000" w:themeColor="text1"/>
            <w:sz w:val="24"/>
            <w:szCs w:val="24"/>
          </w:rPr>
          <w:delText xml:space="preserve"> </w:delText>
        </w:r>
      </w:del>
      <w:r w:rsidR="00C4282D" w:rsidRPr="00A86BEB">
        <w:rPr>
          <w:rFonts w:ascii="Times" w:hAnsi="Times" w:cs="Times New Roman"/>
          <w:color w:val="000000" w:themeColor="text1"/>
          <w:sz w:val="24"/>
          <w:szCs w:val="24"/>
        </w:rPr>
        <w:t>e)</w:t>
      </w:r>
      <w:r w:rsidRPr="00A86BEB">
        <w:rPr>
          <w:rFonts w:ascii="Times" w:hAnsi="Times" w:cs="Times New Roman"/>
          <w:color w:val="000000" w:themeColor="text1"/>
          <w:sz w:val="24"/>
          <w:szCs w:val="24"/>
        </w:rPr>
        <w:t>. Finer</w:t>
      </w:r>
      <w:r w:rsidR="00202976">
        <w:rPr>
          <w:rFonts w:ascii="Times" w:hAnsi="Times" w:cs="Times New Roman"/>
          <w:color w:val="000000" w:themeColor="text1"/>
          <w:sz w:val="24"/>
          <w:szCs w:val="24"/>
        </w:rPr>
        <w:t>-</w:t>
      </w:r>
      <w:r w:rsidRPr="00A86BEB">
        <w:rPr>
          <w:rFonts w:ascii="Times" w:hAnsi="Times" w:cs="Times New Roman"/>
          <w:color w:val="000000" w:themeColor="text1"/>
          <w:sz w:val="24"/>
          <w:szCs w:val="24"/>
        </w:rPr>
        <w:t>resolution drifter data resolved the general clockwise flow from the southern reef, over the northern reef</w:t>
      </w:r>
      <w:ins w:id="611" w:author="Curt Storlazzi" w:date="2015-05-12T11:12: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12" w:author="Curt Storlazzi" w:date="2015-05-11T14:38:00Z">
            <w:rPr>
              <w:rFonts w:ascii="Times New Roman" w:hAnsi="Times New Roman" w:cs="Times New Roman"/>
            </w:rPr>
          </w:rPrChange>
        </w:rPr>
        <w:t xml:space="preserve"> and out to sea. The drifter data also illustrate</w:t>
      </w:r>
      <w:del w:id="613" w:author="Curt Storlazzi" w:date="2015-05-12T11:13:00Z">
        <w:r w:rsidRPr="00B37A6B" w:rsidDel="00202976">
          <w:rPr>
            <w:rFonts w:ascii="Times" w:hAnsi="Times" w:cs="Times New Roman"/>
            <w:color w:val="000000" w:themeColor="text1"/>
            <w:sz w:val="24"/>
            <w:szCs w:val="24"/>
            <w:rPrChange w:id="614"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615" w:author="Curt Storlazzi" w:date="2015-05-11T14:38:00Z">
            <w:rPr>
              <w:rFonts w:ascii="Times New Roman" w:hAnsi="Times New Roman" w:cs="Times New Roman"/>
            </w:rPr>
          </w:rPrChange>
        </w:rPr>
        <w:t xml:space="preserve"> the decreased flow </w:t>
      </w:r>
      <w:del w:id="616" w:author="Curt Storlazzi" w:date="2015-05-12T11:13:00Z">
        <w:r w:rsidRPr="00B37A6B" w:rsidDel="00202976">
          <w:rPr>
            <w:rFonts w:ascii="Times" w:hAnsi="Times" w:cs="Times New Roman"/>
            <w:color w:val="000000" w:themeColor="text1"/>
            <w:sz w:val="24"/>
            <w:szCs w:val="24"/>
            <w:rPrChange w:id="617" w:author="Curt Storlazzi" w:date="2015-05-11T14:38:00Z">
              <w:rPr>
                <w:rFonts w:ascii="Times New Roman" w:hAnsi="Times New Roman" w:cs="Times New Roman"/>
              </w:rPr>
            </w:rPrChange>
          </w:rPr>
          <w:delText xml:space="preserve">velocity </w:delText>
        </w:r>
      </w:del>
      <w:ins w:id="618" w:author="Curt Storlazzi" w:date="2015-05-12T11:13:00Z">
        <w:r w:rsidR="00202976" w:rsidRPr="00B37A6B">
          <w:rPr>
            <w:rFonts w:ascii="Times" w:hAnsi="Times" w:cs="Times New Roman"/>
            <w:color w:val="000000" w:themeColor="text1"/>
            <w:sz w:val="24"/>
            <w:szCs w:val="24"/>
            <w:rPrChange w:id="619" w:author="Curt Storlazzi" w:date="2015-05-11T14:38:00Z">
              <w:rPr>
                <w:rFonts w:ascii="Times New Roman" w:hAnsi="Times New Roman" w:cs="Times New Roman"/>
              </w:rPr>
            </w:rPrChange>
          </w:rPr>
          <w:t>velocit</w:t>
        </w:r>
        <w:r w:rsidR="00202976">
          <w:rPr>
            <w:rFonts w:ascii="Times" w:hAnsi="Times" w:cs="Times New Roman"/>
            <w:color w:val="000000" w:themeColor="text1"/>
            <w:sz w:val="24"/>
            <w:szCs w:val="24"/>
          </w:rPr>
          <w:t>ies</w:t>
        </w:r>
        <w:r w:rsidR="00202976" w:rsidRPr="00B37A6B">
          <w:rPr>
            <w:rFonts w:ascii="Times" w:hAnsi="Times" w:cs="Times New Roman"/>
            <w:color w:val="000000" w:themeColor="text1"/>
            <w:sz w:val="24"/>
            <w:szCs w:val="24"/>
            <w:rPrChange w:id="620" w:author="Curt Storlazzi" w:date="2015-05-11T14:38:00Z">
              <w:rPr>
                <w:rFonts w:ascii="Times New Roman" w:hAnsi="Times New Roman" w:cs="Times New Roman"/>
              </w:rPr>
            </w:rPrChange>
          </w:rPr>
          <w:t xml:space="preserve"> </w:t>
        </w:r>
      </w:ins>
      <w:del w:id="621" w:author="Curt Storlazzi" w:date="2015-05-12T11:13:00Z">
        <w:r w:rsidRPr="00B37A6B" w:rsidDel="00202976">
          <w:rPr>
            <w:rFonts w:ascii="Times" w:hAnsi="Times" w:cs="Times New Roman"/>
            <w:color w:val="000000" w:themeColor="text1"/>
            <w:sz w:val="24"/>
            <w:szCs w:val="24"/>
            <w:rPrChange w:id="622" w:author="Curt Storlazzi" w:date="2015-05-11T14:38:00Z">
              <w:rPr>
                <w:rFonts w:ascii="Times New Roman" w:hAnsi="Times New Roman" w:cs="Times New Roman"/>
              </w:rPr>
            </w:rPrChange>
          </w:rPr>
          <w:delText xml:space="preserve">near </w:delText>
        </w:r>
      </w:del>
      <w:ins w:id="623" w:author="Curt Storlazzi" w:date="2015-05-12T11:13:00Z">
        <w:r w:rsidR="00202976">
          <w:rPr>
            <w:rFonts w:ascii="Times" w:hAnsi="Times" w:cs="Times New Roman"/>
            <w:color w:val="000000" w:themeColor="text1"/>
            <w:sz w:val="24"/>
            <w:szCs w:val="24"/>
          </w:rPr>
          <w:t>close to</w:t>
        </w:r>
        <w:r w:rsidR="00202976" w:rsidRPr="00B37A6B">
          <w:rPr>
            <w:rFonts w:ascii="Times" w:hAnsi="Times" w:cs="Times New Roman"/>
            <w:color w:val="000000" w:themeColor="text1"/>
            <w:sz w:val="24"/>
            <w:szCs w:val="24"/>
            <w:rPrChange w:id="62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25" w:author="Curt Storlazzi" w:date="2015-05-11T14:38:00Z">
            <w:rPr>
              <w:rFonts w:ascii="Times New Roman" w:hAnsi="Times New Roman" w:cs="Times New Roman"/>
            </w:rPr>
          </w:rPrChange>
        </w:rPr>
        <w:t>shore and in the southern back</w:t>
      </w:r>
      <w:ins w:id="626" w:author="Curt Storlazzi" w:date="2015-05-12T11:13: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27" w:author="Curt Storlazzi" w:date="2015-05-11T14:38:00Z">
            <w:rPr>
              <w:rFonts w:ascii="Times New Roman" w:hAnsi="Times New Roman" w:cs="Times New Roman"/>
            </w:rPr>
          </w:rPrChange>
        </w:rPr>
        <w:t xml:space="preserve">reef pools. Over the whole bay, mean flow velocity from drifters varied from 1-37 cm/s, 1-36 cm/s, and 5-64 cm/s under tidal, wind, and wave forcing, respectively. For tide forcing, mean velocity calculated from ADCP data was 14.6 cm/s, 5.3 cm/s, and 0.9 cm/s for AS1, AS2, and AS3, respectively. For wind forcing, mean </w:t>
      </w:r>
      <w:del w:id="628" w:author="Curt Storlazzi" w:date="2015-05-12T11:24:00Z">
        <w:r w:rsidRPr="00B37A6B" w:rsidDel="004A3BFD">
          <w:rPr>
            <w:rFonts w:ascii="Times" w:hAnsi="Times" w:cs="Times New Roman"/>
            <w:color w:val="000000" w:themeColor="text1"/>
            <w:sz w:val="24"/>
            <w:szCs w:val="24"/>
            <w:rPrChange w:id="629" w:author="Curt Storlazzi" w:date="2015-05-11T14:38:00Z">
              <w:rPr>
                <w:rFonts w:ascii="Times New Roman" w:hAnsi="Times New Roman" w:cs="Times New Roman"/>
              </w:rPr>
            </w:rPrChange>
          </w:rPr>
          <w:delText xml:space="preserve">velocity </w:delText>
        </w:r>
      </w:del>
      <w:ins w:id="630" w:author="Curt Storlazzi" w:date="2015-05-12T11:24:00Z">
        <w:r w:rsidR="004A3BFD" w:rsidRPr="00B37A6B">
          <w:rPr>
            <w:rFonts w:ascii="Times" w:hAnsi="Times" w:cs="Times New Roman"/>
            <w:color w:val="000000" w:themeColor="text1"/>
            <w:sz w:val="24"/>
            <w:szCs w:val="24"/>
            <w:rPrChange w:id="631" w:author="Curt Storlazzi" w:date="2015-05-11T14:38:00Z">
              <w:rPr>
                <w:rFonts w:ascii="Times New Roman" w:hAnsi="Times New Roman" w:cs="Times New Roman"/>
              </w:rPr>
            </w:rPrChange>
          </w:rPr>
          <w:t>velocit</w:t>
        </w:r>
        <w:r w:rsidR="004A3BFD">
          <w:rPr>
            <w:rFonts w:ascii="Times" w:hAnsi="Times" w:cs="Times New Roman"/>
            <w:color w:val="000000" w:themeColor="text1"/>
            <w:sz w:val="24"/>
            <w:szCs w:val="24"/>
          </w:rPr>
          <w:t>ies</w:t>
        </w:r>
        <w:r w:rsidR="004A3BFD" w:rsidRPr="00B37A6B">
          <w:rPr>
            <w:rFonts w:ascii="Times" w:hAnsi="Times" w:cs="Times New Roman"/>
            <w:color w:val="000000" w:themeColor="text1"/>
            <w:sz w:val="24"/>
            <w:szCs w:val="24"/>
            <w:rPrChange w:id="63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33" w:author="Curt Storlazzi" w:date="2015-05-11T14:38:00Z">
            <w:rPr>
              <w:rFonts w:ascii="Times New Roman" w:hAnsi="Times New Roman" w:cs="Times New Roman"/>
            </w:rPr>
          </w:rPrChange>
        </w:rPr>
        <w:t xml:space="preserve">calculated from ADCP data </w:t>
      </w:r>
      <w:del w:id="634" w:author="Curt Storlazzi" w:date="2015-05-12T11:24:00Z">
        <w:r w:rsidRPr="00B37A6B" w:rsidDel="004A3BFD">
          <w:rPr>
            <w:rFonts w:ascii="Times" w:hAnsi="Times" w:cs="Times New Roman"/>
            <w:color w:val="000000" w:themeColor="text1"/>
            <w:sz w:val="24"/>
            <w:szCs w:val="24"/>
            <w:rPrChange w:id="635" w:author="Curt Storlazzi" w:date="2015-05-11T14:38:00Z">
              <w:rPr>
                <w:rFonts w:ascii="Times New Roman" w:hAnsi="Times New Roman" w:cs="Times New Roman"/>
              </w:rPr>
            </w:rPrChange>
          </w:rPr>
          <w:delText xml:space="preserve">was </w:delText>
        </w:r>
      </w:del>
      <w:ins w:id="636" w:author="Curt Storlazzi" w:date="2015-05-12T11:24:00Z">
        <w:r w:rsidR="004A3BFD" w:rsidRPr="00B37A6B">
          <w:rPr>
            <w:rFonts w:ascii="Times" w:hAnsi="Times" w:cs="Times New Roman"/>
            <w:color w:val="000000" w:themeColor="text1"/>
            <w:sz w:val="24"/>
            <w:szCs w:val="24"/>
            <w:rPrChange w:id="637"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3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39" w:author="Curt Storlazzi" w:date="2015-05-11T14:38:00Z">
            <w:rPr>
              <w:rFonts w:ascii="Times New Roman" w:hAnsi="Times New Roman" w:cs="Times New Roman"/>
            </w:rPr>
          </w:rPrChange>
        </w:rPr>
        <w:t>11.6 cm/s, 3.9 cm/s, and 1.5 cm/s for AS1, AS2, and AS3, respectively. For wave forcing, mean velocit</w:t>
      </w:r>
      <w:ins w:id="640" w:author="Curt Storlazzi" w:date="2015-05-12T11:24:00Z">
        <w:r w:rsidR="004A3BFD">
          <w:rPr>
            <w:rFonts w:ascii="Times" w:hAnsi="Times" w:cs="Times New Roman"/>
            <w:color w:val="000000" w:themeColor="text1"/>
            <w:sz w:val="24"/>
            <w:szCs w:val="24"/>
          </w:rPr>
          <w:t>ies</w:t>
        </w:r>
      </w:ins>
      <w:del w:id="641" w:author="Curt Storlazzi" w:date="2015-05-12T11:24:00Z">
        <w:r w:rsidRPr="00B37A6B" w:rsidDel="004A3BFD">
          <w:rPr>
            <w:rFonts w:ascii="Times" w:hAnsi="Times" w:cs="Times New Roman"/>
            <w:color w:val="000000" w:themeColor="text1"/>
            <w:sz w:val="24"/>
            <w:szCs w:val="24"/>
            <w:rPrChange w:id="642" w:author="Curt Storlazzi" w:date="2015-05-11T14:38:00Z">
              <w:rPr>
                <w:rFonts w:ascii="Times New Roman" w:hAnsi="Times New Roman" w:cs="Times New Roman"/>
              </w:rPr>
            </w:rPrChange>
          </w:rPr>
          <w:delText>y</w:delText>
        </w:r>
      </w:del>
      <w:r w:rsidRPr="00B37A6B">
        <w:rPr>
          <w:rFonts w:ascii="Times" w:hAnsi="Times" w:cs="Times New Roman"/>
          <w:color w:val="000000" w:themeColor="text1"/>
          <w:sz w:val="24"/>
          <w:szCs w:val="24"/>
          <w:rPrChange w:id="643" w:author="Curt Storlazzi" w:date="2015-05-11T14:38:00Z">
            <w:rPr>
              <w:rFonts w:ascii="Times New Roman" w:hAnsi="Times New Roman" w:cs="Times New Roman"/>
            </w:rPr>
          </w:rPrChange>
        </w:rPr>
        <w:t xml:space="preserve"> calculated from ADCP data </w:t>
      </w:r>
      <w:del w:id="644" w:author="Curt Storlazzi" w:date="2015-05-12T11:24:00Z">
        <w:r w:rsidRPr="00B37A6B" w:rsidDel="004A3BFD">
          <w:rPr>
            <w:rFonts w:ascii="Times" w:hAnsi="Times" w:cs="Times New Roman"/>
            <w:color w:val="000000" w:themeColor="text1"/>
            <w:sz w:val="24"/>
            <w:szCs w:val="24"/>
            <w:rPrChange w:id="645" w:author="Curt Storlazzi" w:date="2015-05-11T14:38:00Z">
              <w:rPr>
                <w:rFonts w:ascii="Times New Roman" w:hAnsi="Times New Roman" w:cs="Times New Roman"/>
              </w:rPr>
            </w:rPrChange>
          </w:rPr>
          <w:delText xml:space="preserve">was </w:delText>
        </w:r>
      </w:del>
      <w:ins w:id="646" w:author="Curt Storlazzi" w:date="2015-05-12T11:24:00Z">
        <w:r w:rsidR="004A3BFD" w:rsidRPr="00B37A6B">
          <w:rPr>
            <w:rFonts w:ascii="Times" w:hAnsi="Times" w:cs="Times New Roman"/>
            <w:color w:val="000000" w:themeColor="text1"/>
            <w:sz w:val="24"/>
            <w:szCs w:val="24"/>
            <w:rPrChange w:id="647"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4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49" w:author="Curt Storlazzi" w:date="2015-05-11T14:38:00Z">
            <w:rPr>
              <w:rFonts w:ascii="Times New Roman" w:hAnsi="Times New Roman" w:cs="Times New Roman"/>
            </w:rPr>
          </w:rPrChange>
        </w:rPr>
        <w:t>18.1 cm/s, 10.9 cm/s, and 1.21 cm/s for AS1, AS2, and AS3, respectively (Table 2).</w:t>
      </w:r>
    </w:p>
    <w:p w14:paraId="06B77CBE" w14:textId="662F6353" w:rsidR="000B7548" w:rsidRPr="00B37A6B" w:rsidRDefault="00D279AB" w:rsidP="00BF7167">
      <w:pPr>
        <w:spacing w:after="0" w:line="480" w:lineRule="auto"/>
        <w:ind w:firstLine="720"/>
        <w:rPr>
          <w:rFonts w:ascii="Times" w:hAnsi="Times" w:cs="Times New Roman"/>
          <w:color w:val="000000" w:themeColor="text1"/>
          <w:sz w:val="24"/>
          <w:szCs w:val="24"/>
          <w:rPrChange w:id="65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51" w:author="Curt Storlazzi" w:date="2015-05-11T14:38:00Z">
            <w:rPr>
              <w:rFonts w:ascii="Times New Roman" w:hAnsi="Times New Roman" w:cs="Times New Roman"/>
            </w:rPr>
          </w:rPrChange>
        </w:rPr>
        <w:t xml:space="preserve">Compared to wind and wave forcing, the most circular </w:t>
      </w:r>
      <w:del w:id="652" w:author="Curt Storlazzi" w:date="2015-05-12T11:24:00Z">
        <w:r w:rsidRPr="00B37A6B" w:rsidDel="00E76838">
          <w:rPr>
            <w:rFonts w:ascii="Times" w:hAnsi="Times" w:cs="Times New Roman"/>
            <w:color w:val="000000" w:themeColor="text1"/>
            <w:sz w:val="24"/>
            <w:szCs w:val="24"/>
            <w:rPrChange w:id="653" w:author="Curt Storlazzi" w:date="2015-05-11T14:38:00Z">
              <w:rPr>
                <w:rFonts w:ascii="Times New Roman" w:hAnsi="Times New Roman" w:cs="Times New Roman"/>
              </w:rPr>
            </w:rPrChange>
          </w:rPr>
          <w:delText xml:space="preserve">EOFs </w:delText>
        </w:r>
      </w:del>
      <w:ins w:id="654" w:author="Curt Storlazzi" w:date="2015-05-12T11:24:00Z">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5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56" w:author="Curt Storlazzi" w:date="2015-05-11T14:38:00Z">
            <w:rPr>
              <w:rFonts w:ascii="Times New Roman" w:hAnsi="Times New Roman" w:cs="Times New Roman"/>
            </w:rPr>
          </w:rPrChange>
        </w:rPr>
        <w:t xml:space="preserve">from both ADCP and drifter data were observed under tidal forcing, indicating flow </w:t>
      </w:r>
      <w:r w:rsidRPr="00B37A6B">
        <w:rPr>
          <w:rFonts w:ascii="Times" w:hAnsi="Times" w:cs="Times New Roman"/>
          <w:color w:val="000000" w:themeColor="text1"/>
          <w:sz w:val="24"/>
          <w:szCs w:val="24"/>
          <w:rPrChange w:id="657" w:author="Curt Storlazzi" w:date="2015-05-11T14:38:00Z">
            <w:rPr>
              <w:rFonts w:ascii="Times New Roman" w:hAnsi="Times New Roman" w:cs="Times New Roman"/>
            </w:rPr>
          </w:rPrChange>
        </w:rPr>
        <w:lastRenderedPageBreak/>
        <w:t xml:space="preserve">directions were most variable under light, variable winds and low waves. </w:t>
      </w:r>
      <w:del w:id="658" w:author="Curt Storlazzi" w:date="2015-05-12T11:25:00Z">
        <w:r w:rsidRPr="00B37A6B" w:rsidDel="00E76838">
          <w:rPr>
            <w:rFonts w:ascii="Times" w:hAnsi="Times" w:cs="Times New Roman"/>
            <w:color w:val="000000" w:themeColor="text1"/>
            <w:sz w:val="24"/>
            <w:szCs w:val="24"/>
            <w:rPrChange w:id="659" w:author="Curt Storlazzi" w:date="2015-05-11T14:38:00Z">
              <w:rPr>
                <w:rFonts w:ascii="Times New Roman" w:hAnsi="Times New Roman" w:cs="Times New Roman"/>
              </w:rPr>
            </w:rPrChange>
          </w:rPr>
          <w:delText xml:space="preserve">EOFs </w:delText>
        </w:r>
      </w:del>
      <w:ins w:id="660" w:author="Curt Storlazzi" w:date="2015-05-12T11:25:00Z">
        <w:r w:rsidR="00E76838">
          <w:rPr>
            <w:rFonts w:ascii="Times" w:hAnsi="Times" w:cs="Times New Roman"/>
            <w:color w:val="000000" w:themeColor="text1"/>
            <w:sz w:val="24"/>
            <w:szCs w:val="24"/>
          </w:rPr>
          <w:t xml:space="preserve">The </w:t>
        </w:r>
        <w:r w:rsidR="00F70367">
          <w:rPr>
            <w:rFonts w:ascii="Times" w:hAnsi="Times" w:cs="Times New Roman"/>
            <w:color w:val="000000" w:themeColor="text1"/>
            <w:sz w:val="24"/>
            <w:szCs w:val="24"/>
          </w:rPr>
          <w:t xml:space="preserve">drifters’ </w:t>
        </w:r>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61" w:author="Curt Storlazzi" w:date="2015-05-11T14:38:00Z">
              <w:rPr>
                <w:rFonts w:ascii="Times New Roman" w:hAnsi="Times New Roman" w:cs="Times New Roman"/>
              </w:rPr>
            </w:rPrChange>
          </w:rPr>
          <w:t xml:space="preserve"> </w:t>
        </w:r>
      </w:ins>
      <w:del w:id="662" w:author="Curt Storlazzi" w:date="2015-05-12T11:25:00Z">
        <w:r w:rsidRPr="00B37A6B" w:rsidDel="00F70367">
          <w:rPr>
            <w:rFonts w:ascii="Times" w:hAnsi="Times" w:cs="Times New Roman"/>
            <w:color w:val="000000" w:themeColor="text1"/>
            <w:sz w:val="24"/>
            <w:szCs w:val="24"/>
            <w:rPrChange w:id="663" w:author="Curt Storlazzi" w:date="2015-05-11T14:38:00Z">
              <w:rPr>
                <w:rFonts w:ascii="Times New Roman" w:hAnsi="Times New Roman" w:cs="Times New Roman"/>
              </w:rPr>
            </w:rPrChange>
          </w:rPr>
          <w:delText xml:space="preserve">from drifters </w:delText>
        </w:r>
      </w:del>
      <w:r w:rsidRPr="00B37A6B">
        <w:rPr>
          <w:rFonts w:ascii="Times" w:hAnsi="Times" w:cs="Times New Roman"/>
          <w:color w:val="000000" w:themeColor="text1"/>
          <w:sz w:val="24"/>
          <w:szCs w:val="24"/>
          <w:rPrChange w:id="664" w:author="Curt Storlazzi" w:date="2015-05-11T14:38:00Z">
            <w:rPr>
              <w:rFonts w:ascii="Times New Roman" w:hAnsi="Times New Roman" w:cs="Times New Roman"/>
            </w:rPr>
          </w:rPrChange>
        </w:rPr>
        <w:t xml:space="preserve">were more ellipsoid and mean velocities were higher near the reef crest and on the southern reef, compared to the northern reef and southern </w:t>
      </w:r>
      <w:del w:id="665" w:author="Curt Storlazzi" w:date="2015-05-12T11:14:00Z">
        <w:r w:rsidRPr="00B37A6B" w:rsidDel="00191B5A">
          <w:rPr>
            <w:rFonts w:ascii="Times" w:hAnsi="Times" w:cs="Times New Roman"/>
            <w:color w:val="000000" w:themeColor="text1"/>
            <w:sz w:val="24"/>
            <w:szCs w:val="24"/>
            <w:rPrChange w:id="666" w:author="Curt Storlazzi" w:date="2015-05-11T14:38:00Z">
              <w:rPr>
                <w:rFonts w:ascii="Times New Roman" w:hAnsi="Times New Roman" w:cs="Times New Roman"/>
              </w:rPr>
            </w:rPrChange>
          </w:rPr>
          <w:delText>backreef pools</w:delText>
        </w:r>
      </w:del>
      <w:ins w:id="667"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668" w:author="Curt Storlazzi" w:date="2015-05-11T14:38:00Z">
            <w:rPr>
              <w:rFonts w:ascii="Times New Roman" w:hAnsi="Times New Roman" w:cs="Times New Roman"/>
            </w:rPr>
          </w:rPrChange>
        </w:rPr>
        <w:t xml:space="preserve">. Though flow directions were more variable, mean velocities indicated flow speeds were higher under tidal forcing than wind forcing, but still lower than wave forcing. While </w:t>
      </w:r>
      <w:ins w:id="669" w:author="Curt Storlazzi" w:date="2015-05-12T11:25:00Z">
        <w:r w:rsidR="00F70367">
          <w:rPr>
            <w:rFonts w:ascii="Times" w:hAnsi="Times" w:cs="Times New Roman"/>
            <w:color w:val="000000" w:themeColor="text1"/>
            <w:sz w:val="24"/>
            <w:szCs w:val="24"/>
          </w:rPr>
          <w:t>the variance ellipses</w:t>
        </w:r>
      </w:ins>
      <w:del w:id="670" w:author="Curt Storlazzi" w:date="2015-05-12T11:25:00Z">
        <w:r w:rsidRPr="00B37A6B" w:rsidDel="00F70367">
          <w:rPr>
            <w:rFonts w:ascii="Times" w:hAnsi="Times" w:cs="Times New Roman"/>
            <w:color w:val="000000" w:themeColor="text1"/>
            <w:sz w:val="24"/>
            <w:szCs w:val="24"/>
            <w:rPrChange w:id="671"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672" w:author="Curt Storlazzi" w:date="2015-05-11T14:38:00Z">
            <w:rPr>
              <w:rFonts w:ascii="Times New Roman" w:hAnsi="Times New Roman" w:cs="Times New Roman"/>
            </w:rPr>
          </w:rPrChange>
        </w:rPr>
        <w:t xml:space="preserve"> and mean velocities from ADCPs showed exclusively shoreward flow, </w:t>
      </w:r>
      <w:ins w:id="673"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674" w:author="Curt Storlazzi" w:date="2015-05-12T11:25:00Z">
        <w:r w:rsidRPr="00B37A6B" w:rsidDel="00F70367">
          <w:rPr>
            <w:rFonts w:ascii="Times" w:hAnsi="Times" w:cs="Times New Roman"/>
            <w:color w:val="000000" w:themeColor="text1"/>
            <w:sz w:val="24"/>
            <w:szCs w:val="24"/>
            <w:rPrChange w:id="675"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676" w:author="Curt Storlazzi" w:date="2015-05-11T14:38:00Z">
            <w:rPr>
              <w:rFonts w:ascii="Times New Roman" w:hAnsi="Times New Roman" w:cs="Times New Roman"/>
            </w:rPr>
          </w:rPrChange>
        </w:rPr>
        <w:t>and mean velocities from drifters showed clockwise flow across the southern reef and seaward out the ava channel.</w:t>
      </w:r>
    </w:p>
    <w:p w14:paraId="48393859" w14:textId="63DA8A82" w:rsidR="000B7548" w:rsidRPr="0082601B"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677" w:author="Curt Storlazzi" w:date="2015-05-11T14:38:00Z">
            <w:rPr>
              <w:rFonts w:ascii="Times New Roman" w:hAnsi="Times New Roman" w:cs="Times New Roman"/>
            </w:rPr>
          </w:rPrChange>
        </w:rPr>
        <w:t xml:space="preserve">The lowest mean flow velocities from both ADCPs and drifters were observed under wind forcing, </w:t>
      </w:r>
      <w:r w:rsidR="00B12321" w:rsidRPr="00B37A6B">
        <w:rPr>
          <w:rFonts w:ascii="Times" w:hAnsi="Times" w:cs="Times New Roman"/>
          <w:color w:val="000000" w:themeColor="text1"/>
          <w:sz w:val="24"/>
          <w:szCs w:val="24"/>
          <w:rPrChange w:id="678" w:author="Curt Storlazzi" w:date="2015-05-11T14:38:00Z">
            <w:rPr>
              <w:rFonts w:ascii="Times New Roman" w:hAnsi="Times New Roman" w:cs="Times New Roman"/>
            </w:rPr>
          </w:rPrChange>
        </w:rPr>
        <w:t>but</w:t>
      </w:r>
      <w:r w:rsidRPr="00B37A6B">
        <w:rPr>
          <w:rFonts w:ascii="Times" w:hAnsi="Times" w:cs="Times New Roman"/>
          <w:color w:val="000000" w:themeColor="text1"/>
          <w:sz w:val="24"/>
          <w:szCs w:val="24"/>
          <w:rPrChange w:id="679" w:author="Curt Storlazzi" w:date="2015-05-11T14:38:00Z">
            <w:rPr>
              <w:rFonts w:ascii="Times New Roman" w:hAnsi="Times New Roman" w:cs="Times New Roman"/>
            </w:rPr>
          </w:rPrChange>
        </w:rPr>
        <w:t xml:space="preserve"> </w:t>
      </w:r>
      <w:del w:id="680" w:author="Curt Storlazzi" w:date="2015-05-12T13:19:00Z">
        <w:r w:rsidRPr="00B37A6B" w:rsidDel="00F161C9">
          <w:rPr>
            <w:rFonts w:ascii="Times" w:hAnsi="Times" w:cs="Times New Roman"/>
            <w:color w:val="000000" w:themeColor="text1"/>
            <w:sz w:val="24"/>
            <w:szCs w:val="24"/>
            <w:rPrChange w:id="681" w:author="Curt Storlazzi" w:date="2015-05-11T14:38:00Z">
              <w:rPr>
                <w:rFonts w:ascii="Times New Roman" w:hAnsi="Times New Roman" w:cs="Times New Roman"/>
              </w:rPr>
            </w:rPrChange>
          </w:rPr>
          <w:delText xml:space="preserve">the </w:delText>
        </w:r>
      </w:del>
      <w:ins w:id="682"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683" w:author="Curt Storlazzi" w:date="2015-05-12T11:25:00Z">
        <w:r w:rsidRPr="00B37A6B" w:rsidDel="00F70367">
          <w:rPr>
            <w:rFonts w:ascii="Times" w:hAnsi="Times" w:cs="Times New Roman"/>
            <w:color w:val="000000" w:themeColor="text1"/>
            <w:sz w:val="24"/>
            <w:szCs w:val="24"/>
            <w:rPrChange w:id="684"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685" w:author="Curt Storlazzi" w:date="2015-05-11T14:38:00Z">
            <w:rPr>
              <w:rFonts w:ascii="Times New Roman" w:hAnsi="Times New Roman" w:cs="Times New Roman"/>
            </w:rPr>
          </w:rPrChange>
        </w:rPr>
        <w:t xml:space="preserve">were more ellipsoid than under tide forcing, indicating flow directions were more consistent during strong onshore winds. </w:t>
      </w:r>
      <w:commentRangeStart w:id="686"/>
      <w:del w:id="687" w:author="Curt Storlazzi" w:date="2015-05-12T13:19:00Z">
        <w:r w:rsidRPr="00B37A6B" w:rsidDel="00F161C9">
          <w:rPr>
            <w:rFonts w:ascii="Times" w:hAnsi="Times" w:cs="Times New Roman"/>
            <w:color w:val="000000" w:themeColor="text1"/>
            <w:sz w:val="24"/>
            <w:szCs w:val="24"/>
            <w:rPrChange w:id="688" w:author="Curt Storlazzi" w:date="2015-05-11T14:38:00Z">
              <w:rPr>
                <w:rFonts w:ascii="Times New Roman" w:hAnsi="Times New Roman" w:cs="Times New Roman"/>
              </w:rPr>
            </w:rPrChange>
          </w:rPr>
          <w:delText xml:space="preserve">While </w:delText>
        </w:r>
      </w:del>
      <w:ins w:id="689" w:author="Curt Storlazzi" w:date="2015-05-12T13:19:00Z">
        <w:r w:rsidR="00F161C9" w:rsidRPr="00B37A6B">
          <w:rPr>
            <w:rFonts w:ascii="Times" w:hAnsi="Times" w:cs="Times New Roman"/>
            <w:color w:val="000000" w:themeColor="text1"/>
            <w:sz w:val="24"/>
            <w:szCs w:val="24"/>
            <w:rPrChange w:id="690" w:author="Curt Storlazzi" w:date="2015-05-11T14:38:00Z">
              <w:rPr>
                <w:rFonts w:ascii="Times New Roman" w:hAnsi="Times New Roman" w:cs="Times New Roman"/>
              </w:rPr>
            </w:rPrChange>
          </w:rPr>
          <w:t>Wh</w:t>
        </w:r>
        <w:r w:rsidR="00F161C9">
          <w:rPr>
            <w:rFonts w:ascii="Times" w:hAnsi="Times" w:cs="Times New Roman"/>
            <w:color w:val="000000" w:themeColor="text1"/>
            <w:sz w:val="24"/>
            <w:szCs w:val="24"/>
          </w:rPr>
          <w:t>ereas</w:t>
        </w:r>
        <w:r w:rsidR="00F161C9" w:rsidRPr="00B37A6B">
          <w:rPr>
            <w:rFonts w:ascii="Times" w:hAnsi="Times" w:cs="Times New Roman"/>
            <w:color w:val="000000" w:themeColor="text1"/>
            <w:sz w:val="24"/>
            <w:szCs w:val="24"/>
            <w:rPrChange w:id="691" w:author="Curt Storlazzi" w:date="2015-05-11T14:38:00Z">
              <w:rPr>
                <w:rFonts w:ascii="Times New Roman" w:hAnsi="Times New Roman" w:cs="Times New Roman"/>
              </w:rPr>
            </w:rPrChange>
          </w:rPr>
          <w:t xml:space="preserve"> </w:t>
        </w:r>
        <w:r w:rsidR="00F161C9">
          <w:rPr>
            <w:rFonts w:ascii="Times" w:hAnsi="Times" w:cs="Times New Roman"/>
            <w:color w:val="000000" w:themeColor="text1"/>
            <w:sz w:val="24"/>
            <w:szCs w:val="24"/>
          </w:rPr>
          <w:t>the variance ellipses</w:t>
        </w:r>
      </w:ins>
      <w:del w:id="692" w:author="Curt Storlazzi" w:date="2015-05-12T13:19:00Z">
        <w:r w:rsidRPr="00B37A6B" w:rsidDel="00F161C9">
          <w:rPr>
            <w:rFonts w:ascii="Times" w:hAnsi="Times" w:cs="Times New Roman"/>
            <w:color w:val="000000" w:themeColor="text1"/>
            <w:sz w:val="24"/>
            <w:szCs w:val="24"/>
            <w:rPrChange w:id="693"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694" w:author="Curt Storlazzi" w:date="2015-05-11T14:38:00Z">
            <w:rPr>
              <w:rFonts w:ascii="Times New Roman" w:hAnsi="Times New Roman" w:cs="Times New Roman"/>
            </w:rPr>
          </w:rPrChange>
        </w:rPr>
        <w:t xml:space="preserve"> and mean velocities from ADCPs showed exclusively onshore flow under all forcing conditions, the higher resolution drifter data also show</w:t>
      </w:r>
      <w:r w:rsidR="00510DCC" w:rsidRPr="00B37A6B">
        <w:rPr>
          <w:rFonts w:ascii="Times" w:hAnsi="Times" w:cs="Times New Roman"/>
          <w:color w:val="000000" w:themeColor="text1"/>
          <w:sz w:val="24"/>
          <w:szCs w:val="24"/>
          <w:rPrChange w:id="695" w:author="Curt Storlazzi" w:date="2015-05-11T14:38:00Z">
            <w:rPr>
              <w:rFonts w:ascii="Times New Roman" w:hAnsi="Times New Roman" w:cs="Times New Roman"/>
            </w:rPr>
          </w:rPrChange>
        </w:rPr>
        <w:t>ed</w:t>
      </w:r>
      <w:r w:rsidRPr="00B37A6B">
        <w:rPr>
          <w:rFonts w:ascii="Times" w:hAnsi="Times" w:cs="Times New Roman"/>
          <w:color w:val="000000" w:themeColor="text1"/>
          <w:sz w:val="24"/>
          <w:szCs w:val="24"/>
          <w:rPrChange w:id="696" w:author="Curt Storlazzi" w:date="2015-05-11T14:38:00Z">
            <w:rPr>
              <w:rFonts w:ascii="Times New Roman" w:hAnsi="Times New Roman" w:cs="Times New Roman"/>
            </w:rPr>
          </w:rPrChange>
        </w:rPr>
        <w:t xml:space="preserve"> th</w:t>
      </w:r>
      <w:r w:rsidR="00A92D01" w:rsidRPr="00B37A6B">
        <w:rPr>
          <w:rFonts w:ascii="Times" w:hAnsi="Times" w:cs="Times New Roman"/>
          <w:color w:val="000000" w:themeColor="text1"/>
          <w:sz w:val="24"/>
          <w:szCs w:val="24"/>
          <w:rPrChange w:id="697" w:author="Curt Storlazzi" w:date="2015-05-11T14:38:00Z">
            <w:rPr>
              <w:rFonts w:ascii="Times New Roman" w:hAnsi="Times New Roman" w:cs="Times New Roman"/>
            </w:rPr>
          </w:rPrChange>
        </w:rPr>
        <w:t>e same</w:t>
      </w:r>
      <w:r w:rsidRPr="00B37A6B">
        <w:rPr>
          <w:rFonts w:ascii="Times" w:hAnsi="Times" w:cs="Times New Roman"/>
          <w:color w:val="000000" w:themeColor="text1"/>
          <w:sz w:val="24"/>
          <w:szCs w:val="24"/>
          <w:rPrChange w:id="698" w:author="Curt Storlazzi" w:date="2015-05-11T14:38:00Z">
            <w:rPr>
              <w:rFonts w:ascii="Times New Roman" w:hAnsi="Times New Roman" w:cs="Times New Roman"/>
            </w:rPr>
          </w:rPrChange>
        </w:rPr>
        <w:t xml:space="preserve"> pattern under wind forcing, with a notable lack of seaward flow out of the ava channel. This suggests that strong onshore winds, in the absence of high waves, drives all surface flows into the northwest corner of the bay. However, data density was lowest during wind forcing and perhaps drifter deployments longer than 1 h would have observed seaward flow.</w:t>
      </w:r>
      <w:commentRangeEnd w:id="686"/>
      <w:r w:rsidR="00375FE3" w:rsidRPr="00B37A6B">
        <w:rPr>
          <w:rStyle w:val="CommentReference"/>
          <w:rFonts w:ascii="Times" w:hAnsi="Times"/>
          <w:color w:val="000000" w:themeColor="text1"/>
          <w:sz w:val="24"/>
          <w:szCs w:val="24"/>
          <w:rPrChange w:id="699" w:author="Curt Storlazzi" w:date="2015-05-11T14:38:00Z">
            <w:rPr>
              <w:rStyle w:val="CommentReference"/>
            </w:rPr>
          </w:rPrChange>
        </w:rPr>
        <w:commentReference w:id="686"/>
      </w:r>
      <w:r w:rsidRPr="00B37A6B">
        <w:rPr>
          <w:rFonts w:ascii="Times" w:hAnsi="Times" w:cs="Times New Roman"/>
          <w:color w:val="000000" w:themeColor="text1"/>
          <w:sz w:val="24"/>
          <w:szCs w:val="24"/>
          <w:rPrChange w:id="700" w:author="Curt Storlazzi" w:date="2015-05-11T14:38:00Z">
            <w:rPr>
              <w:rFonts w:ascii="Times New Roman" w:hAnsi="Times New Roman" w:cs="Times New Roman"/>
            </w:rPr>
          </w:rPrChange>
        </w:rPr>
        <w:t xml:space="preserve"> Similar to tide</w:t>
      </w:r>
      <w:r w:rsidR="00375FE3" w:rsidRPr="00B37A6B">
        <w:rPr>
          <w:rFonts w:ascii="Times" w:hAnsi="Times" w:cs="Times New Roman"/>
          <w:color w:val="000000" w:themeColor="text1"/>
          <w:sz w:val="24"/>
          <w:szCs w:val="24"/>
          <w:rPrChange w:id="701" w:author="Curt Storlazzi" w:date="2015-05-11T14:38:00Z">
            <w:rPr>
              <w:rFonts w:ascii="Times New Roman" w:hAnsi="Times New Roman" w:cs="Times New Roman"/>
            </w:rPr>
          </w:rPrChange>
        </w:rPr>
        <w:t xml:space="preserve"> and wave</w:t>
      </w:r>
      <w:r w:rsidRPr="00B37A6B">
        <w:rPr>
          <w:rFonts w:ascii="Times" w:hAnsi="Times" w:cs="Times New Roman"/>
          <w:color w:val="000000" w:themeColor="text1"/>
          <w:sz w:val="24"/>
          <w:szCs w:val="24"/>
          <w:rPrChange w:id="702" w:author="Curt Storlazzi" w:date="2015-05-11T14:38:00Z">
            <w:rPr>
              <w:rFonts w:ascii="Times New Roman" w:hAnsi="Times New Roman" w:cs="Times New Roman"/>
            </w:rPr>
          </w:rPrChange>
        </w:rPr>
        <w:t xml:space="preserve"> forcing, the overall flow pattern from the drifters was more </w:t>
      </w:r>
      <w:ins w:id="703" w:author="Curt Storlazzi" w:date="2015-05-12T11:26:00Z">
        <w:r w:rsidR="00631EF6">
          <w:rPr>
            <w:rFonts w:ascii="Times" w:hAnsi="Times" w:cs="Times New Roman"/>
            <w:color w:val="000000" w:themeColor="text1"/>
            <w:sz w:val="24"/>
            <w:szCs w:val="24"/>
          </w:rPr>
          <w:t>variable ellipses</w:t>
        </w:r>
        <w:r w:rsidR="00631EF6" w:rsidRPr="00300EED">
          <w:rPr>
            <w:rFonts w:ascii="Times" w:hAnsi="Times" w:cs="Times New Roman"/>
            <w:color w:val="000000" w:themeColor="text1"/>
            <w:sz w:val="24"/>
            <w:szCs w:val="24"/>
          </w:rPr>
          <w:t xml:space="preserve"> </w:t>
        </w:r>
      </w:ins>
      <w:del w:id="704" w:author="Curt Storlazzi" w:date="2015-05-12T11:26:00Z">
        <w:r w:rsidRPr="00B37A6B" w:rsidDel="00631EF6">
          <w:rPr>
            <w:rFonts w:ascii="Times" w:hAnsi="Times" w:cs="Times New Roman"/>
            <w:color w:val="000000" w:themeColor="text1"/>
            <w:sz w:val="24"/>
            <w:szCs w:val="24"/>
            <w:rPrChange w:id="705" w:author="Curt Storlazzi" w:date="2015-05-11T14:38:00Z">
              <w:rPr>
                <w:rFonts w:ascii="Times New Roman" w:hAnsi="Times New Roman" w:cs="Times New Roman"/>
              </w:rPr>
            </w:rPrChange>
          </w:rPr>
          <w:delText xml:space="preserve">ellipsoid EOFs </w:delText>
        </w:r>
      </w:del>
      <w:r w:rsidRPr="00B37A6B">
        <w:rPr>
          <w:rFonts w:ascii="Times" w:hAnsi="Times" w:cs="Times New Roman"/>
          <w:color w:val="000000" w:themeColor="text1"/>
          <w:sz w:val="24"/>
          <w:szCs w:val="24"/>
          <w:rPrChange w:id="706" w:author="Curt Storlazzi" w:date="2015-05-11T14:38:00Z">
            <w:rPr>
              <w:rFonts w:ascii="Times New Roman" w:hAnsi="Times New Roman" w:cs="Times New Roman"/>
            </w:rPr>
          </w:rPrChange>
        </w:rPr>
        <w:t xml:space="preserve">and higher velocities over the southern reef, and more circular EOFs and slower velocities in the </w:t>
      </w:r>
      <w:del w:id="707" w:author="Curt Storlazzi" w:date="2015-05-12T11:14:00Z">
        <w:r w:rsidRPr="00B37A6B" w:rsidDel="00191B5A">
          <w:rPr>
            <w:rFonts w:ascii="Times" w:hAnsi="Times" w:cs="Times New Roman"/>
            <w:color w:val="000000" w:themeColor="text1"/>
            <w:sz w:val="24"/>
            <w:szCs w:val="24"/>
            <w:rPrChange w:id="708" w:author="Curt Storlazzi" w:date="2015-05-11T14:38:00Z">
              <w:rPr>
                <w:rFonts w:ascii="Times New Roman" w:hAnsi="Times New Roman" w:cs="Times New Roman"/>
              </w:rPr>
            </w:rPrChange>
          </w:rPr>
          <w:delText>backreef pools</w:delText>
        </w:r>
      </w:del>
      <w:ins w:id="709"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ava channel, and northern reef.</w:t>
      </w:r>
    </w:p>
    <w:p w14:paraId="5633986E" w14:textId="5D5AA171" w:rsidR="000B7548" w:rsidRDefault="00D279AB" w:rsidP="00BF7167">
      <w:pPr>
        <w:spacing w:after="0" w:line="480" w:lineRule="auto"/>
        <w:ind w:firstLine="720"/>
        <w:rPr>
          <w:ins w:id="710" w:author="Curt Storlazzi" w:date="2015-05-12T11:27:00Z"/>
          <w:rFonts w:ascii="Times" w:hAnsi="Times" w:cs="Times New Roman"/>
          <w:color w:val="000000" w:themeColor="text1"/>
          <w:sz w:val="24"/>
          <w:szCs w:val="24"/>
        </w:rPr>
      </w:pPr>
      <w:r w:rsidRPr="0082601B">
        <w:rPr>
          <w:rFonts w:ascii="Times" w:hAnsi="Times" w:cs="Times New Roman"/>
          <w:color w:val="000000" w:themeColor="text1"/>
          <w:sz w:val="24"/>
          <w:szCs w:val="24"/>
        </w:rPr>
        <w:lastRenderedPageBreak/>
        <w:t xml:space="preserve">The highest mean flow speeds and most ellipsoid </w:t>
      </w:r>
      <w:del w:id="711" w:author="Curt Storlazzi" w:date="2015-05-12T11:27:00Z">
        <w:r w:rsidRPr="0082601B" w:rsidDel="00631EF6">
          <w:rPr>
            <w:rFonts w:ascii="Times" w:hAnsi="Times" w:cs="Times New Roman"/>
            <w:color w:val="000000" w:themeColor="text1"/>
            <w:sz w:val="24"/>
            <w:szCs w:val="24"/>
          </w:rPr>
          <w:delText xml:space="preserve">EOFs </w:delText>
        </w:r>
      </w:del>
      <w:ins w:id="712" w:author="Curt Storlazzi" w:date="2015-05-12T11:27:00Z">
        <w:r w:rsidR="00631EF6">
          <w:rPr>
            <w:rFonts w:ascii="Times" w:hAnsi="Times" w:cs="Times New Roman"/>
            <w:color w:val="000000" w:themeColor="text1"/>
            <w:sz w:val="24"/>
            <w:szCs w:val="24"/>
          </w:rPr>
          <w:t>variances</w:t>
        </w:r>
        <w:r w:rsidR="00631EF6" w:rsidRPr="0082601B">
          <w:rPr>
            <w:rFonts w:ascii="Times" w:hAnsi="Times" w:cs="Times New Roman"/>
            <w:color w:val="000000" w:themeColor="text1"/>
            <w:sz w:val="24"/>
            <w:szCs w:val="24"/>
          </w:rPr>
          <w:t xml:space="preserve"> </w:t>
        </w:r>
      </w:ins>
      <w:r w:rsidRPr="0082601B">
        <w:rPr>
          <w:rFonts w:ascii="Times" w:hAnsi="Times" w:cs="Times New Roman"/>
          <w:color w:val="000000" w:themeColor="text1"/>
          <w:sz w:val="24"/>
          <w:szCs w:val="24"/>
        </w:rPr>
        <w:t xml:space="preserve">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w:t>
      </w:r>
      <w:del w:id="713" w:author="Curt Storlazzi" w:date="2015-05-12T11:14:00Z">
        <w:r w:rsidRPr="0082601B" w:rsidDel="00191B5A">
          <w:rPr>
            <w:rFonts w:ascii="Times" w:hAnsi="Times" w:cs="Times New Roman"/>
            <w:color w:val="000000" w:themeColor="text1"/>
            <w:sz w:val="24"/>
            <w:szCs w:val="24"/>
          </w:rPr>
          <w:delText>backreef pools</w:delText>
        </w:r>
      </w:del>
      <w:ins w:id="714"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xml:space="preserve">.  While the </w:t>
      </w:r>
      <w:ins w:id="715" w:author="Curt Storlazzi" w:date="2015-05-12T11:27:00Z">
        <w:r w:rsidR="00631EF6">
          <w:rPr>
            <w:rFonts w:ascii="Times" w:hAnsi="Times" w:cs="Times New Roman"/>
            <w:color w:val="000000" w:themeColor="text1"/>
            <w:sz w:val="24"/>
            <w:szCs w:val="24"/>
          </w:rPr>
          <w:t>variance ellipses</w:t>
        </w:r>
      </w:ins>
      <w:del w:id="716" w:author="Curt Storlazzi" w:date="2015-05-12T11:27:00Z">
        <w:r w:rsidRPr="0082601B" w:rsidDel="00631EF6">
          <w:rPr>
            <w:rFonts w:ascii="Times" w:hAnsi="Times" w:cs="Times New Roman"/>
            <w:color w:val="000000" w:themeColor="text1"/>
            <w:sz w:val="24"/>
            <w:szCs w:val="24"/>
          </w:rPr>
          <w:delText>EOF</w:delText>
        </w:r>
      </w:del>
      <w:r w:rsidRPr="0082601B">
        <w:rPr>
          <w:rFonts w:ascii="Times" w:hAnsi="Times" w:cs="Times New Roman"/>
          <w:color w:val="000000" w:themeColor="text1"/>
          <w:sz w:val="24"/>
          <w:szCs w:val="24"/>
        </w:rPr>
        <w:t xml:space="preserve"> at AS3 was still circular, indicating variable flow directions, the magnitude of the major and minor </w:t>
      </w:r>
      <w:r w:rsidR="00146C4E" w:rsidRPr="0082601B">
        <w:rPr>
          <w:rFonts w:ascii="Times" w:hAnsi="Times" w:cs="Times New Roman"/>
          <w:color w:val="000000" w:themeColor="text1"/>
          <w:sz w:val="24"/>
          <w:szCs w:val="24"/>
        </w:rPr>
        <w:t xml:space="preserve">flow </w:t>
      </w:r>
      <w:r w:rsidRPr="0082601B">
        <w:rPr>
          <w:rFonts w:ascii="Times" w:hAnsi="Times" w:cs="Times New Roman"/>
          <w:color w:val="000000" w:themeColor="text1"/>
          <w:sz w:val="24"/>
          <w:szCs w:val="24"/>
        </w:rPr>
        <w:t xml:space="preserve">axes were larger than tide and wind forcings, indicating flow speeds were higher during wave forcing. The drifters showed a clear pattern of faster, more unidirectional flows near the reef crest on the southern reef, transitioning to slower, more variable flow over the </w:t>
      </w:r>
      <w:del w:id="717" w:author="Curt Storlazzi" w:date="2015-05-12T11:14:00Z">
        <w:r w:rsidRPr="0082601B" w:rsidDel="00191B5A">
          <w:rPr>
            <w:rFonts w:ascii="Times" w:hAnsi="Times" w:cs="Times New Roman"/>
            <w:color w:val="000000" w:themeColor="text1"/>
            <w:sz w:val="24"/>
            <w:szCs w:val="24"/>
          </w:rPr>
          <w:delText>backreef pools</w:delText>
        </w:r>
      </w:del>
      <w:ins w:id="718"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14:paraId="4FABC96D" w14:textId="77777777" w:rsidR="00631EF6" w:rsidRPr="0082601B" w:rsidRDefault="00631EF6" w:rsidP="00BF7167">
      <w:pPr>
        <w:spacing w:after="0" w:line="480" w:lineRule="auto"/>
        <w:ind w:firstLine="720"/>
        <w:rPr>
          <w:rFonts w:ascii="Times" w:hAnsi="Times" w:cs="Times New Roman"/>
          <w:color w:val="000000" w:themeColor="text1"/>
          <w:sz w:val="24"/>
          <w:szCs w:val="24"/>
        </w:rPr>
      </w:pPr>
    </w:p>
    <w:p w14:paraId="146B9598" w14:textId="77777777" w:rsidR="000B7548" w:rsidRPr="0082601B" w:rsidRDefault="00D279AB" w:rsidP="00BF7167">
      <w:pPr>
        <w:pStyle w:val="Heading3"/>
        <w:spacing w:before="0" w:line="480" w:lineRule="auto"/>
        <w:rPr>
          <w:rFonts w:ascii="Times" w:hAnsi="Times" w:cs="Times New Roman"/>
          <w:color w:val="000000" w:themeColor="text1"/>
          <w:sz w:val="24"/>
          <w:szCs w:val="24"/>
        </w:rPr>
      </w:pPr>
      <w:r w:rsidRPr="0082601B">
        <w:rPr>
          <w:rFonts w:ascii="Times" w:hAnsi="Times" w:cs="Times New Roman"/>
          <w:color w:val="000000" w:themeColor="text1"/>
          <w:sz w:val="24"/>
          <w:szCs w:val="24"/>
        </w:rPr>
        <w:t>Residence Time</w:t>
      </w:r>
    </w:p>
    <w:p w14:paraId="7E56B5B1" w14:textId="77777777" w:rsidR="000B7548" w:rsidRPr="0082601B" w:rsidRDefault="00D279AB" w:rsidP="00BF7167">
      <w:pPr>
        <w:spacing w:after="0" w:line="480" w:lineRule="auto"/>
        <w:ind w:firstLine="720"/>
        <w:rPr>
          <w:rFonts w:ascii="Times" w:hAnsi="Times" w:cs="Times New Roman"/>
          <w:color w:val="000000" w:themeColor="text1"/>
          <w:sz w:val="24"/>
          <w:szCs w:val="24"/>
        </w:rPr>
      </w:pPr>
      <w:r w:rsidRPr="0082601B">
        <w:rPr>
          <w:rFonts w:ascii="Times" w:hAnsi="Times" w:cs="Times New Roman"/>
          <w:color w:val="000000" w:themeColor="text1"/>
          <w:sz w:val="24"/>
          <w:szCs w:val="24"/>
        </w:rPr>
        <w:t xml:space="preserve">Water residence time over the reef flat was computed from the mean drifter velocities under different forcing conditions (Figure 9). Residence times varied from 2.78-0.08 hr, 2.78-0.08 hr, and 0.56-0.04 h under tidal, wind, and wave forcing, respectively. The shortest residence times were measured near the southern reef crest, and under high wave conditions in general. The longest residence times were observed over </w:t>
      </w:r>
      <w:r w:rsidRPr="0082601B">
        <w:rPr>
          <w:rFonts w:ascii="Times" w:hAnsi="Times" w:cs="Times New Roman"/>
          <w:color w:val="000000" w:themeColor="text1"/>
          <w:sz w:val="24"/>
          <w:szCs w:val="24"/>
        </w:rPr>
        <w:lastRenderedPageBreak/>
        <w:t>the inner reef flat close to shore and in the northwest corner of the embayment, under tidal and wind forcing.</w:t>
      </w:r>
    </w:p>
    <w:p w14:paraId="7383733C" w14:textId="14E8C2FB" w:rsidR="0027212A" w:rsidRPr="00B37A6B" w:rsidRDefault="00D279AB" w:rsidP="00BF7167">
      <w:pPr>
        <w:spacing w:after="0" w:line="480" w:lineRule="auto"/>
        <w:ind w:firstLine="720"/>
        <w:rPr>
          <w:rFonts w:ascii="Times" w:hAnsi="Times" w:cs="Times New Roman"/>
          <w:color w:val="000000" w:themeColor="text1"/>
          <w:sz w:val="24"/>
          <w:szCs w:val="24"/>
          <w:rPrChange w:id="719" w:author="Curt Storlazzi" w:date="2015-05-11T14:38:00Z">
            <w:rPr>
              <w:rFonts w:ascii="Times New Roman" w:hAnsi="Times New Roman" w:cs="Times New Roman"/>
            </w:rPr>
          </w:rPrChange>
        </w:rPr>
      </w:pPr>
      <w:commentRangeStart w:id="720"/>
      <w:r w:rsidRPr="0082601B">
        <w:rPr>
          <w:rFonts w:ascii="Times" w:hAnsi="Times" w:cs="Times New Roman"/>
          <w:color w:val="000000" w:themeColor="text1"/>
          <w:sz w:val="24"/>
          <w:szCs w:val="24"/>
        </w:rPr>
        <w:t>To compare the Eulerian and Lagrangian methods, mean flow speed and residence time computed from the ADCP and the corresponding spatially-binned drifter data were compared under different forcing conditions (Table 2). Water residence times computed from mean flow velocities at AS1 were 0.19 h, 0.24 h, and 0.15 h, for tide, wind and wave forcing, respectively. Residence times at AS2 were 0.52 h, 0.72 h, and 0.26 h, for tide, wind and wave forcing, respectively. Residence times at AS3 were 2.95 h, 1.87 h, and 2.26 h, for tide, wind and wave forcing, respectively.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commentRangeEnd w:id="720"/>
      <w:r w:rsidR="00811224">
        <w:rPr>
          <w:rStyle w:val="CommentReference"/>
        </w:rPr>
        <w:commentReference w:id="720"/>
      </w:r>
    </w:p>
    <w:p w14:paraId="739B0ED3" w14:textId="08589A64" w:rsidR="0027212A" w:rsidRPr="0082601B" w:rsidRDefault="0027212A" w:rsidP="00BF7167">
      <w:pPr>
        <w:spacing w:after="0" w:line="480" w:lineRule="auto"/>
        <w:rPr>
          <w:rFonts w:ascii="Times" w:hAnsi="Times" w:cs="Times New Roman"/>
          <w:color w:val="000000" w:themeColor="text1"/>
          <w:sz w:val="24"/>
          <w:szCs w:val="24"/>
        </w:rPr>
      </w:pPr>
    </w:p>
    <w:p w14:paraId="07385FF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72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22" w:author="Curt Storlazzi" w:date="2015-05-11T14:38:00Z">
            <w:rPr>
              <w:rFonts w:ascii="Times New Roman" w:hAnsi="Times New Roman" w:cs="Times New Roman"/>
            </w:rPr>
          </w:rPrChange>
        </w:rPr>
        <w:t>DISCUSSION</w:t>
      </w:r>
    </w:p>
    <w:p w14:paraId="18C5D189" w14:textId="303AC8C9" w:rsidR="000B7548" w:rsidRPr="00B37A6B" w:rsidRDefault="00AB7225" w:rsidP="00BF7167">
      <w:pPr>
        <w:spacing w:after="0" w:line="480" w:lineRule="auto"/>
        <w:ind w:firstLine="720"/>
        <w:rPr>
          <w:rFonts w:ascii="Times" w:hAnsi="Times" w:cs="Times New Roman"/>
          <w:color w:val="000000" w:themeColor="text1"/>
          <w:sz w:val="24"/>
          <w:szCs w:val="24"/>
          <w:rPrChange w:id="723" w:author="Curt Storlazzi" w:date="2015-05-11T14:38:00Z">
            <w:rPr>
              <w:rFonts w:ascii="Times New Roman" w:hAnsi="Times New Roman" w:cs="Times New Roman"/>
            </w:rPr>
          </w:rPrChange>
        </w:rPr>
      </w:pPr>
      <w:ins w:id="724" w:author="Curt Storlazzi" w:date="2015-05-12T13:28:00Z">
        <w:r>
          <w:rPr>
            <w:rFonts w:ascii="Times" w:hAnsi="Times" w:cs="Times New Roman"/>
            <w:color w:val="000000" w:themeColor="text1"/>
            <w:sz w:val="24"/>
            <w:szCs w:val="24"/>
          </w:rPr>
          <w:t xml:space="preserve">STATEMENT ABOUT HOW THIS STUDY PRESENTS AN UNPRESCEDENTED DATA SET. </w:t>
        </w:r>
      </w:ins>
      <w:r w:rsidR="00D279AB" w:rsidRPr="00B37A6B">
        <w:rPr>
          <w:rFonts w:ascii="Times" w:hAnsi="Times" w:cs="Times New Roman"/>
          <w:color w:val="000000" w:themeColor="text1"/>
          <w:sz w:val="24"/>
          <w:szCs w:val="24"/>
          <w:rPrChange w:id="725" w:author="Curt Storlazzi" w:date="2015-05-11T14:38:00Z">
            <w:rPr>
              <w:rFonts w:ascii="Times New Roman" w:hAnsi="Times New Roman" w:cs="Times New Roman"/>
            </w:rPr>
          </w:rPrChange>
        </w:rPr>
        <w:t xml:space="preserve">The bay-wide mean current speeds (residence times) varied from 1-37 cm/s (2.78-0.08 hr), 1-36 cm/s (2.78-0.08 hr), and 5-64 cm/s (0.56-0.04 hr) under tidal, wind, and wave forcing, respectively. The highest flow speeds were </w:t>
      </w:r>
      <w:r w:rsidR="00D279AB" w:rsidRPr="00B37A6B">
        <w:rPr>
          <w:rFonts w:ascii="Times" w:hAnsi="Times" w:cs="Times New Roman"/>
          <w:color w:val="000000" w:themeColor="text1"/>
          <w:sz w:val="24"/>
          <w:szCs w:val="24"/>
          <w:rPrChange w:id="726" w:author="Curt Storlazzi" w:date="2015-05-11T14:38:00Z">
            <w:rPr>
              <w:rFonts w:ascii="Times New Roman" w:hAnsi="Times New Roman" w:cs="Times New Roman"/>
            </w:rPr>
          </w:rPrChange>
        </w:rPr>
        <w:lastRenderedPageBreak/>
        <w:t>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14:paraId="397711AF" w14:textId="4272BB80" w:rsidR="005477B8" w:rsidRPr="00B37A6B" w:rsidRDefault="00D279AB" w:rsidP="00BF7167">
      <w:pPr>
        <w:spacing w:after="0" w:line="480" w:lineRule="auto"/>
        <w:ind w:firstLine="720"/>
        <w:rPr>
          <w:rFonts w:ascii="Times" w:hAnsi="Times" w:cs="Times New Roman"/>
          <w:color w:val="000000" w:themeColor="text1"/>
          <w:sz w:val="24"/>
          <w:szCs w:val="24"/>
          <w:rPrChange w:id="72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28" w:author="Curt Storlazzi" w:date="2015-05-11T14:38:00Z">
            <w:rPr>
              <w:rFonts w:ascii="Times New Roman" w:hAnsi="Times New Roman" w:cs="Times New Roman"/>
            </w:rPr>
          </w:rPrChange>
        </w:rPr>
        <w:t xml:space="preserve">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 </w:t>
      </w:r>
      <w:r w:rsidR="005477B8" w:rsidRPr="00B37A6B">
        <w:rPr>
          <w:rFonts w:ascii="Times" w:hAnsi="Times" w:cs="Times New Roman"/>
          <w:color w:val="000000" w:themeColor="text1"/>
          <w:sz w:val="24"/>
          <w:szCs w:val="24"/>
          <w:rPrChange w:id="729" w:author="Curt Storlazzi" w:date="2015-05-11T14:38:00Z">
            <w:rPr>
              <w:rFonts w:ascii="Times New Roman" w:hAnsi="Times New Roman" w:cs="Times New Roman"/>
            </w:rPr>
          </w:rPrChange>
        </w:rPr>
        <w:t xml:space="preserve">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w:t>
      </w:r>
      <w:del w:id="730" w:author="Curt Storlazzi" w:date="2015-05-12T11:14:00Z">
        <w:r w:rsidR="005477B8" w:rsidRPr="00B37A6B" w:rsidDel="00191B5A">
          <w:rPr>
            <w:rFonts w:ascii="Times" w:hAnsi="Times" w:cs="Times New Roman"/>
            <w:color w:val="000000" w:themeColor="text1"/>
            <w:sz w:val="24"/>
            <w:szCs w:val="24"/>
            <w:rPrChange w:id="731" w:author="Curt Storlazzi" w:date="2015-05-11T14:38:00Z">
              <w:rPr>
                <w:rFonts w:ascii="Times New Roman" w:hAnsi="Times New Roman" w:cs="Times New Roman"/>
              </w:rPr>
            </w:rPrChange>
          </w:rPr>
          <w:delText>backreef pools</w:delText>
        </w:r>
      </w:del>
      <w:ins w:id="732" w:author="Curt Storlazzi" w:date="2015-05-12T11:14:00Z">
        <w:r w:rsidR="00191B5A">
          <w:rPr>
            <w:rFonts w:ascii="Times" w:hAnsi="Times" w:cs="Times New Roman"/>
            <w:color w:val="000000" w:themeColor="text1"/>
            <w:sz w:val="24"/>
            <w:szCs w:val="24"/>
          </w:rPr>
          <w:t>back-reef pools</w:t>
        </w:r>
      </w:ins>
      <w:r w:rsidR="005477B8" w:rsidRPr="00B37A6B">
        <w:rPr>
          <w:rFonts w:ascii="Times" w:hAnsi="Times" w:cs="Times New Roman"/>
          <w:color w:val="000000" w:themeColor="text1"/>
          <w:sz w:val="24"/>
          <w:szCs w:val="24"/>
          <w:rPrChange w:id="733" w:author="Curt Storlazzi" w:date="2015-05-11T14:38:00Z">
            <w:rPr>
              <w:rFonts w:ascii="Times New Roman" w:hAnsi="Times New Roman" w:cs="Times New Roman"/>
            </w:rPr>
          </w:rPrChange>
        </w:rPr>
        <w:t xml:space="preserve"> and then enters the ava </w:t>
      </w:r>
      <w:r w:rsidR="005477B8" w:rsidRPr="00B37A6B">
        <w:rPr>
          <w:rFonts w:ascii="Times" w:hAnsi="Times" w:cs="Times New Roman"/>
          <w:color w:val="000000" w:themeColor="text1"/>
          <w:sz w:val="24"/>
          <w:szCs w:val="24"/>
          <w:rPrChange w:id="734" w:author="Curt Storlazzi" w:date="2015-05-11T14:38:00Z">
            <w:rPr>
              <w:rFonts w:ascii="Times New Roman" w:hAnsi="Times New Roman" w:cs="Times New Roman"/>
            </w:rPr>
          </w:rPrChange>
        </w:rPr>
        <w:lastRenderedPageBreak/>
        <w:t xml:space="preserve">channel. This deflection is likely caused by wave energy refracting and surging into the ava channel, pushing southward from the main channel onto the southern reef. </w:t>
      </w:r>
    </w:p>
    <w:p w14:paraId="26106F06" w14:textId="171EDD90" w:rsidR="005477B8" w:rsidRPr="00B37A6B" w:rsidRDefault="005477B8" w:rsidP="00BF7167">
      <w:pPr>
        <w:spacing w:after="0" w:line="480" w:lineRule="auto"/>
        <w:ind w:firstLine="720"/>
        <w:rPr>
          <w:rFonts w:ascii="Times" w:hAnsi="Times" w:cs="Times New Roman"/>
          <w:color w:val="000000" w:themeColor="text1"/>
          <w:sz w:val="24"/>
          <w:szCs w:val="24"/>
          <w:rPrChange w:id="73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36" w:author="Curt Storlazzi" w:date="2015-05-11T14:38:00Z">
            <w:rPr>
              <w:rFonts w:ascii="Times New Roman" w:hAnsi="Times New Roman" w:cs="Times New Roman"/>
            </w:rPr>
          </w:rPrChange>
        </w:rPr>
        <w:t xml:space="preserve">Observations on the </w:t>
      </w:r>
      <w:ins w:id="737" w:author="Curt Storlazzi" w:date="2015-05-12T11:47:00Z">
        <w:r w:rsidR="00AC1672">
          <w:rPr>
            <w:rFonts w:ascii="Times" w:hAnsi="Times" w:cs="Times New Roman"/>
            <w:color w:val="000000" w:themeColor="text1"/>
            <w:sz w:val="24"/>
            <w:szCs w:val="24"/>
          </w:rPr>
          <w:t xml:space="preserve">linear </w:t>
        </w:r>
      </w:ins>
      <w:r w:rsidRPr="00B37A6B">
        <w:rPr>
          <w:rFonts w:ascii="Times" w:hAnsi="Times" w:cs="Times New Roman"/>
          <w:color w:val="000000" w:themeColor="text1"/>
          <w:sz w:val="24"/>
          <w:szCs w:val="24"/>
          <w:rPrChange w:id="738" w:author="Curt Storlazzi" w:date="2015-05-11T14:38:00Z">
            <w:rPr>
              <w:rFonts w:ascii="Times New Roman" w:hAnsi="Times New Roman" w:cs="Times New Roman"/>
            </w:rPr>
          </w:rPrChange>
        </w:rPr>
        <w:t>reef flat in Molokai, Hawaii</w:t>
      </w:r>
      <w:ins w:id="739" w:author="Curt Storlazzi" w:date="2015-05-12T11:45:00Z">
        <w:r w:rsidR="002C6BA6">
          <w:rPr>
            <w:rFonts w:ascii="Times" w:hAnsi="Times" w:cs="Times New Roman"/>
            <w:color w:val="000000" w:themeColor="text1"/>
            <w:sz w:val="24"/>
            <w:szCs w:val="24"/>
          </w:rPr>
          <w:t xml:space="preserve"> (</w:t>
        </w:r>
        <w:r w:rsidR="00AC1672">
          <w:rPr>
            <w:rFonts w:ascii="Times" w:hAnsi="Times" w:cs="Times New Roman"/>
            <w:color w:val="000000" w:themeColor="text1"/>
            <w:sz w:val="24"/>
            <w:szCs w:val="24"/>
          </w:rPr>
          <w:t xml:space="preserve">Presto et al., </w:t>
        </w:r>
      </w:ins>
      <w:ins w:id="740" w:author="Curt Storlazzi" w:date="2015-05-12T11:46:00Z">
        <w:r w:rsidR="00AC1672">
          <w:rPr>
            <w:rFonts w:ascii="Times" w:hAnsi="Times" w:cs="Times New Roman"/>
            <w:color w:val="000000" w:themeColor="text1"/>
            <w:sz w:val="24"/>
            <w:szCs w:val="24"/>
          </w:rPr>
          <w:t>2006</w:t>
        </w:r>
      </w:ins>
      <w:ins w:id="741" w:author="Curt Storlazzi" w:date="2015-05-12T11:45: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42" w:author="Curt Storlazzi" w:date="2015-05-11T14:38:00Z">
            <w:rPr>
              <w:rFonts w:ascii="Times New Roman" w:hAnsi="Times New Roman" w:cs="Times New Roman"/>
            </w:rPr>
          </w:rPrChange>
        </w:rPr>
        <w:t>, showed current speeds were faster where the reef is deeper and narrower</w:t>
      </w:r>
      <w:ins w:id="743"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44" w:author="Curt Storlazzi" w:date="2015-05-11T14:38:00Z">
            <w:rPr>
              <w:rFonts w:ascii="Times New Roman" w:hAnsi="Times New Roman" w:cs="Times New Roman"/>
            </w:rPr>
          </w:rPrChange>
        </w:rPr>
        <w:t xml:space="preserve"> </w:t>
      </w:r>
      <w:del w:id="745" w:author="Curt Storlazzi" w:date="2015-05-12T11:45:00Z">
        <w:r w:rsidRPr="00B37A6B" w:rsidDel="00AC1672">
          <w:rPr>
            <w:rFonts w:ascii="Times" w:hAnsi="Times" w:cs="Times New Roman"/>
            <w:color w:val="000000" w:themeColor="text1"/>
            <w:sz w:val="24"/>
            <w:szCs w:val="24"/>
            <w:rPrChange w:id="746" w:author="Curt Storlazzi" w:date="2015-05-11T14:38:00Z">
              <w:rPr>
                <w:rFonts w:ascii="Times New Roman" w:hAnsi="Times New Roman" w:cs="Times New Roman"/>
              </w:rPr>
            </w:rPrChange>
          </w:rPr>
          <w:delText xml:space="preserve">(Curt D Storlazzi et al., 2006) </w:delText>
        </w:r>
      </w:del>
      <w:r w:rsidRPr="00B37A6B">
        <w:rPr>
          <w:rFonts w:ascii="Times" w:hAnsi="Times" w:cs="Times New Roman"/>
          <w:color w:val="000000" w:themeColor="text1"/>
          <w:sz w:val="24"/>
          <w:szCs w:val="24"/>
          <w:rPrChange w:id="747" w:author="Curt Storlazzi" w:date="2015-05-11T14:38:00Z">
            <w:rPr>
              <w:rFonts w:ascii="Times New Roman" w:hAnsi="Times New Roman" w:cs="Times New Roman"/>
            </w:rPr>
          </w:rPrChange>
        </w:rPr>
        <w:t xml:space="preserve">but the EOFs and progressive vectors </w:t>
      </w:r>
      <w:ins w:id="748" w:author="Curt Storlazzi" w:date="2015-05-12T11:46:00Z">
        <w:r w:rsidR="00AC1672">
          <w:rPr>
            <w:rFonts w:ascii="Times" w:hAnsi="Times" w:cs="Times New Roman"/>
            <w:color w:val="000000" w:themeColor="text1"/>
            <w:sz w:val="24"/>
            <w:szCs w:val="24"/>
          </w:rPr>
          <w:t>presented here (</w:t>
        </w:r>
      </w:ins>
      <w:r w:rsidRPr="00E9520D">
        <w:rPr>
          <w:rFonts w:ascii="Times" w:hAnsi="Times" w:cs="Times New Roman"/>
          <w:color w:val="000000" w:themeColor="text1"/>
          <w:sz w:val="24"/>
          <w:szCs w:val="24"/>
        </w:rPr>
        <w:t>Figures 7</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8</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 xml:space="preserve"> suggest the opposite</w:t>
      </w:r>
      <w:ins w:id="749" w:author="Curt Storlazzi" w:date="2015-05-12T11:46:00Z">
        <w:r w:rsidR="00AC1672">
          <w:rPr>
            <w:rFonts w:ascii="Times" w:hAnsi="Times" w:cs="Times New Roman"/>
            <w:color w:val="000000" w:themeColor="text1"/>
            <w:sz w:val="24"/>
            <w:szCs w:val="24"/>
          </w:rPr>
          <w:t xml:space="preserve"> for</w:t>
        </w:r>
      </w:ins>
      <w:ins w:id="750" w:author="Curt Storlazzi" w:date="2015-05-12T11:47:00Z">
        <w:r w:rsidR="00AC1672">
          <w:rPr>
            <w:rFonts w:ascii="Times" w:hAnsi="Times" w:cs="Times New Roman"/>
            <w:color w:val="000000" w:themeColor="text1"/>
            <w:sz w:val="24"/>
            <w:szCs w:val="24"/>
          </w:rPr>
          <w:t xml:space="preserve"> this reef-lined embayment</w:t>
        </w:r>
      </w:ins>
      <w:r w:rsidRPr="00B37A6B">
        <w:rPr>
          <w:rFonts w:ascii="Times" w:hAnsi="Times" w:cs="Times New Roman"/>
          <w:color w:val="000000" w:themeColor="text1"/>
          <w:sz w:val="24"/>
          <w:szCs w:val="24"/>
          <w:rPrChange w:id="751" w:author="Curt Storlazzi" w:date="2015-05-11T14:38:00Z">
            <w:rPr>
              <w:rFonts w:ascii="Times New Roman" w:hAnsi="Times New Roman" w:cs="Times New Roman"/>
            </w:rPr>
          </w:rPrChange>
        </w:rPr>
        <w:t xml:space="preserve">: current speeds </w:t>
      </w:r>
      <w:del w:id="752" w:author="Curt Storlazzi" w:date="2015-05-12T11:46:00Z">
        <w:r w:rsidRPr="00B37A6B" w:rsidDel="00AC1672">
          <w:rPr>
            <w:rFonts w:ascii="Times" w:hAnsi="Times" w:cs="Times New Roman"/>
            <w:color w:val="000000" w:themeColor="text1"/>
            <w:sz w:val="24"/>
            <w:szCs w:val="24"/>
            <w:rPrChange w:id="753" w:author="Curt Storlazzi" w:date="2015-05-11T14:38:00Z">
              <w:rPr>
                <w:rFonts w:ascii="Times New Roman" w:hAnsi="Times New Roman" w:cs="Times New Roman"/>
              </w:rPr>
            </w:rPrChange>
          </w:rPr>
          <w:delText xml:space="preserve">are </w:delText>
        </w:r>
      </w:del>
      <w:ins w:id="754" w:author="Curt Storlazzi" w:date="2015-05-12T11:46:00Z">
        <w:r w:rsidR="00AC1672">
          <w:rPr>
            <w:rFonts w:ascii="Times" w:hAnsi="Times" w:cs="Times New Roman"/>
            <w:color w:val="000000" w:themeColor="text1"/>
            <w:sz w:val="24"/>
            <w:szCs w:val="24"/>
          </w:rPr>
          <w:t>were</w:t>
        </w:r>
        <w:r w:rsidR="00AC1672" w:rsidRPr="00B37A6B">
          <w:rPr>
            <w:rFonts w:ascii="Times" w:hAnsi="Times" w:cs="Times New Roman"/>
            <w:color w:val="000000" w:themeColor="text1"/>
            <w:sz w:val="24"/>
            <w:szCs w:val="24"/>
            <w:rPrChange w:id="75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56" w:author="Curt Storlazzi" w:date="2015-05-11T14:38:00Z">
            <w:rPr>
              <w:rFonts w:ascii="Times New Roman" w:hAnsi="Times New Roman" w:cs="Times New Roman"/>
            </w:rPr>
          </w:rPrChange>
        </w:rPr>
        <w:t xml:space="preserve">rapid over the shallow reef crest, slowing significantly and becoming more variable when reaching deeper </w:t>
      </w:r>
      <w:ins w:id="757" w:author="Curt Storlazzi" w:date="2015-05-12T11:47:00Z">
        <w:r w:rsidR="00AC1672">
          <w:rPr>
            <w:rFonts w:ascii="Times" w:hAnsi="Times" w:cs="Times New Roman"/>
            <w:color w:val="000000" w:themeColor="text1"/>
            <w:sz w:val="24"/>
            <w:szCs w:val="24"/>
          </w:rPr>
          <w:t xml:space="preserve">back-reef </w:t>
        </w:r>
      </w:ins>
      <w:r w:rsidRPr="00B37A6B">
        <w:rPr>
          <w:rFonts w:ascii="Times" w:hAnsi="Times" w:cs="Times New Roman"/>
          <w:color w:val="000000" w:themeColor="text1"/>
          <w:sz w:val="24"/>
          <w:szCs w:val="24"/>
          <w:rPrChange w:id="758" w:author="Curt Storlazzi" w:date="2015-05-11T14:38:00Z">
            <w:rPr>
              <w:rFonts w:ascii="Times New Roman" w:hAnsi="Times New Roman" w:cs="Times New Roman"/>
            </w:rPr>
          </w:rPrChange>
        </w:rPr>
        <w:t xml:space="preserve">pools and the ava channel. </w:t>
      </w:r>
      <w:r w:rsidR="00D5229C" w:rsidRPr="00B37A6B">
        <w:rPr>
          <w:rFonts w:ascii="Times" w:hAnsi="Times" w:cs="Times New Roman"/>
          <w:color w:val="000000" w:themeColor="text1"/>
          <w:sz w:val="24"/>
          <w:szCs w:val="24"/>
          <w:rPrChange w:id="759" w:author="Curt Storlazzi" w:date="2015-05-11T14:38:00Z">
            <w:rPr>
              <w:rFonts w:ascii="Times New Roman" w:hAnsi="Times New Roman" w:cs="Times New Roman"/>
            </w:rPr>
          </w:rPrChange>
        </w:rPr>
        <w:t xml:space="preserve">However, flow through the ava channel </w:t>
      </w:r>
      <w:r w:rsidRPr="00B37A6B">
        <w:rPr>
          <w:rFonts w:ascii="Times" w:hAnsi="Times" w:cs="Times New Roman"/>
          <w:color w:val="000000" w:themeColor="text1"/>
          <w:sz w:val="24"/>
          <w:szCs w:val="24"/>
          <w:rPrChange w:id="760" w:author="Curt Storlazzi" w:date="2015-05-11T14:38:00Z">
            <w:rPr>
              <w:rFonts w:ascii="Times New Roman" w:hAnsi="Times New Roman" w:cs="Times New Roman"/>
            </w:rPr>
          </w:rPrChange>
        </w:rPr>
        <w:t>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w:t>
      </w:r>
      <w:ins w:id="761" w:author="Curt Storlazzi" w:date="2015-05-12T11:47:00Z">
        <w:r w:rsidR="00AC1672">
          <w:rPr>
            <w:rFonts w:ascii="Times" w:hAnsi="Times" w:cs="Times New Roman"/>
            <w:color w:val="000000" w:themeColor="text1"/>
            <w:sz w:val="24"/>
            <w:szCs w:val="24"/>
          </w:rPr>
          <w:t>ly-configured</w:t>
        </w:r>
      </w:ins>
      <w:r w:rsidRPr="00B37A6B">
        <w:rPr>
          <w:rFonts w:ascii="Times" w:hAnsi="Times" w:cs="Times New Roman"/>
          <w:color w:val="000000" w:themeColor="text1"/>
          <w:sz w:val="24"/>
          <w:szCs w:val="24"/>
          <w:rPrChange w:id="762" w:author="Curt Storlazzi" w:date="2015-05-11T14:38:00Z">
            <w:rPr>
              <w:rFonts w:ascii="Times New Roman" w:hAnsi="Times New Roman" w:cs="Times New Roman"/>
            </w:rPr>
          </w:rPrChange>
        </w:rPr>
        <w:t xml:space="preserve">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w:t>
      </w:r>
      <w:r w:rsidR="00D5229C" w:rsidRPr="00B37A6B">
        <w:rPr>
          <w:rFonts w:ascii="Times" w:hAnsi="Times" w:cs="Times New Roman"/>
          <w:color w:val="000000" w:themeColor="text1"/>
          <w:sz w:val="24"/>
          <w:szCs w:val="24"/>
          <w:rPrChange w:id="763" w:author="Curt Storlazzi" w:date="2015-05-11T14:38:00Z">
            <w:rPr>
              <w:rFonts w:ascii="Times New Roman" w:hAnsi="Times New Roman" w:cs="Times New Roman"/>
            </w:rPr>
          </w:rPrChange>
        </w:rPr>
        <w:t xml:space="preserve"> all of</w:t>
      </w:r>
      <w:r w:rsidRPr="00B37A6B">
        <w:rPr>
          <w:rFonts w:ascii="Times" w:hAnsi="Times" w:cs="Times New Roman"/>
          <w:color w:val="000000" w:themeColor="text1"/>
          <w:sz w:val="24"/>
          <w:szCs w:val="24"/>
          <w:rPrChange w:id="764" w:author="Curt Storlazzi" w:date="2015-05-11T14:38:00Z">
            <w:rPr>
              <w:rFonts w:ascii="Times New Roman" w:hAnsi="Times New Roman" w:cs="Times New Roman"/>
            </w:rPr>
          </w:rPrChange>
        </w:rPr>
        <w:t xml:space="preserve"> Faga'alu Bay.</w:t>
      </w:r>
    </w:p>
    <w:p w14:paraId="78042997" w14:textId="71D24055" w:rsidR="000B7548" w:rsidRPr="00E9520D"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765" w:author="Curt Storlazzi" w:date="2015-05-11T14:38:00Z">
            <w:rPr>
              <w:rFonts w:ascii="Times New Roman" w:hAnsi="Times New Roman" w:cs="Times New Roman"/>
            </w:rPr>
          </w:rPrChange>
        </w:rPr>
        <w:t xml:space="preserve">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t>
      </w:r>
      <w:r w:rsidRPr="00B37A6B">
        <w:rPr>
          <w:rFonts w:ascii="Times" w:hAnsi="Times" w:cs="Times New Roman"/>
          <w:color w:val="000000" w:themeColor="text1"/>
          <w:sz w:val="24"/>
          <w:szCs w:val="24"/>
          <w:rPrChange w:id="766" w:author="Curt Storlazzi" w:date="2015-05-11T14:38:00Z">
            <w:rPr>
              <w:rFonts w:ascii="Times New Roman" w:hAnsi="Times New Roman" w:cs="Times New Roman"/>
            </w:rPr>
          </w:rPrChange>
        </w:rPr>
        <w:lastRenderedPageBreak/>
        <w:t>where slower near-bottom flow. The disagreement may also be due to the heterogeneity of flow speeds within the 100</w:t>
      </w:r>
      <w:ins w:id="767" w:author="Curt Storlazzi" w:date="2015-05-12T11:48:00Z">
        <w:r w:rsidR="00AC1672">
          <w:rPr>
            <w:rFonts w:ascii="Times" w:hAnsi="Times" w:cs="Times New Roman"/>
            <w:color w:val="000000" w:themeColor="text1"/>
            <w:sz w:val="24"/>
            <w:szCs w:val="24"/>
          </w:rPr>
          <w:t xml:space="preserve"> </w:t>
        </w:r>
      </w:ins>
      <w:r w:rsidRPr="00E9520D">
        <w:rPr>
          <w:rFonts w:ascii="Times" w:hAnsi="Times" w:cs="Times New Roman"/>
          <w:color w:val="000000" w:themeColor="text1"/>
          <w:sz w:val="24"/>
          <w:szCs w:val="24"/>
        </w:rPr>
        <w:t xml:space="preserve">m grid cell. The ADCPs were installed in relatively deeper parts of the reef where they could sample during all tide stages, but the flow speeds could be faster where it is forced up and over the coral heads and influence the mobile drifter. </w:t>
      </w:r>
    </w:p>
    <w:p w14:paraId="021F552D" w14:textId="6536E114" w:rsidR="00F161C9" w:rsidRDefault="00D279AB" w:rsidP="00BF7167">
      <w:pPr>
        <w:spacing w:after="0" w:line="480" w:lineRule="auto"/>
        <w:ind w:firstLine="720"/>
        <w:rPr>
          <w:ins w:id="768" w:author="Curt Storlazzi" w:date="2015-05-12T13:31:00Z"/>
          <w:rFonts w:ascii="Times" w:hAnsi="Times" w:cs="Times New Roman"/>
          <w:color w:val="000000" w:themeColor="text1"/>
          <w:sz w:val="24"/>
          <w:szCs w:val="24"/>
        </w:rPr>
      </w:pPr>
      <w:r w:rsidRPr="00E9520D">
        <w:rPr>
          <w:rFonts w:ascii="Times" w:hAnsi="Times" w:cs="Times New Roman"/>
          <w:color w:val="000000" w:themeColor="text1"/>
          <w:sz w:val="24"/>
          <w:szCs w:val="24"/>
        </w:rPr>
        <w:t xml:space="preserve">The </w:t>
      </w:r>
      <w:r w:rsidR="005477B8" w:rsidRPr="00E9520D">
        <w:rPr>
          <w:rFonts w:ascii="Times" w:hAnsi="Times" w:cs="Times New Roman"/>
          <w:color w:val="000000" w:themeColor="text1"/>
          <w:sz w:val="24"/>
          <w:szCs w:val="24"/>
        </w:rPr>
        <w:t>overall</w:t>
      </w:r>
      <w:r w:rsidRPr="00E9520D">
        <w:rPr>
          <w:rFonts w:ascii="Times" w:hAnsi="Times" w:cs="Times New Roman"/>
          <w:color w:val="000000" w:themeColor="text1"/>
          <w:sz w:val="24"/>
          <w:szCs w:val="24"/>
        </w:rPr>
        <w:t xml:space="preserve"> pattern of mean flow speeds and flow directions showed a predominantly clockwise circulation through the bay under all forcing conditions, with hig</w:t>
      </w:r>
      <w:r w:rsidR="00D5229C" w:rsidRPr="00E9520D">
        <w:rPr>
          <w:rFonts w:ascii="Times" w:hAnsi="Times" w:cs="Times New Roman"/>
          <w:color w:val="000000" w:themeColor="text1"/>
          <w:sz w:val="24"/>
          <w:szCs w:val="24"/>
        </w:rPr>
        <w:t>her flow speeds throughout the B</w:t>
      </w:r>
      <w:r w:rsidRPr="00E9520D">
        <w:rPr>
          <w:rFonts w:ascii="Times" w:hAnsi="Times" w:cs="Times New Roman"/>
          <w:color w:val="000000" w:themeColor="text1"/>
          <w:sz w:val="24"/>
          <w:szCs w:val="24"/>
        </w:rPr>
        <w:t>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w:t>
      </w:r>
      <w:r w:rsidR="00AC1672">
        <w:rPr>
          <w:rFonts w:ascii="Times" w:hAnsi="Times" w:cs="Times New Roman"/>
          <w:color w:val="000000" w:themeColor="text1"/>
          <w:sz w:val="24"/>
          <w:szCs w:val="24"/>
        </w:rPr>
        <w:t xml:space="preserve"> </w:t>
      </w:r>
      <w:r w:rsidRPr="00B37A6B">
        <w:rPr>
          <w:rFonts w:ascii="Times" w:hAnsi="Times" w:cs="Times New Roman"/>
          <w:color w:val="000000" w:themeColor="text1"/>
          <w:sz w:val="24"/>
          <w:szCs w:val="24"/>
          <w:rPrChange w:id="769" w:author="Curt Storlazzi" w:date="2015-05-11T14:38:00Z">
            <w:rPr>
              <w:rFonts w:ascii="Times New Roman" w:hAnsi="Times New Roman" w:cs="Times New Roman"/>
            </w:rPr>
          </w:rPrChange>
        </w:rPr>
        <w:t xml:space="preserve">intensity x duration) of the corals in these areas to </w:t>
      </w:r>
      <w:del w:id="770" w:author="Curt Storlazzi" w:date="2015-05-12T13:23:00Z">
        <w:r w:rsidRPr="00B37A6B" w:rsidDel="00F161C9">
          <w:rPr>
            <w:rFonts w:ascii="Times" w:hAnsi="Times" w:cs="Times New Roman"/>
            <w:color w:val="000000" w:themeColor="text1"/>
            <w:sz w:val="24"/>
            <w:szCs w:val="24"/>
            <w:rPrChange w:id="771" w:author="Curt Storlazzi" w:date="2015-05-11T14:38:00Z">
              <w:rPr>
                <w:rFonts w:ascii="Times New Roman" w:hAnsi="Times New Roman" w:cs="Times New Roman"/>
              </w:rPr>
            </w:rPrChange>
          </w:rPr>
          <w:delText xml:space="preserve">sediment </w:delText>
        </w:r>
      </w:del>
      <w:r w:rsidRPr="00B37A6B">
        <w:rPr>
          <w:rFonts w:ascii="Times" w:hAnsi="Times" w:cs="Times New Roman"/>
          <w:color w:val="000000" w:themeColor="text1"/>
          <w:sz w:val="24"/>
          <w:szCs w:val="24"/>
          <w:rPrChange w:id="772" w:author="Curt Storlazzi" w:date="2015-05-11T14:38:00Z">
            <w:rPr>
              <w:rFonts w:ascii="Times New Roman" w:hAnsi="Times New Roman" w:cs="Times New Roman"/>
            </w:rPr>
          </w:rPrChange>
        </w:rPr>
        <w:t>stress</w:t>
      </w:r>
      <w:ins w:id="773" w:author="Curt Storlazzi" w:date="2015-05-12T13:23:00Z">
        <w:r w:rsidR="00F161C9">
          <w:rPr>
            <w:rFonts w:ascii="Times" w:hAnsi="Times" w:cs="Times New Roman"/>
            <w:color w:val="000000" w:themeColor="text1"/>
            <w:sz w:val="24"/>
            <w:szCs w:val="24"/>
          </w:rPr>
          <w:t xml:space="preserve"> from terrestrial pollution</w:t>
        </w:r>
      </w:ins>
      <w:r w:rsidRPr="00B37A6B">
        <w:rPr>
          <w:rFonts w:ascii="Times" w:hAnsi="Times" w:cs="Times New Roman"/>
          <w:color w:val="000000" w:themeColor="text1"/>
          <w:sz w:val="24"/>
          <w:szCs w:val="24"/>
          <w:rPrChange w:id="774" w:author="Curt Storlazzi" w:date="2015-05-11T14:38:00Z">
            <w:rPr>
              <w:rFonts w:ascii="Times New Roman" w:hAnsi="Times New Roman" w:cs="Times New Roman"/>
            </w:rPr>
          </w:rPrChange>
        </w:rPr>
        <w:t>, and likely causes the reduced coral health in these locations.</w:t>
      </w:r>
    </w:p>
    <w:p w14:paraId="5FCE2ACA" w14:textId="32AFC744" w:rsidR="00AB7225" w:rsidRDefault="00AB7225" w:rsidP="00BF7167">
      <w:pPr>
        <w:spacing w:after="0" w:line="480" w:lineRule="auto"/>
        <w:ind w:firstLine="720"/>
        <w:rPr>
          <w:ins w:id="775" w:author="Curt Storlazzi" w:date="2015-05-12T11:48:00Z"/>
          <w:rFonts w:ascii="Times" w:hAnsi="Times" w:cs="Times New Roman"/>
          <w:color w:val="000000" w:themeColor="text1"/>
          <w:sz w:val="24"/>
          <w:szCs w:val="24"/>
        </w:rPr>
      </w:pPr>
      <w:ins w:id="776" w:author="Curt Storlazzi" w:date="2015-05-12T13:31:00Z">
        <w:r>
          <w:rPr>
            <w:rFonts w:ascii="Times" w:hAnsi="Times" w:cs="Times New Roman"/>
            <w:color w:val="000000" w:themeColor="text1"/>
            <w:sz w:val="24"/>
            <w:szCs w:val="24"/>
          </w:rPr>
          <w:t>YOU NEED A PARAGRAPH OR TWO THAT GETS OUT OF FAGA</w:t>
        </w:r>
      </w:ins>
      <w:ins w:id="777" w:author="Curt Storlazzi" w:date="2015-05-12T13:32:00Z">
        <w:r>
          <w:rPr>
            <w:rFonts w:ascii="Times" w:hAnsi="Times" w:cs="Times New Roman"/>
            <w:color w:val="000000" w:themeColor="text1"/>
            <w:sz w:val="24"/>
            <w:szCs w:val="24"/>
          </w:rPr>
          <w:t>’</w:t>
        </w:r>
      </w:ins>
      <w:ins w:id="778" w:author="Curt Storlazzi" w:date="2015-05-12T13:31:00Z">
        <w:r>
          <w:rPr>
            <w:rFonts w:ascii="Times" w:hAnsi="Times" w:cs="Times New Roman"/>
            <w:color w:val="000000" w:themeColor="text1"/>
            <w:sz w:val="24"/>
            <w:szCs w:val="24"/>
          </w:rPr>
          <w:t>ALU</w:t>
        </w:r>
      </w:ins>
      <w:ins w:id="779" w:author="Curt Storlazzi" w:date="2015-05-12T13:32:00Z">
        <w:r>
          <w:rPr>
            <w:rFonts w:ascii="Times" w:hAnsi="Times" w:cs="Times New Roman"/>
            <w:color w:val="000000" w:themeColor="text1"/>
            <w:sz w:val="24"/>
            <w:szCs w:val="24"/>
          </w:rPr>
          <w:t xml:space="preserve"> AND EXTRAPOLATES THESE DATA TO OTHER LOCATIONS, FOR MOST PEOPLE COULDN’T CARE LESS ABOUT FAGA’ALU. </w:t>
        </w:r>
      </w:ins>
      <w:ins w:id="780" w:author="Curt Storlazzi" w:date="2015-05-12T13:31:00Z">
        <w:r>
          <w:rPr>
            <w:rFonts w:ascii="Times" w:hAnsi="Times" w:cs="Times New Roman"/>
            <w:color w:val="000000" w:themeColor="text1"/>
            <w:sz w:val="24"/>
            <w:szCs w:val="24"/>
          </w:rPr>
          <w:t xml:space="preserve">STATAMENT ABOUT HOW, COMBINED, THESE METHODS MAKE IT POSSIBLE TO GENERATE GREAT SPATIAL DATA NEEDED FOR UNDERSTANDING BIOLOGICALLY-RELEVANT PROCESSES (POSITIVE OR NEGATIVE) </w:t>
        </w:r>
      </w:ins>
      <w:ins w:id="781" w:author="Curt Storlazzi" w:date="2015-05-12T13:33:00Z">
        <w:r>
          <w:rPr>
            <w:rFonts w:ascii="Times" w:hAnsi="Times" w:cs="Times New Roman"/>
            <w:color w:val="000000" w:themeColor="text1"/>
            <w:sz w:val="24"/>
            <w:szCs w:val="24"/>
          </w:rPr>
          <w:t xml:space="preserve">AND HOW THEY MIGHT </w:t>
        </w:r>
        <w:r>
          <w:rPr>
            <w:rFonts w:ascii="Times" w:hAnsi="Times" w:cs="Times New Roman"/>
            <w:color w:val="000000" w:themeColor="text1"/>
            <w:sz w:val="24"/>
            <w:szCs w:val="24"/>
          </w:rPr>
          <w:lastRenderedPageBreak/>
          <w:t xml:space="preserve">VARY ACROSS THE REEF. </w:t>
        </w:r>
      </w:ins>
      <w:ins w:id="782" w:author="Curt Storlazzi" w:date="2015-05-12T13:31:00Z">
        <w:r>
          <w:rPr>
            <w:rFonts w:ascii="Times" w:hAnsi="Times" w:cs="Times New Roman"/>
            <w:color w:val="000000" w:themeColor="text1"/>
            <w:sz w:val="24"/>
            <w:szCs w:val="24"/>
          </w:rPr>
          <w:t>THESE METHODS ALSO MAKE IT POSSIBLE TO EXTRAPOLATE THE FINDINGS OUT TO ANNUAL TIME SCALES TO DETERMINE BUDGETS BASED ON METEOROLOGIC AND OCEANOGRAPHIC (DEEPWATER) FORCING</w:t>
        </w:r>
      </w:ins>
      <w:ins w:id="783" w:author="Curt Storlazzi" w:date="2015-05-12T13:33:00Z">
        <w:r>
          <w:rPr>
            <w:rFonts w:ascii="Times" w:hAnsi="Times" w:cs="Times New Roman"/>
            <w:color w:val="000000" w:themeColor="text1"/>
            <w:sz w:val="24"/>
            <w:szCs w:val="24"/>
          </w:rPr>
          <w:t>, IN THAT YOU COULD DETERMINE THERE ARE XX</w:t>
        </w:r>
      </w:ins>
      <w:ins w:id="784" w:author="Curt Storlazzi" w:date="2015-05-12T13:34:00Z">
        <w:r>
          <w:rPr>
            <w:rFonts w:ascii="Times" w:hAnsi="Times" w:cs="Times New Roman"/>
            <w:color w:val="000000" w:themeColor="text1"/>
            <w:sz w:val="24"/>
            <w:szCs w:val="24"/>
          </w:rPr>
          <w:t>XX</w:t>
        </w:r>
      </w:ins>
      <w:ins w:id="785" w:author="Curt Storlazzi" w:date="2015-05-12T13:33:00Z">
        <w:r>
          <w:rPr>
            <w:rFonts w:ascii="Times" w:hAnsi="Times" w:cs="Times New Roman"/>
            <w:color w:val="000000" w:themeColor="text1"/>
            <w:sz w:val="24"/>
            <w:szCs w:val="24"/>
          </w:rPr>
          <w:t xml:space="preserve"> DAYS PER YEAR OF TIDAL FORCING CONDITIONS, YYYY</w:t>
        </w:r>
      </w:ins>
      <w:ins w:id="786" w:author="Curt Storlazzi" w:date="2015-05-12T13:34:00Z">
        <w:r>
          <w:rPr>
            <w:rFonts w:ascii="Times" w:hAnsi="Times" w:cs="Times New Roman"/>
            <w:color w:val="000000" w:themeColor="text1"/>
            <w:sz w:val="24"/>
            <w:szCs w:val="24"/>
          </w:rPr>
          <w:t xml:space="preserve"> OF WIND FORCING, AND ZZZZ OF WAVE FORCING</w:t>
        </w:r>
      </w:ins>
      <w:ins w:id="787" w:author="Curt Storlazzi" w:date="2015-05-12T13:31:00Z">
        <w:r>
          <w:rPr>
            <w:rFonts w:ascii="Times" w:hAnsi="Times" w:cs="Times New Roman"/>
            <w:color w:val="000000" w:themeColor="text1"/>
            <w:sz w:val="24"/>
            <w:szCs w:val="24"/>
          </w:rPr>
          <w:t>. NEED MORE IN HERE ABOUT THE APPLICABILITY OF THESE DATA – GAS A</w:t>
        </w:r>
      </w:ins>
      <w:ins w:id="788" w:author="Curt Storlazzi" w:date="2015-05-12T13:35:00Z">
        <w:r>
          <w:rPr>
            <w:rFonts w:ascii="Times" w:hAnsi="Times" w:cs="Times New Roman"/>
            <w:color w:val="000000" w:themeColor="text1"/>
            <w:sz w:val="24"/>
            <w:szCs w:val="24"/>
          </w:rPr>
          <w:t>ND</w:t>
        </w:r>
      </w:ins>
      <w:ins w:id="789" w:author="Curt Storlazzi" w:date="2015-05-12T13:31:00Z">
        <w:r>
          <w:rPr>
            <w:rFonts w:ascii="Times" w:hAnsi="Times" w:cs="Times New Roman"/>
            <w:color w:val="000000" w:themeColor="text1"/>
            <w:sz w:val="24"/>
            <w:szCs w:val="24"/>
          </w:rPr>
          <w:t xml:space="preserve"> NUTRIENT FLUXES, LARVAL RECRUITMENT, ETC.</w:t>
        </w:r>
      </w:ins>
    </w:p>
    <w:p w14:paraId="523A1C1A" w14:textId="77777777" w:rsidR="00AC1672" w:rsidRPr="00B37A6B" w:rsidRDefault="00AC1672" w:rsidP="00BF7167">
      <w:pPr>
        <w:spacing w:after="0" w:line="480" w:lineRule="auto"/>
        <w:ind w:firstLine="720"/>
        <w:rPr>
          <w:rFonts w:ascii="Times" w:hAnsi="Times" w:cs="Times New Roman"/>
          <w:color w:val="000000" w:themeColor="text1"/>
          <w:sz w:val="24"/>
          <w:szCs w:val="24"/>
          <w:rPrChange w:id="790" w:author="Curt Storlazzi" w:date="2015-05-11T14:38:00Z">
            <w:rPr>
              <w:rFonts w:ascii="Times New Roman" w:hAnsi="Times New Roman" w:cs="Times New Roman"/>
            </w:rPr>
          </w:rPrChange>
        </w:rPr>
      </w:pPr>
    </w:p>
    <w:p w14:paraId="77C62FA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79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92" w:author="Curt Storlazzi" w:date="2015-05-11T14:38:00Z">
            <w:rPr>
              <w:rFonts w:ascii="Times New Roman" w:hAnsi="Times New Roman" w:cs="Times New Roman"/>
            </w:rPr>
          </w:rPrChange>
        </w:rPr>
        <w:t>ACKNOWLEDGEMENTS</w:t>
      </w:r>
    </w:p>
    <w:p w14:paraId="091EA92F" w14:textId="686B4F81" w:rsidR="000B7548" w:rsidRPr="00B37A6B" w:rsidRDefault="00AC1672" w:rsidP="00BF7167">
      <w:pPr>
        <w:spacing w:after="0" w:line="480" w:lineRule="auto"/>
        <w:rPr>
          <w:rFonts w:ascii="Times" w:hAnsi="Times" w:cs="Times New Roman"/>
          <w:color w:val="000000" w:themeColor="text1"/>
          <w:sz w:val="24"/>
          <w:szCs w:val="24"/>
          <w:rPrChange w:id="793" w:author="Curt Storlazzi" w:date="2015-05-11T14:38:00Z">
            <w:rPr>
              <w:rFonts w:ascii="Times New Roman" w:hAnsi="Times New Roman" w:cs="Times New Roman"/>
            </w:rPr>
          </w:rPrChange>
        </w:rPr>
      </w:pPr>
      <w:ins w:id="794" w:author="Curt Storlazzi" w:date="2015-05-12T11:48:00Z">
        <w:r>
          <w:rPr>
            <w:rFonts w:ascii="Times" w:hAnsi="Times" w:cs="Times New Roman"/>
            <w:color w:val="000000" w:themeColor="text1"/>
            <w:sz w:val="24"/>
            <w:szCs w:val="24"/>
          </w:rPr>
          <w:tab/>
        </w:r>
      </w:ins>
      <w:r w:rsidR="00D279AB" w:rsidRPr="00B37A6B">
        <w:rPr>
          <w:rFonts w:ascii="Times" w:hAnsi="Times" w:cs="Times New Roman"/>
          <w:color w:val="000000" w:themeColor="text1"/>
          <w:sz w:val="24"/>
          <w:szCs w:val="24"/>
          <w:rPrChange w:id="795" w:author="Curt Storlazzi" w:date="2015-05-11T14:38:00Z">
            <w:rPr>
              <w:rFonts w:ascii="Times New Roman" w:hAnsi="Times New Roman" w:cs="Times New Roman"/>
            </w:rPr>
          </w:rPrChange>
        </w:rPr>
        <w:t xml:space="preserve">This work was carried out in collaboration between San Diego State University and the US Geological Survey's </w:t>
      </w:r>
      <w:ins w:id="796" w:author="Curt Storlazzi" w:date="2015-05-12T11:48:00Z">
        <w:r>
          <w:rPr>
            <w:rFonts w:ascii="Times" w:hAnsi="Times" w:cs="Times New Roman"/>
            <w:color w:val="000000" w:themeColor="text1"/>
            <w:sz w:val="24"/>
            <w:szCs w:val="24"/>
          </w:rPr>
          <w:t xml:space="preserve">Pacific </w:t>
        </w:r>
      </w:ins>
      <w:r w:rsidR="00D279AB" w:rsidRPr="00B37A6B">
        <w:rPr>
          <w:rFonts w:ascii="Times" w:hAnsi="Times" w:cs="Times New Roman"/>
          <w:color w:val="000000" w:themeColor="text1"/>
          <w:sz w:val="24"/>
          <w:szCs w:val="24"/>
          <w:rPrChange w:id="797" w:author="Curt Storlazzi" w:date="2015-05-11T14:38:00Z">
            <w:rPr>
              <w:rFonts w:ascii="Times New Roman" w:hAnsi="Times New Roman" w:cs="Times New Roman"/>
            </w:rPr>
          </w:rPrChange>
        </w:rPr>
        <w:t>Coral Reef Project. Funding was provided by a grant by the NOAA Coral Reef Conservation Program</w:t>
      </w:r>
      <w:ins w:id="798" w:author="Curt Storlazzi" w:date="2015-05-12T11:49:00Z">
        <w:r>
          <w:rPr>
            <w:rFonts w:ascii="Times" w:hAnsi="Times" w:cs="Times New Roman"/>
            <w:color w:val="000000" w:themeColor="text1"/>
            <w:sz w:val="24"/>
            <w:szCs w:val="24"/>
          </w:rPr>
          <w:t xml:space="preserve"> and the US Geological Survey’s Coastal and Marine Geology Program</w:t>
        </w:r>
      </w:ins>
      <w:r w:rsidR="00D279AB" w:rsidRPr="00B37A6B">
        <w:rPr>
          <w:rFonts w:ascii="Times" w:hAnsi="Times" w:cs="Times New Roman"/>
          <w:color w:val="000000" w:themeColor="text1"/>
          <w:sz w:val="24"/>
          <w:szCs w:val="24"/>
          <w:rPrChange w:id="799" w:author="Curt Storlazzi" w:date="2015-05-11T14:38:00Z">
            <w:rPr>
              <w:rFonts w:ascii="Times New Roman" w:hAnsi="Times New Roman" w:cs="Times New Roman"/>
            </w:rPr>
          </w:rPrChange>
        </w:rPr>
        <w:t xml:space="preserve">. </w:t>
      </w:r>
      <w:del w:id="800" w:author="Curt Storlazzi" w:date="2015-05-12T11:49:00Z">
        <w:r w:rsidR="00D279AB" w:rsidRPr="00B37A6B" w:rsidDel="00AC1672">
          <w:rPr>
            <w:rFonts w:ascii="Times" w:hAnsi="Times" w:cs="Times New Roman"/>
            <w:color w:val="000000" w:themeColor="text1"/>
            <w:sz w:val="24"/>
            <w:szCs w:val="24"/>
            <w:rPrChange w:id="801" w:author="Curt Storlazzi" w:date="2015-05-11T14:38:00Z">
              <w:rPr>
                <w:rFonts w:ascii="Times New Roman" w:hAnsi="Times New Roman" w:cs="Times New Roman"/>
              </w:rPr>
            </w:rPrChange>
          </w:rPr>
          <w:delText xml:space="preserve">A significant contribution of equipment and expertise was provided by the USGS Pacific Coastal and Marine Science Center. </w:delText>
        </w:r>
      </w:del>
      <w:r w:rsidR="00D279AB" w:rsidRPr="00B37A6B">
        <w:rPr>
          <w:rFonts w:ascii="Times" w:hAnsi="Times" w:cs="Times New Roman"/>
          <w:color w:val="000000" w:themeColor="text1"/>
          <w:sz w:val="24"/>
          <w:szCs w:val="24"/>
          <w:rPrChange w:id="802" w:author="Curt Storlazzi" w:date="2015-05-11T14:38:00Z">
            <w:rPr>
              <w:rFonts w:ascii="Times New Roman" w:hAnsi="Times New Roman" w:cs="Times New Roman"/>
            </w:rPr>
          </w:rPrChange>
        </w:rPr>
        <w:t>We would like to thank Dr. Michael Favazza for providing logistical support in the field.</w:t>
      </w:r>
      <w:ins w:id="803" w:author="Curt Storlazzi" w:date="2015-05-12T11:49:00Z">
        <w:r>
          <w:rPr>
            <w:rFonts w:ascii="Times" w:hAnsi="Times" w:cs="Times New Roman"/>
            <w:color w:val="000000" w:themeColor="text1"/>
            <w:sz w:val="24"/>
            <w:szCs w:val="24"/>
          </w:rPr>
          <w:t xml:space="preserve"> </w:t>
        </w:r>
      </w:ins>
      <w:ins w:id="804" w:author="Curt Storlazzi" w:date="2015-05-12T11:50:00Z">
        <w:r w:rsidR="00A13472" w:rsidRPr="00125D18">
          <w:rPr>
            <w:rFonts w:ascii="Times" w:hAnsi="Times"/>
            <w:szCs w:val="24"/>
            <w:lang w:eastAsia="ja-JP"/>
          </w:rPr>
          <w:t xml:space="preserve">We would also like to thank </w:t>
        </w:r>
        <w:r w:rsidR="00A13472" w:rsidRPr="009C4959">
          <w:rPr>
            <w:rFonts w:ascii="Times" w:hAnsi="Times"/>
            <w:szCs w:val="24"/>
            <w:highlight w:val="red"/>
            <w:lang w:eastAsia="ja-JP"/>
          </w:rPr>
          <w:t>YYY</w:t>
        </w:r>
        <w:r w:rsidR="00A13472" w:rsidRPr="00125D18">
          <w:rPr>
            <w:rFonts w:ascii="Times" w:hAnsi="Times"/>
            <w:szCs w:val="24"/>
            <w:lang w:eastAsia="ja-JP"/>
          </w:rPr>
          <w:t xml:space="preserve"> </w:t>
        </w:r>
        <w:r w:rsidR="00A13472">
          <w:rPr>
            <w:rFonts w:ascii="Times" w:hAnsi="Times"/>
            <w:szCs w:val="24"/>
            <w:lang w:eastAsia="ja-JP"/>
          </w:rPr>
          <w:t>(USGS)</w:t>
        </w:r>
        <w:r w:rsidR="00A13472" w:rsidRPr="00125D18">
          <w:rPr>
            <w:rFonts w:ascii="Times" w:hAnsi="Times"/>
            <w:szCs w:val="24"/>
            <w:lang w:eastAsia="ja-JP"/>
          </w:rPr>
          <w:t xml:space="preserve"> </w:t>
        </w:r>
        <w:r w:rsidR="00A13472">
          <w:rPr>
            <w:rFonts w:ascii="Times" w:hAnsi="Times"/>
            <w:szCs w:val="24"/>
            <w:lang w:eastAsia="ja-JP"/>
          </w:rPr>
          <w:t>and</w:t>
        </w:r>
        <w:r w:rsidR="00A13472" w:rsidRPr="00125D18">
          <w:rPr>
            <w:rFonts w:ascii="Times" w:hAnsi="Times"/>
            <w:szCs w:val="24"/>
            <w:lang w:eastAsia="ja-JP"/>
          </w:rPr>
          <w:t xml:space="preserve"> the reviewers at Coral Reefs who contributed numerous excellent suggestions and a timely review of our work. </w:t>
        </w:r>
      </w:ins>
      <w:ins w:id="805" w:author="Curt Storlazzi" w:date="2015-05-12T11:49:00Z">
        <w:r>
          <w:rPr>
            <w:rFonts w:ascii="Times" w:hAnsi="Times" w:cs="Times New Roman"/>
            <w:color w:val="000000" w:themeColor="text1"/>
            <w:sz w:val="24"/>
            <w:szCs w:val="24"/>
          </w:rPr>
          <w:t>Use of trademark names does not imply USGS endorsement of products.</w:t>
        </w:r>
      </w:ins>
    </w:p>
    <w:p w14:paraId="784D1443" w14:textId="77777777" w:rsidR="000B7548" w:rsidRPr="00B37A6B" w:rsidRDefault="00D279AB" w:rsidP="00BF7167">
      <w:pPr>
        <w:spacing w:after="0" w:line="480" w:lineRule="auto"/>
        <w:rPr>
          <w:rFonts w:ascii="Times" w:hAnsi="Times" w:cs="Times New Roman"/>
          <w:color w:val="000000" w:themeColor="text1"/>
          <w:sz w:val="24"/>
          <w:szCs w:val="24"/>
          <w:rPrChange w:id="80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07" w:author="Curt Storlazzi" w:date="2015-05-11T14:38:00Z">
            <w:rPr>
              <w:rFonts w:ascii="Times New Roman" w:hAnsi="Times New Roman" w:cs="Times New Roman"/>
            </w:rPr>
          </w:rPrChange>
        </w:rPr>
        <w:br w:type="page"/>
      </w:r>
    </w:p>
    <w:p w14:paraId="400F4447" w14:textId="77777777" w:rsidR="000B7548" w:rsidRPr="00B37A6B" w:rsidRDefault="00D279AB" w:rsidP="00BF7167">
      <w:pPr>
        <w:pStyle w:val="Heading1"/>
        <w:spacing w:before="0" w:line="480" w:lineRule="auto"/>
        <w:rPr>
          <w:rFonts w:ascii="Times" w:hAnsi="Times" w:cs="Times New Roman"/>
          <w:color w:val="000000" w:themeColor="text1"/>
          <w:sz w:val="24"/>
          <w:szCs w:val="24"/>
          <w:rPrChange w:id="80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09" w:author="Curt Storlazzi" w:date="2015-05-11T14:38:00Z">
            <w:rPr>
              <w:rFonts w:ascii="Times New Roman" w:hAnsi="Times New Roman" w:cs="Times New Roman"/>
            </w:rPr>
          </w:rPrChange>
        </w:rPr>
        <w:lastRenderedPageBreak/>
        <w:t>References</w:t>
      </w:r>
    </w:p>
    <w:p w14:paraId="24BB2E0A" w14:textId="77777777" w:rsidR="000B7548" w:rsidRDefault="00D279AB" w:rsidP="00BF7167">
      <w:pPr>
        <w:spacing w:after="0" w:line="480" w:lineRule="auto"/>
        <w:rPr>
          <w:ins w:id="810" w:author="Curt Storlazzi" w:date="2015-05-12T10:47:00Z"/>
          <w:rFonts w:ascii="Times" w:hAnsi="Times" w:cs="Times New Roman"/>
          <w:color w:val="000000" w:themeColor="text1"/>
          <w:sz w:val="24"/>
          <w:szCs w:val="24"/>
        </w:rPr>
      </w:pPr>
      <w:r w:rsidRPr="00B37A6B">
        <w:rPr>
          <w:rFonts w:ascii="Times" w:hAnsi="Times" w:cs="Times New Roman"/>
          <w:color w:val="000000" w:themeColor="text1"/>
          <w:sz w:val="24"/>
          <w:szCs w:val="24"/>
          <w:rPrChange w:id="811" w:author="Curt Storlazzi" w:date="2015-05-11T14:38:00Z">
            <w:rPr>
              <w:rFonts w:ascii="Times New Roman" w:hAnsi="Times New Roman" w:cs="Times New Roman"/>
            </w:rPr>
          </w:rPrChange>
        </w:rPr>
        <w:t>Add at the end, using Mendeley refs</w:t>
      </w:r>
    </w:p>
    <w:p w14:paraId="3AEE3114"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12" w:author="Curt Storlazzi" w:date="2015-05-12T10:54:00Z">
            <w:rPr>
              <w:rFonts w:ascii="Verdana" w:eastAsia="Times New Roman" w:hAnsi="Verdana" w:cs="Times New Roman"/>
              <w:color w:val="000000"/>
              <w:sz w:val="19"/>
              <w:szCs w:val="19"/>
              <w:shd w:val="clear" w:color="auto" w:fill="FFFFFF"/>
            </w:rPr>
          </w:rPrChange>
        </w:rPr>
      </w:pPr>
    </w:p>
    <w:p w14:paraId="5EDD9804" w14:textId="3D410AC9" w:rsidR="00F024A3" w:rsidRPr="00F024A3" w:rsidRDefault="00F024A3" w:rsidP="00F024A3">
      <w:pPr>
        <w:spacing w:after="0" w:line="480" w:lineRule="auto"/>
        <w:rPr>
          <w:rFonts w:ascii="Times" w:eastAsia="Times New Roman" w:hAnsi="Times" w:cs="Times New Roman"/>
          <w:sz w:val="24"/>
          <w:szCs w:val="24"/>
          <w:rPrChange w:id="813" w:author="Curt Storlazzi" w:date="2015-05-12T10:54:00Z">
            <w:rPr>
              <w:rFonts w:eastAsia="Times New Roman" w:cs="Times New Roman"/>
            </w:rPr>
          </w:rPrChange>
        </w:rPr>
      </w:pPr>
      <w:proofErr w:type="spellStart"/>
      <w:r w:rsidRPr="00F024A3">
        <w:rPr>
          <w:rFonts w:ascii="Times" w:eastAsia="Times New Roman" w:hAnsi="Times" w:cs="Times New Roman"/>
          <w:sz w:val="24"/>
          <w:szCs w:val="24"/>
          <w:rPrChange w:id="814" w:author="Curt Storlazzi" w:date="2015-05-12T10:54:00Z">
            <w:rPr>
              <w:rFonts w:eastAsia="Times New Roman" w:cs="Times New Roman"/>
            </w:rPr>
          </w:rPrChange>
        </w:rPr>
        <w:t>Andutta</w:t>
      </w:r>
      <w:proofErr w:type="spellEnd"/>
      <w:r w:rsidRPr="00F024A3">
        <w:rPr>
          <w:rFonts w:ascii="Times" w:eastAsia="Times New Roman" w:hAnsi="Times" w:cs="Times New Roman"/>
          <w:sz w:val="24"/>
          <w:szCs w:val="24"/>
          <w:rPrChange w:id="815" w:author="Curt Storlazzi" w:date="2015-05-12T10:54:00Z">
            <w:rPr>
              <w:rFonts w:eastAsia="Times New Roman" w:cs="Times New Roman"/>
            </w:rPr>
          </w:rPrChange>
        </w:rPr>
        <w:t xml:space="preserve"> F</w:t>
      </w:r>
      <w:r w:rsidRPr="00F024A3">
        <w:rPr>
          <w:rStyle w:val="Strong"/>
          <w:rFonts w:ascii="Times" w:eastAsia="Times New Roman" w:hAnsi="Times" w:cs="Times New Roman"/>
          <w:sz w:val="24"/>
          <w:szCs w:val="24"/>
          <w:rPrChange w:id="816" w:author="Curt Storlazzi" w:date="2015-05-12T10:54:00Z">
            <w:rPr>
              <w:rStyle w:val="Strong"/>
              <w:rFonts w:eastAsia="Times New Roman" w:cs="Times New Roman"/>
            </w:rPr>
          </w:rPrChange>
        </w:rPr>
        <w:t>,</w:t>
      </w:r>
      <w:r w:rsidRPr="00F024A3">
        <w:rPr>
          <w:rFonts w:ascii="Times" w:eastAsia="Times New Roman" w:hAnsi="Times" w:cs="Times New Roman"/>
          <w:sz w:val="24"/>
          <w:szCs w:val="24"/>
          <w:rPrChange w:id="817" w:author="Curt Storlazzi" w:date="2015-05-12T10:54:00Z">
            <w:rPr>
              <w:rFonts w:eastAsia="Times New Roman" w:cs="Times New Roman"/>
            </w:rPr>
          </w:rPrChange>
        </w:rPr>
        <w:t xml:space="preserve"> Kingsford M, </w:t>
      </w:r>
      <w:proofErr w:type="spellStart"/>
      <w:r w:rsidRPr="00F024A3">
        <w:rPr>
          <w:rFonts w:ascii="Times" w:eastAsia="Times New Roman" w:hAnsi="Times" w:cs="Times New Roman"/>
          <w:sz w:val="24"/>
          <w:szCs w:val="24"/>
          <w:rPrChange w:id="818" w:author="Curt Storlazzi" w:date="2015-05-12T10:54:00Z">
            <w:rPr>
              <w:rFonts w:eastAsia="Times New Roman" w:cs="Times New Roman"/>
            </w:rPr>
          </w:rPrChange>
        </w:rPr>
        <w:t>Wolanski</w:t>
      </w:r>
      <w:proofErr w:type="spellEnd"/>
      <w:r w:rsidRPr="00F024A3">
        <w:rPr>
          <w:rFonts w:ascii="Times" w:eastAsia="Times New Roman" w:hAnsi="Times" w:cs="Times New Roman"/>
          <w:sz w:val="24"/>
          <w:szCs w:val="24"/>
          <w:rPrChange w:id="819" w:author="Curt Storlazzi" w:date="2015-05-12T10:54:00Z">
            <w:rPr>
              <w:rFonts w:eastAsia="Times New Roman" w:cs="Times New Roman"/>
            </w:rPr>
          </w:rPrChange>
        </w:rPr>
        <w:t xml:space="preserve"> E (2012).‘Sticky water’</w:t>
      </w:r>
      <w:r w:rsidRPr="00F024A3">
        <w:rPr>
          <w:rStyle w:val="Strong"/>
          <w:rFonts w:ascii="Times" w:eastAsia="Times New Roman" w:hAnsi="Times" w:cs="Times New Roman"/>
          <w:sz w:val="24"/>
          <w:szCs w:val="24"/>
          <w:rPrChange w:id="820" w:author="Curt Storlazzi" w:date="2015-05-12T10:54:00Z">
            <w:rPr>
              <w:rStyle w:val="Strong"/>
              <w:rFonts w:eastAsia="Times New Roman" w:cs="Times New Roman"/>
            </w:rPr>
          </w:rPrChange>
        </w:rPr>
        <w:t xml:space="preserve"> </w:t>
      </w:r>
      <w:r w:rsidRPr="00F024A3">
        <w:rPr>
          <w:rFonts w:ascii="Times" w:eastAsia="Times New Roman" w:hAnsi="Times" w:cs="Times New Roman"/>
          <w:sz w:val="24"/>
          <w:szCs w:val="24"/>
          <w:rPrChange w:id="821" w:author="Curt Storlazzi" w:date="2015-05-12T10:54:00Z">
            <w:rPr>
              <w:rFonts w:eastAsia="Times New Roman" w:cs="Times New Roman"/>
            </w:rPr>
          </w:rPrChange>
        </w:rPr>
        <w:t>enables the retention of larvae in a reef mosaic. Estuarine, Coastal and Shelf Science 101, 54-63.</w:t>
      </w:r>
    </w:p>
    <w:p w14:paraId="534B4CB9"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22" w:author="Curt Storlazzi" w:date="2015-05-12T10:54:00Z">
            <w:rPr>
              <w:rFonts w:ascii="Verdana" w:eastAsia="Times New Roman" w:hAnsi="Verdana" w:cs="Times New Roman"/>
              <w:color w:val="000000"/>
              <w:sz w:val="19"/>
              <w:szCs w:val="19"/>
              <w:shd w:val="clear" w:color="auto" w:fill="FFFFFF"/>
            </w:rPr>
          </w:rPrChange>
        </w:rPr>
      </w:pPr>
    </w:p>
    <w:p w14:paraId="403D6F5D" w14:textId="19EBEB81" w:rsidR="00D634CC" w:rsidRPr="00CD7836" w:rsidRDefault="00D634CC" w:rsidP="00CD7836">
      <w:pPr>
        <w:spacing w:after="0" w:line="480" w:lineRule="auto"/>
        <w:rPr>
          <w:rFonts w:ascii="Times" w:hAnsi="Times" w:cs="Times New Roman"/>
          <w:color w:val="000000" w:themeColor="text1"/>
          <w:sz w:val="24"/>
          <w:szCs w:val="24"/>
        </w:rPr>
      </w:pPr>
      <w:r w:rsidRPr="00F024A3">
        <w:rPr>
          <w:rFonts w:ascii="Times" w:eastAsia="Times New Roman" w:hAnsi="Times" w:cs="Times New Roman"/>
          <w:color w:val="000000"/>
          <w:sz w:val="24"/>
          <w:szCs w:val="24"/>
          <w:shd w:val="clear" w:color="auto" w:fill="FFFFFF"/>
          <w:rPrChange w:id="823" w:author="Curt Storlazzi" w:date="2015-05-12T10:54:00Z">
            <w:rPr>
              <w:rFonts w:ascii="Verdana" w:eastAsia="Times New Roman" w:hAnsi="Verdana" w:cs="Times New Roman"/>
              <w:color w:val="000000"/>
              <w:sz w:val="19"/>
              <w:szCs w:val="19"/>
              <w:shd w:val="clear" w:color="auto" w:fill="FFFFFF"/>
            </w:rPr>
          </w:rPrChange>
        </w:rPr>
        <w:t xml:space="preserve">NOAA </w:t>
      </w:r>
      <w:r w:rsidRPr="00F024A3">
        <w:rPr>
          <w:rFonts w:ascii="Times" w:hAnsi="Times" w:cs="Times New Roman"/>
          <w:color w:val="000000" w:themeColor="text1"/>
          <w:sz w:val="24"/>
          <w:szCs w:val="24"/>
        </w:rPr>
        <w:t xml:space="preserve">National Data Buoy Center </w:t>
      </w:r>
      <w:r w:rsidRPr="00CD7836">
        <w:rPr>
          <w:rFonts w:ascii="Times" w:hAnsi="Times" w:cs="Times New Roman"/>
          <w:color w:val="000000" w:themeColor="text1"/>
          <w:sz w:val="24"/>
          <w:szCs w:val="24"/>
        </w:rPr>
        <w:t>(2014). Online data for station NSTP6 http://www.ndbc.noaa.gov/station_page.php?station=NSTP6</w:t>
      </w:r>
    </w:p>
    <w:p w14:paraId="204F9190" w14:textId="77777777" w:rsidR="00D634CC" w:rsidRPr="00CD7836" w:rsidRDefault="00D634CC" w:rsidP="00CD7836">
      <w:pPr>
        <w:spacing w:after="0" w:line="480" w:lineRule="auto"/>
        <w:rPr>
          <w:rFonts w:ascii="Times" w:hAnsi="Times" w:cs="Times New Roman"/>
          <w:color w:val="000000" w:themeColor="text1"/>
          <w:sz w:val="24"/>
          <w:szCs w:val="24"/>
        </w:rPr>
      </w:pPr>
    </w:p>
    <w:p w14:paraId="15DB18DD" w14:textId="77777777" w:rsidR="00D634CC" w:rsidRPr="00F024A3" w:rsidRDefault="00D634CC">
      <w:pPr>
        <w:spacing w:after="0" w:line="480" w:lineRule="auto"/>
        <w:rPr>
          <w:rFonts w:ascii="Times" w:hAnsi="Times"/>
          <w:sz w:val="24"/>
          <w:szCs w:val="24"/>
          <w:rPrChange w:id="824" w:author="Curt Storlazzi" w:date="2015-05-12T10:54:00Z">
            <w:rPr>
              <w:rFonts w:ascii="Times New Roman" w:hAnsi="Times New Roman"/>
            </w:rPr>
          </w:rPrChange>
        </w:rPr>
        <w:pPrChange w:id="825" w:author="Curt Storlazzi" w:date="2015-05-12T10:53:00Z">
          <w:pPr/>
        </w:pPrChange>
      </w:pPr>
      <w:r w:rsidRPr="00F024A3">
        <w:rPr>
          <w:rFonts w:ascii="Times" w:hAnsi="Times"/>
          <w:sz w:val="24"/>
          <w:szCs w:val="24"/>
          <w:rPrChange w:id="826" w:author="Curt Storlazzi" w:date="2015-05-12T10:54:00Z">
            <w:rPr>
              <w:rFonts w:ascii="Times New Roman" w:hAnsi="Times New Roman"/>
            </w:rPr>
          </w:rPrChange>
        </w:rPr>
        <w:t xml:space="preserve">National Centers for Coastal Ocean Science (2005) Shallow-Water Benthic Habitats of American Samoa, Guam, and the Commonwealth of the Northern Mariana Islands. NOAA Technical Memorandum NOS NCCOS 8, Biogeography Branch. </w:t>
      </w:r>
      <w:r w:rsidRPr="00F024A3">
        <w:rPr>
          <w:rFonts w:ascii="Times" w:hAnsi="Times"/>
          <w:color w:val="0000FF"/>
          <w:sz w:val="24"/>
          <w:szCs w:val="24"/>
          <w:u w:val="single"/>
          <w:rPrChange w:id="827" w:author="Curt Storlazzi" w:date="2015-05-12T10:54:00Z">
            <w:rPr>
              <w:rFonts w:ascii="Times New Roman" w:hAnsi="Times New Roman"/>
              <w:color w:val="0000FF"/>
              <w:u w:val="single"/>
            </w:rPr>
          </w:rPrChange>
        </w:rPr>
        <w:fldChar w:fldCharType="begin"/>
      </w:r>
      <w:r w:rsidRPr="00F024A3">
        <w:rPr>
          <w:rFonts w:ascii="Times" w:hAnsi="Times"/>
          <w:color w:val="0000FF"/>
          <w:sz w:val="24"/>
          <w:szCs w:val="24"/>
          <w:u w:val="single"/>
          <w:rPrChange w:id="828" w:author="Curt Storlazzi" w:date="2015-05-12T10:54:00Z">
            <w:rPr>
              <w:rFonts w:ascii="Times New Roman" w:hAnsi="Times New Roman"/>
              <w:color w:val="0000FF"/>
              <w:u w:val="single"/>
            </w:rPr>
          </w:rPrChange>
        </w:rPr>
        <w:instrText xml:space="preserve"> HYPERLINK "http://ccma.nos.noaa.gov/products/biogeography/us_pac_terr/htm/data.htm" </w:instrText>
      </w:r>
      <w:r w:rsidRPr="00F024A3">
        <w:rPr>
          <w:rFonts w:ascii="Times" w:hAnsi="Times"/>
          <w:color w:val="0000FF"/>
          <w:sz w:val="24"/>
          <w:szCs w:val="24"/>
          <w:u w:val="single"/>
          <w:rPrChange w:id="829" w:author="Curt Storlazzi" w:date="2015-05-12T10:54:00Z">
            <w:rPr>
              <w:rFonts w:ascii="Times New Roman" w:hAnsi="Times New Roman"/>
              <w:color w:val="0000FF"/>
              <w:u w:val="single"/>
            </w:rPr>
          </w:rPrChange>
        </w:rPr>
        <w:fldChar w:fldCharType="separate"/>
      </w:r>
      <w:r w:rsidRPr="00F024A3">
        <w:rPr>
          <w:rFonts w:ascii="Times" w:hAnsi="Times"/>
          <w:color w:val="0000FF"/>
          <w:sz w:val="24"/>
          <w:szCs w:val="24"/>
          <w:u w:val="single"/>
          <w:rPrChange w:id="830" w:author="Curt Storlazzi" w:date="2015-05-12T10:54:00Z">
            <w:rPr>
              <w:rFonts w:ascii="Times New Roman" w:hAnsi="Times New Roman"/>
              <w:color w:val="0000FF"/>
              <w:u w:val="single"/>
            </w:rPr>
          </w:rPrChange>
        </w:rPr>
        <w:t>http://ccma.nos.noaa.gov/products/biogeography/us_pac_terr/htm/data.htm</w:t>
      </w:r>
      <w:r w:rsidRPr="00F024A3">
        <w:rPr>
          <w:rFonts w:ascii="Times" w:hAnsi="Times"/>
          <w:color w:val="0000FF"/>
          <w:sz w:val="24"/>
          <w:szCs w:val="24"/>
          <w:u w:val="single"/>
          <w:rPrChange w:id="831" w:author="Curt Storlazzi" w:date="2015-05-12T10:54:00Z">
            <w:rPr>
              <w:rFonts w:ascii="Times New Roman" w:hAnsi="Times New Roman"/>
              <w:color w:val="0000FF"/>
              <w:u w:val="single"/>
            </w:rPr>
          </w:rPrChange>
        </w:rPr>
        <w:fldChar w:fldCharType="end"/>
      </w:r>
    </w:p>
    <w:p w14:paraId="2A2950C9" w14:textId="77777777" w:rsidR="00D634CC" w:rsidRPr="00F024A3" w:rsidRDefault="00D634CC" w:rsidP="00F024A3">
      <w:pPr>
        <w:spacing w:after="0" w:line="480" w:lineRule="auto"/>
        <w:rPr>
          <w:rFonts w:ascii="Times" w:hAnsi="Times" w:cs="Times New Roman"/>
          <w:color w:val="000000" w:themeColor="text1"/>
          <w:sz w:val="24"/>
          <w:szCs w:val="24"/>
          <w:rPrChange w:id="832" w:author="Curt Storlazzi" w:date="2015-05-12T10:54:00Z">
            <w:rPr>
              <w:rFonts w:ascii="Times New Roman" w:hAnsi="Times New Roman" w:cs="Times New Roman"/>
            </w:rPr>
          </w:rPrChange>
        </w:rPr>
      </w:pPr>
    </w:p>
    <w:p w14:paraId="40ED50D1" w14:textId="75B10B27" w:rsidR="00014402" w:rsidRPr="00300EED" w:rsidRDefault="00014402" w:rsidP="00014402">
      <w:pPr>
        <w:pStyle w:val="Heading2"/>
        <w:spacing w:before="0" w:line="480" w:lineRule="auto"/>
        <w:rPr>
          <w:ins w:id="833" w:author="Curt Storlazzi" w:date="2015-05-12T11:58:00Z"/>
          <w:rFonts w:ascii="Times" w:hAnsi="Times" w:cs="Times New Roman"/>
          <w:color w:val="000000" w:themeColor="text1"/>
          <w:sz w:val="24"/>
          <w:szCs w:val="24"/>
        </w:rPr>
      </w:pPr>
      <w:ins w:id="834" w:author="Curt Storlazzi" w:date="2015-05-12T11:58:00Z">
        <w:r>
          <w:rPr>
            <w:rFonts w:ascii="Times" w:hAnsi="Times" w:cs="Times New Roman"/>
            <w:color w:val="000000" w:themeColor="text1"/>
            <w:sz w:val="24"/>
            <w:szCs w:val="24"/>
          </w:rPr>
          <w:t>Table</w:t>
        </w:r>
        <w:r w:rsidRPr="00300EED">
          <w:rPr>
            <w:rFonts w:ascii="Times" w:hAnsi="Times" w:cs="Times New Roman"/>
            <w:color w:val="000000" w:themeColor="text1"/>
            <w:sz w:val="24"/>
            <w:szCs w:val="24"/>
          </w:rPr>
          <w:t>s</w:t>
        </w:r>
      </w:ins>
    </w:p>
    <w:p w14:paraId="6B422A01" w14:textId="77777777" w:rsidR="00014402" w:rsidRDefault="00014402" w:rsidP="00014402">
      <w:pPr>
        <w:spacing w:after="0" w:line="480" w:lineRule="auto"/>
        <w:rPr>
          <w:ins w:id="835" w:author="Curt Storlazzi" w:date="2015-05-12T11:58:00Z"/>
          <w:rFonts w:ascii="Times" w:hAnsi="Times" w:cs="Times New Roman"/>
          <w:color w:val="000000" w:themeColor="text1"/>
          <w:sz w:val="24"/>
          <w:szCs w:val="24"/>
        </w:rPr>
      </w:pPr>
      <w:commentRangeStart w:id="836"/>
      <w:ins w:id="837" w:author="Curt Storlazzi" w:date="2015-05-12T11:58:00Z">
        <w:r w:rsidRPr="00300EED">
          <w:rPr>
            <w:rFonts w:ascii="Times" w:hAnsi="Times" w:cs="Times New Roman"/>
            <w:color w:val="000000" w:themeColor="text1"/>
            <w:sz w:val="24"/>
            <w:szCs w:val="24"/>
          </w:rPr>
          <w:t>Table 1. End member periods</w:t>
        </w:r>
        <w:r>
          <w:rPr>
            <w:rFonts w:ascii="Times" w:hAnsi="Times" w:cs="Times New Roman"/>
            <w:color w:val="000000" w:themeColor="text1"/>
            <w:sz w:val="24"/>
            <w:szCs w:val="24"/>
          </w:rPr>
          <w:t>.</w:t>
        </w:r>
        <w:commentRangeEnd w:id="836"/>
        <w:r w:rsidR="003B72B6">
          <w:rPr>
            <w:rStyle w:val="CommentReference"/>
          </w:rPr>
          <w:commentReference w:id="836"/>
        </w:r>
      </w:ins>
    </w:p>
    <w:p w14:paraId="75C30CD9" w14:textId="77777777" w:rsidR="00014402" w:rsidRPr="00300EED" w:rsidRDefault="00014402" w:rsidP="00014402">
      <w:pPr>
        <w:spacing w:after="0" w:line="480" w:lineRule="auto"/>
        <w:rPr>
          <w:ins w:id="838" w:author="Curt Storlazzi" w:date="2015-05-12T11:58:00Z"/>
          <w:rFonts w:ascii="Times" w:hAnsi="Times" w:cs="Times New Roman"/>
          <w:color w:val="000000" w:themeColor="text1"/>
          <w:sz w:val="24"/>
          <w:szCs w:val="24"/>
        </w:rPr>
      </w:pPr>
    </w:p>
    <w:p w14:paraId="470125C1" w14:textId="30B255CD" w:rsidR="00014402" w:rsidRDefault="003B72B6" w:rsidP="00014402">
      <w:pPr>
        <w:spacing w:after="0" w:line="480" w:lineRule="auto"/>
        <w:rPr>
          <w:ins w:id="839" w:author="Curt Storlazzi" w:date="2015-05-12T11:58:00Z"/>
          <w:rFonts w:ascii="Times" w:hAnsi="Times" w:cs="Times New Roman"/>
          <w:color w:val="000000" w:themeColor="text1"/>
          <w:sz w:val="24"/>
          <w:szCs w:val="24"/>
        </w:rPr>
      </w:pPr>
      <w:ins w:id="840" w:author="Curt Storlazzi" w:date="2015-05-12T11:58:00Z">
        <w:r>
          <w:rPr>
            <w:rFonts w:ascii="Times" w:hAnsi="Times" w:cs="Times New Roman"/>
            <w:color w:val="000000" w:themeColor="text1"/>
            <w:sz w:val="24"/>
            <w:szCs w:val="24"/>
          </w:rPr>
          <w:t>Table 1</w:t>
        </w:r>
        <w:r w:rsidR="00014402" w:rsidRPr="00300EED">
          <w:rPr>
            <w:rFonts w:ascii="Times" w:hAnsi="Times" w:cs="Times New Roman"/>
            <w:color w:val="000000" w:themeColor="text1"/>
            <w:sz w:val="24"/>
            <w:szCs w:val="24"/>
          </w:rPr>
          <w:t xml:space="preserve">. Mean flow speed and residence time computed from </w:t>
        </w:r>
      </w:ins>
      <w:ins w:id="841" w:author="Curt Storlazzi" w:date="2015-05-12T12:28:00Z">
        <w:r w:rsidR="005B72E5">
          <w:rPr>
            <w:rFonts w:ascii="Times" w:hAnsi="Times" w:cs="Times New Roman"/>
            <w:color w:val="000000" w:themeColor="text1"/>
            <w:sz w:val="24"/>
            <w:szCs w:val="24"/>
          </w:rPr>
          <w:t xml:space="preserve">the </w:t>
        </w:r>
      </w:ins>
      <w:commentRangeStart w:id="842"/>
      <w:ins w:id="843" w:author="Curt Storlazzi" w:date="2015-05-12T11:58:00Z">
        <w:r w:rsidR="00014402" w:rsidRPr="00300EED">
          <w:rPr>
            <w:rFonts w:ascii="Times" w:hAnsi="Times" w:cs="Times New Roman"/>
            <w:color w:val="000000" w:themeColor="text1"/>
            <w:sz w:val="24"/>
            <w:szCs w:val="24"/>
          </w:rPr>
          <w:t>ADCP</w:t>
        </w:r>
      </w:ins>
      <w:ins w:id="844" w:author="Curt Storlazzi" w:date="2015-05-12T12:28:00Z">
        <w:r w:rsidR="005B72E5">
          <w:rPr>
            <w:rFonts w:ascii="Times" w:hAnsi="Times" w:cs="Times New Roman"/>
            <w:color w:val="000000" w:themeColor="text1"/>
            <w:sz w:val="24"/>
            <w:szCs w:val="24"/>
          </w:rPr>
          <w:t>s</w:t>
        </w:r>
        <w:commentRangeEnd w:id="842"/>
        <w:r w:rsidR="00AA074E">
          <w:rPr>
            <w:rStyle w:val="CommentReference"/>
          </w:rPr>
          <w:commentReference w:id="842"/>
        </w:r>
      </w:ins>
      <w:ins w:id="845" w:author="Curt Storlazzi" w:date="2015-05-12T11:58:00Z">
        <w:r w:rsidR="00014402" w:rsidRPr="00300EED">
          <w:rPr>
            <w:rFonts w:ascii="Times" w:hAnsi="Times" w:cs="Times New Roman"/>
            <w:color w:val="000000" w:themeColor="text1"/>
            <w:sz w:val="24"/>
            <w:szCs w:val="24"/>
          </w:rPr>
          <w:t xml:space="preserve"> and corresponding spatially binned drifter data f</w:t>
        </w:r>
        <w:r>
          <w:rPr>
            <w:rFonts w:ascii="Times" w:hAnsi="Times" w:cs="Times New Roman"/>
            <w:color w:val="000000" w:themeColor="text1"/>
            <w:sz w:val="24"/>
            <w:szCs w:val="24"/>
          </w:rPr>
          <w:t>or different forcing conditions</w:t>
        </w:r>
        <w:r w:rsidR="00014402" w:rsidRPr="00300EED">
          <w:rPr>
            <w:rFonts w:ascii="Times" w:hAnsi="Times" w:cs="Times New Roman"/>
            <w:color w:val="000000" w:themeColor="text1"/>
            <w:sz w:val="24"/>
            <w:szCs w:val="24"/>
          </w:rPr>
          <w:t>.</w:t>
        </w:r>
      </w:ins>
    </w:p>
    <w:p w14:paraId="3BE1EBBB" w14:textId="77777777" w:rsidR="000B7548" w:rsidRPr="00B37A6B" w:rsidRDefault="00D279AB">
      <w:pPr>
        <w:spacing w:after="0" w:line="480" w:lineRule="auto"/>
        <w:jc w:val="both"/>
        <w:rPr>
          <w:rFonts w:ascii="Times" w:hAnsi="Times" w:cs="Times New Roman"/>
          <w:color w:val="000000" w:themeColor="text1"/>
          <w:sz w:val="24"/>
          <w:szCs w:val="24"/>
          <w:rPrChange w:id="846" w:author="Curt Storlazzi" w:date="2015-05-11T14:38:00Z">
            <w:rPr>
              <w:rFonts w:ascii="Times New Roman" w:hAnsi="Times New Roman" w:cs="Times New Roman"/>
            </w:rPr>
          </w:rPrChange>
        </w:rPr>
        <w:pPrChange w:id="847" w:author="Curt Storlazzi" w:date="2015-05-12T11:58:00Z">
          <w:pPr>
            <w:spacing w:after="0" w:line="480" w:lineRule="auto"/>
          </w:pPr>
        </w:pPrChange>
      </w:pPr>
      <w:del w:id="848" w:author="Curt Storlazzi" w:date="2015-05-12T11:58:00Z">
        <w:r w:rsidRPr="00B37A6B" w:rsidDel="00014402">
          <w:rPr>
            <w:rFonts w:ascii="Times" w:hAnsi="Times" w:cs="Times New Roman"/>
            <w:color w:val="000000" w:themeColor="text1"/>
            <w:sz w:val="24"/>
            <w:szCs w:val="24"/>
            <w:rPrChange w:id="849" w:author="Curt Storlazzi" w:date="2015-05-11T14:38:00Z">
              <w:rPr>
                <w:rFonts w:ascii="Times New Roman" w:hAnsi="Times New Roman" w:cs="Times New Roman"/>
              </w:rPr>
            </w:rPrChange>
          </w:rPr>
          <w:br w:type="page"/>
        </w:r>
      </w:del>
    </w:p>
    <w:p w14:paraId="220B5479" w14:textId="77777777" w:rsidR="000B7548" w:rsidRPr="00B37A6B" w:rsidRDefault="000B7548" w:rsidP="00BF7167">
      <w:pPr>
        <w:spacing w:after="0" w:line="480" w:lineRule="auto"/>
        <w:rPr>
          <w:rFonts w:ascii="Times" w:hAnsi="Times" w:cs="Times New Roman"/>
          <w:color w:val="000000" w:themeColor="text1"/>
          <w:sz w:val="24"/>
          <w:szCs w:val="24"/>
          <w:rPrChange w:id="850" w:author="Curt Storlazzi" w:date="2015-05-11T14:38:00Z">
            <w:rPr>
              <w:rFonts w:ascii="Times New Roman" w:hAnsi="Times New Roman" w:cs="Times New Roman"/>
            </w:rPr>
          </w:rPrChange>
        </w:rPr>
      </w:pPr>
    </w:p>
    <w:p w14:paraId="27B479A7"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85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52" w:author="Curt Storlazzi" w:date="2015-05-11T14:38:00Z">
            <w:rPr>
              <w:rFonts w:ascii="Times New Roman" w:hAnsi="Times New Roman" w:cs="Times New Roman"/>
            </w:rPr>
          </w:rPrChange>
        </w:rPr>
        <w:t>Figure Captions</w:t>
      </w:r>
    </w:p>
    <w:p w14:paraId="51ABD163" w14:textId="1C9D4677" w:rsidR="000B7548" w:rsidRDefault="00D279AB" w:rsidP="00BF7167">
      <w:pPr>
        <w:spacing w:after="0" w:line="480" w:lineRule="auto"/>
        <w:rPr>
          <w:ins w:id="853"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854" w:author="Curt Storlazzi" w:date="2015-05-11T14:38:00Z">
            <w:rPr>
              <w:rFonts w:ascii="Times New Roman" w:hAnsi="Times New Roman" w:cs="Times New Roman"/>
            </w:rPr>
          </w:rPrChange>
        </w:rPr>
        <w:t xml:space="preserve">Figure 1. </w:t>
      </w:r>
      <w:ins w:id="855" w:author="Curt Storlazzi" w:date="2015-05-12T12:02:00Z">
        <w:r w:rsidR="003B72B6">
          <w:rPr>
            <w:rFonts w:ascii="Times" w:hAnsi="Times" w:cs="Times New Roman"/>
            <w:color w:val="000000" w:themeColor="text1"/>
            <w:sz w:val="24"/>
            <w:szCs w:val="24"/>
          </w:rPr>
          <w:t>Maps of the study area and</w:t>
        </w:r>
      </w:ins>
      <w:del w:id="856" w:author="Curt Storlazzi" w:date="2015-05-12T12:02:00Z">
        <w:r w:rsidRPr="00B37A6B" w:rsidDel="003B72B6">
          <w:rPr>
            <w:rFonts w:ascii="Times" w:hAnsi="Times" w:cs="Times New Roman"/>
            <w:color w:val="000000" w:themeColor="text1"/>
            <w:sz w:val="24"/>
            <w:szCs w:val="24"/>
            <w:rPrChange w:id="857" w:author="Curt Storlazzi" w:date="2015-05-11T14:38:00Z">
              <w:rPr>
                <w:rFonts w:ascii="Times New Roman" w:hAnsi="Times New Roman" w:cs="Times New Roman"/>
              </w:rPr>
            </w:rPrChange>
          </w:rPr>
          <w:delText>Data collection</w:delText>
        </w:r>
      </w:del>
      <w:r w:rsidRPr="00B37A6B">
        <w:rPr>
          <w:rFonts w:ascii="Times" w:hAnsi="Times" w:cs="Times New Roman"/>
          <w:color w:val="000000" w:themeColor="text1"/>
          <w:sz w:val="24"/>
          <w:szCs w:val="24"/>
          <w:rPrChange w:id="858" w:author="Curt Storlazzi" w:date="2015-05-11T14:38:00Z">
            <w:rPr>
              <w:rFonts w:ascii="Times New Roman" w:hAnsi="Times New Roman" w:cs="Times New Roman"/>
            </w:rPr>
          </w:rPrChange>
        </w:rPr>
        <w:t xml:space="preserve"> locations </w:t>
      </w:r>
      <w:ins w:id="859" w:author="Curt Storlazzi" w:date="2015-05-12T12:02:00Z">
        <w:r w:rsidR="003B72B6">
          <w:rPr>
            <w:rFonts w:ascii="Times" w:hAnsi="Times" w:cs="Times New Roman"/>
            <w:color w:val="000000" w:themeColor="text1"/>
            <w:sz w:val="24"/>
            <w:szCs w:val="24"/>
          </w:rPr>
          <w:t xml:space="preserve">of instrumentation </w:t>
        </w:r>
      </w:ins>
      <w:r w:rsidRPr="00B37A6B">
        <w:rPr>
          <w:rFonts w:ascii="Times" w:hAnsi="Times" w:cs="Times New Roman"/>
          <w:color w:val="000000" w:themeColor="text1"/>
          <w:sz w:val="24"/>
          <w:szCs w:val="24"/>
          <w:rPrChange w:id="860" w:author="Curt Storlazzi" w:date="2015-05-11T14:38:00Z">
            <w:rPr>
              <w:rFonts w:ascii="Times New Roman" w:hAnsi="Times New Roman" w:cs="Times New Roman"/>
            </w:rPr>
          </w:rPrChange>
        </w:rPr>
        <w:t>in Faga'alu Bay. Wind speed and direction were recorded at the weather station (Weather Station), acoustic current profilers were deployed at three locations (ADCP) for one week to measure current speed and direction, and GPS-logging drifters were deployed thirty times (January to March</w:t>
      </w:r>
      <w:del w:id="861" w:author="Curt Storlazzi" w:date="2015-05-12T12:02:00Z">
        <w:r w:rsidRPr="00B37A6B" w:rsidDel="003B72B6">
          <w:rPr>
            <w:rFonts w:ascii="Times" w:hAnsi="Times" w:cs="Times New Roman"/>
            <w:color w:val="000000" w:themeColor="text1"/>
            <w:sz w:val="24"/>
            <w:szCs w:val="24"/>
            <w:rPrChange w:id="862"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863" w:author="Curt Storlazzi" w:date="2015-05-11T14:38:00Z">
            <w:rPr>
              <w:rFonts w:ascii="Times New Roman" w:hAnsi="Times New Roman" w:cs="Times New Roman"/>
            </w:rPr>
          </w:rPrChange>
        </w:rPr>
        <w:t xml:space="preserve"> 2014) from five launch zones (Drifter Launch).</w:t>
      </w:r>
    </w:p>
    <w:p w14:paraId="7671DE28" w14:textId="77777777" w:rsidR="00014402" w:rsidRPr="00B37A6B" w:rsidRDefault="00014402" w:rsidP="00BF7167">
      <w:pPr>
        <w:spacing w:after="0" w:line="480" w:lineRule="auto"/>
        <w:rPr>
          <w:rFonts w:ascii="Times" w:hAnsi="Times" w:cs="Times New Roman"/>
          <w:color w:val="000000" w:themeColor="text1"/>
          <w:sz w:val="24"/>
          <w:szCs w:val="24"/>
          <w:rPrChange w:id="864" w:author="Curt Storlazzi" w:date="2015-05-11T14:38:00Z">
            <w:rPr>
              <w:rFonts w:ascii="Times New Roman" w:hAnsi="Times New Roman" w:cs="Times New Roman"/>
            </w:rPr>
          </w:rPrChange>
        </w:rPr>
      </w:pPr>
    </w:p>
    <w:p w14:paraId="478C9503" w14:textId="383D108D" w:rsidR="000B7548" w:rsidRDefault="00D279AB" w:rsidP="00BF7167">
      <w:pPr>
        <w:spacing w:after="0" w:line="480" w:lineRule="auto"/>
        <w:rPr>
          <w:ins w:id="865" w:author="Curt Storlazzi" w:date="2015-05-12T11:57:00Z"/>
          <w:rFonts w:ascii="Times" w:hAnsi="Times" w:cs="Times New Roman"/>
          <w:color w:val="000000" w:themeColor="text1"/>
          <w:sz w:val="24"/>
          <w:szCs w:val="24"/>
        </w:rPr>
      </w:pPr>
      <w:commentRangeStart w:id="866"/>
      <w:r w:rsidRPr="00B37A6B">
        <w:rPr>
          <w:rFonts w:ascii="Times" w:hAnsi="Times" w:cs="Times New Roman"/>
          <w:color w:val="000000" w:themeColor="text1"/>
          <w:sz w:val="24"/>
          <w:szCs w:val="24"/>
          <w:rPrChange w:id="867" w:author="Curt Storlazzi" w:date="2015-05-11T14:38:00Z">
            <w:rPr>
              <w:rFonts w:ascii="Times New Roman" w:hAnsi="Times New Roman" w:cs="Times New Roman"/>
            </w:rPr>
          </w:rPrChange>
        </w:rPr>
        <w:t>Figure 2.  Faga'alu Bay under storm and non-storm conditions.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commentRangeEnd w:id="866"/>
      <w:r w:rsidR="003B72B6">
        <w:rPr>
          <w:rStyle w:val="CommentReference"/>
        </w:rPr>
        <w:commentReference w:id="866"/>
      </w:r>
    </w:p>
    <w:p w14:paraId="096491C8" w14:textId="77777777" w:rsidR="00014402" w:rsidRPr="00B37A6B" w:rsidRDefault="00014402" w:rsidP="00BF7167">
      <w:pPr>
        <w:spacing w:after="0" w:line="480" w:lineRule="auto"/>
        <w:rPr>
          <w:rFonts w:ascii="Times" w:hAnsi="Times" w:cs="Times New Roman"/>
          <w:color w:val="000000" w:themeColor="text1"/>
          <w:sz w:val="24"/>
          <w:szCs w:val="24"/>
          <w:rPrChange w:id="868" w:author="Curt Storlazzi" w:date="2015-05-11T14:38:00Z">
            <w:rPr>
              <w:rFonts w:ascii="Times New Roman" w:hAnsi="Times New Roman" w:cs="Times New Roman"/>
            </w:rPr>
          </w:rPrChange>
        </w:rPr>
      </w:pPr>
    </w:p>
    <w:p w14:paraId="773D69F4" w14:textId="15499F1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2</w:t>
      </w:r>
      <w:r w:rsidRPr="00164A3A">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Images of the oceanographic instrumentation used in the study. </w:t>
      </w:r>
      <w:r w:rsidR="00D05AFA">
        <w:rPr>
          <w:rFonts w:ascii="Times" w:hAnsi="Times" w:cs="Times New Roman"/>
          <w:color w:val="000000" w:themeColor="text1"/>
          <w:sz w:val="24"/>
          <w:szCs w:val="24"/>
        </w:rPr>
        <w:t>a</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AS1. </w:t>
      </w:r>
      <w:r w:rsidR="00D05AFA">
        <w:rPr>
          <w:rFonts w:ascii="Times" w:hAnsi="Times" w:cs="Times New Roman"/>
          <w:color w:val="000000" w:themeColor="text1"/>
          <w:sz w:val="24"/>
          <w:szCs w:val="24"/>
        </w:rPr>
        <w:t>b</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deployed</w:t>
      </w:r>
      <w:r w:rsidR="003B72B6">
        <w:rPr>
          <w:rFonts w:ascii="Times" w:hAnsi="Times" w:cs="Times New Roman"/>
          <w:color w:val="000000" w:themeColor="text1"/>
          <w:sz w:val="24"/>
          <w:szCs w:val="24"/>
        </w:rPr>
        <w:t xml:space="preserve"> 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AS2. </w:t>
      </w:r>
      <w:r w:rsidR="00D05AFA">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hallow-water drifters on land</w:t>
      </w:r>
      <w:r w:rsidR="00D05AFA">
        <w:rPr>
          <w:rFonts w:ascii="Times" w:hAnsi="Times" w:cs="Times New Roman"/>
          <w:color w:val="000000" w:themeColor="text1"/>
          <w:sz w:val="24"/>
          <w:szCs w:val="24"/>
        </w:rPr>
        <w:t xml:space="preserve"> with ruler for scale. D)</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Shallow-water drifter</w:t>
      </w:r>
      <w:r w:rsidR="00D05AFA"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deployed in the field</w:t>
      </w:r>
      <w:r w:rsidR="00D05AFA">
        <w:rPr>
          <w:rFonts w:ascii="Times" w:hAnsi="Times" w:cs="Times New Roman"/>
          <w:color w:val="000000" w:themeColor="text1"/>
          <w:sz w:val="24"/>
          <w:szCs w:val="24"/>
        </w:rPr>
        <w:t xml:space="preserve"> over the southern reef flat</w:t>
      </w:r>
      <w:r w:rsidRPr="00B86DFB">
        <w:rPr>
          <w:rFonts w:ascii="Times" w:hAnsi="Times" w:cs="Times New Roman"/>
          <w:color w:val="000000" w:themeColor="text1"/>
          <w:sz w:val="24"/>
          <w:szCs w:val="24"/>
        </w:rPr>
        <w:t xml:space="preserve">. </w:t>
      </w:r>
    </w:p>
    <w:p w14:paraId="1B4DD45F" w14:textId="77777777" w:rsidR="003B72B6" w:rsidRPr="00164A3A" w:rsidRDefault="003B72B6" w:rsidP="00BF7167">
      <w:pPr>
        <w:spacing w:after="0" w:line="480" w:lineRule="auto"/>
        <w:rPr>
          <w:rFonts w:ascii="Times" w:hAnsi="Times" w:cs="Times New Roman"/>
          <w:color w:val="000000" w:themeColor="text1"/>
          <w:sz w:val="24"/>
          <w:szCs w:val="24"/>
        </w:rPr>
      </w:pPr>
    </w:p>
    <w:p w14:paraId="0A16BBFE" w14:textId="4468BC0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3</w:t>
      </w:r>
      <w:r w:rsidRPr="00164A3A">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 xml:space="preserve">Time series of physical forcing data was used to define end-member periods for analysis. </w:t>
      </w:r>
      <w:r w:rsidR="00D05AFA">
        <w:rPr>
          <w:rFonts w:ascii="Times" w:hAnsi="Times" w:cs="Times New Roman"/>
          <w:color w:val="000000" w:themeColor="text1"/>
          <w:sz w:val="24"/>
          <w:szCs w:val="24"/>
        </w:rPr>
        <w:t>a</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Tidal</w:t>
      </w:r>
      <w:r w:rsidR="00D05AFA" w:rsidRPr="00B86DFB">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stage</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b</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ind speed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c)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ind </w:t>
      </w:r>
      <w:r w:rsidR="00D05AFA">
        <w:rPr>
          <w:rFonts w:ascii="Times" w:hAnsi="Times" w:cs="Times New Roman"/>
          <w:color w:val="000000" w:themeColor="text1"/>
          <w:sz w:val="24"/>
          <w:szCs w:val="24"/>
        </w:rPr>
        <w:t>speed and direction.</w:t>
      </w:r>
      <w:r w:rsidRPr="00B86DFB">
        <w:rPr>
          <w:rFonts w:ascii="Times" w:hAnsi="Times" w:cs="Times New Roman"/>
          <w:color w:val="000000" w:themeColor="text1"/>
          <w:sz w:val="24"/>
          <w:szCs w:val="24"/>
        </w:rPr>
        <w:t xml:space="preserve"> d)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ave </w:t>
      </w:r>
      <w:r w:rsidRPr="00B86DFB">
        <w:rPr>
          <w:rFonts w:ascii="Times" w:hAnsi="Times" w:cs="Times New Roman"/>
          <w:color w:val="000000" w:themeColor="text1"/>
          <w:sz w:val="24"/>
          <w:szCs w:val="24"/>
        </w:rPr>
        <w:t>height</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e) </w:t>
      </w:r>
      <w:r w:rsidR="00D05AFA">
        <w:rPr>
          <w:rFonts w:ascii="Times" w:hAnsi="Times" w:cs="Times New Roman"/>
          <w:color w:val="000000" w:themeColor="text1"/>
          <w:sz w:val="24"/>
          <w:szCs w:val="24"/>
        </w:rPr>
        <w:lastRenderedPageBreak/>
        <w:t>W</w:t>
      </w:r>
      <w:r w:rsidRPr="00B86DFB">
        <w:rPr>
          <w:rFonts w:ascii="Times" w:hAnsi="Times" w:cs="Times New Roman"/>
          <w:color w:val="000000" w:themeColor="text1"/>
          <w:sz w:val="24"/>
          <w:szCs w:val="24"/>
        </w:rPr>
        <w:t>ave period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f)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 xml:space="preserve">ave </w:t>
      </w:r>
      <w:r w:rsidR="00D05AFA">
        <w:rPr>
          <w:rFonts w:ascii="Times" w:hAnsi="Times" w:cs="Times New Roman"/>
          <w:color w:val="000000" w:themeColor="text1"/>
          <w:sz w:val="24"/>
          <w:szCs w:val="24"/>
        </w:rPr>
        <w:t xml:space="preserve">height and </w:t>
      </w:r>
      <w:r w:rsidRPr="00B86DFB">
        <w:rPr>
          <w:rFonts w:ascii="Times" w:hAnsi="Times" w:cs="Times New Roman"/>
          <w:color w:val="000000" w:themeColor="text1"/>
          <w:sz w:val="24"/>
          <w:szCs w:val="24"/>
        </w:rPr>
        <w:t>direction</w:t>
      </w:r>
      <w:r w:rsidR="00D05AFA">
        <w:rPr>
          <w:rFonts w:ascii="Times" w:hAnsi="Times" w:cs="Times New Roman"/>
          <w:color w:val="000000" w:themeColor="text1"/>
          <w:sz w:val="24"/>
          <w:szCs w:val="24"/>
        </w:rPr>
        <w:t xml:space="preserve">. Vectors denote </w:t>
      </w:r>
      <w:r w:rsidR="004665AB">
        <w:rPr>
          <w:rFonts w:ascii="Times" w:hAnsi="Times" w:cs="Times New Roman"/>
          <w:color w:val="000000" w:themeColor="text1"/>
          <w:sz w:val="24"/>
          <w:szCs w:val="24"/>
        </w:rPr>
        <w:t xml:space="preserve">direction “to”. </w:t>
      </w:r>
      <w:r w:rsidR="00D05AFA">
        <w:rPr>
          <w:rFonts w:ascii="Times" w:hAnsi="Times" w:cs="Times New Roman"/>
          <w:color w:val="000000" w:themeColor="text1"/>
          <w:sz w:val="24"/>
          <w:szCs w:val="24"/>
        </w:rPr>
        <w:t xml:space="preserve">Wind data are </w:t>
      </w:r>
      <w:r w:rsidR="00D05AFA" w:rsidRPr="00300EED">
        <w:rPr>
          <w:rFonts w:ascii="Times" w:hAnsi="Times" w:cs="Times New Roman"/>
          <w:color w:val="000000" w:themeColor="text1"/>
          <w:sz w:val="24"/>
          <w:szCs w:val="24"/>
        </w:rPr>
        <w:t>from NDBC station NSTP6</w:t>
      </w:r>
      <w:r w:rsidR="00D05AFA">
        <w:rPr>
          <w:rFonts w:ascii="Times" w:hAnsi="Times" w:cs="Times New Roman"/>
          <w:color w:val="000000" w:themeColor="text1"/>
          <w:sz w:val="24"/>
          <w:szCs w:val="24"/>
        </w:rPr>
        <w:t>; wave model data are</w:t>
      </w:r>
      <w:r w:rsidRPr="00B86DFB">
        <w:rPr>
          <w:rFonts w:ascii="Times" w:hAnsi="Times" w:cs="Times New Roman"/>
          <w:color w:val="000000" w:themeColor="text1"/>
          <w:sz w:val="24"/>
          <w:szCs w:val="24"/>
        </w:rPr>
        <w:t xml:space="preserve"> from NOAA WW3. </w:t>
      </w:r>
    </w:p>
    <w:p w14:paraId="6BF33C79" w14:textId="77777777" w:rsidR="00014402" w:rsidRPr="00164A3A" w:rsidRDefault="00014402" w:rsidP="00BF7167">
      <w:pPr>
        <w:spacing w:after="0" w:line="480" w:lineRule="auto"/>
        <w:rPr>
          <w:rFonts w:ascii="Times" w:hAnsi="Times" w:cs="Times New Roman"/>
          <w:color w:val="000000" w:themeColor="text1"/>
          <w:sz w:val="24"/>
          <w:szCs w:val="24"/>
        </w:rPr>
      </w:pPr>
    </w:p>
    <w:p w14:paraId="2536A69D" w14:textId="10B1EFCF"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4</w:t>
      </w:r>
      <w:r w:rsidRPr="00164A3A">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Time series of a</w:t>
      </w:r>
      <w:r w:rsidRPr="00B86DFB">
        <w:rPr>
          <w:rFonts w:ascii="Times" w:hAnsi="Times" w:cs="Times New Roman"/>
          <w:color w:val="000000" w:themeColor="text1"/>
          <w:sz w:val="24"/>
          <w:szCs w:val="24"/>
        </w:rPr>
        <w:t xml:space="preserve">coustic current </w:t>
      </w:r>
      <w:proofErr w:type="gramStart"/>
      <w:r w:rsidRPr="00B86DFB">
        <w:rPr>
          <w:rFonts w:ascii="Times" w:hAnsi="Times" w:cs="Times New Roman"/>
          <w:color w:val="000000" w:themeColor="text1"/>
          <w:sz w:val="24"/>
          <w:szCs w:val="24"/>
        </w:rPr>
        <w:t>profilers</w:t>
      </w:r>
      <w:proofErr w:type="gramEnd"/>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 xml:space="preserve">data </w:t>
      </w:r>
      <w:r w:rsidRPr="00B86DFB">
        <w:rPr>
          <w:rFonts w:ascii="Times" w:hAnsi="Times" w:cs="Times New Roman"/>
          <w:color w:val="000000" w:themeColor="text1"/>
          <w:sz w:val="24"/>
          <w:szCs w:val="24"/>
        </w:rPr>
        <w:t>on the reef flat</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 xml:space="preserve"> a) </w:t>
      </w:r>
      <w:r w:rsidR="00D05AFA">
        <w:rPr>
          <w:rFonts w:ascii="Times" w:hAnsi="Times" w:cs="Times New Roman"/>
          <w:color w:val="000000" w:themeColor="text1"/>
          <w:sz w:val="24"/>
          <w:szCs w:val="24"/>
        </w:rPr>
        <w:t>Tide level at location AS1. b) Current speed and direction</w:t>
      </w:r>
      <w:r w:rsidR="00CF4E38">
        <w:rPr>
          <w:rFonts w:ascii="Times" w:hAnsi="Times" w:cs="Times New Roman"/>
          <w:color w:val="000000" w:themeColor="text1"/>
          <w:sz w:val="24"/>
          <w:szCs w:val="24"/>
        </w:rPr>
        <w:t xml:space="preserve"> at </w:t>
      </w:r>
      <w:r w:rsidRPr="00B86DFB">
        <w:rPr>
          <w:rFonts w:ascii="Times" w:hAnsi="Times" w:cs="Times New Roman"/>
          <w:color w:val="000000" w:themeColor="text1"/>
          <w:sz w:val="24"/>
          <w:szCs w:val="24"/>
        </w:rPr>
        <w:t>AS1</w:t>
      </w:r>
      <w:r w:rsidR="00CF4E38">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 xml:space="preserve">Current speed and direction at </w:t>
      </w:r>
      <w:r w:rsidRPr="00B86DFB">
        <w:rPr>
          <w:rFonts w:ascii="Times" w:hAnsi="Times" w:cs="Times New Roman"/>
          <w:color w:val="000000" w:themeColor="text1"/>
          <w:sz w:val="24"/>
          <w:szCs w:val="24"/>
        </w:rPr>
        <w:t>AS2</w:t>
      </w:r>
      <w:r w:rsidR="00CF4E38">
        <w:rPr>
          <w:rFonts w:ascii="Times" w:hAnsi="Times" w:cs="Times New Roman"/>
          <w:color w:val="000000" w:themeColor="text1"/>
          <w:sz w:val="24"/>
          <w:szCs w:val="24"/>
        </w:rPr>
        <w:t>. d</w:t>
      </w:r>
      <w:r w:rsidRPr="00B86DFB">
        <w:rPr>
          <w:rFonts w:ascii="Times" w:hAnsi="Times" w:cs="Times New Roman"/>
          <w:color w:val="000000" w:themeColor="text1"/>
          <w:sz w:val="24"/>
          <w:szCs w:val="24"/>
        </w:rPr>
        <w:t>)</w:t>
      </w:r>
      <w:r w:rsidR="00CF4E38">
        <w:rPr>
          <w:rFonts w:ascii="Times" w:hAnsi="Times" w:cs="Times New Roman"/>
          <w:color w:val="000000" w:themeColor="text1"/>
          <w:sz w:val="24"/>
          <w:szCs w:val="24"/>
        </w:rPr>
        <w:t xml:space="preserve"> Current speed and direction at </w:t>
      </w:r>
      <w:r w:rsidRPr="00B86DFB">
        <w:rPr>
          <w:rFonts w:ascii="Times" w:hAnsi="Times" w:cs="Times New Roman"/>
          <w:color w:val="000000" w:themeColor="text1"/>
          <w:sz w:val="24"/>
          <w:szCs w:val="24"/>
        </w:rPr>
        <w:t>AS3</w:t>
      </w:r>
      <w:r w:rsidR="00CF4E38">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w:t>
      </w:r>
      <w:r w:rsidR="00CF4E38">
        <w:rPr>
          <w:rFonts w:ascii="Times" w:hAnsi="Times" w:cs="Times New Roman"/>
          <w:color w:val="000000" w:themeColor="text1"/>
          <w:sz w:val="24"/>
          <w:szCs w:val="24"/>
        </w:rPr>
        <w:t xml:space="preserve"> Current speeds at all three locations.</w:t>
      </w:r>
      <w:r w:rsidRPr="00B86DFB">
        <w:rPr>
          <w:rFonts w:ascii="Times" w:hAnsi="Times" w:cs="Times New Roman"/>
          <w:color w:val="000000" w:themeColor="text1"/>
          <w:sz w:val="24"/>
          <w:szCs w:val="24"/>
        </w:rPr>
        <w:t xml:space="preserve"> </w:t>
      </w:r>
      <w:r w:rsidR="004665AB">
        <w:rPr>
          <w:rFonts w:ascii="Times" w:hAnsi="Times" w:cs="Times New Roman"/>
          <w:color w:val="000000" w:themeColor="text1"/>
          <w:sz w:val="24"/>
          <w:szCs w:val="24"/>
        </w:rPr>
        <w:t xml:space="preserve">Vectors denote direction “to”. </w:t>
      </w:r>
      <w:r w:rsidR="00CF4E38" w:rsidRPr="00300EED">
        <w:rPr>
          <w:rFonts w:ascii="Times" w:hAnsi="Times" w:cs="Times New Roman"/>
          <w:color w:val="000000" w:themeColor="text1"/>
          <w:sz w:val="24"/>
          <w:szCs w:val="24"/>
        </w:rPr>
        <w:t>AS3</w:t>
      </w:r>
      <w:r w:rsidR="00CF4E38">
        <w:rPr>
          <w:rFonts w:ascii="Times" w:hAnsi="Times" w:cs="Times New Roman"/>
          <w:color w:val="000000" w:themeColor="text1"/>
          <w:sz w:val="24"/>
          <w:szCs w:val="24"/>
        </w:rPr>
        <w:t>,</w:t>
      </w:r>
      <w:r w:rsidR="00CF4E38" w:rsidRPr="00300EED">
        <w:rPr>
          <w:rFonts w:ascii="Times" w:hAnsi="Times" w:cs="Times New Roman"/>
          <w:color w:val="000000" w:themeColor="text1"/>
          <w:sz w:val="24"/>
          <w:szCs w:val="24"/>
        </w:rPr>
        <w:t xml:space="preserve"> water depths at low tide were too shallow to measure </w:t>
      </w:r>
      <w:r w:rsidR="00CF4E38">
        <w:rPr>
          <w:rFonts w:ascii="Times" w:hAnsi="Times" w:cs="Times New Roman"/>
          <w:color w:val="000000" w:themeColor="text1"/>
          <w:sz w:val="24"/>
          <w:szCs w:val="24"/>
        </w:rPr>
        <w:t>currents</w:t>
      </w:r>
      <w:r w:rsidR="00CF4E38"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Note the variations in current speeds both in space and time due to the different forcing conditions</w:t>
      </w:r>
      <w:r w:rsidR="00CF4E38">
        <w:rPr>
          <w:rFonts w:ascii="Times" w:hAnsi="Times" w:cs="Times New Roman"/>
          <w:color w:val="000000" w:themeColor="text1"/>
          <w:sz w:val="24"/>
          <w:szCs w:val="24"/>
        </w:rPr>
        <w:t xml:space="preserve"> shown in Figure 3</w:t>
      </w:r>
      <w:r w:rsidRPr="00B86DFB">
        <w:rPr>
          <w:rFonts w:ascii="Times" w:hAnsi="Times" w:cs="Times New Roman"/>
          <w:color w:val="000000" w:themeColor="text1"/>
          <w:sz w:val="24"/>
          <w:szCs w:val="24"/>
        </w:rPr>
        <w:t>.</w:t>
      </w:r>
    </w:p>
    <w:p w14:paraId="5A398A46" w14:textId="77777777" w:rsidR="00014402" w:rsidRPr="00164A3A" w:rsidRDefault="00014402" w:rsidP="00BF7167">
      <w:pPr>
        <w:spacing w:after="0" w:line="480" w:lineRule="auto"/>
        <w:rPr>
          <w:rFonts w:ascii="Times" w:hAnsi="Times" w:cs="Times New Roman"/>
          <w:color w:val="000000" w:themeColor="text1"/>
          <w:sz w:val="24"/>
          <w:szCs w:val="24"/>
        </w:rPr>
      </w:pPr>
    </w:p>
    <w:p w14:paraId="3CA29660" w14:textId="0A5597EC" w:rsidR="000B7548" w:rsidRDefault="00D279AB" w:rsidP="00BF7167">
      <w:pPr>
        <w:spacing w:after="0" w:line="480" w:lineRule="auto"/>
        <w:rPr>
          <w:ins w:id="869"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5</w:t>
      </w:r>
      <w:r w:rsidRPr="00164A3A">
        <w:rPr>
          <w:rFonts w:ascii="Times" w:hAnsi="Times" w:cs="Times New Roman"/>
          <w:color w:val="000000" w:themeColor="text1"/>
          <w:sz w:val="24"/>
          <w:szCs w:val="24"/>
        </w:rPr>
        <w:t>. Map of all drifter tracks, colored by speed (m/s), during the experiment.</w:t>
      </w:r>
      <w:r w:rsidR="00C437FD">
        <w:rPr>
          <w:rFonts w:ascii="Times" w:hAnsi="Times" w:cs="Times New Roman"/>
          <w:color w:val="000000" w:themeColor="text1"/>
          <w:sz w:val="24"/>
          <w:szCs w:val="24"/>
        </w:rPr>
        <w:t xml:space="preserve"> </w:t>
      </w:r>
      <w:ins w:id="870" w:author="Curt Storlazzi" w:date="2015-05-12T12:21:00Z">
        <w:r w:rsidR="00C437FD">
          <w:rPr>
            <w:rFonts w:ascii="Times" w:hAnsi="Times" w:cs="Times New Roman"/>
            <w:color w:val="000000" w:themeColor="text1"/>
            <w:sz w:val="24"/>
            <w:szCs w:val="24"/>
          </w:rPr>
          <w:t>SENTENCE DESCRIBING GENERAL PATTERNS</w:t>
        </w:r>
      </w:ins>
      <w:ins w:id="871" w:author="Curt Storlazzi" w:date="2015-05-12T12:24:00Z">
        <w:r w:rsidR="00C437FD">
          <w:rPr>
            <w:rFonts w:ascii="Times" w:hAnsi="Times" w:cs="Times New Roman"/>
            <w:color w:val="000000" w:themeColor="text1"/>
            <w:sz w:val="24"/>
            <w:szCs w:val="24"/>
          </w:rPr>
          <w:t>/DIFFERENCES</w:t>
        </w:r>
      </w:ins>
      <w:ins w:id="872" w:author="Curt Storlazzi" w:date="2015-05-12T12:21:00Z">
        <w:r w:rsidR="00C437FD">
          <w:rPr>
            <w:rFonts w:ascii="Times" w:hAnsi="Times" w:cs="Times New Roman"/>
            <w:color w:val="000000" w:themeColor="text1"/>
            <w:sz w:val="24"/>
            <w:szCs w:val="24"/>
          </w:rPr>
          <w:t>.</w:t>
        </w:r>
      </w:ins>
    </w:p>
    <w:p w14:paraId="6C7A89E7" w14:textId="77777777" w:rsidR="00014402" w:rsidRPr="00B37A6B" w:rsidRDefault="00014402" w:rsidP="00BF7167">
      <w:pPr>
        <w:spacing w:after="0" w:line="480" w:lineRule="auto"/>
        <w:rPr>
          <w:rFonts w:ascii="Times" w:hAnsi="Times" w:cs="Times New Roman"/>
          <w:color w:val="000000" w:themeColor="text1"/>
          <w:sz w:val="24"/>
          <w:szCs w:val="24"/>
          <w:rPrChange w:id="873" w:author="Curt Storlazzi" w:date="2015-05-11T14:38:00Z">
            <w:rPr>
              <w:rFonts w:ascii="Times New Roman" w:hAnsi="Times New Roman" w:cs="Times New Roman"/>
            </w:rPr>
          </w:rPrChange>
        </w:rPr>
      </w:pPr>
    </w:p>
    <w:p w14:paraId="446FA356" w14:textId="20A9080F" w:rsidR="000B7548" w:rsidRDefault="00D279AB" w:rsidP="00BF7167">
      <w:pPr>
        <w:spacing w:after="0" w:line="480" w:lineRule="auto"/>
        <w:rPr>
          <w:ins w:id="874"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6</w:t>
      </w:r>
      <w:r w:rsidRPr="00164A3A">
        <w:rPr>
          <w:rFonts w:ascii="Times" w:hAnsi="Times" w:cs="Times New Roman"/>
          <w:color w:val="000000" w:themeColor="text1"/>
          <w:sz w:val="24"/>
          <w:szCs w:val="24"/>
        </w:rPr>
        <w:t>.  Progressive vectors calculated from acoustic current profiler (ADCP) data, compared to drifter tracks under end-member forcing conditions: a</w:t>
      </w:r>
      <w:r w:rsidR="00C437FD">
        <w:rPr>
          <w:rFonts w:ascii="Times" w:hAnsi="Times" w:cs="Times New Roman"/>
          <w:color w:val="000000" w:themeColor="text1"/>
          <w:sz w:val="24"/>
          <w:szCs w:val="24"/>
        </w:rPr>
        <w:t>)</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Pr="00164A3A">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164A3A">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Pr="00164A3A">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Pr="00164A3A">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large waves. </w:t>
      </w:r>
      <w:r w:rsidR="00C437FD" w:rsidRPr="00C437FD">
        <w:rPr>
          <w:rFonts w:ascii="Times" w:hAnsi="Times" w:cs="Times New Roman"/>
          <w:color w:val="000000" w:themeColor="text1"/>
          <w:sz w:val="24"/>
          <w:szCs w:val="24"/>
        </w:rPr>
        <w:t xml:space="preserve"> </w:t>
      </w:r>
      <w:ins w:id="875" w:author="Curt Storlazzi" w:date="2015-05-12T12:24:00Z">
        <w:r w:rsidR="00C437FD">
          <w:rPr>
            <w:rFonts w:ascii="Times" w:hAnsi="Times" w:cs="Times New Roman"/>
            <w:color w:val="000000" w:themeColor="text1"/>
            <w:sz w:val="24"/>
            <w:szCs w:val="24"/>
          </w:rPr>
          <w:t>SENTENCE DESCRIBING GENERAL PATTERNS/DIFFERENCES.</w:t>
        </w:r>
      </w:ins>
      <w:del w:id="876" w:author="Curt Storlazzi" w:date="2015-05-12T12:24:00Z">
        <w:r w:rsidRPr="00B37A6B" w:rsidDel="00C437FD">
          <w:rPr>
            <w:rFonts w:ascii="Times" w:hAnsi="Times" w:cs="Times New Roman"/>
            <w:color w:val="000000" w:themeColor="text1"/>
            <w:sz w:val="24"/>
            <w:szCs w:val="24"/>
            <w:rPrChange w:id="877" w:author="Curt Storlazzi" w:date="2015-05-11T14:38:00Z">
              <w:rPr>
                <w:rFonts w:ascii="Times New Roman" w:hAnsi="Times New Roman" w:cs="Times New Roman"/>
              </w:rPr>
            </w:rPrChange>
          </w:rPr>
          <w:delText xml:space="preserve"> </w:delText>
        </w:r>
      </w:del>
    </w:p>
    <w:p w14:paraId="34094107" w14:textId="77777777" w:rsidR="00014402" w:rsidRPr="00B37A6B" w:rsidRDefault="00014402" w:rsidP="00BF7167">
      <w:pPr>
        <w:spacing w:after="0" w:line="480" w:lineRule="auto"/>
        <w:rPr>
          <w:rFonts w:ascii="Times" w:hAnsi="Times" w:cs="Times New Roman"/>
          <w:color w:val="000000" w:themeColor="text1"/>
          <w:sz w:val="24"/>
          <w:szCs w:val="24"/>
          <w:rPrChange w:id="878" w:author="Curt Storlazzi" w:date="2015-05-11T14:38:00Z">
            <w:rPr>
              <w:rFonts w:ascii="Times New Roman" w:hAnsi="Times New Roman" w:cs="Times New Roman"/>
            </w:rPr>
          </w:rPrChange>
        </w:rPr>
      </w:pPr>
    </w:p>
    <w:p w14:paraId="09D9F881" w14:textId="1582D687"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7</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Variance ellipses and mean current vectors for the</w:t>
      </w:r>
      <w:r w:rsidRPr="00164A3A">
        <w:rPr>
          <w:rFonts w:ascii="Times" w:hAnsi="Times" w:cs="Times New Roman"/>
          <w:color w:val="000000" w:themeColor="text1"/>
          <w:sz w:val="24"/>
          <w:szCs w:val="24"/>
        </w:rPr>
        <w:t xml:space="preserve"> ADCP data</w:t>
      </w:r>
      <w:r w:rsidR="00C437FD">
        <w:rPr>
          <w:rFonts w:ascii="Times" w:hAnsi="Times" w:cs="Times New Roman"/>
          <w:color w:val="000000" w:themeColor="text1"/>
          <w:sz w:val="24"/>
          <w:szCs w:val="24"/>
        </w:rPr>
        <w:t xml:space="preserve"> and</w:t>
      </w:r>
      <w:r w:rsidRPr="00164A3A">
        <w:rPr>
          <w:rFonts w:ascii="Times" w:hAnsi="Times" w:cs="Times New Roman"/>
          <w:color w:val="000000" w:themeColor="text1"/>
          <w:sz w:val="24"/>
          <w:szCs w:val="24"/>
        </w:rPr>
        <w:t xml:space="preserve"> spatially binned drifter data under different end member forcing conditions</w:t>
      </w:r>
      <w:r w:rsidR="00C437FD">
        <w:rPr>
          <w:rFonts w:ascii="Times" w:hAnsi="Times" w:cs="Times New Roman"/>
          <w:color w:val="000000" w:themeColor="text1"/>
          <w:sz w:val="24"/>
          <w:szCs w:val="24"/>
        </w:rPr>
        <w:t xml:space="preserve">. </w:t>
      </w:r>
      <w:r w:rsidR="00C437FD" w:rsidRPr="00300EED">
        <w:rPr>
          <w:rFonts w:ascii="Times" w:hAnsi="Times" w:cs="Times New Roman"/>
          <w:color w:val="000000" w:themeColor="text1"/>
          <w:sz w:val="24"/>
          <w:szCs w:val="24"/>
        </w:rPr>
        <w:t>a</w:t>
      </w:r>
      <w:r w:rsidR="00C437FD">
        <w:rPr>
          <w:rFonts w:ascii="Times" w:hAnsi="Times" w:cs="Times New Roman"/>
          <w:color w:val="000000" w:themeColor="text1"/>
          <w:sz w:val="24"/>
          <w:szCs w:val="24"/>
        </w:rPr>
        <w:t>)</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00C437FD" w:rsidRPr="00300EED">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300EED">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00C437FD" w:rsidRPr="00300EED">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00C437FD" w:rsidRPr="00300EED">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w:t>
      </w:r>
      <w:r w:rsidR="00C437FD">
        <w:rPr>
          <w:rFonts w:ascii="Times" w:hAnsi="Times" w:cs="Times New Roman"/>
          <w:color w:val="000000" w:themeColor="text1"/>
          <w:sz w:val="24"/>
          <w:szCs w:val="24"/>
        </w:rPr>
        <w:lastRenderedPageBreak/>
        <w:t xml:space="preserve">large waves. </w:t>
      </w:r>
      <w:r w:rsidRPr="00164A3A">
        <w:rPr>
          <w:rFonts w:ascii="Times" w:hAnsi="Times" w:cs="Times New Roman"/>
          <w:color w:val="000000" w:themeColor="text1"/>
          <w:sz w:val="24"/>
          <w:szCs w:val="24"/>
        </w:rPr>
        <w:t xml:space="preserve">Drifter </w:t>
      </w:r>
      <w:r w:rsidR="008D48B9">
        <w:rPr>
          <w:rFonts w:ascii="Times" w:hAnsi="Times" w:cs="Times New Roman"/>
          <w:color w:val="000000" w:themeColor="text1"/>
          <w:sz w:val="24"/>
          <w:szCs w:val="24"/>
        </w:rPr>
        <w:t>data</w:t>
      </w:r>
      <w:r w:rsidR="008D48B9" w:rsidRPr="00164A3A">
        <w:rPr>
          <w:rFonts w:ascii="Times" w:hAnsi="Times" w:cs="Times New Roman"/>
          <w:color w:val="000000" w:themeColor="text1"/>
          <w:sz w:val="24"/>
          <w:szCs w:val="24"/>
        </w:rPr>
        <w:t xml:space="preserve"> </w:t>
      </w:r>
      <w:r w:rsidRPr="00164A3A">
        <w:rPr>
          <w:rFonts w:ascii="Times" w:hAnsi="Times" w:cs="Times New Roman"/>
          <w:color w:val="000000" w:themeColor="text1"/>
          <w:sz w:val="24"/>
          <w:szCs w:val="24"/>
        </w:rPr>
        <w:t xml:space="preserve">are colored by number of observations to illustrate </w:t>
      </w:r>
      <w:r w:rsidR="008D48B9">
        <w:rPr>
          <w:rFonts w:ascii="Times" w:hAnsi="Times" w:cs="Times New Roman"/>
          <w:color w:val="000000" w:themeColor="text1"/>
          <w:sz w:val="24"/>
          <w:szCs w:val="24"/>
        </w:rPr>
        <w:t xml:space="preserve">the </w:t>
      </w:r>
      <w:r w:rsidRPr="00164A3A">
        <w:rPr>
          <w:rFonts w:ascii="Times" w:hAnsi="Times" w:cs="Times New Roman"/>
          <w:color w:val="000000" w:themeColor="text1"/>
          <w:sz w:val="24"/>
          <w:szCs w:val="24"/>
        </w:rPr>
        <w:t>varying data density.</w:t>
      </w:r>
    </w:p>
    <w:p w14:paraId="43A3EC96" w14:textId="77777777" w:rsidR="00C437FD" w:rsidRPr="00B37A6B" w:rsidRDefault="00C437FD" w:rsidP="00BF7167">
      <w:pPr>
        <w:spacing w:after="0" w:line="480" w:lineRule="auto"/>
        <w:rPr>
          <w:rFonts w:ascii="Times" w:hAnsi="Times" w:cs="Times New Roman"/>
          <w:color w:val="000000" w:themeColor="text1"/>
          <w:sz w:val="24"/>
          <w:szCs w:val="24"/>
          <w:rPrChange w:id="879" w:author="Curt Storlazzi" w:date="2015-05-11T14:38:00Z">
            <w:rPr>
              <w:rFonts w:ascii="Times New Roman" w:hAnsi="Times New Roman" w:cs="Times New Roman"/>
            </w:rPr>
          </w:rPrChange>
        </w:rPr>
      </w:pPr>
    </w:p>
    <w:p w14:paraId="0A1F33AD" w14:textId="5E6342E4" w:rsidR="000B7548" w:rsidRDefault="00D279AB" w:rsidP="00BF7167">
      <w:pPr>
        <w:spacing w:after="0" w:line="480" w:lineRule="auto"/>
        <w:rPr>
          <w:ins w:id="880"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881" w:author="Curt Storlazzi" w:date="2015-05-11T14:38:00Z">
            <w:rPr>
              <w:rFonts w:ascii="Times New Roman" w:hAnsi="Times New Roman" w:cs="Times New Roman"/>
            </w:rPr>
          </w:rPrChange>
        </w:rPr>
        <w:t>Figure 9. Residence time calculated from mean velocity of drifters under endmember conditions</w:t>
      </w:r>
      <w:ins w:id="882" w:author="Curt Storlazzi" w:date="2015-05-12T12:27:00Z">
        <w:r w:rsidR="00383A81">
          <w:rPr>
            <w:rFonts w:ascii="Times" w:hAnsi="Times" w:cs="Times New Roman"/>
            <w:color w:val="000000" w:themeColor="text1"/>
            <w:sz w:val="24"/>
            <w:szCs w:val="24"/>
          </w:rPr>
          <w:t xml:space="preserve">. </w:t>
        </w:r>
        <w:r w:rsidR="00383A81" w:rsidRPr="00300EED">
          <w:rPr>
            <w:rFonts w:ascii="Times" w:hAnsi="Times" w:cs="Times New Roman"/>
            <w:color w:val="000000" w:themeColor="text1"/>
            <w:sz w:val="24"/>
            <w:szCs w:val="24"/>
          </w:rPr>
          <w:t>a</w:t>
        </w:r>
        <w:r w:rsidR="00383A81">
          <w:rPr>
            <w:rFonts w:ascii="Times" w:hAnsi="Times" w:cs="Times New Roman"/>
            <w:color w:val="000000" w:themeColor="text1"/>
            <w:sz w:val="24"/>
            <w:szCs w:val="24"/>
          </w:rPr>
          <w:t>)</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Tidal forcing. b) Strong winds. c</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Large waves. SENTENCE DESCRIBING GENERAL PATTERNS/DIFFERENCES.</w:t>
        </w:r>
      </w:ins>
    </w:p>
    <w:p w14:paraId="684B0870" w14:textId="77777777" w:rsidR="00014402" w:rsidRPr="00B37A6B" w:rsidRDefault="00014402" w:rsidP="00BF7167">
      <w:pPr>
        <w:spacing w:after="0" w:line="480" w:lineRule="auto"/>
        <w:rPr>
          <w:rFonts w:ascii="Times" w:hAnsi="Times" w:cs="Times New Roman"/>
          <w:color w:val="000000" w:themeColor="text1"/>
          <w:sz w:val="24"/>
          <w:szCs w:val="24"/>
          <w:rPrChange w:id="883" w:author="Curt Storlazzi" w:date="2015-05-11T14:38:00Z">
            <w:rPr>
              <w:rFonts w:ascii="Times New Roman" w:hAnsi="Times New Roman" w:cs="Times New Roman"/>
            </w:rPr>
          </w:rPrChange>
        </w:rPr>
      </w:pPr>
    </w:p>
    <w:p w14:paraId="0EE0ED0B" w14:textId="75F5CF51" w:rsidR="00014402" w:rsidRDefault="00014402" w:rsidP="00BF7167">
      <w:pPr>
        <w:spacing w:after="0" w:line="480" w:lineRule="auto"/>
        <w:rPr>
          <w:rFonts w:ascii="Times" w:hAnsi="Times" w:cs="Times New Roman"/>
          <w:color w:val="000000" w:themeColor="text1"/>
          <w:sz w:val="24"/>
          <w:szCs w:val="24"/>
        </w:rPr>
      </w:pPr>
    </w:p>
    <w:p w14:paraId="230FA742" w14:textId="77777777" w:rsidR="00014402" w:rsidRPr="00300EED" w:rsidRDefault="00014402" w:rsidP="00014402">
      <w:pPr>
        <w:pStyle w:val="Heading2"/>
        <w:spacing w:before="0" w:line="480" w:lineRule="auto"/>
        <w:rPr>
          <w:ins w:id="884" w:author="Curt Storlazzi" w:date="2015-05-12T11:57:00Z"/>
          <w:rFonts w:ascii="Times" w:hAnsi="Times" w:cs="Times New Roman"/>
          <w:color w:val="000000" w:themeColor="text1"/>
          <w:sz w:val="24"/>
          <w:szCs w:val="24"/>
        </w:rPr>
      </w:pPr>
      <w:bookmarkStart w:id="885" w:name="_GoBack"/>
      <w:bookmarkEnd w:id="885"/>
      <w:ins w:id="886" w:author="Curt Storlazzi" w:date="2015-05-12T11:57:00Z">
        <w:r w:rsidRPr="00300EED">
          <w:rPr>
            <w:rFonts w:ascii="Times" w:hAnsi="Times" w:cs="Times New Roman"/>
            <w:color w:val="000000" w:themeColor="text1"/>
            <w:sz w:val="24"/>
            <w:szCs w:val="24"/>
          </w:rPr>
          <w:t>APPENDIX</w:t>
        </w:r>
      </w:ins>
    </w:p>
    <w:p w14:paraId="7DA5330A" w14:textId="228105EF" w:rsidR="00014402" w:rsidRPr="00300EED" w:rsidRDefault="003B72B6" w:rsidP="00014402">
      <w:pPr>
        <w:spacing w:after="0" w:line="480" w:lineRule="auto"/>
        <w:rPr>
          <w:ins w:id="887" w:author="Curt Storlazzi" w:date="2015-05-12T11:57:00Z"/>
          <w:rFonts w:ascii="Times" w:hAnsi="Times" w:cs="Times New Roman"/>
          <w:color w:val="000000" w:themeColor="text1"/>
          <w:sz w:val="24"/>
          <w:szCs w:val="24"/>
        </w:rPr>
      </w:pPr>
      <w:ins w:id="888" w:author="Curt Storlazzi" w:date="2015-05-12T11:59:00Z">
        <w:r>
          <w:rPr>
            <w:rFonts w:ascii="Times" w:hAnsi="Times" w:cs="Times New Roman"/>
            <w:color w:val="000000" w:themeColor="text1"/>
            <w:sz w:val="24"/>
            <w:szCs w:val="24"/>
          </w:rPr>
          <w:t>Appendix</w:t>
        </w:r>
      </w:ins>
      <w:ins w:id="889" w:author="Curt Storlazzi" w:date="2015-05-12T11:57:00Z">
        <w:r w:rsidR="00014402" w:rsidRPr="00300EED">
          <w:rPr>
            <w:rFonts w:ascii="Times" w:hAnsi="Times" w:cs="Times New Roman"/>
            <w:color w:val="000000" w:themeColor="text1"/>
            <w:sz w:val="24"/>
            <w:szCs w:val="24"/>
          </w:rPr>
          <w:t xml:space="preserve"> 1. Drifter deployment dates and conditions. Red numbered </w:t>
        </w:r>
        <w:r w:rsidR="00014402">
          <w:rPr>
            <w:rFonts w:ascii="Times" w:hAnsi="Times" w:cs="Times New Roman"/>
            <w:color w:val="000000" w:themeColor="text1"/>
            <w:sz w:val="24"/>
            <w:szCs w:val="24"/>
          </w:rPr>
          <w:t>d</w:t>
        </w:r>
        <w:r w:rsidR="00014402" w:rsidRPr="00300EED">
          <w:rPr>
            <w:rFonts w:ascii="Times" w:hAnsi="Times" w:cs="Times New Roman"/>
            <w:color w:val="000000" w:themeColor="text1"/>
            <w:sz w:val="24"/>
            <w:szCs w:val="24"/>
          </w:rPr>
          <w:t>eployments coincide with ADCP deployment</w:t>
        </w:r>
        <w:r w:rsidR="00014402">
          <w:rPr>
            <w:rFonts w:ascii="Times" w:hAnsi="Times" w:cs="Times New Roman"/>
            <w:color w:val="000000" w:themeColor="text1"/>
            <w:sz w:val="24"/>
            <w:szCs w:val="24"/>
          </w:rPr>
          <w:t>s.</w:t>
        </w:r>
      </w:ins>
    </w:p>
    <w:p w14:paraId="65F27F6F" w14:textId="77777777" w:rsidR="00014402" w:rsidRPr="00B37A6B" w:rsidRDefault="00014402" w:rsidP="00BF7167">
      <w:pPr>
        <w:spacing w:after="0" w:line="480" w:lineRule="auto"/>
        <w:rPr>
          <w:rFonts w:ascii="Times" w:hAnsi="Times" w:cs="Times New Roman"/>
          <w:color w:val="000000" w:themeColor="text1"/>
          <w:sz w:val="24"/>
          <w:szCs w:val="24"/>
          <w:rPrChange w:id="890" w:author="Curt Storlazzi" w:date="2015-05-11T14:38:00Z">
            <w:rPr>
              <w:rFonts w:ascii="Times New Roman" w:hAnsi="Times New Roman" w:cs="Times New Roman"/>
            </w:rPr>
          </w:rPrChange>
        </w:rPr>
      </w:pPr>
    </w:p>
    <w:sectPr w:rsidR="00014402" w:rsidRPr="00B37A6B"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Curt Storlazzi" w:date="2015-05-12T10:00:00Z" w:initials="CS">
    <w:p w14:paraId="1F11217D" w14:textId="7F672761" w:rsidR="00C437FD" w:rsidRDefault="00C437FD">
      <w:pPr>
        <w:pStyle w:val="CommentText"/>
      </w:pPr>
      <w:r>
        <w:rPr>
          <w:rStyle w:val="CommentReference"/>
        </w:rPr>
        <w:annotationRef/>
      </w:r>
      <w:r>
        <w:t>I’d leave the coupling between flow and sediment to the third manuscript.</w:t>
      </w:r>
    </w:p>
  </w:comment>
  <w:comment w:id="27" w:author="Curt Storlazzi" w:date="2015-05-11T14:31:00Z" w:initials="CS">
    <w:p w14:paraId="6C9E36D2" w14:textId="38D9C5C3" w:rsidR="00C437FD" w:rsidRDefault="00C437FD">
      <w:pPr>
        <w:pStyle w:val="CommentText"/>
      </w:pPr>
      <w:r>
        <w:rPr>
          <w:rStyle w:val="CommentReference"/>
        </w:rPr>
        <w:annotationRef/>
      </w:r>
      <w:r>
        <w:t>Order by date then alphabetically</w:t>
      </w:r>
    </w:p>
  </w:comment>
  <w:comment w:id="154" w:author="Curt Storlazzi" w:date="2015-05-12T10:40:00Z" w:initials="CS">
    <w:p w14:paraId="5EE57AB7" w14:textId="00D8B15A" w:rsidR="00C437FD" w:rsidRDefault="00C437FD">
      <w:pPr>
        <w:pStyle w:val="CommentText"/>
      </w:pPr>
      <w:r>
        <w:rPr>
          <w:rStyle w:val="CommentReference"/>
        </w:rPr>
        <w:annotationRef/>
      </w:r>
      <w:r>
        <w:t>Don’t waste limited space discussing unpublished reports.</w:t>
      </w:r>
    </w:p>
  </w:comment>
  <w:comment w:id="155" w:author="Alex Messina" w:date="2015-06-12T05:10:00Z" w:initials="AM">
    <w:p w14:paraId="70FD2029" w14:textId="4B6F1EF2" w:rsidR="002E6840" w:rsidRDefault="002E6840">
      <w:pPr>
        <w:pStyle w:val="CommentText"/>
      </w:pPr>
      <w:r>
        <w:rPr>
          <w:rStyle w:val="CommentReference"/>
        </w:rPr>
        <w:annotationRef/>
      </w:r>
      <w:r>
        <w:t>I decided to just cut these. Doesn’t really add anything to the paper</w:t>
      </w:r>
    </w:p>
  </w:comment>
  <w:comment w:id="205" w:author="Alex Messina" w:date="2015-05-04T06:27:00Z" w:initials="AM">
    <w:p w14:paraId="3E9DAAD5" w14:textId="77777777" w:rsidR="00C437FD" w:rsidRDefault="00C437FD">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209" w:author="Alex Messina" w:date="2015-05-04T06:27:00Z" w:initials="AM">
    <w:p w14:paraId="41AF8F89" w14:textId="77777777" w:rsidR="00C437FD" w:rsidRDefault="00C437FD">
      <w:pPr>
        <w:pStyle w:val="CommentText"/>
      </w:pPr>
      <w:r>
        <w:rPr>
          <w:rStyle w:val="CommentReference"/>
        </w:rPr>
        <w:annotationRef/>
      </w:r>
      <w:r>
        <w:t>This paper with the SedPod measurements will also hopefully be in review when this is published</w:t>
      </w:r>
    </w:p>
  </w:comment>
  <w:comment w:id="196" w:author="Alex Messina" w:date="2015-05-04T06:26:00Z" w:initials="AM">
    <w:p w14:paraId="072252AA" w14:textId="77777777" w:rsidR="00C437FD" w:rsidRDefault="00C437FD">
      <w:pPr>
        <w:pStyle w:val="CommentText"/>
      </w:pPr>
      <w:r>
        <w:rPr>
          <w:rStyle w:val="CommentReference"/>
        </w:rPr>
        <w:annotationRef/>
      </w:r>
      <w:r>
        <w:t xml:space="preserve">Put this in Introduction? Repeats a bit of the earlier section. </w:t>
      </w:r>
    </w:p>
  </w:comment>
  <w:comment w:id="232" w:author="Curt Storlazzi" w:date="2015-05-12T10:43:00Z" w:initials="CS">
    <w:p w14:paraId="075F103A" w14:textId="63E93651" w:rsidR="00C437FD" w:rsidRDefault="00C437FD">
      <w:pPr>
        <w:pStyle w:val="CommentText"/>
      </w:pPr>
      <w:r>
        <w:rPr>
          <w:rStyle w:val="CommentReference"/>
        </w:rPr>
        <w:annotationRef/>
      </w:r>
      <w:r>
        <w:t>You’re referencing subplots out of order – you need to switch a-b and c-d.</w:t>
      </w:r>
    </w:p>
  </w:comment>
  <w:comment w:id="260" w:author="Curt Storlazzi" w:date="2015-05-12T10:44:00Z" w:initials="CS">
    <w:p w14:paraId="3B602030" w14:textId="78BC5C74" w:rsidR="00C437FD" w:rsidRDefault="00C437FD">
      <w:pPr>
        <w:pStyle w:val="CommentText"/>
      </w:pPr>
      <w:r>
        <w:rPr>
          <w:rStyle w:val="CommentReference"/>
        </w:rPr>
        <w:annotationRef/>
      </w:r>
      <w:r>
        <w:t>See comment above – referenced out of order.</w:t>
      </w:r>
    </w:p>
  </w:comment>
  <w:comment w:id="327" w:author="Curt Storlazzi" w:date="2015-05-12T11:26:00Z" w:initials="CS">
    <w:p w14:paraId="1806AA2C" w14:textId="6690299B" w:rsidR="00C437FD" w:rsidRDefault="00C437FD">
      <w:pPr>
        <w:pStyle w:val="CommentText"/>
      </w:pPr>
      <w:r>
        <w:rPr>
          <w:rStyle w:val="CommentReference"/>
        </w:rPr>
        <w:annotationRef/>
      </w:r>
      <w:r>
        <w:t>These are Results, not Methods – Move or delete</w:t>
      </w:r>
    </w:p>
  </w:comment>
  <w:comment w:id="395" w:author="Curt Storlazzi" w:date="2015-05-12T10:59:00Z" w:initials="CS">
    <w:p w14:paraId="348D5C4C" w14:textId="4E42BFFF" w:rsidR="00C437FD" w:rsidRDefault="00C437FD">
      <w:pPr>
        <w:pStyle w:val="CommentText"/>
      </w:pPr>
      <w:r>
        <w:rPr>
          <w:rStyle w:val="CommentReference"/>
        </w:rPr>
        <w:annotationRef/>
      </w:r>
      <w:r>
        <w:t>You need another significant digit - you can't have one and then none.</w:t>
      </w:r>
    </w:p>
  </w:comment>
  <w:comment w:id="398" w:author="Curt Storlazzi" w:date="2015-05-12T11:00:00Z" w:initials="CS">
    <w:p w14:paraId="03D04709" w14:textId="4BE984D4" w:rsidR="00C437FD" w:rsidRDefault="00C437FD">
      <w:pPr>
        <w:pStyle w:val="CommentText"/>
      </w:pPr>
      <w:r>
        <w:rPr>
          <w:rStyle w:val="CommentReference"/>
        </w:rPr>
        <w:annotationRef/>
      </w:r>
      <w:r>
        <w:t>Same – need similar significant digits</w:t>
      </w:r>
    </w:p>
  </w:comment>
  <w:comment w:id="686" w:author="Alex Messina" w:date="2015-05-12T11:25:00Z" w:initials="AM">
    <w:p w14:paraId="40102AFC" w14:textId="07B92DBB" w:rsidR="00C437FD" w:rsidRDefault="00C437FD">
      <w:pPr>
        <w:pStyle w:val="CommentText"/>
      </w:pPr>
      <w:r>
        <w:rPr>
          <w:rStyle w:val="CommentReference"/>
        </w:rPr>
        <w:annotationRef/>
      </w:r>
      <w:r>
        <w:t>Move to Discussion? YES</w:t>
      </w:r>
    </w:p>
  </w:comment>
  <w:comment w:id="720" w:author="Curt Storlazzi" w:date="2015-05-12T13:20:00Z" w:initials="CS">
    <w:p w14:paraId="31F96A69" w14:textId="43FECF50" w:rsidR="00C437FD" w:rsidRDefault="00C437FD">
      <w:pPr>
        <w:pStyle w:val="CommentText"/>
      </w:pPr>
      <w:r>
        <w:rPr>
          <w:rStyle w:val="CommentReference"/>
        </w:rPr>
        <w:annotationRef/>
      </w:r>
      <w:r>
        <w:t>We should chat about this – are we sure we’re comparing apples to apples? You only have drifter data during the daytime and we collected ADCP data 24-7, so maybe we need to just compute statistics from the ADCP data when you had drifters in the water</w:t>
      </w:r>
      <w:r w:rsidR="00F161C9">
        <w:t>. Olivia is working on this now and will provide new values.</w:t>
      </w:r>
    </w:p>
  </w:comment>
  <w:comment w:id="836" w:author="Curt Storlazzi" w:date="2015-05-12T11:59:00Z" w:initials="CS">
    <w:p w14:paraId="05B71A22" w14:textId="0A4A0302" w:rsidR="00C437FD" w:rsidRDefault="00C437FD">
      <w:pPr>
        <w:pStyle w:val="CommentText"/>
      </w:pPr>
      <w:r>
        <w:rPr>
          <w:rStyle w:val="CommentReference"/>
        </w:rPr>
        <w:annotationRef/>
      </w:r>
      <w:r>
        <w:t>REMOVE – too short to be necessary – put in text.</w:t>
      </w:r>
    </w:p>
  </w:comment>
  <w:comment w:id="842" w:author="Curt Storlazzi" w:date="2015-05-12T12:29:00Z" w:initials="CS">
    <w:p w14:paraId="59ED484A" w14:textId="1AB1196E" w:rsidR="00AA074E" w:rsidRDefault="00AA074E">
      <w:pPr>
        <w:pStyle w:val="CommentText"/>
      </w:pPr>
      <w:r>
        <w:rPr>
          <w:rStyle w:val="CommentReference"/>
        </w:rPr>
        <w:annotationRef/>
      </w:r>
      <w:r>
        <w:t>Will probably need to get you revised ADCP data just for the times corresponding with drifter deployments.</w:t>
      </w:r>
    </w:p>
  </w:comment>
  <w:comment w:id="866" w:author="Curt Storlazzi" w:date="2015-05-12T12:00:00Z" w:initials="CS">
    <w:p w14:paraId="7ADCE8E1" w14:textId="5A5E7A85" w:rsidR="00C437FD" w:rsidRDefault="00C437FD">
      <w:pPr>
        <w:pStyle w:val="CommentText"/>
      </w:pPr>
      <w:r>
        <w:rPr>
          <w:rStyle w:val="CommentReference"/>
        </w:rPr>
        <w:annotationRef/>
      </w:r>
      <w:r>
        <w:t>Remove – does not add to present paper – more relevant for 3</w:t>
      </w:r>
      <w:r w:rsidRPr="003B72B6">
        <w:rPr>
          <w:vertAlign w:val="superscript"/>
        </w:rPr>
        <w:t>rd</w:t>
      </w:r>
      <w:r>
        <w:t xml:space="preserv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1217D" w15:done="0"/>
  <w15:commentEx w15:paraId="6C9E36D2" w15:done="0"/>
  <w15:commentEx w15:paraId="5EE57AB7" w15:done="0"/>
  <w15:commentEx w15:paraId="70FD2029" w15:paraIdParent="5EE57AB7" w15:done="0"/>
  <w15:commentEx w15:paraId="3E9DAAD5" w15:done="0"/>
  <w15:commentEx w15:paraId="41AF8F89" w15:done="0"/>
  <w15:commentEx w15:paraId="072252AA" w15:done="0"/>
  <w15:commentEx w15:paraId="075F103A" w15:done="0"/>
  <w15:commentEx w15:paraId="3B602030" w15:done="0"/>
  <w15:commentEx w15:paraId="1806AA2C" w15:done="0"/>
  <w15:commentEx w15:paraId="348D5C4C" w15:done="0"/>
  <w15:commentEx w15:paraId="03D04709" w15:done="0"/>
  <w15:commentEx w15:paraId="40102AFC" w15:done="0"/>
  <w15:commentEx w15:paraId="31F96A69" w15:done="0"/>
  <w15:commentEx w15:paraId="05B71A22" w15:done="0"/>
  <w15:commentEx w15:paraId="59ED484A" w15:done="0"/>
  <w15:commentEx w15:paraId="7ADCE8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697F91"/>
    <w:multiLevelType w:val="hybridMultilevel"/>
    <w:tmpl w:val="191CA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402"/>
    <w:rsid w:val="00034616"/>
    <w:rsid w:val="0006063C"/>
    <w:rsid w:val="000B7548"/>
    <w:rsid w:val="000E610A"/>
    <w:rsid w:val="0010762D"/>
    <w:rsid w:val="001227D0"/>
    <w:rsid w:val="00146C4E"/>
    <w:rsid w:val="00150424"/>
    <w:rsid w:val="0015074B"/>
    <w:rsid w:val="00164A3A"/>
    <w:rsid w:val="00167EC8"/>
    <w:rsid w:val="00191B5A"/>
    <w:rsid w:val="00193FDF"/>
    <w:rsid w:val="001A2E34"/>
    <w:rsid w:val="001C6701"/>
    <w:rsid w:val="001D5A74"/>
    <w:rsid w:val="00202976"/>
    <w:rsid w:val="0027212A"/>
    <w:rsid w:val="0029639D"/>
    <w:rsid w:val="002A53BC"/>
    <w:rsid w:val="002C6BA6"/>
    <w:rsid w:val="002E6840"/>
    <w:rsid w:val="003044D3"/>
    <w:rsid w:val="00326F90"/>
    <w:rsid w:val="00346B50"/>
    <w:rsid w:val="00367D79"/>
    <w:rsid w:val="00370A04"/>
    <w:rsid w:val="00374FA3"/>
    <w:rsid w:val="00375FE3"/>
    <w:rsid w:val="00383A81"/>
    <w:rsid w:val="003B72B6"/>
    <w:rsid w:val="00436D48"/>
    <w:rsid w:val="004371D6"/>
    <w:rsid w:val="004665AB"/>
    <w:rsid w:val="0047213B"/>
    <w:rsid w:val="00480C90"/>
    <w:rsid w:val="00485FE6"/>
    <w:rsid w:val="004868C8"/>
    <w:rsid w:val="004A3BFD"/>
    <w:rsid w:val="00510DCC"/>
    <w:rsid w:val="005477B8"/>
    <w:rsid w:val="0056150A"/>
    <w:rsid w:val="00573E2B"/>
    <w:rsid w:val="005812F4"/>
    <w:rsid w:val="005B72E5"/>
    <w:rsid w:val="005D56AB"/>
    <w:rsid w:val="005E523F"/>
    <w:rsid w:val="005F03BF"/>
    <w:rsid w:val="00631EF6"/>
    <w:rsid w:val="006E7578"/>
    <w:rsid w:val="006F4395"/>
    <w:rsid w:val="00710021"/>
    <w:rsid w:val="007C4C27"/>
    <w:rsid w:val="007D24CC"/>
    <w:rsid w:val="00811224"/>
    <w:rsid w:val="0082601B"/>
    <w:rsid w:val="00827041"/>
    <w:rsid w:val="008869E9"/>
    <w:rsid w:val="008C2B0A"/>
    <w:rsid w:val="008D48B9"/>
    <w:rsid w:val="0097269D"/>
    <w:rsid w:val="009A2BF5"/>
    <w:rsid w:val="009E6E39"/>
    <w:rsid w:val="009F4AE1"/>
    <w:rsid w:val="00A13472"/>
    <w:rsid w:val="00A86BEB"/>
    <w:rsid w:val="00A91F44"/>
    <w:rsid w:val="00A92D01"/>
    <w:rsid w:val="00AA074E"/>
    <w:rsid w:val="00AA1D8D"/>
    <w:rsid w:val="00AB5723"/>
    <w:rsid w:val="00AB7225"/>
    <w:rsid w:val="00AC1672"/>
    <w:rsid w:val="00AE7DC3"/>
    <w:rsid w:val="00AF68FC"/>
    <w:rsid w:val="00B12321"/>
    <w:rsid w:val="00B37A6B"/>
    <w:rsid w:val="00B47730"/>
    <w:rsid w:val="00B479A9"/>
    <w:rsid w:val="00B70D19"/>
    <w:rsid w:val="00B86DFB"/>
    <w:rsid w:val="00BB75E1"/>
    <w:rsid w:val="00BF7167"/>
    <w:rsid w:val="00C02AD3"/>
    <w:rsid w:val="00C32AC2"/>
    <w:rsid w:val="00C4282D"/>
    <w:rsid w:val="00C437FD"/>
    <w:rsid w:val="00CB0664"/>
    <w:rsid w:val="00CD7836"/>
    <w:rsid w:val="00CF4E38"/>
    <w:rsid w:val="00D05AFA"/>
    <w:rsid w:val="00D1359A"/>
    <w:rsid w:val="00D279AB"/>
    <w:rsid w:val="00D5229C"/>
    <w:rsid w:val="00D634CC"/>
    <w:rsid w:val="00D64984"/>
    <w:rsid w:val="00DA0D6A"/>
    <w:rsid w:val="00DB162E"/>
    <w:rsid w:val="00DB3AF1"/>
    <w:rsid w:val="00DB4E35"/>
    <w:rsid w:val="00DE5007"/>
    <w:rsid w:val="00E76838"/>
    <w:rsid w:val="00E9520D"/>
    <w:rsid w:val="00EA252C"/>
    <w:rsid w:val="00ED2E7C"/>
    <w:rsid w:val="00F024A3"/>
    <w:rsid w:val="00F14482"/>
    <w:rsid w:val="00F161C9"/>
    <w:rsid w:val="00F34444"/>
    <w:rsid w:val="00F70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BEBD52B8-A84B-4E3D-B5B1-E2085701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 w:type="character" w:styleId="Hyperlink">
    <w:name w:val="Hyperlink"/>
    <w:basedOn w:val="DefaultParagraphFont"/>
    <w:uiPriority w:val="99"/>
    <w:unhideWhenUsed/>
    <w:rsid w:val="00D634CC"/>
    <w:rPr>
      <w:color w:val="0000FF" w:themeColor="hyperlink"/>
      <w:u w:val="single"/>
    </w:rPr>
  </w:style>
  <w:style w:type="paragraph" w:styleId="Revision">
    <w:name w:val="Revision"/>
    <w:hidden/>
    <w:uiPriority w:val="99"/>
    <w:semiHidden/>
    <w:rsid w:val="00CD7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4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86031-85D2-45FC-B73A-C7696C41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Pages>
  <Words>7315</Words>
  <Characters>41697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15</cp:revision>
  <dcterms:created xsi:type="dcterms:W3CDTF">2015-06-10T17:17:00Z</dcterms:created>
  <dcterms:modified xsi:type="dcterms:W3CDTF">2015-08-25T23:48:00Z</dcterms:modified>
  <cp:category/>
</cp:coreProperties>
</file>