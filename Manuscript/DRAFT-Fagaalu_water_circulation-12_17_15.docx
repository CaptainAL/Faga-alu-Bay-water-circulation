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5EB6F5F3"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1-37 cm s</w:t>
      </w:r>
      <w:r w:rsidR="000973AD" w:rsidRPr="002C3BF8">
        <w:rPr>
          <w:vertAlign w:val="superscript"/>
        </w:rPr>
        <w:t>-1</w:t>
      </w:r>
      <w:r w:rsidR="000973AD">
        <w:t xml:space="preserve"> (</w:t>
      </w:r>
      <w:r w:rsidR="00B4560A">
        <w:t>0.</w:t>
      </w:r>
      <w:r w:rsidR="00C76662">
        <w:t>1</w:t>
      </w:r>
      <w:r w:rsidR="00B4560A">
        <w:t>-</w:t>
      </w:r>
      <w:r w:rsidR="000973AD">
        <w:t>2.8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w:t>
      </w:r>
      <w:r w:rsidR="00C76662">
        <w:t>1</w:t>
      </w:r>
      <w:r w:rsidR="00B4560A">
        <w:t>-</w:t>
      </w:r>
      <w:r w:rsidR="000973AD">
        <w:t>2.</w:t>
      </w:r>
      <w:r w:rsidR="00C76662">
        <w:t xml:space="preserve">8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0.</w:t>
      </w:r>
      <w:r w:rsidR="00C76662">
        <w:t xml:space="preserve">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or a </w:t>
      </w:r>
      <w:r>
        <w:lastRenderedPageBreak/>
        <w:t>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2C69E1EC"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353B98A3" w:rsidR="00576BC7" w:rsidRDefault="000A4C38" w:rsidP="001743A2">
      <w:pPr>
        <w:spacing w:after="0"/>
      </w:pPr>
      <w:r>
        <w:t xml:space="preserve">Studies in various coral reef environments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w:t>
      </w:r>
      <w:r>
        <w:lastRenderedPageBreak/>
        <w:t>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and </w:t>
      </w:r>
      <w:r w:rsidR="00D5005B">
        <w:t>a</w:t>
      </w:r>
      <w:r w:rsidR="00F5036B">
        <w:t xml:space="preserve">reas near the reef crest may be strongly controlled by wave-forcing while lagoon areas deeper in the embayment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1B1D904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Research on rip currents in beach surf zones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2B752F">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 "plainTextFormattedCitation" : "(Falter et al. 2008; Wyatt et al. 2010; Pomeroy et al. 2015)", "previouslyFormattedCitation" : "(Falter et al. 2008; Wyatt et al. 2010; Pomeroy et al. 2015)" }, "properties" : { "noteIndex" : 0 }, "schema" : "https://github.com/citation-style-language/schema/raw/master/csl-citation.json" }</w:instrText>
      </w:r>
      <w:r w:rsidR="008F1257">
        <w:fldChar w:fldCharType="separate"/>
      </w:r>
      <w:r w:rsidR="00BE54C8" w:rsidRPr="00BE54C8">
        <w:rPr>
          <w:noProof/>
        </w:rPr>
        <w:t>(Falter et al. 2008; Wyatt et al. 2010; Pomeroy et al. 2015)</w:t>
      </w:r>
      <w:r w:rsidR="008F1257">
        <w:fldChar w:fldCharType="end"/>
      </w:r>
      <w:r>
        <w:t>.</w:t>
      </w:r>
    </w:p>
    <w:p w14:paraId="17057A33" w14:textId="7265A5FA"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by comparing Lagrangian drifter tracks with progressive vectors of cumulative flow </w:t>
      </w:r>
      <w:r>
        <w:lastRenderedPageBreak/>
        <w:t>calculated from Eulerian current meters to determine if short-term observations from drifters were representative of the dominant patterns.</w:t>
      </w:r>
      <w:r w:rsidR="00D5005B">
        <w:t xml:space="preserve"> </w:t>
      </w:r>
    </w:p>
    <w:p w14:paraId="6174945A" w14:textId="19B386FD"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BC03C6">
        <w:t>s</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3A5214" w:rsidRPr="0020616C">
        <w:t>The research questions are:</w:t>
      </w:r>
      <w:r w:rsidR="0020616C" w:rsidRPr="0020616C">
        <w:t xml:space="preserve"> How</w:t>
      </w:r>
      <w:r w:rsidR="0020616C">
        <w:t xml:space="preserve"> do flow speeds</w:t>
      </w:r>
      <w:r w:rsidR="00BC03C6">
        <w:t>, flow directions,</w:t>
      </w:r>
      <w:r w:rsidR="0020616C">
        <w:t xml:space="preserve"> and residence times vary spatially on the reef flat? How are flow speeds and residence times influenced by high waves, high winds, or calm conditions?</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4D1894EE" w:rsidR="003E23E0" w:rsidRDefault="003E23E0" w:rsidP="009B6BC6">
      <w:pPr>
        <w:spacing w:after="0"/>
      </w:pPr>
      <w:r>
        <w:t xml:space="preserve">Faga'alu </w:t>
      </w:r>
      <w:commentRangeStart w:id="14"/>
      <w:r>
        <w:t>Bay</w:t>
      </w:r>
      <w:r w:rsidR="00C4278D">
        <w:t xml:space="preserve"> </w:t>
      </w:r>
      <w:r>
        <w:t xml:space="preserve">is situated </w:t>
      </w:r>
      <w:commentRangeEnd w:id="14"/>
      <w:r w:rsidR="00BC4F5C">
        <w:rPr>
          <w:rStyle w:val="CommentReference"/>
        </w:rPr>
        <w:commentReference w:id="14"/>
      </w:r>
      <w:r>
        <w:t xml:space="preserve">on the western side of </w:t>
      </w:r>
      <w:commentRangeStart w:id="15"/>
      <w:r>
        <w:t>Pago Pago Bay</w:t>
      </w:r>
      <w:r w:rsidR="00C4278D">
        <w:t xml:space="preserve"> </w:t>
      </w:r>
      <w:r w:rsidR="00BC4F5C">
        <w:t>on the island of Tutuila, American Samoa (1</w:t>
      </w:r>
      <w:r w:rsidR="00B90945">
        <w:t>4.290 S, 170.677 W)</w:t>
      </w:r>
      <w:r w:rsidR="00C4278D">
        <w:t xml:space="preserve"> (Figure 1)</w:t>
      </w:r>
      <w:commentRangeEnd w:id="15"/>
      <w:r w:rsidR="007D57BC">
        <w:rPr>
          <w:rStyle w:val="CommentReference"/>
        </w:rPr>
        <w:commentReference w:id="15"/>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swell directions from the south to </w:t>
      </w:r>
      <w:r>
        <w:t>southeast</w:t>
      </w:r>
      <w:r w:rsidR="0087299F">
        <w:t xml:space="preserve">, </w:t>
      </w:r>
      <w:r>
        <w:t xml:space="preserve">and swells approaching from a southerly angle must refract to the west, reducing their energy. Offshore significant wave </w:t>
      </w:r>
      <w:r>
        <w:lastRenderedPageBreak/>
        <w:t>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Hs</w:t>
      </w:r>
      <w:r>
        <w:t xml:space="preserve"> on the fore reef in Faga'alu up to 1.7 m, but </w:t>
      </w:r>
      <w:r w:rsidR="0087299F" w:rsidRPr="0087299F">
        <w:rPr>
          <w:i/>
        </w:rPr>
        <w:t>Hs</w:t>
      </w:r>
      <w:r>
        <w:t xml:space="preserve">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6"/>
      <w:r w:rsidR="004B4A21">
        <w:t>w</w:t>
      </w:r>
      <w:r w:rsidR="007E00FE">
        <w:t>ere</w:t>
      </w:r>
      <w:r w:rsidR="004B4A21">
        <w:t xml:space="preserve"> </w:t>
      </w:r>
      <w:commentRangeEnd w:id="16"/>
      <w:r w:rsidR="00732140">
        <w:rPr>
          <w:rStyle w:val="CommentReference"/>
        </w:rPr>
        <w:commentReference w:id="16"/>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2F414909" w:rsidR="00576BC7" w:rsidRDefault="00C4278D" w:rsidP="009B6BC6">
      <w:pPr>
        <w:spacing w:after="0"/>
      </w:pPr>
      <w:r>
        <w:t xml:space="preserve">Faga’alu Bay </w:t>
      </w:r>
      <w:r w:rsidR="000A4C38">
        <w:t>is</w:t>
      </w:r>
      <w:r w:rsidR="00D23FFD">
        <w:t xml:space="preserve"> a</w:t>
      </w:r>
      <w:r w:rsidR="000A4C38">
        <w:t xml:space="preserve"> V-shaped,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 The</w:t>
      </w:r>
      <w:r w:rsidR="003E07FB">
        <w:t xml:space="preserve"> bathymetrically complex</w:t>
      </w:r>
      <w:r w:rsidR="0087299F">
        <w:t>, fringing</w:t>
      </w:r>
      <w:r w:rsidR="000A4C38">
        <w:t xml:space="preserve"> reef is characterized by a shallow reef flat extending from just offshore to the reef crest, where </w:t>
      </w:r>
      <w:r w:rsidR="007E00FE">
        <w:t>it descends</w:t>
      </w:r>
      <w:r w:rsidR="000A4C38">
        <w:t xml:space="preserve"> </w:t>
      </w:r>
      <w:r>
        <w:t xml:space="preserve">at an approximately 1:1 slope </w:t>
      </w:r>
      <w:r w:rsidR="000A4C38">
        <w:t>to</w:t>
      </w:r>
      <w:r w:rsidR="0019640F">
        <w:t xml:space="preserve"> an insular</w:t>
      </w:r>
      <w:commentRangeStart w:id="17"/>
      <w:r>
        <w:t xml:space="preserve"> shelf </w:t>
      </w:r>
      <w:commentRangeEnd w:id="17"/>
      <w:r w:rsidR="008B62DA">
        <w:rPr>
          <w:rStyle w:val="CommentReference"/>
        </w:rPr>
        <w:commentReference w:id="17"/>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18"/>
      <w:r w:rsidR="000A4C38">
        <w:t xml:space="preserve">sediment-floored pools </w:t>
      </w:r>
      <w:commentRangeEnd w:id="18"/>
      <w:r w:rsidR="007C5845">
        <w:rPr>
          <w:rStyle w:val="CommentReference"/>
        </w:rPr>
        <w:commentReference w:id="18"/>
      </w:r>
      <w:r w:rsidR="000A4C38">
        <w:t>with cora</w:t>
      </w:r>
      <w:r w:rsidR="004B4A21">
        <w:t xml:space="preserve">l </w:t>
      </w:r>
      <w:proofErr w:type="spellStart"/>
      <w:r w:rsidR="004B4A21">
        <w:t>bommies</w:t>
      </w:r>
      <w:proofErr w:type="spellEnd"/>
      <w:r w:rsidR="00D340F3">
        <w:t xml:space="preserve"> (“Backreef Pools” in Figure 1)</w:t>
      </w:r>
      <w:r w:rsidR="004B4A21">
        <w:t xml:space="preserve">. </w:t>
      </w:r>
      <w:commentRangeStart w:id="19"/>
      <w:r w:rsidR="004B4A21">
        <w:t>An anthropogenically-</w:t>
      </w:r>
      <w:r w:rsidR="000A4C38">
        <w:t xml:space="preserve">altered, vertical-walled, 5-15 m deep </w:t>
      </w:r>
      <w:proofErr w:type="spellStart"/>
      <w:r w:rsidR="000A4C38">
        <w:t>paleostream</w:t>
      </w:r>
      <w:proofErr w:type="spellEnd"/>
      <w:r w:rsidR="000A4C38">
        <w:t xml:space="preserve"> channel </w:t>
      </w:r>
      <w:r w:rsidR="0087299F">
        <w:t xml:space="preserve">(“Channel” in Figure 1) </w:t>
      </w:r>
      <w:r w:rsidR="000A4C38">
        <w:t>extends from the mouth of Faga'alu Stream eastward to Pago Pago Bay</w:t>
      </w:r>
      <w:commentRangeEnd w:id="19"/>
      <w:r w:rsidR="00955900">
        <w:rPr>
          <w:rStyle w:val="CommentReference"/>
        </w:rPr>
        <w:commentReference w:id="19"/>
      </w:r>
      <w:r w:rsidR="000A4C38">
        <w:t>; this channel divides the reef into a larger</w:t>
      </w:r>
      <w:r>
        <w:t>, more exposed</w:t>
      </w:r>
      <w:r w:rsidR="000A4C38">
        <w:t xml:space="preserve"> southern</w:t>
      </w:r>
      <w:r w:rsidR="0019640F">
        <w:t xml:space="preserve"> </w:t>
      </w:r>
      <w:r w:rsidR="0087299F">
        <w:t xml:space="preserve">section </w:t>
      </w:r>
      <w:r w:rsidR="0019640F">
        <w:t>(“South Reef” in Figure 1),</w:t>
      </w:r>
      <w:r w:rsidR="000A4C38">
        <w:t xml:space="preserve"> and a smaller</w:t>
      </w:r>
      <w:r>
        <w:t>, more sheltered</w:t>
      </w:r>
      <w:r w:rsidR="0019640F">
        <w:t xml:space="preserve"> northern </w:t>
      </w:r>
      <w:r w:rsidR="0087299F">
        <w:t xml:space="preserve">section </w:t>
      </w:r>
      <w:r w:rsidR="0019640F">
        <w:t>(“North Reef” in Figure 1)</w:t>
      </w:r>
      <w:r w:rsidR="00DE60B4">
        <w:t xml:space="preserve">. 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commentRangeStart w:id="20"/>
      <w:r w:rsidR="000A4C38">
        <w:t>urveys</w:t>
      </w:r>
      <w:r w:rsidR="00794CB5">
        <w:t xml:space="preserve"> in 2005</w:t>
      </w:r>
      <w:r w:rsidR="000A4C38">
        <w:t xml:space="preserve"> </w:t>
      </w:r>
      <w:r w:rsidR="00794CB5">
        <w:t>found</w:t>
      </w:r>
      <w:r w:rsidR="000A4C38">
        <w:t xml:space="preserve"> coral coverage varie</w:t>
      </w:r>
      <w:commentRangeEnd w:id="20"/>
      <w:r w:rsidR="00BC4F5C">
        <w:rPr>
          <w:rStyle w:val="CommentReference"/>
        </w:rPr>
        <w:commentReference w:id="20"/>
      </w:r>
      <w:r w:rsidR="00794CB5">
        <w:t>d</w:t>
      </w:r>
      <w:r w:rsidR="000A4C38">
        <w:t xml:space="preserve"> from less than 10% on the </w:t>
      </w:r>
      <w:commentRangeStart w:id="21"/>
      <w:r w:rsidR="000A4C38">
        <w:t xml:space="preserve">degraded </w:t>
      </w:r>
      <w:r w:rsidR="0019640F">
        <w:t xml:space="preserve">North </w:t>
      </w:r>
      <w:r w:rsidR="0019640F">
        <w:lastRenderedPageBreak/>
        <w:t>Reef</w:t>
      </w:r>
      <w:r w:rsidR="000A4C38">
        <w:t>, to more than</w:t>
      </w:r>
      <w:r w:rsidR="0019640F">
        <w:t xml:space="preserve"> 50% on the more intact South Reef</w:t>
      </w:r>
      <w:r w:rsidR="00D970C3">
        <w:t xml:space="preserve"> </w:t>
      </w:r>
      <w:commentRangeEnd w:id="21"/>
      <w:r w:rsidR="0019640F">
        <w:t xml:space="preserve"> </w:t>
      </w:r>
      <w:r w:rsidR="00794CB5">
        <w:fldChar w:fldCharType="begin" w:fldLock="1"/>
      </w:r>
      <w:r w:rsidR="004550A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1"/>
      </w:r>
      <w:r w:rsidR="000B1C2B">
        <w:rPr>
          <w:rStyle w:val="CommentReference"/>
        </w:rPr>
        <w:commentReference w:id="22"/>
      </w:r>
      <w:r w:rsidR="000A4C38">
        <w:t xml:space="preserve">. </w:t>
      </w:r>
    </w:p>
    <w:p w14:paraId="12150725" w14:textId="77777777" w:rsidR="00B42656" w:rsidRDefault="00B42656" w:rsidP="009B6BC6">
      <w:pPr>
        <w:spacing w:after="0"/>
      </w:pPr>
    </w:p>
    <w:p w14:paraId="14B09ACF" w14:textId="77777777" w:rsidR="00576BC7" w:rsidRDefault="000A4C38" w:rsidP="00C06696">
      <w:pPr>
        <w:pStyle w:val="HeadingCR2"/>
      </w:pPr>
      <w:r>
        <w:t>Lagrangian Measurements</w:t>
      </w:r>
    </w:p>
    <w:p w14:paraId="562FAE45" w14:textId="685D0DBD"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3"/>
      <w:r w:rsidR="000A4C38">
        <w:t>top</w:t>
      </w:r>
      <w:commentRangeEnd w:id="23"/>
      <w:r w:rsidR="001E3C7E">
        <w:rPr>
          <w:rStyle w:val="CommentReference"/>
        </w:rPr>
        <w:commentReference w:id="23"/>
      </w:r>
      <w:r w:rsidR="00531A9D">
        <w:t>, extending 7 cm above the fins</w:t>
      </w:r>
      <w:r w:rsidR="00035EE8">
        <w:t>, though when deployed it only rose ~3 cm above the surface (Figure 2b)</w:t>
      </w:r>
      <w:r w:rsidR="000A4C38">
        <w:t xml:space="preserve">. </w:t>
      </w:r>
    </w:p>
    <w:p w14:paraId="3440F48C" w14:textId="74379CC7" w:rsidR="00C4278D" w:rsidRDefault="00E3204A" w:rsidP="009B6BC6">
      <w:pPr>
        <w:spacing w:after="0"/>
      </w:pPr>
      <w:commentRangeStart w:id="24"/>
      <w:commentRangeStart w:id="25"/>
      <w:r>
        <w:t>The</w:t>
      </w:r>
      <w:commentRangeEnd w:id="24"/>
      <w:r>
        <w:rPr>
          <w:rStyle w:val="CommentReference"/>
        </w:rPr>
        <w:commentReference w:id="24"/>
      </w:r>
      <w:r>
        <w:t xml:space="preserve"> fleet of five drifters was deployed 30 times over a two month period, from 19 January 2014 to 23 February 2014, with 22 of those deployments coinciding with the ADCP deployment (February 16-24) (Appendix Table A1). </w:t>
      </w:r>
      <w:commentRangeEnd w:id="25"/>
      <w:r>
        <w:rPr>
          <w:rStyle w:val="CommentReference"/>
        </w:rPr>
        <w:commentReference w:id="25"/>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6"/>
      <w:commentRangeStart w:id="27"/>
      <w:r w:rsidR="000A4C38">
        <w:t>d to 1 min intervals</w:t>
      </w:r>
      <w:commentRangeEnd w:id="26"/>
      <w:r w:rsidR="0077629B">
        <w:rPr>
          <w:rStyle w:val="CommentReference"/>
        </w:rPr>
        <w:commentReference w:id="26"/>
      </w:r>
      <w:r w:rsidR="000A4C38">
        <w:t xml:space="preserve"> to increase signal-to-noise ratios;</w:t>
      </w:r>
      <w:commentRangeEnd w:id="27"/>
      <w:r w:rsidR="00734397">
        <w:rPr>
          <w:rStyle w:val="CommentReference"/>
        </w:rPr>
        <w:commentReference w:id="27"/>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to drift until they exited the C</w:t>
      </w:r>
      <w:r w:rsidR="000A4C38">
        <w:t>hannel, but tracks were limited to 1 h for comparisons with</w:t>
      </w:r>
      <w:r w:rsidR="008651C6">
        <w:t xml:space="preserve"> simultaneous</w:t>
      </w:r>
      <w:r w:rsidR="000A4C38">
        <w:t xml:space="preserve"> ADCP </w:t>
      </w:r>
      <w:commentRangeStart w:id="28"/>
      <w:r w:rsidR="000A4C38">
        <w:t>data</w:t>
      </w:r>
      <w:commentRangeEnd w:id="28"/>
      <w:r w:rsidR="00752031">
        <w:rPr>
          <w:rStyle w:val="CommentReference"/>
        </w:rPr>
        <w:commentReference w:id="28"/>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C06696">
      <w:pPr>
        <w:pStyle w:val="HeadingCR2"/>
      </w:pPr>
      <w:r>
        <w:lastRenderedPageBreak/>
        <w:t>Eulerian Measurements</w:t>
      </w:r>
    </w:p>
    <w:p w14:paraId="4EEB5DBE" w14:textId="230AD64A" w:rsidR="00B5670E" w:rsidRDefault="000A4C38" w:rsidP="00035EE8">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035EE8" w:rsidRPr="00035EE8">
        <w:t>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 These velocity profiles were averaged from 580 samples collected at 2 Hz. Each vertical profile is composed of eight 0.2-m bins starting from 0.35 m above the seabed, using</w:t>
      </w:r>
      <w:r w:rsidR="00035EE8">
        <w:t xml:space="preserve"> a blanking distance of 0.1 m.</w:t>
      </w:r>
      <w:r w:rsidR="00035EE8" w:rsidRPr="00035EE8">
        <w:t xml:space="preserve"> Measurements with a signal strength (amplitude) of &lt;=20 counts were removed, and the top 10% (from the water surface level) of each profile was removed as well. Occasionally during low tides AS3 was emergent and thus no usable data were available during these time periods.</w:t>
      </w:r>
      <w:r w:rsidR="00035EE8">
        <w:t xml:space="preserve"> Flow</w:t>
      </w:r>
      <w:commentRangeStart w:id="29"/>
      <w:r w:rsidR="00B5670E">
        <w:t xml:space="preserve"> was assumed to be nearly zero during these times given the low water depth relative to the height of the corals, many of which</w:t>
      </w:r>
      <w:r w:rsidR="00035EE8">
        <w:t xml:space="preserve"> were above the water surface. H</w:t>
      </w:r>
      <w:r w:rsidR="00B5670E">
        <w:t>uman disturbance caused a short data gap at AS1 on YD 50.</w:t>
      </w:r>
      <w:commentRangeEnd w:id="29"/>
      <w:r w:rsidR="00B5670E">
        <w:rPr>
          <w:rStyle w:val="CommentReference"/>
        </w:rPr>
        <w:commentReference w:id="29"/>
      </w:r>
    </w:p>
    <w:p w14:paraId="3AEA1342" w14:textId="77777777" w:rsidR="00B5670E" w:rsidRDefault="00B5670E" w:rsidP="009B6BC6">
      <w:pPr>
        <w:spacing w:after="0"/>
      </w:pPr>
    </w:p>
    <w:p w14:paraId="4D358285" w14:textId="77777777" w:rsidR="00576BC7" w:rsidRDefault="000A4C38" w:rsidP="00C06696">
      <w:pPr>
        <w:pStyle w:val="HeadingCR2"/>
      </w:pPr>
      <w:r>
        <w:t>Ancillary Data</w:t>
      </w:r>
    </w:p>
    <w:p w14:paraId="70389AC1" w14:textId="4DA08649"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 xml:space="preserve">nd </w:t>
      </w:r>
      <w:commentRangeStart w:id="30"/>
      <w:r>
        <w:t>member</w:t>
      </w:r>
      <w:commentRangeEnd w:id="30"/>
      <w:r w:rsidR="0016786A">
        <w:rPr>
          <w:rStyle w:val="CommentReference"/>
        </w:rPr>
        <w:commentReference w:id="30"/>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lastRenderedPageBreak/>
        <w:t xml:space="preserve">Incident wave conditions were recorded by a </w:t>
      </w:r>
      <w:commentRangeStart w:id="31"/>
      <w:r>
        <w:t>NIWA Dobie-A wave/tide gauge (DOBIE) deployed on the southern reef slope at a depth of 10 m</w:t>
      </w:r>
      <w:commentRangeEnd w:id="31"/>
      <w:r w:rsidR="00F16746">
        <w:rPr>
          <w:rStyle w:val="CommentReference"/>
        </w:rPr>
        <w:commentReference w:id="31"/>
      </w:r>
      <w:r>
        <w:t xml:space="preserve">. The DOBIE sampled a 512s burst at 2 Hz every hour. The DOBIE malfunctioned and recorded no data coinciding with the ADCP deployment, but compared well </w:t>
      </w:r>
      <w:commentRangeStart w:id="32"/>
      <w:r>
        <w:t xml:space="preserve">(not shown) </w:t>
      </w:r>
      <w:commentRangeEnd w:id="32"/>
      <w:r w:rsidR="00734397">
        <w:rPr>
          <w:rStyle w:val="CommentReference"/>
        </w:rPr>
        <w:commentReference w:id="32"/>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xml:space="preserve">. WW3 model data, calibrated to DOBIE wave data, were </w:t>
      </w:r>
      <w:r w:rsidR="009C514D">
        <w:t>sufficient</w:t>
      </w:r>
      <w:r>
        <w:t xml:space="preserve"> to define forcing</w:t>
      </w:r>
      <w:r w:rsidR="00B8343E">
        <w:t xml:space="preserve"> end-members</w:t>
      </w:r>
      <w:r>
        <w:t xml:space="preserve"> during the ADCP and drifter deployments.</w:t>
      </w:r>
    </w:p>
    <w:p w14:paraId="667E83B3" w14:textId="2F7A14D9" w:rsidR="00C4278D" w:rsidRDefault="00B8343E" w:rsidP="009B6BC6">
      <w:pPr>
        <w:spacing w:after="0"/>
      </w:pPr>
      <w:r>
        <w:t>Wind</w:t>
      </w:r>
      <w:r w:rsidR="000A4C38">
        <w:t xml:space="preserve"> and tide data were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33"/>
      <w:r w:rsidR="000A4C38">
        <w:t>For this study, wind conditions are sufficiently described qualitatively so the topographic effects on wind speed and direction recorded at the stations are assumed to be inconsequential</w:t>
      </w:r>
      <w:r w:rsidR="00192B8B">
        <w:t xml:space="preserve"> for the analysis</w:t>
      </w:r>
      <w:r w:rsidR="000A4C38">
        <w:t>.</w:t>
      </w:r>
      <w:commentRangeEnd w:id="33"/>
      <w:r w:rsidR="00BF6D81">
        <w:rPr>
          <w:rStyle w:val="CommentReference"/>
        </w:rPr>
        <w:commentReference w:id="33"/>
      </w:r>
    </w:p>
    <w:p w14:paraId="2B50E91A" w14:textId="77777777" w:rsidR="00B42656" w:rsidRDefault="00B42656" w:rsidP="009B6BC6">
      <w:pPr>
        <w:spacing w:after="0"/>
      </w:pPr>
    </w:p>
    <w:p w14:paraId="213859FF" w14:textId="77777777" w:rsidR="00576BC7" w:rsidRDefault="000A4C38" w:rsidP="00C06696">
      <w:pPr>
        <w:pStyle w:val="HeadingCR2"/>
      </w:pPr>
      <w:r>
        <w:t>Analytical Methods</w:t>
      </w:r>
    </w:p>
    <w:p w14:paraId="6BAD46E6" w14:textId="4218592E" w:rsidR="00254127" w:rsidRDefault="00DD204E" w:rsidP="00254127">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to compare the results </w:t>
      </w:r>
      <w:r w:rsidR="008651C6">
        <w:t>from drifters and</w:t>
      </w:r>
      <w:r w:rsidR="000A4C38">
        <w:t xml:space="preserve"> ADCP</w:t>
      </w:r>
      <w:r w:rsidR="008651C6">
        <w:t>s</w:t>
      </w:r>
      <w:r w:rsidR="000A4C38">
        <w:t xml:space="preserve">: </w:t>
      </w:r>
      <w:r w:rsidR="00192B8B">
        <w:t xml:space="preserve">1) </w:t>
      </w:r>
      <w:r w:rsidR="000A4C38">
        <w:t>progressive vectors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velocity variance ellipses</w:t>
      </w:r>
      <w:r w:rsidR="00AD0EA5">
        <w:t xml:space="preserve">, and 3) and </w:t>
      </w:r>
      <w:r w:rsidR="00376B81">
        <w:t>residence times</w:t>
      </w:r>
      <w:r w:rsidR="000A4C38">
        <w:t>.</w:t>
      </w:r>
      <w:r>
        <w:t xml:space="preserve"> </w:t>
      </w:r>
      <w:r w:rsidR="00254127">
        <w:t xml:space="preserve">Progressive vectors, mean flow velocities, and residence times from simultaneous drifter and ADCP data were compared </w:t>
      </w:r>
      <w:commentRangeStart w:id="34"/>
      <w:r w:rsidR="00254127">
        <w:t>to</w:t>
      </w:r>
      <w:commentRangeEnd w:id="34"/>
      <w:r w:rsidR="00254127">
        <w:rPr>
          <w:rStyle w:val="CommentReference"/>
        </w:rPr>
        <w:commentReference w:id="34"/>
      </w:r>
      <w:r w:rsidR="00254127">
        <w:t xml:space="preserve"> determine if the short-term observations as the drifters moved through the spatial bin were similar to the long-term ADCP observations over the 1h drift. </w:t>
      </w:r>
    </w:p>
    <w:p w14:paraId="76481D1D" w14:textId="77777777" w:rsidR="00376B81" w:rsidRDefault="00376B81" w:rsidP="009B6BC6">
      <w:pPr>
        <w:spacing w:after="0"/>
      </w:pPr>
    </w:p>
    <w:p w14:paraId="0735A58B" w14:textId="7A378D1C" w:rsidR="00AD0EA5" w:rsidRDefault="000A4C38" w:rsidP="009B6BC6">
      <w:pPr>
        <w:spacing w:after="0"/>
      </w:pPr>
      <w:r>
        <w:lastRenderedPageBreak/>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w:t>
      </w:r>
      <w:commentRangeStart w:id="35"/>
      <w:r w:rsidR="000A7575">
        <w:t>10</w:t>
      </w:r>
      <w:r w:rsidR="004206F4">
        <w:t>0</w:t>
      </w:r>
      <w:r w:rsidR="000A7575">
        <w:t xml:space="preserve"> m x </w:t>
      </w:r>
      <w:r w:rsidR="004206F4">
        <w:t>100</w:t>
      </w:r>
      <w:r w:rsidR="000A7575">
        <w:t xml:space="preserve"> m</w:t>
      </w:r>
      <w:commentRangeEnd w:id="35"/>
      <w:r w:rsidR="00C47E70">
        <w:rPr>
          <w:rStyle w:val="CommentReference"/>
        </w:rPr>
        <w:commentReference w:id="35"/>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 xml:space="preserve">“Residence Time” in a lagoon is typically defined to be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100 m grid cell, traveling at the mean speed calculated from instantaneous drifter </w:t>
      </w:r>
      <w:r w:rsidR="00254127">
        <w:t>or</w:t>
      </w:r>
      <w:r w:rsidR="00376B81">
        <w:t xml:space="preserve"> ADCP speeds.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7DBC37D5" w:rsidR="00576BC7" w:rsidRPr="009B6BC6" w:rsidRDefault="00A61F1A" w:rsidP="009B6BC6">
      <w:pPr>
        <w:pStyle w:val="HeadingCR2"/>
        <w:spacing w:before="0"/>
        <w:rPr>
          <w:i/>
        </w:rPr>
      </w:pPr>
      <w:r>
        <w:rPr>
          <w:i/>
        </w:rPr>
        <w:t xml:space="preserve">Defining End Members from </w:t>
      </w:r>
      <w:r w:rsidR="009468C9">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r w:rsidR="009468C9">
        <w:rPr>
          <w:i/>
        </w:rPr>
        <w:t xml:space="preserve"> d</w:t>
      </w:r>
      <w:r>
        <w:rPr>
          <w:i/>
        </w:rPr>
        <w:t>ata</w:t>
      </w:r>
    </w:p>
    <w:p w14:paraId="77EA0568" w14:textId="3EB4EE06"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istinct periods were observed</w:t>
      </w:r>
      <w:r w:rsidR="00254127">
        <w:t>, and defined as end-member forcings</w:t>
      </w:r>
      <w:r w:rsidR="008651C6">
        <w:t xml:space="preserve">: </w:t>
      </w:r>
      <w:r w:rsidR="000A4C38">
        <w:t>1) a strong onshore wind event w</w:t>
      </w:r>
      <w:r w:rsidR="00814521">
        <w:t>it</w:t>
      </w:r>
      <w:r w:rsidR="008651C6">
        <w:t>h small waves</w:t>
      </w:r>
      <w:r w:rsidR="00254127">
        <w:t xml:space="preserve"> ('WIND') during YD 47-4</w:t>
      </w:r>
      <w:r w:rsidR="0041633E">
        <w:t>8</w:t>
      </w:r>
      <w:r w:rsidR="008651C6">
        <w:t xml:space="preserve">; </w:t>
      </w:r>
      <w:r w:rsidR="000A4C38">
        <w:t>2</w:t>
      </w:r>
      <w:r w:rsidR="009A0B4A">
        <w:t>)</w:t>
      </w:r>
      <w:r w:rsidR="008651C6" w:rsidRPr="008651C6">
        <w:t xml:space="preserve"> </w:t>
      </w:r>
      <w:r w:rsidR="008651C6">
        <w:t>weak winds from variable directions and small waves, where tidal forcing was dominant</w:t>
      </w:r>
      <w:r w:rsidR="00254127">
        <w:t xml:space="preserve"> ('TIDE') during YD </w:t>
      </w:r>
      <w:r w:rsidR="0041633E">
        <w:t>49</w:t>
      </w:r>
      <w:r w:rsidR="00254127">
        <w:t>-51</w:t>
      </w:r>
      <w:r w:rsidR="008651C6">
        <w:t xml:space="preserve">; and </w:t>
      </w:r>
      <w:r w:rsidR="000A4C38">
        <w:t xml:space="preserve">3) </w:t>
      </w:r>
      <w:r w:rsidR="008651C6">
        <w:t>a large southeast swell with weak winds</w:t>
      </w:r>
      <w:commentRangeStart w:id="36"/>
      <w:r w:rsidR="00814521">
        <w:t xml:space="preserve"> ('WAVE') during YD 52-</w:t>
      </w:r>
      <w:r w:rsidR="0041633E">
        <w:t>54</w:t>
      </w:r>
      <w:r w:rsidR="000A4C38">
        <w:t xml:space="preserve"> (Table 1).</w:t>
      </w:r>
      <w:commentRangeEnd w:id="36"/>
      <w:r w:rsidR="00471852">
        <w:rPr>
          <w:rStyle w:val="CommentReference"/>
        </w:rPr>
        <w:commentReference w:id="36"/>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w:t>
      </w:r>
      <w:r w:rsidR="000A4C38">
        <w:lastRenderedPageBreak/>
        <w:t>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w:t>
      </w:r>
      <w:r w:rsidR="00254127">
        <w:t>. The strongest winds during TIDE were during the night when no drifter deployments were made</w:t>
      </w:r>
      <w:r w:rsidR="000A4C38">
        <w:t xml:space="preserve">. During </w:t>
      </w:r>
      <w:commentRangeStart w:id="37"/>
      <w:r w:rsidR="000A4C38">
        <w:t>WAVE</w:t>
      </w:r>
      <w:commentRangeEnd w:id="37"/>
      <w:r w:rsidR="00C408DB">
        <w:rPr>
          <w:rStyle w:val="CommentReference"/>
        </w:rPr>
        <w:commentReference w:id="37"/>
      </w:r>
      <w:r w:rsidR="000A4C38">
        <w:t xml:space="preserve">, </w:t>
      </w:r>
      <w:commentRangeStart w:id="38"/>
      <w:r w:rsidR="000A4C38">
        <w:t>maximum wave height reached 1.3 m on YD 52</w:t>
      </w:r>
      <w:commentRangeEnd w:id="38"/>
      <w:r w:rsidR="006556CD">
        <w:rPr>
          <w:rStyle w:val="CommentReference"/>
        </w:rPr>
        <w:commentReference w:id="38"/>
      </w:r>
      <w:r w:rsidR="000A4C38">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46FFA9DA" w:rsidR="00576BC7" w:rsidRPr="009B6BC6" w:rsidRDefault="002B2C98" w:rsidP="009B6BC6">
      <w:pPr>
        <w:pStyle w:val="HeadingCR2"/>
        <w:spacing w:before="0"/>
        <w:rPr>
          <w:i/>
        </w:rPr>
      </w:pPr>
      <w:r>
        <w:rPr>
          <w:i/>
        </w:rPr>
        <w:t>F</w:t>
      </w:r>
      <w:r w:rsidR="00A61F1A">
        <w:rPr>
          <w:i/>
        </w:rPr>
        <w:t>low variabilit</w:t>
      </w:r>
      <w:r w:rsidR="007944F6">
        <w:rPr>
          <w:i/>
        </w:rPr>
        <w:t>y during end member conditions</w:t>
      </w:r>
      <w:r w:rsidR="00A61F1A">
        <w:rPr>
          <w:i/>
        </w:rPr>
        <w:t xml:space="preserve"> </w:t>
      </w:r>
      <w:r w:rsidR="00912EB1">
        <w:rPr>
          <w:rStyle w:val="CommentReference"/>
          <w:rFonts w:eastAsiaTheme="minorEastAsia" w:cstheme="minorBidi"/>
          <w:b w:val="0"/>
          <w:bCs w:val="0"/>
          <w:color w:val="auto"/>
        </w:rPr>
        <w:commentReference w:id="39"/>
      </w:r>
    </w:p>
    <w:p w14:paraId="5A4A308C" w14:textId="2980C84A" w:rsidR="00576BC7" w:rsidRDefault="000A4C38" w:rsidP="009B6BC6">
      <w:pPr>
        <w:spacing w:after="0"/>
      </w:pPr>
      <w:r>
        <w:t xml:space="preserve">In general, </w:t>
      </w:r>
      <w:r w:rsidR="003165CB">
        <w:t>TIDE</w:t>
      </w:r>
      <w:r>
        <w:t xml:space="preserve"> was characterized by slow flow speeds</w:t>
      </w:r>
      <w:r w:rsidR="00E6665F">
        <w:t xml:space="preserve"> over the reef flat</w:t>
      </w:r>
      <w:r>
        <w:t xml:space="preserve"> and more variable directions, </w:t>
      </w:r>
      <w:r w:rsidR="003165CB">
        <w:t>WIND</w:t>
      </w:r>
      <w:r>
        <w:t xml:space="preserve"> by slow flow speeds and less variable directions, and </w:t>
      </w:r>
      <w:r w:rsidR="003165CB">
        <w:t>WAVE</w:t>
      </w:r>
      <w:r>
        <w:t xml:space="preserve"> by the fastest flow speeds and most consistent flow directions</w:t>
      </w:r>
      <w:r w:rsidR="002B2C98">
        <w:t xml:space="preserve"> (Figure 4)</w:t>
      </w:r>
      <w:r>
        <w:t xml:space="preserve">. The highest </w:t>
      </w:r>
      <w:r w:rsidR="001A0336">
        <w:t>flow speeds</w:t>
      </w:r>
      <w:r>
        <w:t xml:space="preserve"> w</w:t>
      </w:r>
      <w:r w:rsidR="001A0336">
        <w:t>ere</w:t>
      </w:r>
      <w:r>
        <w:t xml:space="preserve"> observed over the </w:t>
      </w:r>
      <w:r w:rsidR="00BC1964">
        <w:t xml:space="preserve">exposed </w:t>
      </w:r>
      <w:r>
        <w:t>southernmost part of the reef (</w:t>
      </w:r>
      <w:commentRangeStart w:id="40"/>
      <w:commentRangeStart w:id="41"/>
      <w:r>
        <w:t>AS</w:t>
      </w:r>
      <w:commentRangeEnd w:id="40"/>
      <w:r w:rsidR="005C7FCD">
        <w:rPr>
          <w:rStyle w:val="CommentReference"/>
        </w:rPr>
        <w:commentReference w:id="40"/>
      </w:r>
      <w:r>
        <w:t xml:space="preserve">1) in a northwesterly direction </w:t>
      </w:r>
      <w:r w:rsidR="00BC1964">
        <w:t xml:space="preserve">from the reef crest into the embayment, </w:t>
      </w:r>
      <w:r>
        <w:t>indicating the strong influence of even small breaking waves over the reef crest (Figure 4b, e)</w:t>
      </w:r>
      <w:commentRangeEnd w:id="41"/>
      <w:r w:rsidR="005C7FCD">
        <w:rPr>
          <w:rStyle w:val="CommentReference"/>
        </w:rPr>
        <w:commentReference w:id="41"/>
      </w:r>
      <w:r>
        <w:t>. Flow direction at AS2 was consistently to the southwest</w:t>
      </w:r>
      <w:r w:rsidR="00BC1964">
        <w:t xml:space="preserve"> from the reef crest into the embayment</w:t>
      </w:r>
      <w:r>
        <w:t xml:space="preserve">, though direction was more variable </w:t>
      </w:r>
      <w:r w:rsidR="003165CB">
        <w:t>during T</w:t>
      </w:r>
      <w:r w:rsidR="003165CB" w:rsidRPr="00A867B1">
        <w:rPr>
          <w:highlight w:val="yellow"/>
        </w:rPr>
        <w:t>IDE</w:t>
      </w:r>
      <w:r w:rsidRPr="00A867B1">
        <w:rPr>
          <w:highlight w:val="yellow"/>
        </w:rPr>
        <w:t xml:space="preserve">, </w:t>
      </w:r>
      <w:r w:rsidR="00303A26" w:rsidRPr="00A867B1">
        <w:rPr>
          <w:highlight w:val="yellow"/>
        </w:rPr>
        <w:t>with</w:t>
      </w:r>
      <w:r w:rsidRPr="00A867B1">
        <w:rPr>
          <w:highlight w:val="yellow"/>
        </w:rPr>
        <w:t xml:space="preserve"> some </w:t>
      </w:r>
      <w:r w:rsidR="00BC1964" w:rsidRPr="00A867B1">
        <w:rPr>
          <w:highlight w:val="yellow"/>
        </w:rPr>
        <w:t>off-</w:t>
      </w:r>
      <w:r w:rsidRPr="00A867B1">
        <w:rPr>
          <w:highlight w:val="yellow"/>
        </w:rPr>
        <w:t xml:space="preserve">reef flow to the northeast (Figure </w:t>
      </w:r>
      <w:commentRangeStart w:id="42"/>
      <w:r w:rsidRPr="00A867B1">
        <w:rPr>
          <w:highlight w:val="yellow"/>
        </w:rPr>
        <w:t>4c</w:t>
      </w:r>
      <w:commentRangeEnd w:id="42"/>
      <w:r w:rsidR="00A867B1">
        <w:rPr>
          <w:rStyle w:val="CommentReference"/>
        </w:rPr>
        <w:commentReference w:id="42"/>
      </w:r>
      <w:r w:rsidRPr="00A867B1">
        <w:rPr>
          <w:highlight w:val="yellow"/>
        </w:rPr>
        <w:t xml:space="preserve">). </w:t>
      </w:r>
      <w:commentRangeStart w:id="43"/>
      <w:commentRangeStart w:id="44"/>
      <w:r w:rsidRPr="00A867B1">
        <w:rPr>
          <w:highlight w:val="yellow"/>
        </w:rPr>
        <w:t>Flow speed</w:t>
      </w:r>
      <w:r w:rsidR="00BC1964" w:rsidRPr="00A867B1">
        <w:rPr>
          <w:highlight w:val="yellow"/>
        </w:rPr>
        <w:t>s</w:t>
      </w:r>
      <w:r w:rsidRPr="00A867B1">
        <w:rPr>
          <w:highlight w:val="yellow"/>
        </w:rPr>
        <w:t xml:space="preserve"> at AS2 w</w:t>
      </w:r>
      <w:r w:rsidR="00BC1964" w:rsidRPr="00A867B1">
        <w:rPr>
          <w:highlight w:val="yellow"/>
        </w:rPr>
        <w:t>ere correlated with strong</w:t>
      </w:r>
      <w:r w:rsidRPr="00A867B1">
        <w:rPr>
          <w:highlight w:val="yellow"/>
        </w:rPr>
        <w:t xml:space="preserve"> winds and </w:t>
      </w:r>
      <w:r w:rsidR="00BC1964" w:rsidRPr="00A867B1">
        <w:rPr>
          <w:highlight w:val="yellow"/>
        </w:rPr>
        <w:t>large</w:t>
      </w:r>
      <w:r w:rsidRPr="00A867B1">
        <w:rPr>
          <w:highlight w:val="yellow"/>
        </w:rPr>
        <w:t xml:space="preserve"> waves (Figure 4e)</w:t>
      </w:r>
      <w:commentRangeEnd w:id="43"/>
      <w:r w:rsidRPr="00A867B1">
        <w:rPr>
          <w:highlight w:val="yellow"/>
        </w:rPr>
        <w:t>.</w:t>
      </w:r>
      <w:commentRangeEnd w:id="44"/>
      <w:r w:rsidR="005C7FCD" w:rsidRPr="00A867B1">
        <w:rPr>
          <w:rStyle w:val="CommentReference"/>
          <w:highlight w:val="yellow"/>
        </w:rPr>
        <w:commentReference w:id="43"/>
      </w:r>
      <w:r w:rsidR="00A7590F" w:rsidRPr="00A867B1">
        <w:rPr>
          <w:rStyle w:val="CommentReference"/>
          <w:highlight w:val="yellow"/>
        </w:rPr>
        <w:commentReference w:id="44"/>
      </w:r>
      <w:r w:rsidRPr="00A867B1">
        <w:rPr>
          <w:highlight w:val="yellow"/>
        </w:rPr>
        <w:t xml:space="preserve"> At AS3, flow</w:t>
      </w:r>
      <w:r>
        <w:t xml:space="preserve"> directions and speeds were highly variable under all forcing conditions, and </w:t>
      </w:r>
      <w:r w:rsidR="005C7FCD">
        <w:t>AS3</w:t>
      </w:r>
      <w:r>
        <w:t xml:space="preserve"> exhibited the lowest flow speeds of the three ADCPs (Figure 4d-e).</w:t>
      </w:r>
    </w:p>
    <w:p w14:paraId="2627F7BF" w14:textId="27EBED0B" w:rsidR="00C4278D" w:rsidRDefault="000A4C38" w:rsidP="00A53884">
      <w:pPr>
        <w:spacing w:after="0"/>
      </w:pPr>
      <w:r>
        <w:lastRenderedPageBreak/>
        <w:t>Flow speeds at AS1 and AS2 illustrated the modulating effects of tidal stage</w:t>
      </w:r>
      <w:r w:rsidR="00AA2B12">
        <w:t xml:space="preserve"> on wave-forced flow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w:t>
      </w:r>
      <w:commentRangeStart w:id="45"/>
      <w:r>
        <w:t xml:space="preserve">During </w:t>
      </w:r>
      <w:r w:rsidR="003165CB">
        <w:t>WAVE</w:t>
      </w:r>
      <w:r w:rsidR="00EF5247">
        <w:t>,</w:t>
      </w:r>
      <w:r w:rsidR="002F1A0A">
        <w:t xml:space="preserve"> </w:t>
      </w:r>
      <w:r>
        <w:t>flow velocity was highest during high tide and decreased significantly as the tide f</w:t>
      </w:r>
      <w:r w:rsidR="00BC1964">
        <w:t>e</w:t>
      </w:r>
      <w:r>
        <w:t xml:space="preserve">ll. This was most evident </w:t>
      </w:r>
      <w:r w:rsidR="001A0336">
        <w:t>dur</w:t>
      </w:r>
      <w:r w:rsidR="003165CB">
        <w:t>ing YD 52-54</w:t>
      </w:r>
      <w:r w:rsidR="001A0336">
        <w:t xml:space="preserve"> </w:t>
      </w:r>
      <w:r>
        <w:t xml:space="preserve">at AS1, but was also observed at AS2. This effect was absent or significantly reduced during </w:t>
      </w:r>
      <w:r w:rsidR="003165CB">
        <w:t>WIND</w:t>
      </w:r>
      <w:r>
        <w:t xml:space="preserve">, and </w:t>
      </w:r>
      <w:r w:rsidR="003165CB">
        <w:t>TIDE</w:t>
      </w:r>
      <w:r>
        <w:t>.</w:t>
      </w:r>
      <w:commentRangeEnd w:id="45"/>
      <w:r w:rsidR="00EF5247">
        <w:rPr>
          <w:rStyle w:val="CommentReference"/>
        </w:rPr>
        <w:commentReference w:id="45"/>
      </w:r>
    </w:p>
    <w:p w14:paraId="668AA438" w14:textId="39AB29A9" w:rsidR="00B42656" w:rsidRDefault="008456E5" w:rsidP="004F6832">
      <w:commentRangeStart w:id="46"/>
      <w:r>
        <w:t xml:space="preserve">Mean velocities calculated from ADCP data for AS1, AS2, and AS3 </w:t>
      </w:r>
      <w:commentRangeStart w:id="47"/>
      <w:r>
        <w:t xml:space="preserve">during </w:t>
      </w:r>
      <w:r w:rsidR="004F6832">
        <w:t>WIND</w:t>
      </w:r>
      <w:r>
        <w:t xml:space="preserve"> were 11.6 cm s</w:t>
      </w:r>
      <w:r w:rsidRPr="002C3BF8">
        <w:rPr>
          <w:vertAlign w:val="superscript"/>
        </w:rPr>
        <w:t>-1</w:t>
      </w:r>
      <w:r>
        <w:t>, 3.9 cm s</w:t>
      </w:r>
      <w:r w:rsidRPr="002C3BF8">
        <w:rPr>
          <w:vertAlign w:val="superscript"/>
        </w:rPr>
        <w:t>-1</w:t>
      </w:r>
      <w:r w:rsidR="003165CB">
        <w:t>, and 1.5 cm s</w:t>
      </w:r>
      <w:r w:rsidR="003165CB" w:rsidRPr="003165CB">
        <w:rPr>
          <w:vertAlign w:val="superscript"/>
        </w:rPr>
        <w:t>-1</w:t>
      </w:r>
      <w:r w:rsidR="003165CB">
        <w:t>;</w:t>
      </w:r>
      <w:r>
        <w:t xml:space="preserve"> </w:t>
      </w:r>
      <w:r w:rsidR="003165CB">
        <w:t>during TIDE were 14.6 cm s</w:t>
      </w:r>
      <w:r w:rsidR="003165CB" w:rsidRPr="002C3BF8">
        <w:rPr>
          <w:vertAlign w:val="superscript"/>
        </w:rPr>
        <w:t>-1</w:t>
      </w:r>
      <w:r w:rsidR="003165CB">
        <w:t>, 5.3 cm s</w:t>
      </w:r>
      <w:r w:rsidR="003165CB" w:rsidRPr="002C3BF8">
        <w:rPr>
          <w:vertAlign w:val="superscript"/>
        </w:rPr>
        <w:t>-1</w:t>
      </w:r>
      <w:r w:rsidR="003165CB">
        <w:t>, and 0.9 cm s</w:t>
      </w:r>
      <w:r w:rsidR="003165CB" w:rsidRPr="002C3BF8">
        <w:rPr>
          <w:vertAlign w:val="superscript"/>
        </w:rPr>
        <w:t>-1</w:t>
      </w:r>
      <w:r w:rsidR="003165CB">
        <w:t xml:space="preserve">; </w:t>
      </w:r>
      <w:r>
        <w:t xml:space="preserve">during </w:t>
      </w:r>
      <w:r w:rsidR="004F6832">
        <w:t>WAVE</w:t>
      </w:r>
      <w:r>
        <w:t xml:space="preserve"> were 18.1 cm s</w:t>
      </w:r>
      <w:r w:rsidRPr="002C3BF8">
        <w:rPr>
          <w:vertAlign w:val="superscript"/>
        </w:rPr>
        <w:t>-1</w:t>
      </w:r>
      <w:r>
        <w:t>, 10.9 cm s</w:t>
      </w:r>
      <w:r w:rsidRPr="002C3BF8">
        <w:rPr>
          <w:vertAlign w:val="superscript"/>
        </w:rPr>
        <w:t>-1</w:t>
      </w:r>
      <w:r>
        <w:t>, and 1.2 cm s</w:t>
      </w:r>
      <w:r w:rsidRPr="002C3BF8">
        <w:rPr>
          <w:vertAlign w:val="superscript"/>
        </w:rPr>
        <w:t>-1</w:t>
      </w:r>
      <w:r>
        <w:t>, respectively</w:t>
      </w:r>
      <w:commentRangeEnd w:id="47"/>
      <w:r>
        <w:rPr>
          <w:rStyle w:val="CommentReference"/>
        </w:rPr>
        <w:commentReference w:id="47"/>
      </w:r>
      <w:r>
        <w:t xml:space="preserve"> (Table 1)</w:t>
      </w:r>
      <w:r w:rsidR="003165CB">
        <w:t>. Mean (</w:t>
      </w:r>
      <w:r w:rsidR="003165CB">
        <w:rPr>
          <w:rFonts w:cs="Times"/>
        </w:rPr>
        <w:t>±</w:t>
      </w:r>
      <w:r w:rsidR="003165CB">
        <w:t>STD) flow velocities</w:t>
      </w:r>
      <w:r w:rsidR="00C36DB3">
        <w:t xml:space="preserve"> of</w:t>
      </w:r>
      <w:r w:rsidR="003165CB">
        <w:t xml:space="preserve"> all ADCP data for WIND, TIDE and WAVE were 5.7</w:t>
      </w:r>
      <w:r w:rsidR="003165CB">
        <w:rPr>
          <w:rFonts w:cs="Times"/>
        </w:rPr>
        <w:t>±</w:t>
      </w:r>
      <w:r w:rsidR="003165CB">
        <w:t>4.3</w:t>
      </w:r>
      <w:r w:rsidR="007944F6">
        <w:t xml:space="preserve"> cm s</w:t>
      </w:r>
      <w:r w:rsidR="007944F6" w:rsidRPr="002C3BF8">
        <w:rPr>
          <w:vertAlign w:val="superscript"/>
        </w:rPr>
        <w:t>-1</w:t>
      </w:r>
      <w:r w:rsidR="003165CB">
        <w:t>, 6.9</w:t>
      </w:r>
      <w:r w:rsidR="003165CB">
        <w:rPr>
          <w:rFonts w:cs="Times"/>
        </w:rPr>
        <w:t>±</w:t>
      </w:r>
      <w:r w:rsidR="003165CB">
        <w:t>5.7</w:t>
      </w:r>
      <w:r w:rsidR="007944F6">
        <w:t xml:space="preserve"> cm s</w:t>
      </w:r>
      <w:r w:rsidR="007944F6" w:rsidRPr="002C3BF8">
        <w:rPr>
          <w:vertAlign w:val="superscript"/>
        </w:rPr>
        <w:t>-1</w:t>
      </w:r>
      <w:r w:rsidR="003165CB">
        <w:t>, and 10.1</w:t>
      </w:r>
      <w:r w:rsidR="003165CB">
        <w:rPr>
          <w:rFonts w:cs="Times"/>
        </w:rPr>
        <w:t>±</w:t>
      </w:r>
      <w:r w:rsidR="003165CB">
        <w:t xml:space="preserve">6.9 </w:t>
      </w:r>
      <w:r w:rsidR="007944F6">
        <w:t>cm s</w:t>
      </w:r>
      <w:r w:rsidR="007944F6" w:rsidRPr="002C3BF8">
        <w:rPr>
          <w:vertAlign w:val="superscript"/>
        </w:rPr>
        <w:t>-1</w:t>
      </w:r>
      <w:r w:rsidR="003165CB">
        <w:t xml:space="preserve">, </w:t>
      </w:r>
      <w:r w:rsidR="00C36DB3">
        <w:t>respectively</w:t>
      </w:r>
      <w:commentRangeStart w:id="48"/>
      <w:r>
        <w:t>. Mean flow velocities from drifters varied from 1-37 cm s</w:t>
      </w:r>
      <w:r w:rsidRPr="002C3BF8">
        <w:rPr>
          <w:vertAlign w:val="superscript"/>
        </w:rPr>
        <w:t>-1</w:t>
      </w:r>
      <w:r>
        <w:t>, 1-36 cm s</w:t>
      </w:r>
      <w:r w:rsidRPr="002C3BF8">
        <w:rPr>
          <w:vertAlign w:val="superscript"/>
        </w:rPr>
        <w:t>-1</w:t>
      </w:r>
      <w:r>
        <w:t>, and 5-64 cm s</w:t>
      </w:r>
      <w:r w:rsidRPr="002C3BF8">
        <w:rPr>
          <w:vertAlign w:val="superscript"/>
        </w:rPr>
        <w:t>-1</w:t>
      </w:r>
      <w:r>
        <w:t xml:space="preserve"> </w:t>
      </w:r>
      <w:r w:rsidR="004F6832">
        <w:t>during TIDE, WIND, and WAVE</w:t>
      </w:r>
      <w:r>
        <w:t>, respectively</w:t>
      </w:r>
      <w:commentRangeEnd w:id="48"/>
      <w:r>
        <w:rPr>
          <w:rStyle w:val="CommentReference"/>
        </w:rPr>
        <w:commentReference w:id="48"/>
      </w:r>
      <w:r>
        <w:t>.</w:t>
      </w:r>
      <w:commentRangeEnd w:id="46"/>
      <w:r>
        <w:rPr>
          <w:rStyle w:val="CommentReference"/>
        </w:rPr>
        <w:commentReference w:id="46"/>
      </w:r>
      <w:r w:rsidRPr="008456E5">
        <w:t xml:space="preserve"> </w:t>
      </w:r>
      <w:r w:rsidR="00C36DB3">
        <w:t>Similar to ADCP results, d</w:t>
      </w:r>
      <w:r>
        <w:t>rifters m</w:t>
      </w:r>
      <w:r w:rsidRPr="009817E9">
        <w:t>ean sp</w:t>
      </w:r>
      <w:r>
        <w:t xml:space="preserve">eeds </w:t>
      </w:r>
      <w:r w:rsidR="003165CB">
        <w:t>(</w:t>
      </w:r>
      <w:r w:rsidR="003165CB">
        <w:rPr>
          <w:rFonts w:cs="Times"/>
        </w:rPr>
        <w:t>±</w:t>
      </w:r>
      <w:r w:rsidR="003165CB">
        <w:t xml:space="preserve">STD) </w:t>
      </w:r>
      <w:r>
        <w:t xml:space="preserve">for </w:t>
      </w:r>
      <w:r w:rsidR="007944F6">
        <w:t>WIND</w:t>
      </w:r>
      <w:r>
        <w:t xml:space="preserve">, </w:t>
      </w:r>
      <w:r w:rsidR="007944F6">
        <w:t>TIDE</w:t>
      </w:r>
      <w:r>
        <w:t xml:space="preserve">, </w:t>
      </w:r>
      <w:proofErr w:type="gramStart"/>
      <w:r>
        <w:t>WAVE</w:t>
      </w:r>
      <w:proofErr w:type="gramEnd"/>
      <w:r>
        <w:t xml:space="preserve"> were</w:t>
      </w:r>
      <w:r w:rsidRPr="009817E9">
        <w:t xml:space="preserve"> </w:t>
      </w:r>
      <w:r>
        <w:t>6.9</w:t>
      </w:r>
      <w:r w:rsidR="007944F6">
        <w:t xml:space="preserve"> </w:t>
      </w:r>
      <w:r w:rsidR="007944F6">
        <w:rPr>
          <w:rFonts w:cs="Times"/>
        </w:rPr>
        <w:t>±</w:t>
      </w:r>
      <w:r>
        <w:t>5.4</w:t>
      </w:r>
      <w:r w:rsidR="007944F6">
        <w:t xml:space="preserve"> cm s</w:t>
      </w:r>
      <w:r w:rsidR="007944F6" w:rsidRPr="002C3BF8">
        <w:rPr>
          <w:vertAlign w:val="superscript"/>
        </w:rPr>
        <w:t>-1</w:t>
      </w:r>
      <w:r w:rsidRPr="009817E9">
        <w:t xml:space="preserve">, </w:t>
      </w:r>
      <w:r w:rsidR="007944F6">
        <w:t xml:space="preserve">8.7 </w:t>
      </w:r>
      <w:r w:rsidR="007944F6">
        <w:rPr>
          <w:rFonts w:cs="Times"/>
        </w:rPr>
        <w:t>±</w:t>
      </w:r>
      <w:r w:rsidR="007944F6">
        <w:t>6.0 cm s</w:t>
      </w:r>
      <w:r w:rsidR="007944F6" w:rsidRPr="002C3BF8">
        <w:rPr>
          <w:vertAlign w:val="superscript"/>
        </w:rPr>
        <w:t>-1</w:t>
      </w:r>
      <w:r w:rsidR="007944F6" w:rsidRPr="009817E9">
        <w:t xml:space="preserve">, </w:t>
      </w:r>
      <w:r w:rsidR="007944F6">
        <w:t xml:space="preserve">and </w:t>
      </w:r>
      <w:r>
        <w:t>12.9</w:t>
      </w:r>
      <w:r w:rsidR="007944F6">
        <w:rPr>
          <w:rFonts w:cs="Times"/>
        </w:rPr>
        <w:t>±</w:t>
      </w:r>
      <w:r>
        <w:t>7.2</w:t>
      </w:r>
      <w:r w:rsidRPr="009817E9">
        <w:t xml:space="preserve"> </w:t>
      </w:r>
      <w:r>
        <w:t xml:space="preserve">cm </w:t>
      </w:r>
      <w:r w:rsidRPr="00A14215">
        <w:t>s</w:t>
      </w:r>
      <w:r w:rsidRPr="00A14215">
        <w:rPr>
          <w:vertAlign w:val="superscript"/>
        </w:rPr>
        <w:t>-1</w:t>
      </w:r>
      <w:r>
        <w:t>, respectively (Table 1)</w:t>
      </w:r>
      <w:r w:rsidRPr="009817E9">
        <w:t>.</w:t>
      </w:r>
      <w:r>
        <w:t xml:space="preserve"> Probability plots and histograms showed that the distributions of drifter speeds were normal only during WAVE; distributions were non-normal during TIDE and WIND (</w:t>
      </w:r>
      <w:r w:rsidR="004F6832">
        <w:t xml:space="preserve">Figure 4 </w:t>
      </w:r>
      <w:r>
        <w:t>b). The results of both parametric pair-wise Student’s t-test and non-parametric pair-wise Mann-Whitney u-test supported the conclusion that drifter speeds were significantly differe</w:t>
      </w:r>
      <w:r w:rsidR="004F6832">
        <w:t xml:space="preserve">nt during WIND, </w:t>
      </w:r>
      <w:r w:rsidR="007944F6">
        <w:t xml:space="preserve">TIDE, </w:t>
      </w:r>
      <w:r w:rsidR="004F6832">
        <w:t>and WAVE.</w:t>
      </w:r>
    </w:p>
    <w:p w14:paraId="3D92074E" w14:textId="6A5E42A1" w:rsidR="00576BC7" w:rsidRPr="00A53884" w:rsidRDefault="00E3204A" w:rsidP="00A53884">
      <w:pPr>
        <w:pStyle w:val="HeadingCR2"/>
        <w:spacing w:before="0"/>
        <w:rPr>
          <w:i/>
        </w:rPr>
      </w:pPr>
      <w:r>
        <w:rPr>
          <w:i/>
        </w:rPr>
        <w:t>Spatial</w:t>
      </w:r>
      <w:r w:rsidR="007944F6">
        <w:rPr>
          <w:i/>
        </w:rPr>
        <w:t xml:space="preserve"> structure of flow trajectories</w:t>
      </w:r>
      <w:r>
        <w:rPr>
          <w:i/>
        </w:rPr>
        <w:t xml:space="preserve"> </w:t>
      </w:r>
      <w:r w:rsidR="00E6665F">
        <w:rPr>
          <w:rStyle w:val="CommentReference"/>
          <w:rFonts w:eastAsiaTheme="minorEastAsia" w:cstheme="minorBidi"/>
          <w:b w:val="0"/>
          <w:bCs w:val="0"/>
          <w:color w:val="auto"/>
        </w:rPr>
        <w:commentReference w:id="49"/>
      </w:r>
    </w:p>
    <w:p w14:paraId="4877FF4D" w14:textId="346C6B3C" w:rsidR="0097676C" w:rsidRDefault="002B2C98" w:rsidP="0097676C">
      <w:pPr>
        <w:spacing w:after="0"/>
      </w:pPr>
      <w:r>
        <w:t xml:space="preserve">Drifter tracks from all deployments covered nearly the entire reef flat (Figure 5), showing three general spatial patterns: 1) Faster flow speeds over the exposed South Reef; 2) slower, more variable currents over the Backreef Pools, sheltered North Reef, </w:t>
      </w:r>
      <w:r>
        <w:lastRenderedPageBreak/>
        <w:t xml:space="preserve">and deep in the embayment, near the stream mouth; and 3) faster offshore current speeds exiting the seaward end of the Channel. </w:t>
      </w:r>
    </w:p>
    <w:p w14:paraId="0825F8DC" w14:textId="4C1066FA" w:rsidR="00576BC7" w:rsidRDefault="00814521" w:rsidP="0097676C">
      <w:pPr>
        <w:spacing w:after="0"/>
      </w:pPr>
      <w:commentRangeStart w:id="50"/>
      <w:r>
        <w:t>Progressive vectors</w:t>
      </w:r>
      <w:r w:rsidR="006446AF">
        <w:t xml:space="preserve"> </w:t>
      </w:r>
      <w:r w:rsidR="00DA3E29">
        <w:t>from ADCP data</w:t>
      </w:r>
      <w:r>
        <w:t xml:space="preserve"> indicated </w:t>
      </w:r>
      <w:r w:rsidR="0097676C">
        <w:t xml:space="preserve">the general difference in flow speeds over the North and South reefs, and that </w:t>
      </w:r>
      <w:r>
        <w:t>flow</w:t>
      </w:r>
      <w:r w:rsidR="00EC0122">
        <w:t xml:space="preserve"> </w:t>
      </w:r>
      <w:commentRangeStart w:id="51"/>
      <w:r w:rsidR="001A0336">
        <w:t>speeds</w:t>
      </w:r>
      <w:commentRangeEnd w:id="51"/>
      <w:r w:rsidR="00330869">
        <w:rPr>
          <w:rStyle w:val="CommentReference"/>
        </w:rPr>
        <w:commentReference w:id="51"/>
      </w:r>
      <w:r w:rsidR="001A0336">
        <w:t xml:space="preserve"> </w:t>
      </w:r>
      <w:r w:rsidR="006810D9">
        <w:t xml:space="preserve">and directions </w:t>
      </w:r>
      <w:r>
        <w:t xml:space="preserve">at AS1 and AS2 </w:t>
      </w:r>
      <w:r w:rsidR="001A0336">
        <w:t xml:space="preserve">were </w:t>
      </w:r>
      <w:r w:rsidR="0097676C">
        <w:t>relatively consistent. Progressive vectors</w:t>
      </w:r>
      <w:r>
        <w:t xml:space="preserve"> did not describe the heterogeneous flow directions over the reef flat</w:t>
      </w:r>
      <w:r w:rsidR="0097676C">
        <w:t>, but this is unsurprising given the complex bathymetry and coastline variability</w:t>
      </w:r>
      <w:r>
        <w:t xml:space="preserve">. </w:t>
      </w:r>
      <w:r w:rsidR="000A4C38">
        <w:t>(Figure 6).</w:t>
      </w:r>
      <w:r w:rsidR="00082037">
        <w:t xml:space="preserve"> </w:t>
      </w:r>
      <w:commentRangeEnd w:id="50"/>
      <w:r w:rsidR="00CA6BD3">
        <w:rPr>
          <w:rStyle w:val="CommentReference"/>
        </w:rPr>
        <w:commentReference w:id="50"/>
      </w:r>
      <w:r w:rsidR="00DA3E29">
        <w:t xml:space="preserve"> </w:t>
      </w:r>
      <w:r w:rsidR="00082037">
        <w:t xml:space="preserve">In general, the lengths of progressive vectors were similar to </w:t>
      </w:r>
      <w:r w:rsidR="00EC0122">
        <w:t>the tracks</w:t>
      </w:r>
      <w:r w:rsidR="0097676C">
        <w:t xml:space="preserve"> of the drifters, indicating</w:t>
      </w:r>
      <w:r w:rsidR="00D84C9F">
        <w:t xml:space="preserve"> some consistency in</w:t>
      </w:r>
      <w:r w:rsidR="0097676C">
        <w:t xml:space="preserve"> </w:t>
      </w:r>
      <w:r w:rsidR="00082037">
        <w:t>flow speeds</w:t>
      </w:r>
      <w:r w:rsidR="0097676C">
        <w:t xml:space="preserve"> over the reef flat</w:t>
      </w:r>
      <w:r w:rsidR="00082037">
        <w:t>,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rsidR="000A4C38">
        <w:t xml:space="preserve"> </w:t>
      </w:r>
    </w:p>
    <w:p w14:paraId="33C8D262" w14:textId="5E0690B9" w:rsidR="00576BC7" w:rsidRDefault="007040A5" w:rsidP="00A53884">
      <w:pPr>
        <w:spacing w:after="0"/>
      </w:pPr>
      <w:r>
        <w:t>During</w:t>
      </w:r>
      <w:r w:rsidR="000A4C38">
        <w:t xml:space="preserve"> </w:t>
      </w:r>
      <w:r w:rsidR="00545A43">
        <w:t>TIDE</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vectors </w:t>
      </w:r>
      <w:r w:rsidR="000A4C38">
        <w:t xml:space="preserve">(Figure 6a-b). </w:t>
      </w:r>
      <w:commentRangeStart w:id="52"/>
      <w:r w:rsidR="000A4C38">
        <w:t>U</w:t>
      </w:r>
      <w:r w:rsidR="002B4871">
        <w:t xml:space="preserve">nder </w:t>
      </w:r>
      <w:r w:rsidR="000A4C38">
        <w:t>low wave conditions</w:t>
      </w:r>
      <w:r w:rsidR="002B4871">
        <w:t xml:space="preserve"> and</w:t>
      </w:r>
      <w:r>
        <w:t xml:space="preserve"> at high tide</w:t>
      </w:r>
      <w:commentRangeEnd w:id="52"/>
      <w:r w:rsidR="006810D9">
        <w:t xml:space="preserve"> during TIDE</w:t>
      </w:r>
      <w:r w:rsidR="00C55CF1">
        <w:rPr>
          <w:rStyle w:val="CommentReference"/>
        </w:rPr>
        <w:commentReference w:id="52"/>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53"/>
      <w:r>
        <w:t>shoreward</w:t>
      </w:r>
      <w:commentRangeEnd w:id="53"/>
      <w:r w:rsidR="00C55CF1">
        <w:rPr>
          <w:rStyle w:val="CommentReference"/>
        </w:rPr>
        <w:commentReference w:id="53"/>
      </w:r>
      <w:r>
        <w:t>. Some d</w:t>
      </w:r>
      <w:r w:rsidR="000A4C38">
        <w:t xml:space="preserve">rifters </w:t>
      </w:r>
      <w:r w:rsidR="001A0336">
        <w:t>traveled</w:t>
      </w:r>
      <w:r w:rsidR="000A4C38">
        <w:t xml:space="preserve"> from the </w:t>
      </w:r>
      <w:r w:rsidR="006446AF">
        <w:t xml:space="preserve">sheltered </w:t>
      </w:r>
      <w:r w:rsidR="00D84C9F">
        <w:t>North Reef</w:t>
      </w:r>
      <w:r w:rsidR="000A4C38">
        <w:t xml:space="preserve"> onto the </w:t>
      </w:r>
      <w:r w:rsidR="006446AF">
        <w:t xml:space="preserve">exposed </w:t>
      </w:r>
      <w:r w:rsidR="00D84C9F">
        <w:t>South Reef</w:t>
      </w:r>
      <w:r w:rsidR="000A4C38">
        <w:t xml:space="preserve"> during light and variable winds</w:t>
      </w:r>
      <w:r>
        <w:t xml:space="preserve">; during large waves, some drifters </w:t>
      </w:r>
      <w:r w:rsidR="006446AF">
        <w:t xml:space="preserve">were driven </w:t>
      </w:r>
      <w:r>
        <w:t xml:space="preserve">from the </w:t>
      </w:r>
      <w:r w:rsidR="006446AF">
        <w:t xml:space="preserve">exposed </w:t>
      </w:r>
      <w:r w:rsidR="00D84C9F">
        <w:t xml:space="preserve">South Reef </w:t>
      </w:r>
      <w:r>
        <w:t xml:space="preserve">to the </w:t>
      </w:r>
      <w:r w:rsidR="006446AF">
        <w:t xml:space="preserve">sheltered </w:t>
      </w:r>
      <w:r w:rsidR="00D84C9F">
        <w:t>North Reef</w:t>
      </w:r>
      <w:r w:rsidR="000A4C38">
        <w:t>.</w:t>
      </w:r>
    </w:p>
    <w:p w14:paraId="3A3BD7DD" w14:textId="4D1310DE"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 xml:space="preserve">flow speeds (Figure 6c-d). </w:t>
      </w:r>
      <w:r w:rsidR="007C791D">
        <w:t xml:space="preserve">Though moderate to strong easterly </w:t>
      </w:r>
      <w:commentRangeStart w:id="54"/>
      <w:r w:rsidR="003D4AA0">
        <w:t>trade</w:t>
      </w:r>
      <w:r w:rsidR="00545A43">
        <w:t xml:space="preserve"> </w:t>
      </w:r>
      <w:r w:rsidR="007C791D">
        <w:t>winds</w:t>
      </w:r>
      <w:commentRangeEnd w:id="54"/>
      <w:r w:rsidR="00C4141A">
        <w:rPr>
          <w:rStyle w:val="CommentReference"/>
        </w:rPr>
        <w:commentReference w:id="54"/>
      </w:r>
      <w:r w:rsidR="007C791D">
        <w:t xml:space="preserve"> are most prevalent throughout</w:t>
      </w:r>
      <w:r w:rsidR="003D4AA0">
        <w:t xml:space="preserve"> the year</w:t>
      </w:r>
      <w:r w:rsidR="007C791D">
        <w:t xml:space="preserve">, </w:t>
      </w:r>
      <w:r w:rsidR="001E0B6D">
        <w:t xml:space="preserve">there is less certainty in the </w:t>
      </w:r>
      <w:r w:rsidR="001E0B6D">
        <w:lastRenderedPageBreak/>
        <w:t xml:space="preserve">wind-driven flow pattern since </w:t>
      </w:r>
      <w:r w:rsidR="007C791D">
        <w:t>fewer observations were mad</w:t>
      </w:r>
      <w:r w:rsidR="00330869">
        <w:t>e</w:t>
      </w:r>
      <w:r w:rsidR="00764C06">
        <w:t xml:space="preserve"> during WIND</w:t>
      </w:r>
      <w:r w:rsidR="00C4141A">
        <w:rPr>
          <w:rStyle w:val="CommentReference"/>
        </w:rPr>
        <w:commentReference w:id="55"/>
      </w:r>
      <w:r w:rsidR="00D84C9F">
        <w:t>, and one drifter deployed on the North Reef was lost</w:t>
      </w:r>
      <w:r w:rsidR="007C791D">
        <w:t>.</w:t>
      </w:r>
    </w:p>
    <w:p w14:paraId="1A716526" w14:textId="59913D79" w:rsidR="00576BC7" w:rsidRDefault="007040A5" w:rsidP="00A53884">
      <w:pPr>
        <w:spacing w:after="0"/>
      </w:pPr>
      <w:r>
        <w:t xml:space="preserve">During </w:t>
      </w:r>
      <w:r w:rsidR="00545A43">
        <w:t>WAVE</w:t>
      </w:r>
      <w:r w:rsidR="000A4C38">
        <w:t xml:space="preserve">, longer progressive vectors </w:t>
      </w:r>
      <w:r w:rsidR="00F46F1A">
        <w:t xml:space="preserve">and drifter tracks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commentRangeStart w:id="56"/>
      <w:r w:rsidR="000A4C38">
        <w:t xml:space="preserve"> </w:t>
      </w:r>
      <w:commentRangeEnd w:id="56"/>
      <w:r w:rsidR="00350817">
        <w:rPr>
          <w:rStyle w:val="CommentReference"/>
        </w:rPr>
        <w:commentReference w:id="56"/>
      </w:r>
      <w:r w:rsidR="000A4C38">
        <w:t>(Figure 6e-f).</w:t>
      </w:r>
      <w:r w:rsidR="00EC0122">
        <w:t xml:space="preserve"> </w:t>
      </w:r>
      <w:r w:rsidR="000A4C38">
        <w:t xml:space="preserve">The drifter tracks clearly indicate a coherent pattern of clockwise flow over the </w:t>
      </w:r>
      <w:r w:rsidR="006446AF">
        <w:t xml:space="preserve">exposed </w:t>
      </w:r>
      <w:r w:rsidR="00F46F1A">
        <w:t>South R</w:t>
      </w:r>
      <w:r w:rsidR="000A4C38">
        <w:t xml:space="preserve">eef, through </w:t>
      </w:r>
      <w:r w:rsidR="006446AF">
        <w:t xml:space="preserve">the </w:t>
      </w:r>
      <w:r w:rsidR="00F46F1A">
        <w:t>Backreef</w:t>
      </w:r>
      <w:r w:rsidR="000A4C38">
        <w:t xml:space="preserve"> </w:t>
      </w:r>
      <w:r w:rsidR="00F46F1A">
        <w:t>P</w:t>
      </w:r>
      <w:r w:rsidR="000A4C38">
        <w:t xml:space="preserve">ools and near the stream mouth, and then seaward over the </w:t>
      </w:r>
      <w:r w:rsidR="006446AF">
        <w:t xml:space="preserve">sheltered </w:t>
      </w:r>
      <w:r w:rsidR="00F46F1A">
        <w:t>North</w:t>
      </w:r>
      <w:r w:rsidR="000A4C38">
        <w:t xml:space="preserve"> </w:t>
      </w:r>
      <w:r w:rsidR="00F46F1A">
        <w:t>R</w:t>
      </w:r>
      <w:r w:rsidR="000A4C38">
        <w:t xml:space="preserve">eef and out the </w:t>
      </w:r>
      <w:r w:rsidR="00F46F1A">
        <w:t>C</w:t>
      </w:r>
      <w:r w:rsidR="000A4C38">
        <w:t xml:space="preserve">hannel. </w:t>
      </w:r>
      <w:r w:rsidR="007C791D">
        <w:t xml:space="preserve">Despite </w:t>
      </w:r>
      <w:r w:rsidR="006446AF">
        <w:t xml:space="preserve">some </w:t>
      </w:r>
      <w:r w:rsidR="007C791D">
        <w:t xml:space="preserve">wave breaking on the </w:t>
      </w:r>
      <w:r w:rsidR="006446AF">
        <w:t xml:space="preserve">more sheltered </w:t>
      </w:r>
      <w:r w:rsidR="00F46F1A">
        <w:t>North Reef</w:t>
      </w:r>
      <w:r w:rsidR="007C791D">
        <w:t xml:space="preserve"> crest, it appears the flow across the </w:t>
      </w:r>
      <w:r w:rsidR="006446AF">
        <w:t xml:space="preserve">exposed </w:t>
      </w:r>
      <w:r w:rsidR="00F46F1A">
        <w:t>South Reef and into the C</w:t>
      </w:r>
      <w:r w:rsidR="007C791D">
        <w:t xml:space="preserve">hannel influences an overall </w:t>
      </w:r>
      <w:r w:rsidR="006446AF">
        <w:t xml:space="preserve">seaward </w:t>
      </w:r>
      <w:r w:rsidR="007C791D">
        <w:t xml:space="preserve">flow over the </w:t>
      </w:r>
      <w:r w:rsidR="00F46F1A">
        <w:t>North Reef. This pattern was not evident in the progressive vectors</w:t>
      </w:r>
      <w:r w:rsidR="007C791D">
        <w:t xml:space="preserve">. </w:t>
      </w:r>
      <w:commentRangeStart w:id="57"/>
      <w:r w:rsidR="000A4C38">
        <w:t xml:space="preserve">All drifters exited the channel during the 1 h period, suggesting </w:t>
      </w:r>
      <w:r w:rsidR="00F46F1A">
        <w:t>during WAVE</w:t>
      </w:r>
      <w:r w:rsidR="000A4C38">
        <w:t xml:space="preserve"> the </w:t>
      </w:r>
      <w:r w:rsidR="00F46F1A">
        <w:t>flushing time of the whole bay wa</w:t>
      </w:r>
      <w:r w:rsidR="000A4C38">
        <w:t>s under 1 h.</w:t>
      </w:r>
      <w:commentRangeEnd w:id="57"/>
      <w:r w:rsidR="0008195F">
        <w:rPr>
          <w:rStyle w:val="CommentReference"/>
        </w:rPr>
        <w:commentReference w:id="57"/>
      </w:r>
    </w:p>
    <w:p w14:paraId="5D21546F" w14:textId="77777777" w:rsidR="001322AB" w:rsidRDefault="001322AB" w:rsidP="00A53884">
      <w:pPr>
        <w:spacing w:after="0"/>
      </w:pPr>
    </w:p>
    <w:p w14:paraId="0B4220C6" w14:textId="3B7B7F1A" w:rsidR="00576BC7" w:rsidRPr="00A53884" w:rsidRDefault="00C50CB8" w:rsidP="00A53884">
      <w:pPr>
        <w:pStyle w:val="HeadingCR2"/>
        <w:spacing w:before="0"/>
        <w:rPr>
          <w:i/>
        </w:rPr>
      </w:pPr>
      <w:r>
        <w:rPr>
          <w:i/>
        </w:rPr>
        <w:t xml:space="preserve">Spatially </w:t>
      </w:r>
      <w:r w:rsidR="004C2E70">
        <w:rPr>
          <w:i/>
        </w:rPr>
        <w:t>structure of</w:t>
      </w:r>
      <w:r>
        <w:rPr>
          <w:i/>
        </w:rPr>
        <w:t xml:space="preserve"> </w:t>
      </w:r>
      <w:r w:rsidR="009C0B2C">
        <w:rPr>
          <w:i/>
        </w:rPr>
        <w:t>mean flow</w:t>
      </w:r>
      <w:r w:rsidR="00717D69">
        <w:rPr>
          <w:i/>
        </w:rPr>
        <w:t>s</w:t>
      </w:r>
      <w:r w:rsidR="00B70654">
        <w:rPr>
          <w:i/>
        </w:rPr>
        <w:t xml:space="preserve"> </w:t>
      </w:r>
      <w:r w:rsidR="00350817">
        <w:rPr>
          <w:rStyle w:val="CommentReference"/>
          <w:rFonts w:eastAsiaTheme="minorEastAsia" w:cstheme="minorBidi"/>
          <w:b w:val="0"/>
          <w:bCs w:val="0"/>
          <w:color w:val="auto"/>
        </w:rPr>
        <w:commentReference w:id="58"/>
      </w:r>
    </w:p>
    <w:p w14:paraId="51174C92" w14:textId="660AAA5A" w:rsidR="00976516" w:rsidRDefault="000A4C38" w:rsidP="00A53884">
      <w:pPr>
        <w:spacing w:after="0"/>
      </w:pPr>
      <w:r>
        <w:t>Variance ellipses and mean flow</w:t>
      </w:r>
      <w:r w:rsidR="00BD2CDA">
        <w:t xml:space="preserve"> velocities</w:t>
      </w:r>
      <w:r>
        <w:t xml:space="preserve"> were calculated from</w:t>
      </w:r>
      <w:r w:rsidR="000F5241">
        <w:t xml:space="preserve"> simultaneous ADCP and spatially-</w:t>
      </w:r>
      <w:r w:rsidR="00BD2CDA">
        <w:t xml:space="preserve">binned drifter data collected, grouped by </w:t>
      </w:r>
      <w:r>
        <w:t>end member forcing (</w:t>
      </w:r>
      <w:commentRangeStart w:id="59"/>
      <w:r>
        <w:t>Figure 7)</w:t>
      </w:r>
      <w:commentRangeEnd w:id="59"/>
      <w:r w:rsidR="00B52D8F">
        <w:rPr>
          <w:rStyle w:val="CommentReference"/>
        </w:rPr>
        <w:commentReference w:id="59"/>
      </w:r>
      <w:r>
        <w:t xml:space="preserve">. The number of drifter tracks </w:t>
      </w:r>
      <w:r w:rsidR="001E0B6D">
        <w:t>in</w:t>
      </w:r>
      <w:r>
        <w:t xml:space="preserve"> each grid cell differed due to the</w:t>
      </w:r>
      <w:r w:rsidR="00EC0122">
        <w:t xml:space="preserve"> </w:t>
      </w:r>
      <w:r>
        <w:t xml:space="preserve">position of the grid cell relative to the flow pattern. Grid cells in the middle of the bay and channel had more drifter tracks than grid cells </w:t>
      </w:r>
      <w:r w:rsidR="00BD2CDA">
        <w:t>on the reef crest</w:t>
      </w:r>
      <w:r>
        <w:t xml:space="preserve">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0D4CBD63" w:rsidR="006021D8" w:rsidRDefault="003D4AA0" w:rsidP="00A53884">
      <w:pPr>
        <w:spacing w:after="0"/>
      </w:pPr>
      <w:r>
        <w:t>Under all forcing</w:t>
      </w:r>
      <w:r w:rsidR="00BD2CDA">
        <w:t>s,</w:t>
      </w:r>
      <w:r>
        <w:t xml:space="preserve"> </w:t>
      </w:r>
      <w:r>
        <w:rPr>
          <w:rStyle w:val="CommentReference"/>
        </w:rPr>
        <w:commentReference w:id="60"/>
      </w:r>
      <w:r w:rsidR="00BD2CDA">
        <w:t>v</w:t>
      </w:r>
      <w:r w:rsidR="00976516">
        <w:t>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BD2CDA">
        <w:t>North Reef</w:t>
      </w:r>
      <w:r w:rsidR="0019411D">
        <w:t>,</w:t>
      </w:r>
      <w:r>
        <w:t xml:space="preserve"> suggesting</w:t>
      </w:r>
      <w:r w:rsidR="00CA1889">
        <w:t xml:space="preserve"> more variable</w:t>
      </w:r>
      <w:r>
        <w:t xml:space="preserve"> </w:t>
      </w:r>
      <w:r w:rsidR="00BD2CDA">
        <w:t>flow</w:t>
      </w:r>
      <w:r>
        <w:t xml:space="preserve"> directions</w:t>
      </w:r>
      <w:r w:rsidR="00BD2CDA">
        <w:t xml:space="preserve">. Varian </w:t>
      </w:r>
      <w:r w:rsidR="00BD2CDA">
        <w:lastRenderedPageBreak/>
        <w:t>ellipses</w:t>
      </w:r>
      <w:r w:rsidR="00A16BE5">
        <w:t xml:space="preserve"> </w:t>
      </w:r>
      <w:r w:rsidR="00330869">
        <w:t xml:space="preserve">were </w:t>
      </w:r>
      <w:r>
        <w:t xml:space="preserve">more </w:t>
      </w:r>
      <w:r w:rsidR="00E011AD">
        <w:t>eccentric</w:t>
      </w:r>
      <w:commentRangeStart w:id="61"/>
      <w:r>
        <w:t xml:space="preserve"> </w:t>
      </w:r>
      <w:commentRangeEnd w:id="61"/>
      <w:r w:rsidR="00327959">
        <w:rPr>
          <w:rStyle w:val="CommentReference"/>
        </w:rPr>
        <w:commentReference w:id="61"/>
      </w:r>
      <w:r w:rsidR="0019411D">
        <w:t xml:space="preserve">on the </w:t>
      </w:r>
      <w:r w:rsidR="008E2FE3">
        <w:t xml:space="preserve">exposed </w:t>
      </w:r>
      <w:r w:rsidR="00BD2CDA">
        <w:t>South Reef</w:t>
      </w:r>
      <w:r>
        <w:t xml:space="preserve"> suggesting </w:t>
      </w:r>
      <w:r w:rsidR="00CA1889">
        <w:t xml:space="preserve">more consistent </w:t>
      </w:r>
      <w:r>
        <w:t>directions</w:t>
      </w:r>
      <w:r w:rsidR="00BD2CDA">
        <w:t>.</w:t>
      </w:r>
      <w:r>
        <w:t xml:space="preserve"> </w:t>
      </w:r>
      <w:r w:rsidR="00BD2CDA">
        <w:t xml:space="preserve">Variance ellipses and mean flow velocities from drifter data </w:t>
      </w:r>
      <w:r w:rsidR="00A16BE5">
        <w:t xml:space="preserve">resolved the general clockwise </w:t>
      </w:r>
      <w:r w:rsidR="008E2FE3">
        <w:t xml:space="preserve">onshore </w:t>
      </w:r>
      <w:r w:rsidR="00A16BE5">
        <w:t xml:space="preserve">flow from the </w:t>
      </w:r>
      <w:r w:rsidR="008E2FE3">
        <w:t xml:space="preserve">exposed </w:t>
      </w:r>
      <w:r w:rsidR="00BD2CDA">
        <w:t>South Reef</w:t>
      </w:r>
      <w:r w:rsidR="00A16BE5">
        <w:t xml:space="preserve">, over the </w:t>
      </w:r>
      <w:r w:rsidR="008E2FE3">
        <w:t xml:space="preserve">sheltered </w:t>
      </w:r>
      <w:r w:rsidR="00BD2CDA">
        <w:t>North Reef</w:t>
      </w:r>
      <w:r w:rsidR="00A16BE5">
        <w:t xml:space="preserve">,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w:t>
      </w:r>
      <w:r w:rsidR="00BD2CDA">
        <w:t>Backreef Pools</w:t>
      </w:r>
      <w:r w:rsidR="0019411D">
        <w:t>.</w:t>
      </w:r>
      <w:r w:rsidR="003C6307">
        <w:t xml:space="preserve"> </w:t>
      </w:r>
      <w:r w:rsidR="00A16BE5">
        <w:t>ADCP</w:t>
      </w:r>
      <w:r w:rsidR="0019411D">
        <w:t xml:space="preserve"> data </w:t>
      </w:r>
      <w:r w:rsidR="00976516">
        <w:t>showed mean flow directions</w:t>
      </w:r>
      <w:r>
        <w:t xml:space="preserve"> </w:t>
      </w:r>
      <w:r w:rsidR="000C79E7">
        <w:t>were consistent</w:t>
      </w:r>
      <w:r w:rsidR="00BD2CDA">
        <w:t>,</w:t>
      </w:r>
      <w:r w:rsidR="00CA1889">
        <w:t xml:space="preserve"> </w:t>
      </w:r>
      <w:r>
        <w:t>but mean flow speeds differed</w:t>
      </w:r>
      <w:r w:rsidR="00BD2CDA">
        <w:t xml:space="preserve"> among WIND, TIDE, and WAVE</w:t>
      </w:r>
      <w:r w:rsidR="00A16BE5">
        <w:t xml:space="preserve">. </w:t>
      </w:r>
    </w:p>
    <w:p w14:paraId="3AF3C766" w14:textId="3BC8DF55"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s and low waves</w:t>
      </w:r>
      <w:r w:rsidR="00BD2CDA">
        <w:t xml:space="preserve"> (Figure 7a-b)</w:t>
      </w:r>
      <w:r w:rsidR="00976516">
        <w:t xml:space="preserve">.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t xml:space="preserve">southern reef and seaward out the channel. </w:t>
      </w:r>
      <w:r w:rsidR="00976516">
        <w:t>V</w:t>
      </w:r>
      <w:r w:rsidR="000A4C38">
        <w:t>ariance ellipses</w:t>
      </w:r>
      <w:r w:rsidR="00976516">
        <w:t xml:space="preserve"> from drifters</w:t>
      </w:r>
      <w:r w:rsidR="000A4C38">
        <w:t xml:space="preserve"> were more </w:t>
      </w:r>
      <w:r w:rsidR="00F418E4">
        <w:t>eccentric</w:t>
      </w:r>
      <w:commentRangeStart w:id="62"/>
      <w:r w:rsidR="000A4C38">
        <w:t xml:space="preserve"> </w:t>
      </w:r>
      <w:commentRangeEnd w:id="62"/>
      <w:r w:rsidR="00023437">
        <w:rPr>
          <w:rStyle w:val="CommentReference"/>
        </w:rPr>
        <w:commentReference w:id="62"/>
      </w:r>
      <w:r w:rsidR="000A4C38">
        <w:t xml:space="preserve">and mean velocities were higher near the reef crest and on the </w:t>
      </w:r>
      <w:r w:rsidR="008E2FE3">
        <w:t xml:space="preserve">exposed </w:t>
      </w:r>
      <w:r w:rsidR="00BD2CDA">
        <w:t>South Reef</w:t>
      </w:r>
      <w:r w:rsidR="000A4C38">
        <w:t xml:space="preserve">, compared to the </w:t>
      </w:r>
      <w:r w:rsidR="008E2FE3">
        <w:t xml:space="preserve">sheltered </w:t>
      </w:r>
      <w:r w:rsidR="00BD2CDA">
        <w:t>North Reef</w:t>
      </w:r>
      <w:r w:rsidR="000A4C38">
        <w:t xml:space="preserve"> and </w:t>
      </w:r>
      <w:r w:rsidR="00BD2CDA">
        <w:t>Backreef P</w:t>
      </w:r>
      <w:r w:rsidR="000A4C38">
        <w:t xml:space="preserve">ools. Though flow directions were more variable, mean </w:t>
      </w:r>
      <w:r w:rsidR="00D92173">
        <w:t xml:space="preserve">speeds </w:t>
      </w:r>
      <w:r w:rsidR="000A4C38">
        <w:t xml:space="preserve">were higher </w:t>
      </w:r>
      <w:r w:rsidR="004A5151">
        <w:t>during</w:t>
      </w:r>
      <w:r w:rsidR="000A4C38">
        <w:t xml:space="preserve"> </w:t>
      </w:r>
      <w:r w:rsidR="00BD2CDA">
        <w:t>TIDE</w:t>
      </w:r>
      <w:r w:rsidR="000A4C38">
        <w:t xml:space="preserve"> than </w:t>
      </w:r>
      <w:r w:rsidR="00BD2CDA">
        <w:t>WIND</w:t>
      </w:r>
      <w:r w:rsidR="000A4C38">
        <w:t>, but still lo</w:t>
      </w:r>
      <w:r w:rsidR="00BD2CDA">
        <w:t>wer than WAVE</w:t>
      </w:r>
      <w:r w:rsidR="00976516">
        <w:t xml:space="preserve">. </w:t>
      </w:r>
    </w:p>
    <w:p w14:paraId="35355624" w14:textId="5390ED10" w:rsidR="00576BC7" w:rsidRDefault="00976516" w:rsidP="00A53884">
      <w:pPr>
        <w:spacing w:after="0"/>
      </w:pPr>
      <w:commentRangeStart w:id="63"/>
      <w:r>
        <w:t xml:space="preserve"> </w:t>
      </w:r>
      <w:commentRangeStart w:id="64"/>
      <w:commentRangeEnd w:id="63"/>
      <w:r w:rsidR="009F5011">
        <w:t xml:space="preserve">During WIND, </w:t>
      </w:r>
      <w:r w:rsidR="00350540">
        <w:rPr>
          <w:rStyle w:val="CommentReference"/>
        </w:rPr>
        <w:commentReference w:id="63"/>
      </w:r>
      <w:r w:rsidR="009F5011">
        <w:t>t</w:t>
      </w:r>
      <w:r w:rsidR="000A4C38">
        <w:t xml:space="preserve">he lowest mean flow velocities </w:t>
      </w:r>
      <w:r w:rsidR="009F5011">
        <w:t xml:space="preserve">were observed </w:t>
      </w:r>
      <w:r w:rsidR="00BD2CDA">
        <w:t>by</w:t>
      </w:r>
      <w:r w:rsidR="000A4C38">
        <w:t xml:space="preserve"> both ADCPs and drifters, but the variance ellipses were more </w:t>
      </w:r>
      <w:r w:rsidR="00F418E4">
        <w:t>eccentric</w:t>
      </w:r>
      <w:r w:rsidR="00D92173">
        <w:t xml:space="preserve"> </w:t>
      </w:r>
      <w:r w:rsidR="000A4C38">
        <w:t xml:space="preserve">than </w:t>
      </w:r>
      <w:r w:rsidR="00F418E4">
        <w:t>during TIDE</w:t>
      </w:r>
      <w:r w:rsidR="000A4C38">
        <w:t xml:space="preserve">, indicating flow directions were more consistent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BD2CDA">
        <w:t>South Reef,</w:t>
      </w:r>
      <w:r w:rsidR="000A4C38">
        <w:t xml:space="preserve"> and more circular </w:t>
      </w:r>
      <w:r w:rsidR="009019E9">
        <w:t>ellipse</w:t>
      </w:r>
      <w:r w:rsidR="000A4C38">
        <w:t xml:space="preserve">s and slower </w:t>
      </w:r>
      <w:r w:rsidR="00D92173">
        <w:t xml:space="preserve">speeds </w:t>
      </w:r>
      <w:r w:rsidR="000A4C38">
        <w:t xml:space="preserve">in the </w:t>
      </w:r>
      <w:r w:rsidR="00BD2CDA">
        <w:t>Backreef Pools, C</w:t>
      </w:r>
      <w:r w:rsidR="000A4C38">
        <w:t xml:space="preserve">hannel, and </w:t>
      </w:r>
      <w:r w:rsidR="00D92173">
        <w:t xml:space="preserve">sheltered </w:t>
      </w:r>
      <w:r w:rsidR="00BD2CDA">
        <w:t>North R</w:t>
      </w:r>
      <w:r w:rsidR="000A4C38">
        <w:t>eef.</w:t>
      </w:r>
      <w:commentRangeEnd w:id="64"/>
      <w:r w:rsidR="00014876">
        <w:rPr>
          <w:rStyle w:val="CommentReference"/>
        </w:rPr>
        <w:commentReference w:id="64"/>
      </w:r>
    </w:p>
    <w:p w14:paraId="48A8EE44" w14:textId="6AE30603"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 xml:space="preserve"> speeds</w:t>
      </w:r>
      <w:r w:rsidR="000A4C38">
        <w:t xml:space="preserve"> in the bay. </w:t>
      </w:r>
      <w:r w:rsidR="00AA2104">
        <w:t xml:space="preserve">The </w:t>
      </w:r>
      <w:r w:rsidR="00AA2104">
        <w:lastRenderedPageBreak/>
        <w:t xml:space="preserve">drifters showed a clear pattern of faster, more unidirectional flows near the reef crest on the exposed </w:t>
      </w:r>
      <w:r w:rsidR="00C50CB8">
        <w:t>South Reef</w:t>
      </w:r>
      <w:r w:rsidR="00AA2104">
        <w:t xml:space="preserve">, transitioning to slower, more variable flow over the </w:t>
      </w:r>
      <w:r w:rsidR="00C50CB8">
        <w:t>Backreef</w:t>
      </w:r>
      <w:r w:rsidR="00AA2104">
        <w:t xml:space="preserve"> </w:t>
      </w:r>
      <w:r w:rsidR="00C50CB8">
        <w:t>P</w:t>
      </w:r>
      <w:r w:rsidR="00AA2104">
        <w:t xml:space="preserve">ools, and finally turning seaward over the sheltered </w:t>
      </w:r>
      <w:r w:rsidR="00C50CB8">
        <w:t>North Reef and out the C</w:t>
      </w:r>
      <w:r w:rsidR="00AA2104">
        <w:t xml:space="preserve">hannel. </w:t>
      </w:r>
    </w:p>
    <w:p w14:paraId="4EC13F73" w14:textId="226CF480" w:rsidR="001322AB" w:rsidRDefault="009F5011" w:rsidP="009F5011">
      <w:pPr>
        <w:spacing w:after="0"/>
      </w:pPr>
      <w:r>
        <w:t xml:space="preserve">Wave breaking was observed on the reef crest near AS1 during even the smallest wave conditions, driving flow speeds on the far </w:t>
      </w:r>
      <w:r w:rsidR="00C50CB8">
        <w:t>South Reef flat.</w:t>
      </w:r>
      <w:r>
        <w:t xml:space="preserve"> A</w:t>
      </w:r>
      <w:commentRangeStart w:id="65"/>
      <w:r w:rsidR="000A4C38">
        <w:t>s wave height increased, breaking waves were observed further north</w:t>
      </w:r>
      <w:r w:rsidR="00C50CB8">
        <w:t xml:space="preserve"> along the reef crest</w:t>
      </w:r>
      <w:r>
        <w:t>,</w:t>
      </w:r>
      <w:r w:rsidR="000A4C38">
        <w:t xml:space="preserve"> near</w:t>
      </w:r>
      <w:r>
        <w:t xml:space="preserve"> AS2 and</w:t>
      </w:r>
      <w:r w:rsidR="000A4C38">
        <w:t xml:space="preserve"> the </w:t>
      </w:r>
      <w:r w:rsidR="00C50CB8">
        <w:t>C</w:t>
      </w:r>
      <w:r w:rsidR="000A4C38">
        <w:t xml:space="preserve">hannel, increasing flow speeds over the reef flat near AS2 and the </w:t>
      </w:r>
      <w:r w:rsidR="00C50CB8">
        <w:t>Backreef P</w:t>
      </w:r>
      <w:r w:rsidR="004A5151">
        <w:t xml:space="preserve">ools. </w:t>
      </w:r>
      <w:commentRangeEnd w:id="65"/>
      <w:r w:rsidR="00350540">
        <w:rPr>
          <w:rStyle w:val="CommentReference"/>
        </w:rPr>
        <w:commentReference w:id="65"/>
      </w:r>
      <w:r w:rsidR="000A4C38">
        <w:t xml:space="preserve"> </w:t>
      </w:r>
      <w:r w:rsidR="004A5151">
        <w:t xml:space="preserve">Similar to </w:t>
      </w:r>
      <w:r>
        <w:t>during TIDE</w:t>
      </w:r>
      <w:r w:rsidR="004A5151">
        <w:t>, m</w:t>
      </w:r>
      <w:r w:rsidR="000A4C38">
        <w:t xml:space="preserve">ean </w:t>
      </w:r>
      <w:r w:rsidR="00D92173">
        <w:t xml:space="preserve">speeds </w:t>
      </w:r>
      <w:r w:rsidR="000A4C38">
        <w:t xml:space="preserve">increased seaward through the </w:t>
      </w:r>
      <w:r w:rsidR="00C50CB8">
        <w:t>C</w:t>
      </w:r>
      <w:r w:rsidR="000A4C38">
        <w:t>hannel,</w:t>
      </w:r>
      <w:commentRangeStart w:id="66"/>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C50CB8">
        <w:t>South R</w:t>
      </w:r>
      <w:r w:rsidR="000A4C38">
        <w:t>eef.</w:t>
      </w:r>
      <w:commentRangeEnd w:id="66"/>
      <w:r w:rsidR="00925E76">
        <w:rPr>
          <w:rStyle w:val="CommentReference"/>
        </w:rPr>
        <w:commentReference w:id="66"/>
      </w:r>
    </w:p>
    <w:p w14:paraId="6E0B054C" w14:textId="77777777" w:rsidR="00B42656" w:rsidRDefault="00B42656" w:rsidP="001477A6">
      <w:pPr>
        <w:spacing w:after="0"/>
      </w:pPr>
    </w:p>
    <w:p w14:paraId="5852F8CB" w14:textId="36E3CE49" w:rsidR="00576BC7" w:rsidRPr="001477A6" w:rsidRDefault="009468C9" w:rsidP="001477A6">
      <w:pPr>
        <w:pStyle w:val="HeadingCR2"/>
        <w:spacing w:before="0"/>
        <w:rPr>
          <w:i/>
        </w:rPr>
      </w:pPr>
      <w:r>
        <w:rPr>
          <w:i/>
        </w:rPr>
        <w:t>Spatial s</w:t>
      </w:r>
      <w:r w:rsidR="005B7567">
        <w:rPr>
          <w:i/>
        </w:rPr>
        <w:t xml:space="preserve">tructure of </w:t>
      </w:r>
      <w:r>
        <w:rPr>
          <w:i/>
        </w:rPr>
        <w:t>r</w:t>
      </w:r>
      <w:commentRangeStart w:id="67"/>
      <w:r w:rsidR="000A4C38" w:rsidRPr="001477A6">
        <w:rPr>
          <w:i/>
        </w:rPr>
        <w:t>e</w:t>
      </w:r>
      <w:r>
        <w:rPr>
          <w:i/>
        </w:rPr>
        <w:t>sidence t</w:t>
      </w:r>
      <w:r w:rsidR="000A4C38" w:rsidRPr="001477A6">
        <w:rPr>
          <w:i/>
        </w:rPr>
        <w:t>ime</w:t>
      </w:r>
      <w:commentRangeEnd w:id="67"/>
      <w:r w:rsidR="00F867D4">
        <w:rPr>
          <w:rStyle w:val="CommentReference"/>
          <w:rFonts w:eastAsiaTheme="minorEastAsia" w:cstheme="minorBidi"/>
          <w:b w:val="0"/>
          <w:bCs w:val="0"/>
          <w:color w:val="auto"/>
        </w:rPr>
        <w:commentReference w:id="67"/>
      </w:r>
      <w:r w:rsidR="005B7567">
        <w:rPr>
          <w:i/>
        </w:rPr>
        <w:t>s</w:t>
      </w:r>
    </w:p>
    <w:p w14:paraId="106C4921" w14:textId="77777777" w:rsidR="00C50CB8" w:rsidRDefault="000A4C38" w:rsidP="001477A6">
      <w:pPr>
        <w:spacing w:after="0"/>
      </w:pPr>
      <w:r>
        <w:t xml:space="preserve">Water residence time </w:t>
      </w:r>
      <w:r w:rsidR="00A153C3">
        <w:t>was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during end member forcings</w:t>
      </w:r>
      <w:r>
        <w:t xml:space="preserve"> (Figure 8). Residence times </w:t>
      </w:r>
      <w:r w:rsidR="00925E76">
        <w:t>in grid cells</w:t>
      </w:r>
      <w:r w:rsidR="000C79E7">
        <w:t xml:space="preserve"> </w:t>
      </w:r>
      <w:r>
        <w:t xml:space="preserve">varied from </w:t>
      </w:r>
      <w:r w:rsidR="001A73FA">
        <w:t>0.1-</w:t>
      </w:r>
      <w:commentRangeStart w:id="68"/>
      <w:r>
        <w:t>2</w:t>
      </w:r>
      <w:r w:rsidR="001A73FA">
        <w:t>.</w:t>
      </w:r>
      <w:r>
        <w:t>8</w:t>
      </w:r>
      <w:commentRangeEnd w:id="68"/>
      <w:r w:rsidR="00E24722">
        <w:rPr>
          <w:rStyle w:val="CommentReference"/>
        </w:rPr>
        <w:commentReference w:id="68"/>
      </w:r>
      <w:r w:rsidR="001A73FA">
        <w:t xml:space="preserve"> </w:t>
      </w:r>
      <w:proofErr w:type="spellStart"/>
      <w:r w:rsidR="001A73FA">
        <w:t>hr</w:t>
      </w:r>
      <w:proofErr w:type="spellEnd"/>
      <w:r w:rsidR="001A73FA">
        <w:t>, 0.1-2.8</w:t>
      </w:r>
      <w:r>
        <w:t xml:space="preserve"> </w:t>
      </w:r>
      <w:proofErr w:type="spellStart"/>
      <w:r>
        <w:t>hr</w:t>
      </w:r>
      <w:proofErr w:type="spellEnd"/>
      <w:r>
        <w:t xml:space="preserve">, and </w:t>
      </w:r>
      <w:r w:rsidR="001A73FA">
        <w:t>0.04-</w:t>
      </w:r>
      <w:r>
        <w:t>0.</w:t>
      </w:r>
      <w:r w:rsidR="001A73FA">
        <w:t>6</w:t>
      </w:r>
      <w:r>
        <w:t xml:space="preserve"> h </w:t>
      </w:r>
      <w:r w:rsidR="00373CC2">
        <w:t>during WIND, TIDE, WAVE,</w:t>
      </w:r>
      <w:r>
        <w:t xml:space="preserve"> respectively. The shortest residence times were measured near the </w:t>
      </w:r>
      <w:r w:rsidR="00C50CB8">
        <w:t>South Reef</w:t>
      </w:r>
      <w:r>
        <w:t xml:space="preserve"> crest</w:t>
      </w:r>
      <w:r w:rsidR="00962881">
        <w:t xml:space="preserve"> during WAVE</w:t>
      </w:r>
      <w:r>
        <w:t>. The longest residence times were observed close to shore and in the northwest corner of the embayment</w:t>
      </w:r>
      <w:r w:rsidR="00962881">
        <w:t xml:space="preserve"> during TIDE and WIND</w:t>
      </w:r>
      <w:r w:rsidR="000C48DA">
        <w:rPr>
          <w:rStyle w:val="CommentReference"/>
        </w:rPr>
        <w:commentReference w:id="69"/>
      </w:r>
      <w:r>
        <w:t>.</w:t>
      </w:r>
      <w:r w:rsidR="00276187">
        <w:t xml:space="preserve"> </w:t>
      </w:r>
    </w:p>
    <w:p w14:paraId="32D6BEB8" w14:textId="504349C9" w:rsidR="001322AB" w:rsidRDefault="00373CC2" w:rsidP="001477A6">
      <w:pPr>
        <w:spacing w:after="0"/>
      </w:pPr>
      <w:r>
        <w:t xml:space="preserve">Water residence time </w:t>
      </w:r>
      <w:r w:rsidR="00A007B9">
        <w:t>estima</w:t>
      </w:r>
      <w:r w:rsidR="00C50CB8">
        <w:t xml:space="preserve">ted from ADCP data was </w:t>
      </w:r>
      <w:r>
        <w:t>compare</w:t>
      </w:r>
      <w:r w:rsidR="00C50CB8">
        <w:t>d</w:t>
      </w:r>
      <w:r>
        <w:t xml:space="preserve"> with water residence time from drifters in the corresponding grid cell</w:t>
      </w:r>
      <w:r w:rsidR="00C50CB8">
        <w:t xml:space="preserve"> (Table 2)</w:t>
      </w:r>
      <w:r>
        <w:t xml:space="preserve">. </w:t>
      </w:r>
      <w:r w:rsidR="00C50CB8">
        <w:t>Residence times at AS3 were 1.</w:t>
      </w:r>
      <w:r w:rsidR="00676607">
        <w:t>5</w:t>
      </w:r>
      <w:r w:rsidR="00C50CB8">
        <w:t xml:space="preserve"> h and 4.</w:t>
      </w:r>
      <w:r w:rsidR="00676607">
        <w:t>3</w:t>
      </w:r>
      <w:r w:rsidR="00C50CB8">
        <w:t xml:space="preserve"> h, during WIND and WAVE, respectively. </w:t>
      </w:r>
      <w:r w:rsidR="00C50CB8">
        <w:rPr>
          <w:rStyle w:val="CommentReference"/>
        </w:rPr>
        <w:commentReference w:id="70"/>
      </w:r>
      <w:r w:rsidR="00C50CB8">
        <w:t xml:space="preserve">Unfortunately, no data was recorded by the ADCP at AS3 simultaneously with drifters during </w:t>
      </w:r>
      <w:r w:rsidR="00676607">
        <w:t>TIDE</w:t>
      </w:r>
      <w:r w:rsidR="00C50CB8">
        <w:t xml:space="preserve"> due to the low water level during drifter deployments.</w:t>
      </w:r>
      <w:r w:rsidR="00276187">
        <w:t xml:space="preserve"> Residence times at AS2 were 0.6 h, 0.5 h, </w:t>
      </w:r>
      <w:r w:rsidR="00276187">
        <w:lastRenderedPageBreak/>
        <w:t>and 0.</w:t>
      </w:r>
      <w:r w:rsidR="00676607">
        <w:t>3</w:t>
      </w:r>
      <w:r w:rsidR="00276187">
        <w:t xml:space="preserve"> h, </w:t>
      </w:r>
      <w:r w:rsidR="00A007B9">
        <w:t>during TIDE, WIND, and WAVE</w:t>
      </w:r>
      <w:r w:rsidR="00276187">
        <w:t xml:space="preserve"> forcing, respectively. </w:t>
      </w:r>
      <w:r w:rsidR="00C50CB8">
        <w:t>Water residence times for AS1 were 0.</w:t>
      </w:r>
      <w:r w:rsidR="00676607">
        <w:t>3 h, 0.2</w:t>
      </w:r>
      <w:r w:rsidR="00C50CB8">
        <w:t xml:space="preserve"> h, and 0.</w:t>
      </w:r>
      <w:r w:rsidR="00676607">
        <w:t>2</w:t>
      </w:r>
      <w:r w:rsidR="00C50CB8">
        <w:t xml:space="preserve"> h, during TIDE, WIND and WAVE, respectively. </w:t>
      </w:r>
      <w:r w:rsidR="009659C3">
        <w:t xml:space="preserve">Contrary to results at AS1 and AS2, mean speed </w:t>
      </w:r>
      <w:r w:rsidR="00AA2104">
        <w:t xml:space="preserve">at AS3 </w:t>
      </w:r>
      <w:r w:rsidR="009659C3">
        <w:t xml:space="preserve">was </w:t>
      </w:r>
      <w:r w:rsidR="00676607">
        <w:t xml:space="preserve">much </w:t>
      </w:r>
      <w:r w:rsidR="009659C3">
        <w:t xml:space="preserve">slower and residence time was longer during </w:t>
      </w:r>
      <w:r w:rsidR="00A007B9">
        <w:t>WAVE</w:t>
      </w:r>
      <w:r w:rsidR="00AA2104">
        <w:t xml:space="preserve"> compared to </w:t>
      </w:r>
      <w:r w:rsidR="00A007B9">
        <w:t>WIND</w:t>
      </w:r>
      <w:r w:rsidR="00AA2104">
        <w:t>, indicating the northern reef may be more influenced by winds than waves.</w:t>
      </w:r>
      <w:r w:rsidR="00676607">
        <w:t xml:space="preserve"> </w:t>
      </w:r>
    </w:p>
    <w:p w14:paraId="2EC1479A" w14:textId="77777777" w:rsidR="001477A6" w:rsidRDefault="001477A6" w:rsidP="001477A6">
      <w:pPr>
        <w:spacing w:after="0"/>
      </w:pPr>
    </w:p>
    <w:p w14:paraId="0BBAC2FF" w14:textId="20CA264E" w:rsidR="00276187" w:rsidRPr="001477A6" w:rsidRDefault="00276187" w:rsidP="001477A6">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60E24C8A" w14:textId="1EE6203C" w:rsidR="00576BC7" w:rsidRDefault="00052138" w:rsidP="001477A6">
      <w:pPr>
        <w:spacing w:after="0"/>
      </w:pPr>
      <w:r>
        <w:t xml:space="preserve">Mean velocities from the ADCPs were lower than mean velocities from drifters in all cases except for on the southern reef </w:t>
      </w:r>
      <w:r w:rsidR="00A007B9">
        <w:t>during WIND</w:t>
      </w:r>
      <w:r w:rsidR="002F6F46">
        <w:t xml:space="preserve"> (Table 2)</w:t>
      </w:r>
      <w:r>
        <w:t xml:space="preserve">. </w:t>
      </w:r>
      <w:r w:rsidR="00B9251E">
        <w:t xml:space="preserve">The </w:t>
      </w:r>
      <w:commentRangeStart w:id="71"/>
      <w:r w:rsidR="00B9251E">
        <w:t>R</w:t>
      </w:r>
      <w:r w:rsidR="00A007B9">
        <w:t xml:space="preserve">oot </w:t>
      </w:r>
      <w:r w:rsidR="00B9251E">
        <w:t>M</w:t>
      </w:r>
      <w:r w:rsidR="00A007B9">
        <w:t xml:space="preserve">ean </w:t>
      </w:r>
      <w:r w:rsidR="00B9251E">
        <w:t>S</w:t>
      </w:r>
      <w:commentRangeEnd w:id="71"/>
      <w:r w:rsidR="00A007B9">
        <w:t xml:space="preserve">quare </w:t>
      </w:r>
      <w:r w:rsidR="002F2A50">
        <w:rPr>
          <w:rStyle w:val="CommentReference"/>
        </w:rPr>
        <w:commentReference w:id="71"/>
      </w:r>
      <w:r w:rsidR="00A007B9">
        <w:t>Difference (RMSD)</w:t>
      </w:r>
      <w:r w:rsidR="00B9251E">
        <w:t xml:space="preserve"> and percent </w:t>
      </w:r>
      <w:r w:rsidR="00A007B9">
        <w:t>difference</w:t>
      </w:r>
      <w:commentRangeStart w:id="72"/>
      <w:r w:rsidR="00B9251E">
        <w:t xml:space="preserve"> </w:t>
      </w:r>
      <w:commentRangeEnd w:id="72"/>
      <w:r w:rsidR="002F2A50">
        <w:rPr>
          <w:rStyle w:val="CommentReference"/>
        </w:rPr>
        <w:commentReference w:id="72"/>
      </w:r>
      <w:r w:rsidR="00B9251E">
        <w:t>(RMS</w:t>
      </w:r>
      <w:r w:rsidR="00A007B9">
        <w:t>D</w:t>
      </w:r>
      <w:r w:rsidR="00B9251E">
        <w:t xml:space="preserve">/mean) were computed for all locations during each </w:t>
      </w:r>
      <w:r w:rsidR="002F6F46">
        <w:t>end member forcing</w:t>
      </w:r>
      <w:r w:rsidR="00B9251E">
        <w:t xml:space="preserve">, and for each location under all forcing conditions. </w:t>
      </w:r>
      <w:r w:rsidR="002F6F46">
        <w:t>Mean</w:t>
      </w:r>
      <w:r w:rsidR="000A4C38">
        <w:t xml:space="preserve">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w:t>
      </w:r>
      <w:r w:rsidR="002F6F46">
        <w:t xml:space="preserve">among ADCPs </w:t>
      </w:r>
      <w:r w:rsidR="000A4C38">
        <w:t>(Table 2).</w:t>
      </w:r>
      <w:r w:rsidR="00B9251E">
        <w:t xml:space="preserve"> </w:t>
      </w:r>
      <w:r w:rsidR="002F6F46">
        <w:t>M</w:t>
      </w:r>
      <w:r w:rsidR="00B9251E">
        <w:t>ean flow speed calculated from Eulerian and Lagrangian methods differed by 43-79%, and residence times differed by 27-153%</w:t>
      </w:r>
      <w:r w:rsidR="002F6F46">
        <w:t xml:space="preserve"> among end member forcings</w:t>
      </w:r>
      <w:r w:rsidR="00B9251E">
        <w:t xml:space="preserve">. </w:t>
      </w:r>
      <w:r w:rsidR="004049FF">
        <w:t>The percent difference</w:t>
      </w:r>
      <w:r w:rsidR="008A2891">
        <w:t xml:space="preserve"> in mean flow speeds,</w:t>
      </w:r>
      <w:r w:rsidR="000A4C38">
        <w:t xml:space="preserve"> </w:t>
      </w:r>
      <w:r w:rsidR="008A2891">
        <w:t>among locations,</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w:t>
      </w:r>
      <w:r w:rsidR="004049FF">
        <w:t>difference</w:t>
      </w:r>
      <w:r w:rsidR="008A2891">
        <w:t xml:space="preserve"> in mean speeds,</w:t>
      </w:r>
      <w:r w:rsidR="000A4C38">
        <w:t xml:space="preserve"> </w:t>
      </w:r>
      <w:r w:rsidR="008A2891">
        <w:t>among end members,</w:t>
      </w:r>
      <w:r w:rsidR="000A4C38">
        <w:t xml:space="preserve"> was lowest during </w:t>
      </w:r>
      <w:r w:rsidR="008A2891">
        <w:t>TIDE</w:t>
      </w:r>
      <w:r w:rsidR="00B9251E">
        <w:t xml:space="preserve"> (43%)</w:t>
      </w:r>
      <w:r w:rsidR="00B423C5">
        <w:t xml:space="preserve"> and highest during </w:t>
      </w:r>
      <w:r w:rsidR="008A2891">
        <w:t>WAVE</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lastRenderedPageBreak/>
        <w:t>Discussion</w:t>
      </w:r>
    </w:p>
    <w:p w14:paraId="546286B2" w14:textId="7D669A5C" w:rsidR="006A056D" w:rsidRDefault="006A056D" w:rsidP="006A056D">
      <w:pPr>
        <w:pStyle w:val="HeadingCR2"/>
      </w:pPr>
      <w:r>
        <w:t xml:space="preserve">General </w:t>
      </w:r>
      <w:r w:rsidR="004C2E70">
        <w:t xml:space="preserve">and anomalous </w:t>
      </w:r>
      <w:r>
        <w:t>flow patterns</w:t>
      </w:r>
      <w:r w:rsidR="004C2E70">
        <w:t>-</w:t>
      </w:r>
      <w:r>
        <w:t>comparisons to other reefs</w:t>
      </w:r>
    </w:p>
    <w:p w14:paraId="7E19F002" w14:textId="28D70B09" w:rsidR="00E21348" w:rsidRDefault="00ED6C09" w:rsidP="001477A6">
      <w:pPr>
        <w:spacing w:after="0"/>
      </w:pPr>
      <w:r>
        <w:t>The high number of drifter deployments provide</w:t>
      </w:r>
      <w:r w:rsidR="00B9251E">
        <w:t>d</w:t>
      </w:r>
      <w:r>
        <w:t xml:space="preserve"> an </w:t>
      </w:r>
      <w:commentRangeStart w:id="73"/>
      <w:commentRangeStart w:id="74"/>
      <w:r>
        <w:t xml:space="preserve">unprecedented </w:t>
      </w:r>
      <w:commentRangeEnd w:id="73"/>
      <w:r w:rsidR="000C48DA">
        <w:rPr>
          <w:rStyle w:val="CommentReference"/>
        </w:rPr>
        <w:commentReference w:id="73"/>
      </w:r>
      <w:commentRangeEnd w:id="74"/>
      <w:r w:rsidR="008E435B">
        <w:rPr>
          <w:rStyle w:val="CommentReference"/>
        </w:rPr>
        <w:commentReference w:id="74"/>
      </w:r>
      <w:r>
        <w:t xml:space="preserve">data set for a reef flat area, with high data density, extensive spatial coverage, and </w:t>
      </w:r>
      <w:r w:rsidR="002B7449">
        <w:t xml:space="preserve">covering </w:t>
      </w:r>
      <w:r>
        <w:t xml:space="preserve">wide range of </w:t>
      </w:r>
      <w:r w:rsidR="002B7449">
        <w:t>expected</w:t>
      </w:r>
      <w:r>
        <w:t xml:space="preserve"> forcing conditions</w:t>
      </w:r>
      <w:r w:rsidR="002B7449">
        <w:t xml:space="preserve"> at the study site</w:t>
      </w:r>
      <w:r>
        <w:t xml:space="preserve">.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w:t>
      </w:r>
      <w:r w:rsidR="00AA724F">
        <w:t>South Reef and Backreef P</w:t>
      </w:r>
      <w:r w:rsidR="00D92173">
        <w:t xml:space="preserve">ools and </w:t>
      </w:r>
      <w:r w:rsidR="00052138">
        <w:t xml:space="preserve">seaward </w:t>
      </w:r>
      <w:r w:rsidR="00AA724F">
        <w:t>through the C</w:t>
      </w:r>
      <w:r w:rsidR="00D92173">
        <w:t>hannel</w:t>
      </w:r>
      <w:r w:rsidR="002E41C1">
        <w:t>, with higher speeds during wave forcing</w:t>
      </w:r>
      <w:r w:rsidR="00D92173">
        <w:t xml:space="preserve"> than </w:t>
      </w:r>
      <w:r w:rsidR="002E41C1">
        <w:t xml:space="preserve">tidal and wind forcing. The shortest residence times were measured on the </w:t>
      </w:r>
      <w:r w:rsidR="00D92173">
        <w:t xml:space="preserve">exposed </w:t>
      </w:r>
      <w:r w:rsidR="00AA724F">
        <w:t xml:space="preserve">South Reef </w:t>
      </w:r>
      <w:r w:rsidR="002E41C1">
        <w:t xml:space="preserve">flat </w:t>
      </w:r>
      <w:r w:rsidR="00AA724F">
        <w:t>near breaking waves on</w:t>
      </w:r>
      <w:r w:rsidR="002E41C1">
        <w:t xml:space="preserve"> the reef crest</w:t>
      </w:r>
      <w:r w:rsidR="00D92173">
        <w:t>,</w:t>
      </w:r>
      <w:r w:rsidR="002E41C1">
        <w:t xml:space="preserve"> and were longest over the reef flat close to shore and deep in the </w:t>
      </w:r>
      <w:r w:rsidR="00D92173">
        <w:t xml:space="preserve">sheltered </w:t>
      </w:r>
      <w:r w:rsidR="002E41C1">
        <w:t>nor</w:t>
      </w:r>
      <w:r w:rsidR="006A056D">
        <w:t>thwest corner of the embayment</w:t>
      </w:r>
      <w:r w:rsidR="004C2E70">
        <w:t xml:space="preserve">, which is consistent with studies in other fringing reefs </w:t>
      </w:r>
      <w:r w:rsidR="004C2E70">
        <w:fldChar w:fldCharType="begin" w:fldLock="1"/>
      </w:r>
      <w:r w:rsidR="004C2E70">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Taebi et al. 2011)" }, "properties" : { "noteIndex" : 0 }, "schema" : "https://github.com/citation-style-language/schema/raw/master/csl-citation.json" }</w:instrText>
      </w:r>
      <w:r w:rsidR="004C2E70">
        <w:fldChar w:fldCharType="separate"/>
      </w:r>
      <w:r w:rsidR="004C2E70" w:rsidRPr="004C2E70">
        <w:rPr>
          <w:noProof/>
        </w:rPr>
        <w:t>(Lowe et al. 2009b; Ouillon et al. 2010)</w:t>
      </w:r>
      <w:r w:rsidR="004C2E70">
        <w:fldChar w:fldCharType="end"/>
      </w:r>
      <w:r w:rsidR="006A056D">
        <w:t>.</w:t>
      </w:r>
    </w:p>
    <w:p w14:paraId="44DCAA64" w14:textId="4CD424E6" w:rsidR="006A056D" w:rsidRDefault="006A056D" w:rsidP="006A056D">
      <w:pPr>
        <w:spacing w:after="0"/>
      </w:pPr>
      <w:r>
        <w:t xml:space="preserve">The drifters illustrated several unique flow features, particularly near areas </w:t>
      </w:r>
      <w:r w:rsidR="002B7449">
        <w:t>of complex bathymetry like the C</w:t>
      </w:r>
      <w:r>
        <w:t xml:space="preserve">hannel. From the orientation of the reef flat and channel, it appears that flow over the exposed South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xml:space="preserve">. </w:t>
      </w:r>
      <w:commentRangeStart w:id="75"/>
      <w:commentRangeStart w:id="76"/>
      <w:r>
        <w:t>The flow near AS2, howev</w:t>
      </w:r>
      <w:r w:rsidR="002B7449">
        <w:t>er, is deflected away from the C</w:t>
      </w:r>
      <w:r>
        <w:t xml:space="preserve">hannel, </w:t>
      </w:r>
      <w:commentRangeStart w:id="77"/>
      <w:r>
        <w:t xml:space="preserve">likely due to wave refraction, </w:t>
      </w:r>
      <w:commentRangeEnd w:id="77"/>
      <w:r>
        <w:rPr>
          <w:rStyle w:val="CommentReference"/>
        </w:rPr>
        <w:commentReference w:id="77"/>
      </w:r>
      <w:r>
        <w:t>shoreward into the embayment where it flows into the Backreef Pools and into the shoreward end of the C</w:t>
      </w:r>
      <w:commentRangeStart w:id="78"/>
      <w:r>
        <w:t>hannel</w:t>
      </w:r>
      <w:commentRangeEnd w:id="78"/>
      <w:r>
        <w:rPr>
          <w:rStyle w:val="CommentReference"/>
        </w:rPr>
        <w:commentReference w:id="78"/>
      </w:r>
      <w:r>
        <w:t>.</w:t>
      </w:r>
      <w:commentRangeEnd w:id="75"/>
      <w:r>
        <w:rPr>
          <w:rStyle w:val="CommentReference"/>
        </w:rPr>
        <w:commentReference w:id="75"/>
      </w:r>
      <w:commentRangeEnd w:id="76"/>
    </w:p>
    <w:p w14:paraId="70A2A8FB" w14:textId="77777777" w:rsidR="002B7449" w:rsidRDefault="006A056D" w:rsidP="006A056D">
      <w:pPr>
        <w:spacing w:after="0"/>
      </w:pPr>
      <w:r>
        <w:rPr>
          <w:rStyle w:val="CommentReference"/>
        </w:rPr>
        <w:commentReference w:id="76"/>
      </w:r>
      <w:r w:rsidRPr="006A056D">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showed near-bed current speeds were faster where the reef is deeper and narrower but the variance ellipses presented here (Figures 7-8) suggest the opposite for surface drifters on this fringing reef. Current speeds were r</w:t>
      </w:r>
      <w:r w:rsidR="002B7449">
        <w:t>apid over the shallow reef flat</w:t>
      </w:r>
      <w:r>
        <w:t xml:space="preserve">, slowing </w:t>
      </w:r>
      <w:r>
        <w:lastRenderedPageBreak/>
        <w:t xml:space="preserve">significantly and becoming more variable when reaching deeper Backreef Pools and the Channel. </w:t>
      </w:r>
    </w:p>
    <w:p w14:paraId="7E9C08FC" w14:textId="2B39A9E2" w:rsidR="006A056D" w:rsidRDefault="006A056D" w:rsidP="006A056D">
      <w:pPr>
        <w:spacing w:after="0"/>
      </w:pPr>
      <w:r>
        <w:t xml:space="preserve">Flow through the Channel was not spatially constant, showing steadily increased speed moving seaward, reaching a maximum at the reef crest, during both WAVE and TIDE. The same pattern was not evident during WIND, possibly due to wind driven flow into the bay at the surface, but the data density is too low to be certain. In a similarly configured reef in Moorea, French Polynesia, vertically binned ADCP data showed that under low wave forcing, surface currents in the channel were lower and flow could even reverse near the bottom </w:t>
      </w:r>
      <w:r>
        <w:fldChar w:fldCharType="begin" w:fldLock="1"/>
      </w:r>
      <w:r>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372A45">
        <w:rPr>
          <w:noProof/>
        </w:rPr>
        <w:t>(Hench et al. 2008)</w:t>
      </w:r>
      <w:r>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79"/>
      <w:r>
        <w:t>Either way, the increase is notable for illustrating the inadequacy of using a single current meter in the channel to estimate water residence or flushing time from the bay.</w:t>
      </w:r>
      <w:commentRangeEnd w:id="79"/>
      <w:r>
        <w:rPr>
          <w:rStyle w:val="CommentReference"/>
        </w:rPr>
        <w:commentReference w:id="79"/>
      </w:r>
    </w:p>
    <w:p w14:paraId="44879663" w14:textId="24B75CEB" w:rsidR="006A056D" w:rsidRDefault="006A056D" w:rsidP="006A056D">
      <w:pPr>
        <w:pStyle w:val="HeadingCR2"/>
      </w:pPr>
      <w:r>
        <w:t>Relating flows to sediment stress on the North Reef</w:t>
      </w:r>
    </w:p>
    <w:p w14:paraId="284557FA" w14:textId="720209D7" w:rsidR="00834924" w:rsidRDefault="008F711E" w:rsidP="001477A6">
      <w:pPr>
        <w:spacing w:after="0"/>
      </w:pPr>
      <w:r>
        <w:t xml:space="preserve">Floods </w:t>
      </w:r>
      <w:r w:rsidR="002E41C1">
        <w:t xml:space="preserve">typically </w:t>
      </w:r>
      <w:r>
        <w:t xml:space="preserve">during </w:t>
      </w:r>
      <w:r w:rsidR="002E41C1">
        <w:t>low wave conditions in the wet season and moderate easte</w:t>
      </w:r>
      <w:r>
        <w:t>rly winds during the dry season. Given the observed flow patterns during TIDE and WIND,</w:t>
      </w:r>
      <w:r w:rsidR="002E41C1">
        <w:t xml:space="preserve"> this suggests the </w:t>
      </w:r>
      <w:r w:rsidR="009C0B2C">
        <w:t xml:space="preserve">North Reef and areas </w:t>
      </w:r>
      <w:r w:rsidR="00D92173">
        <w:t xml:space="preserve">of the </w:t>
      </w:r>
      <w:r w:rsidR="009C0B2C">
        <w:t>South Reef</w:t>
      </w:r>
      <w:r w:rsidR="002E41C1">
        <w:t xml:space="preserve"> bordering the channel are </w:t>
      </w:r>
      <w:commentRangeStart w:id="80"/>
      <w:r w:rsidR="00D92173">
        <w:t xml:space="preserve">most exposed to the freshwater and sediment discharging from </w:t>
      </w:r>
      <w:r w:rsidR="00DC1946">
        <w:t>Faga'alu Stream</w:t>
      </w:r>
      <w:commentRangeEnd w:id="80"/>
      <w:r w:rsidR="000C48DA">
        <w:rPr>
          <w:rStyle w:val="CommentReference"/>
        </w:rPr>
        <w:commentReference w:id="80"/>
      </w:r>
      <w:r w:rsidR="002E41C1">
        <w:t xml:space="preserve">. The spatial flow pattern and longer residence times </w:t>
      </w:r>
      <w:r w:rsidR="00AA724F">
        <w:t xml:space="preserve">in these areas result </w:t>
      </w:r>
      <w:r w:rsidR="002E41C1">
        <w:t xml:space="preserve">in greater </w:t>
      </w:r>
      <w:r w:rsidR="00BF3E30">
        <w:t>terrestrial sediment stress</w:t>
      </w:r>
      <w:r w:rsidR="002E41C1">
        <w:t xml:space="preserve"> (= </w:t>
      </w:r>
      <w:commentRangeStart w:id="81"/>
      <w:r w:rsidR="002E41C1">
        <w:t xml:space="preserve">intensity </w:t>
      </w:r>
      <w:commentRangeEnd w:id="81"/>
      <w:r w:rsidR="000C48DA">
        <w:rPr>
          <w:rStyle w:val="CommentReference"/>
        </w:rPr>
        <w:commentReference w:id="81"/>
      </w:r>
      <w:r w:rsidR="002E41C1">
        <w:t>x duration)</w:t>
      </w:r>
      <w:r>
        <w:t xml:space="preserve"> from particle settling and light reduction</w:t>
      </w:r>
      <w:r w:rsidR="00834924">
        <w:t>, likely reducing coral health</w:t>
      </w:r>
      <w:r>
        <w:t xml:space="preserve"> </w:t>
      </w:r>
      <w:r>
        <w:fldChar w:fldCharType="begin" w:fldLock="1"/>
      </w:r>
      <w:r w:rsidR="00397A17">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8F711E">
        <w:rPr>
          <w:noProof/>
        </w:rPr>
        <w:t>(Erftemeijer et al. 2012)</w:t>
      </w:r>
      <w:r>
        <w:fldChar w:fldCharType="end"/>
      </w:r>
      <w:r w:rsidR="002E41C1">
        <w:t>.</w:t>
      </w:r>
    </w:p>
    <w:p w14:paraId="2A7C4E19" w14:textId="78A16458" w:rsidR="006A056D" w:rsidRDefault="006A056D" w:rsidP="006A056D">
      <w:pPr>
        <w:pStyle w:val="HeadingCR3"/>
      </w:pPr>
      <w:r>
        <w:lastRenderedPageBreak/>
        <w:t>Sediment Settling</w:t>
      </w:r>
    </w:p>
    <w:p w14:paraId="02BB874D" w14:textId="66F8361B" w:rsidR="00834924" w:rsidRDefault="00BF3E30" w:rsidP="001477A6">
      <w:pPr>
        <w:spacing w:after="0"/>
      </w:pPr>
      <w:r>
        <w:t>Sediment settling velocity is strongly dependent on particle size</w:t>
      </w:r>
      <w:r w:rsidR="00AA724F">
        <w:t>,</w:t>
      </w:r>
      <w:r w:rsidR="00E21348">
        <w:t xml:space="preserve"> water salinity</w:t>
      </w:r>
      <w:r w:rsidR="00AA724F">
        <w:t>,</w:t>
      </w:r>
      <w:r w:rsidR="00E21348">
        <w:t xml:space="preserve"> and </w:t>
      </w:r>
      <w:r w:rsidR="00AA724F">
        <w:t xml:space="preserve">water </w:t>
      </w:r>
      <w:r w:rsidR="00E21348">
        <w:t>temperature</w:t>
      </w:r>
      <w:r w:rsidR="008B1201">
        <w:t>,</w:t>
      </w:r>
      <w:r w:rsidR="00E21348">
        <w:t xml:space="preserve"> which vary over small spatiotemporal scales in </w:t>
      </w:r>
      <w:proofErr w:type="spellStart"/>
      <w:r w:rsidR="00834924">
        <w:t>storm</w:t>
      </w:r>
      <w:r w:rsidR="00E21348">
        <w:t>water</w:t>
      </w:r>
      <w:proofErr w:type="spellEnd"/>
      <w:r w:rsidR="00E21348">
        <w:t xml:space="preserve"> plumes. Hydrodynamic conditions interacting with benthic topography can alter settling velocities or cause resuspension</w:t>
      </w:r>
      <w:r w:rsidR="008F711E">
        <w:t>,</w:t>
      </w:r>
      <w:r w:rsidR="00E21348">
        <w:t xml:space="preserve"> making it difficult to predict sediment </w:t>
      </w:r>
      <w:r w:rsidR="009C0B2C">
        <w:t xml:space="preserve">settling and </w:t>
      </w:r>
      <w:r w:rsidR="00E21348">
        <w:t>accumulation on the reef.</w:t>
      </w:r>
      <w:r w:rsidR="002C5AB8">
        <w:t xml:space="preserve"> A</w:t>
      </w:r>
      <w:r w:rsidR="00E21348">
        <w:t xml:space="preserve">ssuming </w:t>
      </w:r>
      <w:r w:rsidR="00E21348" w:rsidRPr="00E21348">
        <w:t>settling velocity of silt in seawater</w:t>
      </w:r>
      <w:r w:rsidR="00E21348">
        <w:t xml:space="preserve"> (35% salinity, 29 C)</w:t>
      </w:r>
      <w:r w:rsidR="002C5AB8">
        <w:t xml:space="preserve"> </w:t>
      </w:r>
      <w:r w:rsidR="00AD27BD">
        <w:t>varies from</w:t>
      </w:r>
      <w:r w:rsidR="002C5AB8">
        <w:t xml:space="preserve"> </w:t>
      </w:r>
      <w:r w:rsidR="00AD27BD">
        <w:t>4 x 10</w:t>
      </w:r>
      <w:r w:rsidR="00AD27BD" w:rsidRPr="00AD27BD">
        <w:rPr>
          <w:vertAlign w:val="superscript"/>
        </w:rPr>
        <w:t>-</w:t>
      </w:r>
      <w:r w:rsidR="00AD27BD">
        <w:rPr>
          <w:vertAlign w:val="superscript"/>
        </w:rPr>
        <w:t>4</w:t>
      </w:r>
      <w:r w:rsidR="00AD27BD">
        <w:t xml:space="preserve"> </w:t>
      </w:r>
      <w:r w:rsidR="009C0B2C">
        <w:t>to</w:t>
      </w:r>
      <w:r w:rsidR="00AD27BD">
        <w:t xml:space="preserve"> </w:t>
      </w:r>
      <w:r w:rsidR="002C5AB8">
        <w:t>0.</w:t>
      </w:r>
      <w:r w:rsidR="00AD27BD">
        <w:t>4</w:t>
      </w:r>
      <w:r w:rsidR="002C5AB8">
        <w:t xml:space="preserve"> cm/s</w:t>
      </w:r>
      <w:r w:rsidR="008901A5">
        <w:t>,</w:t>
      </w:r>
      <w:r w:rsidR="00E21348">
        <w:t xml:space="preserve"> </w:t>
      </w:r>
      <w:r w:rsidR="00E21348" w:rsidRPr="00E21348">
        <w:t xml:space="preserve">settling time </w:t>
      </w:r>
      <w:r w:rsidR="002C5AB8">
        <w:t>varies from</w:t>
      </w:r>
      <w:r w:rsidR="00E21348" w:rsidRPr="00E21348">
        <w:t xml:space="preserve"> ~</w:t>
      </w:r>
      <w:r w:rsidR="00E902DA">
        <w:t>4 min</w:t>
      </w:r>
      <w:r w:rsidR="009C0B2C">
        <w:t>/m</w:t>
      </w:r>
      <w:r w:rsidR="00E21348" w:rsidRPr="00E21348">
        <w:t xml:space="preserve"> for </w:t>
      </w:r>
      <w:r w:rsidR="008901A5">
        <w:t>coarse silt (~</w:t>
      </w:r>
      <w:r w:rsidR="002C5AB8">
        <w:t>0.0</w:t>
      </w:r>
      <w:r w:rsidR="00E21348" w:rsidRPr="00E21348">
        <w:t>63</w:t>
      </w:r>
      <w:r w:rsidR="008901A5">
        <w:t xml:space="preserve"> </w:t>
      </w:r>
      <w:r w:rsidR="002C5AB8">
        <w:rPr>
          <w:rFonts w:cs="Times"/>
        </w:rPr>
        <w:t>m</w:t>
      </w:r>
      <w:r w:rsidR="00E21348" w:rsidRPr="00E21348">
        <w:t>m</w:t>
      </w:r>
      <w:r w:rsidR="008901A5">
        <w:t>)</w:t>
      </w:r>
      <w:r w:rsidR="00E21348" w:rsidRPr="00E21348">
        <w:t xml:space="preserve"> to ~</w:t>
      </w:r>
      <w:r w:rsidR="002C5AB8">
        <w:t>70</w:t>
      </w:r>
      <w:r w:rsidR="008901A5">
        <w:t xml:space="preserve"> </w:t>
      </w:r>
      <w:proofErr w:type="spellStart"/>
      <w:r w:rsidR="008901A5">
        <w:t>hr</w:t>
      </w:r>
      <w:proofErr w:type="spellEnd"/>
      <w:r w:rsidR="009C0B2C">
        <w:t>/m</w:t>
      </w:r>
      <w:r w:rsidR="00E21348">
        <w:t xml:space="preserve"> for </w:t>
      </w:r>
      <w:r w:rsidR="008901A5">
        <w:t>f</w:t>
      </w:r>
      <w:r w:rsidR="002C5AB8">
        <w:t>ine silt</w:t>
      </w:r>
      <w:r w:rsidR="008901A5">
        <w:t xml:space="preserve"> (~</w:t>
      </w:r>
      <w:r w:rsidR="002C5AB8">
        <w:t>0.002 mm</w:t>
      </w:r>
      <w:r w:rsidR="008901A5">
        <w:t>)</w:t>
      </w:r>
      <w:r w:rsidR="00E21348">
        <w:t xml:space="preserve">. </w:t>
      </w:r>
      <w:r w:rsidR="00B66DCE">
        <w:t>The observed r</w:t>
      </w:r>
      <w:r w:rsidR="00E21348">
        <w:t xml:space="preserve">esidence times </w:t>
      </w:r>
      <w:r w:rsidR="009C0B2C">
        <w:t xml:space="preserve">over both the North and South Reefs </w:t>
      </w:r>
      <w:r w:rsidR="00B66DCE">
        <w:t xml:space="preserve">suggest coarse to medium silt </w:t>
      </w:r>
      <w:r w:rsidR="00E21348" w:rsidRPr="00E21348">
        <w:t xml:space="preserve">could </w:t>
      </w:r>
      <w:r w:rsidR="00B66DCE">
        <w:t xml:space="preserve">settle </w:t>
      </w:r>
      <w:r w:rsidR="009C0B2C">
        <w:t>on the reef</w:t>
      </w:r>
      <w:r w:rsidR="00E21348">
        <w:t>, but</w:t>
      </w:r>
      <w:r w:rsidR="00B66DCE">
        <w:t xml:space="preserve"> </w:t>
      </w:r>
      <w:r w:rsidR="009C0B2C">
        <w:t>these particles</w:t>
      </w:r>
      <w:r w:rsidR="00B66DCE">
        <w:t xml:space="preserve"> </w:t>
      </w:r>
      <w:r w:rsidR="00AA724F">
        <w:t xml:space="preserve">may </w:t>
      </w:r>
      <w:r w:rsidR="006D167B">
        <w:t>also</w:t>
      </w:r>
      <w:r w:rsidR="00834924">
        <w:t xml:space="preserve"> settle out of suspension </w:t>
      </w:r>
      <w:r w:rsidR="00AA724F">
        <w:t xml:space="preserve">before they can reach </w:t>
      </w:r>
      <w:r w:rsidR="008B1201">
        <w:t>these areas</w:t>
      </w:r>
      <w:r w:rsidR="00B66DCE">
        <w:t>.</w:t>
      </w:r>
      <w:r w:rsidR="00E21348">
        <w:t xml:space="preserve"> </w:t>
      </w:r>
    </w:p>
    <w:p w14:paraId="4C8F3370" w14:textId="028D07A9" w:rsidR="006A056D" w:rsidRDefault="006A056D" w:rsidP="006A056D">
      <w:pPr>
        <w:pStyle w:val="HeadingCR3"/>
      </w:pPr>
      <w:r>
        <w:t>Sediment Light Attenuation</w:t>
      </w:r>
    </w:p>
    <w:p w14:paraId="5E2B2DE0" w14:textId="30AB8A65" w:rsidR="002E41C1" w:rsidRDefault="009C0B2C" w:rsidP="00834924">
      <w:pPr>
        <w:spacing w:after="0"/>
      </w:pPr>
      <w:r>
        <w:t xml:space="preserve">The spatial flow pattern suggests </w:t>
      </w:r>
      <w:r w:rsidR="004F0DA8">
        <w:t>that the</w:t>
      </w:r>
      <w:r>
        <w:t xml:space="preserve"> sediment</w:t>
      </w:r>
      <w:r w:rsidR="006D167B">
        <w:t xml:space="preserve"> plume </w:t>
      </w:r>
      <w:r w:rsidR="004F0DA8">
        <w:t xml:space="preserve">is deflected </w:t>
      </w:r>
      <w:r w:rsidR="006D167B">
        <w:t xml:space="preserve">away from the South Reef </w:t>
      </w:r>
      <w:r w:rsidR="004F0DA8">
        <w:t>towards the North Reef, reducing light for</w:t>
      </w:r>
      <w:r>
        <w:t xml:space="preserve"> photosynthesis </w:t>
      </w:r>
      <w:r w:rsidR="004F0DA8">
        <w:t>and stressing corals</w:t>
      </w:r>
      <w:r>
        <w:t xml:space="preserve">. </w:t>
      </w:r>
      <w:r w:rsidR="00E21348">
        <w:t xml:space="preserve">Field observations showed sediment plumes during storms extended from the stream to </w:t>
      </w:r>
      <w:r>
        <w:t>seaward of</w:t>
      </w:r>
      <w:r w:rsidR="00E21348">
        <w:t xml:space="preserve"> the </w:t>
      </w:r>
      <w:r w:rsidR="008B1201">
        <w:t>North Reef and Channel,</w:t>
      </w:r>
      <w:r w:rsidR="00E21348">
        <w:t xml:space="preserve"> and persisted for several hours to days.</w:t>
      </w:r>
      <w:r w:rsidR="00B66DCE">
        <w:t xml:space="preserve"> Whil</w:t>
      </w:r>
      <w:r w:rsidR="004F0DA8">
        <w:t>e particle settling blocks all light for photosynthesis</w:t>
      </w:r>
      <w:r w:rsidR="00B66DCE">
        <w:t>, recent work by</w:t>
      </w:r>
      <w:r w:rsidR="00E21348">
        <w:t xml:space="preserve"> </w:t>
      </w:r>
      <w:r w:rsidR="00E21348">
        <w:fldChar w:fldCharType="begin" w:fldLock="1"/>
      </w:r>
      <w:r w:rsidR="008901A5">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rsidR="00E21348">
        <w:fldChar w:fldCharType="separate"/>
      </w:r>
      <w:r w:rsidR="00E21348">
        <w:rPr>
          <w:noProof/>
        </w:rPr>
        <w:t xml:space="preserve">Storlazzi et al. </w:t>
      </w:r>
      <w:r w:rsidR="008901A5">
        <w:rPr>
          <w:noProof/>
        </w:rPr>
        <w:t>(</w:t>
      </w:r>
      <w:r w:rsidR="00E21348">
        <w:rPr>
          <w:noProof/>
        </w:rPr>
        <w:t>2015)</w:t>
      </w:r>
      <w:r w:rsidR="00E21348">
        <w:fldChar w:fldCharType="end"/>
      </w:r>
      <w:r w:rsidR="008901A5">
        <w:t xml:space="preserve"> </w:t>
      </w:r>
      <w:r w:rsidR="00B66DCE">
        <w:t>showed</w:t>
      </w:r>
      <w:r w:rsidR="008901A5">
        <w:t xml:space="preserve"> </w:t>
      </w:r>
      <w:r w:rsidR="004F0DA8">
        <w:t xml:space="preserve">even </w:t>
      </w:r>
      <w:r w:rsidR="008901A5">
        <w:t>low concentration</w:t>
      </w:r>
      <w:r w:rsidR="002E6F13">
        <w:t xml:space="preserve"> of fine-</w:t>
      </w:r>
      <w:r w:rsidR="00B66DCE">
        <w:t>grain sediment</w:t>
      </w:r>
      <w:r w:rsidR="008901A5">
        <w:t xml:space="preserve"> </w:t>
      </w:r>
      <w:r w:rsidR="00E21348">
        <w:t>in</w:t>
      </w:r>
      <w:r w:rsidR="008901A5">
        <w:t xml:space="preserve"> the</w:t>
      </w:r>
      <w:r w:rsidR="00E21348">
        <w:t xml:space="preserve"> water column</w:t>
      </w:r>
      <w:r w:rsidR="002E6F13">
        <w:t xml:space="preserve"> (10 mg </w:t>
      </w:r>
      <w:r w:rsidR="00B66DCE">
        <w:t>L</w:t>
      </w:r>
      <w:r w:rsidR="002E6F13" w:rsidRPr="002E6F13">
        <w:rPr>
          <w:vertAlign w:val="superscript"/>
        </w:rPr>
        <w:t>-1</w:t>
      </w:r>
      <w:r w:rsidR="00B66DCE">
        <w:t>)</w:t>
      </w:r>
      <w:r w:rsidR="00E21348">
        <w:t xml:space="preserve"> </w:t>
      </w:r>
      <w:r w:rsidR="00B66DCE">
        <w:t>reduced photosynthetically active radiation by ~80% at depths of only 0.2-0.4 m</w:t>
      </w:r>
      <w:r w:rsidR="008901A5">
        <w:t>.</w:t>
      </w:r>
      <w:r w:rsidR="004F0DA8">
        <w:t xml:space="preserve"> In addition to overall light reduction, suspended </w:t>
      </w:r>
      <w:r w:rsidR="00F00865">
        <w:t xml:space="preserve">sediment </w:t>
      </w:r>
      <w:r w:rsidR="008B1201">
        <w:t xml:space="preserve">strongly </w:t>
      </w:r>
      <w:r w:rsidR="004F0DA8">
        <w:t xml:space="preserve">reduces blue and red </w:t>
      </w:r>
      <w:r w:rsidR="00F00865">
        <w:t xml:space="preserve">wavelengths that are most effective at driving photosynthesis </w:t>
      </w:r>
      <w:r w:rsidR="00F00865">
        <w:fldChar w:fldCharType="begin" w:fldLock="1"/>
      </w:r>
      <w:r w:rsidR="00F00865">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"previouslyFormattedCitation" : "(Jones et al. 2015)" }, "properties" : { "noteIndex" : 0 }, "schema" : "https://github.com/citation-style-language/schema/raw/master/csl-citation.json" }</w:instrText>
      </w:r>
      <w:r w:rsidR="00F00865">
        <w:fldChar w:fldCharType="separate"/>
      </w:r>
      <w:r w:rsidR="00F00865" w:rsidRPr="00F00865">
        <w:rPr>
          <w:noProof/>
        </w:rPr>
        <w:t>(Jones et al. 2015)</w:t>
      </w:r>
      <w:r w:rsidR="00F00865">
        <w:fldChar w:fldCharType="end"/>
      </w:r>
      <w:r w:rsidR="00F00865">
        <w:t>.</w:t>
      </w:r>
    </w:p>
    <w:p w14:paraId="69BCECC5" w14:textId="573558C0" w:rsidR="006A056D" w:rsidRDefault="006A056D" w:rsidP="006A056D">
      <w:pPr>
        <w:pStyle w:val="HeadingCR2"/>
      </w:pPr>
      <w:r>
        <w:t>Differences between Eulerian and Lagrangian flow</w:t>
      </w:r>
      <w:r w:rsidR="004C2E70">
        <w:t>s</w:t>
      </w:r>
    </w:p>
    <w:p w14:paraId="3701BDF6" w14:textId="180409FF" w:rsidR="0084474A" w:rsidRDefault="000A4C38" w:rsidP="001477A6">
      <w:pPr>
        <w:spacing w:after="0"/>
      </w:pPr>
      <w:r>
        <w:t>L</w:t>
      </w:r>
      <w:r w:rsidR="009A41CA">
        <w:t xml:space="preserve">agrangian </w:t>
      </w:r>
      <w:r w:rsidR="00A17A31">
        <w:t>results showed consistently</w:t>
      </w:r>
      <w:r w:rsidR="009659C3">
        <w:t xml:space="preserve"> </w:t>
      </w:r>
      <w:r>
        <w:t xml:space="preserve">higher mean flow speeds </w:t>
      </w:r>
      <w:r w:rsidR="00A17A31">
        <w:t xml:space="preserve">than Eulerian results, </w:t>
      </w:r>
      <w:r>
        <w:t>except for one</w:t>
      </w:r>
      <w:r w:rsidR="0016593C">
        <w:t xml:space="preserve"> location and condition</w:t>
      </w:r>
      <w:r>
        <w:t xml:space="preserve">: on the </w:t>
      </w:r>
      <w:r w:rsidR="0086742C">
        <w:t xml:space="preserve">exposed </w:t>
      </w:r>
      <w:r w:rsidR="00890AC1">
        <w:t>South Reef during WIND</w:t>
      </w:r>
      <w:r>
        <w:t xml:space="preserve"> </w:t>
      </w:r>
      <w:r>
        <w:lastRenderedPageBreak/>
        <w:t>(Table 2).</w:t>
      </w:r>
      <w:r w:rsidR="00372A45">
        <w:t xml:space="preserve"> </w:t>
      </w:r>
      <w:r w:rsidR="00890AC1">
        <w:t>Several</w:t>
      </w:r>
      <w:r w:rsidR="009A41CA">
        <w:t xml:space="preserve"> </w:t>
      </w:r>
      <w:r w:rsidR="009659C3">
        <w:t>factors can explain t</w:t>
      </w:r>
      <w:r w:rsidR="00372A45">
        <w:t>he di</w:t>
      </w:r>
      <w:r w:rsidR="00A53C38">
        <w:t>fference</w:t>
      </w:r>
      <w:r w:rsidR="00372A45">
        <w:t xml:space="preserve"> bet</w:t>
      </w:r>
      <w:r w:rsidR="008B1201">
        <w:t>ween the ADCP and drifter speed</w:t>
      </w:r>
      <w:r w:rsidR="0084474A">
        <w:t xml:space="preserve"> including</w:t>
      </w:r>
      <w:r w:rsidR="008B1201">
        <w:t xml:space="preserve"> 1)</w:t>
      </w:r>
      <w:r w:rsidR="0084474A">
        <w:t xml:space="preserve"> the </w:t>
      </w:r>
      <w:r w:rsidR="00A17A31">
        <w:t>issues</w:t>
      </w:r>
      <w:r w:rsidR="0084474A">
        <w:t xml:space="preserve"> of comparing point and areal measurements,</w:t>
      </w:r>
      <w:r w:rsidR="008B1201">
        <w:t xml:space="preserve"> 2)</w:t>
      </w:r>
      <w:r w:rsidR="0084474A">
        <w:t xml:space="preserve"> the difference between depth-averaged </w:t>
      </w:r>
      <w:r w:rsidR="004665D8">
        <w:t xml:space="preserve">and surface </w:t>
      </w:r>
      <w:r w:rsidR="0084474A">
        <w:t>current measurements,</w:t>
      </w:r>
      <w:r w:rsidR="008B1201">
        <w:t xml:space="preserve"> 3)</w:t>
      </w:r>
      <w:r w:rsidR="0084474A">
        <w:t xml:space="preserve"> the influence of </w:t>
      </w:r>
      <w:proofErr w:type="spellStart"/>
      <w:r w:rsidR="0084474A">
        <w:t>Stoke’s</w:t>
      </w:r>
      <w:proofErr w:type="spellEnd"/>
      <w:r w:rsidR="0084474A">
        <w:t xml:space="preserve"> drift</w:t>
      </w:r>
      <w:r w:rsidR="004665D8">
        <w:t xml:space="preserve"> on Lagrangian drifters</w:t>
      </w:r>
      <w:r w:rsidR="0084474A">
        <w:t>, and</w:t>
      </w:r>
      <w:r w:rsidR="008B1201">
        <w:t xml:space="preserve"> 4)</w:t>
      </w:r>
      <w:r w:rsidR="0084474A">
        <w:t xml:space="preserve"> </w:t>
      </w:r>
      <w:commentRangeStart w:id="82"/>
      <w:r w:rsidR="0084474A">
        <w:t>methodological error</w:t>
      </w:r>
      <w:commentRangeEnd w:id="82"/>
      <w:r w:rsidR="00CE37F3">
        <w:rPr>
          <w:rStyle w:val="CommentReference"/>
        </w:rPr>
        <w:commentReference w:id="82"/>
      </w:r>
      <w:r w:rsidR="004665D8">
        <w:t xml:space="preserve"> in sampling and analysis</w:t>
      </w:r>
      <w:r w:rsidR="009659C3">
        <w:t xml:space="preserve">. </w:t>
      </w:r>
      <w:r w:rsidR="004665D8">
        <w:t>It is unlikely that the difference is explained by drifters and ADCPs experiencing different forcing conditions, given the consistent differences over space and time.</w:t>
      </w:r>
    </w:p>
    <w:p w14:paraId="3AC908BE" w14:textId="11D90041" w:rsidR="006A056D" w:rsidRDefault="006A056D" w:rsidP="006A056D">
      <w:pPr>
        <w:pStyle w:val="HeadingCR3"/>
      </w:pPr>
      <w:r>
        <w:t xml:space="preserve">Point </w:t>
      </w:r>
      <w:r w:rsidR="004C2E70">
        <w:t>and</w:t>
      </w:r>
      <w:r>
        <w:t xml:space="preserve"> areal </w:t>
      </w:r>
      <w:r w:rsidR="004C2E70">
        <w:t>comparison</w:t>
      </w:r>
      <w:r>
        <w:t>s</w:t>
      </w:r>
    </w:p>
    <w:p w14:paraId="22DAF819" w14:textId="38F8FDEC" w:rsidR="00A17A31" w:rsidRDefault="00A17A31" w:rsidP="001477A6">
      <w:pPr>
        <w:spacing w:after="0"/>
      </w:pPr>
      <w:r>
        <w:t>The first</w:t>
      </w:r>
      <w:r w:rsidR="009659C3">
        <w:t xml:space="preserv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C635D9">
        <w:t xml:space="preserve"> </w:t>
      </w:r>
      <w:r w:rsidR="00C635D9">
        <w:fldChar w:fldCharType="begin" w:fldLock="1"/>
      </w:r>
      <w:r w:rsidR="002B752F">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C635D9">
        <w:fldChar w:fldCharType="separate"/>
      </w:r>
      <w:r w:rsidR="00C635D9" w:rsidRPr="00C635D9">
        <w:rPr>
          <w:noProof/>
        </w:rPr>
        <w:t>(Lowe et al. 2009b)</w:t>
      </w:r>
      <w:r w:rsidR="00C635D9">
        <w:fldChar w:fldCharType="end"/>
      </w:r>
      <w:r w:rsidR="00372A45">
        <w:t xml:space="preserve">. </w:t>
      </w:r>
    </w:p>
    <w:p w14:paraId="36777B46" w14:textId="1245E613" w:rsidR="006A056D" w:rsidRDefault="006A056D" w:rsidP="006A056D">
      <w:pPr>
        <w:pStyle w:val="HeadingCR3"/>
      </w:pPr>
      <w:r>
        <w:t xml:space="preserve">Surface </w:t>
      </w:r>
      <w:r w:rsidR="004C2E70">
        <w:t>and</w:t>
      </w:r>
      <w:r>
        <w:t xml:space="preserve"> depth-integra</w:t>
      </w:r>
      <w:r w:rsidR="004C2E70">
        <w:t>ted comparisons</w:t>
      </w:r>
    </w:p>
    <w:p w14:paraId="5BFA8DBA" w14:textId="6792308F" w:rsidR="00A17A31" w:rsidRDefault="00A17A31" w:rsidP="001477A6">
      <w:pPr>
        <w:spacing w:after="0"/>
      </w:pPr>
      <w:r>
        <w:t>The</w:t>
      </w:r>
      <w:r w:rsidR="009A41CA">
        <w:t xml:space="preserve"> second potential source of disagreement is comparison of surface and depth-averaged measurements. </w:t>
      </w:r>
      <w:commentRangeStart w:id="83"/>
      <w:r w:rsidR="000A4C38">
        <w:t>Lagrangian measurements are</w:t>
      </w:r>
      <w:r w:rsidR="00CE37F3">
        <w:t xml:space="preserve"> more influenced by processes and faster flows at</w:t>
      </w:r>
      <w:r w:rsidR="000A4C38">
        <w:t xml:space="preserve"> the surface</w:t>
      </w:r>
      <w:r w:rsidR="009A41CA">
        <w:t xml:space="preserve"> (drifters were ~0-30 cm into the water column</w:t>
      </w:r>
      <w:r w:rsidR="0086742C">
        <w:t xml:space="preserve">; see </w:t>
      </w:r>
      <w:r w:rsidR="009A41CA">
        <w:t>Figure 2b)</w:t>
      </w:r>
      <w:r w:rsidR="000A4C38">
        <w:t xml:space="preserve">, </w:t>
      </w:r>
      <w:r w:rsidR="0086742C">
        <w:t xml:space="preserve">whereas </w:t>
      </w:r>
      <w:r w:rsidR="000A4C38">
        <w:t>Eulerian methods make a depth-averaged flow measurement</w:t>
      </w:r>
      <w:r w:rsidR="009A41CA">
        <w:t xml:space="preserve"> </w:t>
      </w:r>
      <w:r w:rsidR="00CE37F3">
        <w:t xml:space="preserve">which is typically lower than surface flow speed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0A4C38">
        <w:t xml:space="preserve">. </w:t>
      </w:r>
      <w:commentRangeEnd w:id="83"/>
      <w:r w:rsidR="0016593C">
        <w:rPr>
          <w:rStyle w:val="CommentReference"/>
        </w:rPr>
        <w:commentReference w:id="83"/>
      </w:r>
      <w:r w:rsidR="000A4C38">
        <w:t xml:space="preserve">Surface flows </w:t>
      </w:r>
      <w:r w:rsidR="00CE37F3">
        <w:t>are</w:t>
      </w:r>
      <w:r w:rsidR="000A4C38">
        <w:t xml:space="preserve"> faster due </w:t>
      </w:r>
      <w:r w:rsidR="009A41CA">
        <w:t xml:space="preserve">to the logarithmic decrease in flow speed observed near the bottom, particularly </w:t>
      </w:r>
      <w:r w:rsidR="00CE37F3">
        <w:t xml:space="preserve">at the study site </w:t>
      </w:r>
      <w:r>
        <w:t xml:space="preserve">where coral structures can </w:t>
      </w:r>
      <w:r w:rsidR="00CE37F3">
        <w:t xml:space="preserve">cover more than half of the water </w:t>
      </w:r>
      <w:r w:rsidR="00A27BDA">
        <w:t>depth</w:t>
      </w:r>
      <w:r w:rsidR="00CE37F3">
        <w:t xml:space="preserve"> even at high tide (Figure 2c-d)</w:t>
      </w:r>
      <w:r w:rsidR="009A41CA">
        <w:t>.</w:t>
      </w:r>
      <w:r w:rsidR="000A4C38">
        <w:t xml:space="preserve"> </w:t>
      </w:r>
    </w:p>
    <w:p w14:paraId="3FCB7E9B" w14:textId="29DFAA37" w:rsidR="006A056D" w:rsidRDefault="006A056D" w:rsidP="006A056D">
      <w:pPr>
        <w:pStyle w:val="HeadingCR3"/>
      </w:pPr>
      <w:r>
        <w:lastRenderedPageBreak/>
        <w:t xml:space="preserve">Importance of </w:t>
      </w:r>
      <w:proofErr w:type="spellStart"/>
      <w:r>
        <w:t>Stoke’s</w:t>
      </w:r>
      <w:proofErr w:type="spellEnd"/>
      <w:r>
        <w:t xml:space="preserve"> drift and </w:t>
      </w:r>
      <w:proofErr w:type="spellStart"/>
      <w:r>
        <w:t>infragravity</w:t>
      </w:r>
      <w:proofErr w:type="spellEnd"/>
      <w:r>
        <w:t xml:space="preserve"> waves</w:t>
      </w:r>
    </w:p>
    <w:p w14:paraId="47B19CA7" w14:textId="14A550A8" w:rsidR="009B036A" w:rsidRDefault="009A41CA" w:rsidP="007E6FB2">
      <w:r>
        <w:t>A third</w:t>
      </w:r>
      <w:r w:rsidR="000A4C38">
        <w:t xml:space="preserve"> source of disagreement between the Eulerian and Lagrangian methods is the potential importance of Stokes drift </w:t>
      </w:r>
      <w:r>
        <w:t>caused by wind</w:t>
      </w:r>
      <w:r w:rsidR="00361933">
        <w:t>,</w:t>
      </w:r>
      <w:r>
        <w:t xml:space="preserve"> gravity</w:t>
      </w:r>
      <w:r w:rsidR="00361933">
        <w:t xml:space="preserve">, or </w:t>
      </w:r>
      <w:proofErr w:type="spellStart"/>
      <w:r w:rsidR="00361933">
        <w:t>infragravity</w:t>
      </w:r>
      <w:proofErr w:type="spellEnd"/>
      <w:r>
        <w:t xml:space="preserve"> waves </w:t>
      </w:r>
      <w:r w:rsidR="00072D72">
        <w:fldChar w:fldCharType="begin" w:fldLock="1"/>
      </w:r>
      <w:r w:rsidR="007E6FB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"id" : "ITEM-3",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"ITEM-3",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"(Cheriton et al.; Stokes 1847; Kenyon 1969; Pomeroy et al. 2012)", "manualFormatting" : "(Cheriton et al., In Review; Stokes 1847; Kenyon 1969; Pomeroy et al. 2012)", "plainTextFormattedCitation" : "(Cheriton et al.; Stokes 1847; Kenyon 1969; Pomeroy et al. 2012)", "previouslyFormattedCitation" : "(Cheriton et al.; Stokes 1847; Kenyon 1969; Pomeroy et al. 2012)" }, "properties" : { "noteIndex" : 0 }, "schema" : "https://github.com/citation-style-language/schema/raw/master/csl-citation.json" }</w:instrText>
      </w:r>
      <w:r w:rsidR="00072D72">
        <w:fldChar w:fldCharType="separate"/>
      </w:r>
      <w:r w:rsidR="002B752F" w:rsidRPr="002B752F">
        <w:rPr>
          <w:noProof/>
        </w:rPr>
        <w:t>(Cheriton et al.</w:t>
      </w:r>
      <w:r w:rsidR="002B752F">
        <w:rPr>
          <w:noProof/>
        </w:rPr>
        <w:t>, In Review</w:t>
      </w:r>
      <w:r w:rsidR="002B752F" w:rsidRPr="002B752F">
        <w:rPr>
          <w:noProof/>
        </w:rPr>
        <w:t>; Stokes 1847; Kenyon 1969; Pomeroy et al. 2012)</w:t>
      </w:r>
      <w:r w:rsidR="00072D72">
        <w:fldChar w:fldCharType="end"/>
      </w:r>
      <w:r w:rsidR="00072D72">
        <w:t>.</w:t>
      </w:r>
      <w:r w:rsidR="00185F6D">
        <w:t xml:space="preserve"> Maximum wave height measured on the reef flat in 2013 was 0.25 m, corresponding to an offshore wave height of 1.7 m </w:t>
      </w:r>
      <w:r w:rsidR="00185F6D">
        <w:fldChar w:fldCharType="begin" w:fldLock="1"/>
      </w:r>
      <w:r w:rsidR="002B752F">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185F6D">
        <w:fldChar w:fldCharType="separate"/>
      </w:r>
      <w:r w:rsidR="00185F6D">
        <w:rPr>
          <w:noProof/>
        </w:rPr>
        <w:t>(Vetter, unpublished data</w:t>
      </w:r>
      <w:r w:rsidR="00185F6D" w:rsidRPr="002F05B2">
        <w:rPr>
          <w:noProof/>
        </w:rPr>
        <w:t>)</w:t>
      </w:r>
      <w:r w:rsidR="00185F6D">
        <w:fldChar w:fldCharType="end"/>
      </w:r>
      <w:r w:rsidR="00185F6D">
        <w:t xml:space="preserve">. For the expected range of wave heights (0-0.25 m), wave period (4-12 s), and water depths (0.4-1.3 m) at the ADCPs, predicted </w:t>
      </w:r>
      <w:proofErr w:type="spellStart"/>
      <w:r w:rsidR="00185F6D">
        <w:t>Stoke’s</w:t>
      </w:r>
      <w:proofErr w:type="spellEnd"/>
      <w:r w:rsidR="00185F6D">
        <w:t xml:space="preserve"> drift velocity</w:t>
      </w:r>
      <w:r w:rsidR="00A27BDA">
        <w:t xml:space="preserve"> from gravity waves</w:t>
      </w:r>
      <w:r w:rsidR="00185F6D">
        <w:t xml:space="preserve"> (</w:t>
      </w:r>
      <w:proofErr w:type="spellStart"/>
      <w:r w:rsidR="00185F6D">
        <w:t>U</w:t>
      </w:r>
      <w:r w:rsidR="00185F6D" w:rsidRPr="00545E74">
        <w:rPr>
          <w:vertAlign w:val="subscript"/>
        </w:rPr>
        <w:t>Stoke</w:t>
      </w:r>
      <w:proofErr w:type="spellEnd"/>
      <w:r w:rsidR="00185F6D">
        <w:t>)</w:t>
      </w:r>
      <w:r w:rsidR="00185F6D">
        <w:rPr>
          <w:vertAlign w:val="subscript"/>
        </w:rPr>
        <w:t xml:space="preserve"> </w:t>
      </w:r>
      <w:r w:rsidR="008B1201">
        <w:t>is</w:t>
      </w:r>
      <w:r w:rsidR="00185F6D">
        <w:t xml:space="preserve"> 0-37 cm s</w:t>
      </w:r>
      <w:r w:rsidR="00185F6D" w:rsidRPr="00185F6D">
        <w:rPr>
          <w:vertAlign w:val="superscript"/>
        </w:rPr>
        <w:t>-1</w:t>
      </w:r>
      <w:r w:rsidR="00185F6D">
        <w:t xml:space="preserve">. </w:t>
      </w:r>
      <w:proofErr w:type="spellStart"/>
      <w:r w:rsidR="00185F6D">
        <w:t>U</w:t>
      </w:r>
      <w:r w:rsidR="00185F6D" w:rsidRPr="00545E74">
        <w:rPr>
          <w:vertAlign w:val="subscript"/>
        </w:rPr>
        <w:t>Stoke</w:t>
      </w:r>
      <w:proofErr w:type="spellEnd"/>
      <w:r w:rsidR="00185F6D">
        <w:rPr>
          <w:vertAlign w:val="subscript"/>
        </w:rPr>
        <w:t xml:space="preserve"> </w:t>
      </w:r>
      <w:r w:rsidR="00185F6D">
        <w:t>was highly sensitive to water depth, especially for larger wave heights and lower wave periods (</w:t>
      </w:r>
      <w:r w:rsidR="00185F6D">
        <w:fldChar w:fldCharType="begin"/>
      </w:r>
      <w:r w:rsidR="00185F6D">
        <w:instrText xml:space="preserve"> REF _Ref437334234 \h </w:instrText>
      </w:r>
      <w:r w:rsidR="00185F6D">
        <w:fldChar w:fldCharType="separate"/>
      </w:r>
      <w:r w:rsidR="00185F6D">
        <w:t xml:space="preserve">Figure </w:t>
      </w:r>
      <w:r w:rsidR="00185F6D">
        <w:rPr>
          <w:noProof/>
        </w:rPr>
        <w:t>1</w:t>
      </w:r>
      <w:r w:rsidR="00185F6D">
        <w:fldChar w:fldCharType="end"/>
      </w:r>
      <w:r w:rsidR="00185F6D">
        <w:t xml:space="preserve">). While the magnitudes of </w:t>
      </w:r>
      <w:proofErr w:type="spellStart"/>
      <w:r w:rsidR="00185F6D">
        <w:t>U</w:t>
      </w:r>
      <w:r w:rsidR="00185F6D" w:rsidRPr="00545E74">
        <w:rPr>
          <w:vertAlign w:val="subscript"/>
        </w:rPr>
        <w:t>Stoke</w:t>
      </w:r>
      <w:proofErr w:type="spellEnd"/>
      <w:r w:rsidR="00185F6D">
        <w:rPr>
          <w:vertAlign w:val="subscript"/>
        </w:rPr>
        <w:t xml:space="preserve"> </w:t>
      </w:r>
      <w:r w:rsidR="00185F6D">
        <w:t>calculated for the full range of conditions could explain the 0.1-18.8 cm s</w:t>
      </w:r>
      <w:r w:rsidR="00185F6D" w:rsidRPr="00185F6D">
        <w:rPr>
          <w:vertAlign w:val="superscript"/>
        </w:rPr>
        <w:t>-1</w:t>
      </w:r>
      <w:r w:rsidR="00185F6D">
        <w:rPr>
          <w:vertAlign w:val="superscript"/>
        </w:rPr>
        <w:t xml:space="preserve"> </w:t>
      </w:r>
      <w:r w:rsidR="00185F6D">
        <w:t xml:space="preserve">differences between drifters and ADCPs, magnitudes of </w:t>
      </w:r>
      <w:proofErr w:type="spellStart"/>
      <w:r w:rsidR="00185F6D">
        <w:t>U</w:t>
      </w:r>
      <w:r w:rsidR="00185F6D" w:rsidRPr="00545E74">
        <w:rPr>
          <w:vertAlign w:val="subscript"/>
        </w:rPr>
        <w:t>Stoke</w:t>
      </w:r>
      <w:proofErr w:type="spellEnd"/>
      <w:r w:rsidR="00185F6D">
        <w:rPr>
          <w:vertAlign w:val="subscript"/>
        </w:rPr>
        <w:t xml:space="preserve"> </w:t>
      </w:r>
      <w:r w:rsidR="00185F6D">
        <w:t>&gt; ~5 cm s</w:t>
      </w:r>
      <w:r w:rsidR="00185F6D" w:rsidRPr="00185F6D">
        <w:rPr>
          <w:vertAlign w:val="superscript"/>
        </w:rPr>
        <w:t>-1</w:t>
      </w:r>
      <w:r w:rsidR="00185F6D">
        <w:t xml:space="preserve"> shou</w:t>
      </w:r>
      <w:r w:rsidR="00A27BDA">
        <w:t>ld be considered extreme values.</w:t>
      </w:r>
      <w:r w:rsidR="00185F6D">
        <w:t xml:space="preserve"> </w:t>
      </w:r>
      <w:r w:rsidR="00A27BDA">
        <w:t>S</w:t>
      </w:r>
      <w:r w:rsidR="00185F6D">
        <w:t xml:space="preserve">ince the combination of high wave height and low wave period is unlikely, </w:t>
      </w:r>
      <w:r w:rsidR="00397A17">
        <w:t>especially at</w:t>
      </w:r>
      <w:r w:rsidR="00185F6D">
        <w:t xml:space="preserve"> low water depth </w:t>
      </w:r>
      <w:r w:rsidR="00397A17">
        <w:t>when wave-propagation is limited</w:t>
      </w:r>
      <w:r w:rsidR="00A27BDA">
        <w:t>, a</w:t>
      </w:r>
      <w:r w:rsidR="00185F6D">
        <w:t xml:space="preserve"> more likely range of </w:t>
      </w:r>
      <w:proofErr w:type="spellStart"/>
      <w:r w:rsidR="00185F6D">
        <w:t>U</w:t>
      </w:r>
      <w:r w:rsidR="00185F6D" w:rsidRPr="00545E74">
        <w:rPr>
          <w:vertAlign w:val="subscript"/>
        </w:rPr>
        <w:t>Stoke</w:t>
      </w:r>
      <w:proofErr w:type="spellEnd"/>
      <w:r w:rsidR="00185F6D">
        <w:t xml:space="preserve"> influencing the drifters is actually more on the order of 0.1-3 cm s</w:t>
      </w:r>
      <w:r w:rsidR="00185F6D" w:rsidRPr="00185F6D">
        <w:rPr>
          <w:vertAlign w:val="superscript"/>
        </w:rPr>
        <w:t>-1</w:t>
      </w:r>
      <w:r w:rsidR="00185F6D">
        <w:t xml:space="preserve">. </w:t>
      </w:r>
      <w:proofErr w:type="spellStart"/>
      <w:r w:rsidR="009B036A">
        <w:t>Stoke’s</w:t>
      </w:r>
      <w:proofErr w:type="spellEnd"/>
      <w:r w:rsidR="009B036A">
        <w:t xml:space="preserve"> drift is a likely cause of the higher speeds observed by drifters, but not the only cause.</w:t>
      </w:r>
    </w:p>
    <w:p w14:paraId="3B417145" w14:textId="03D38086" w:rsidR="004665D8" w:rsidRDefault="00DA42D2" w:rsidP="007E6FB2">
      <w:r>
        <w:t xml:space="preserve">There is also evidence that </w:t>
      </w:r>
      <w:proofErr w:type="spellStart"/>
      <w:r>
        <w:t>infragravity</w:t>
      </w:r>
      <w:proofErr w:type="spellEnd"/>
      <w:r>
        <w:t xml:space="preserve"> waves caused by high incident waves undergo little energy dissipation and increase</w:t>
      </w:r>
      <w:r w:rsidR="008F24A4">
        <w:t xml:space="preserve"> in</w:t>
      </w:r>
      <w:r>
        <w:t xml:space="preserve"> skewness and asymmetry while propagating over the reef flat. </w:t>
      </w:r>
      <w:proofErr w:type="spellStart"/>
      <w:r>
        <w:t>Infragravity</w:t>
      </w:r>
      <w:proofErr w:type="spellEnd"/>
      <w:r>
        <w:t xml:space="preserve"> waves can be highly energetic and play an important role in driving flow over fringing reefs and transporting reef material </w:t>
      </w:r>
      <w:r>
        <w:fldChar w:fldCharType="begin" w:fldLock="1"/>
      </w:r>
      <w:r w:rsidR="00A44F5F">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"(Cheriton et al.; Pomeroy et al. 2012)", "plainTextFormattedCitation" : "(Cheriton et al.; Pomeroy et al. 2012)", "previouslyFormattedCitation" : "(Cheriton et al.; Pomeroy et al. 2012)" }, "properties" : { "noteIndex" : 0 }, "schema" : "https://github.com/citation-style-language/schema/raw/master/csl-citation.json" }</w:instrText>
      </w:r>
      <w:r>
        <w:fldChar w:fldCharType="separate"/>
      </w:r>
      <w:r w:rsidRPr="00DA42D2">
        <w:rPr>
          <w:noProof/>
        </w:rPr>
        <w:t>(Cheriton et al.; Pomeroy et al. 2012)</w:t>
      </w:r>
      <w:r>
        <w:fldChar w:fldCharType="end"/>
      </w:r>
      <w:r>
        <w:t xml:space="preserve">. </w:t>
      </w:r>
    </w:p>
    <w:p w14:paraId="7D387823" w14:textId="502B8319" w:rsidR="006A056D" w:rsidRDefault="006A056D" w:rsidP="006A056D">
      <w:pPr>
        <w:pStyle w:val="HeadingCR3"/>
      </w:pPr>
      <w:r>
        <w:lastRenderedPageBreak/>
        <w:t>Po</w:t>
      </w:r>
      <w:r w:rsidR="004C2E70">
        <w:t>ssible</w:t>
      </w:r>
      <w:r>
        <w:t xml:space="preserve"> sampling errors</w:t>
      </w:r>
    </w:p>
    <w:p w14:paraId="124F6EFD" w14:textId="7DA82AB6" w:rsidR="007E6FB2" w:rsidRDefault="004665D8" w:rsidP="004665D8">
      <w:pPr>
        <w:spacing w:after="0"/>
      </w:pPr>
      <w:r>
        <w:t>The fourth possible source of discrepancy between Eulerian and Lagrangian estimates is methodological error in sampling and analysis. Sampling errors from drifters can be “surfing” on waves, wind slip,</w:t>
      </w:r>
      <w:r w:rsidR="007E6FB2">
        <w:t xml:space="preserve"> or</w:t>
      </w:r>
      <w:r>
        <w:t xml:space="preserve"> interaction with the bottom</w:t>
      </w:r>
      <w:r w:rsidR="00C635D9">
        <w:t>.</w:t>
      </w:r>
      <w:r>
        <w:t xml:space="preserve"> </w:t>
      </w:r>
      <w:r w:rsidR="001D4FF5">
        <w:t>Wind slip of tall-</w:t>
      </w:r>
      <w:proofErr w:type="spellStart"/>
      <w:r w:rsidR="001D4FF5">
        <w:t>masted</w:t>
      </w:r>
      <w:proofErr w:type="spellEnd"/>
      <w:r w:rsidR="001D4FF5">
        <w:t>, finless drifters can be up to 1 cm s</w:t>
      </w:r>
      <w:r w:rsidR="001D4FF5" w:rsidRPr="001D4FF5">
        <w:rPr>
          <w:vertAlign w:val="superscript"/>
        </w:rPr>
        <w:t>-1</w:t>
      </w:r>
      <w:r w:rsidR="001D4FF5">
        <w:t xml:space="preserve"> per m s</w:t>
      </w:r>
      <w:r w:rsidR="001D4FF5" w:rsidRPr="001D4FF5">
        <w:rPr>
          <w:vertAlign w:val="superscript"/>
        </w:rPr>
        <w:t>-1</w:t>
      </w:r>
      <w:r w:rsidR="001D4FF5">
        <w:t xml:space="preserve"> of wind (0-8 cm s</w:t>
      </w:r>
      <w:r w:rsidR="001D4FF5" w:rsidRPr="001D4FF5">
        <w:rPr>
          <w:vertAlign w:val="superscript"/>
        </w:rPr>
        <w:t>-1</w:t>
      </w:r>
      <w:r w:rsidR="001D4FF5">
        <w:t xml:space="preserve"> for the sampled conditions) </w:t>
      </w:r>
      <w:r w:rsidR="001D4FF5">
        <w:fldChar w:fldCharType="begin" w:fldLock="1"/>
      </w:r>
      <w:r w:rsidR="00DE60B4">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1D4FF5">
        <w:fldChar w:fldCharType="separate"/>
      </w:r>
      <w:r w:rsidR="001D4FF5" w:rsidRPr="001D4FF5">
        <w:rPr>
          <w:noProof/>
        </w:rPr>
        <w:t>(MacMahan et al. 2010)</w:t>
      </w:r>
      <w:r w:rsidR="001D4FF5">
        <w:fldChar w:fldCharType="end"/>
      </w:r>
      <w:r w:rsidR="001D4FF5">
        <w:t xml:space="preserve">, but given the low </w:t>
      </w:r>
      <w:proofErr w:type="spellStart"/>
      <w:r w:rsidR="001D4FF5">
        <w:t>windage</w:t>
      </w:r>
      <w:proofErr w:type="spellEnd"/>
      <w:r w:rsidR="001D4FF5">
        <w:t xml:space="preserve"> on the drifters used here and the large fins, it is unlikely wind slip was important</w:t>
      </w:r>
      <w:r w:rsidR="009B036A">
        <w:t xml:space="preserve"> (Figure 2b)</w:t>
      </w:r>
      <w:r w:rsidR="001D4FF5">
        <w:t xml:space="preserve">. </w:t>
      </w:r>
      <w:r w:rsidR="007E6FB2">
        <w:t xml:space="preserve">Sampling error from the ADCPs could be from reverberation, side-lobe interference, bias near the limit of the blanking distance, or inability to sample flows near the surface </w:t>
      </w:r>
      <w:r w:rsidR="007E6FB2">
        <w:fldChar w:fldCharType="begin" w:fldLock="1"/>
      </w:r>
      <w:r w:rsidR="007E6FB2">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7E6FB2">
        <w:fldChar w:fldCharType="separate"/>
      </w:r>
      <w:r w:rsidR="007E6FB2" w:rsidRPr="007E6FB2">
        <w:rPr>
          <w:noProof/>
        </w:rPr>
        <w:t>(Mueller et al. 2007)</w:t>
      </w:r>
      <w:r w:rsidR="007E6FB2">
        <w:fldChar w:fldCharType="end"/>
      </w:r>
      <w:r w:rsidR="007E6FB2">
        <w:t>.</w:t>
      </w:r>
    </w:p>
    <w:p w14:paraId="39B3EDFD" w14:textId="77777777" w:rsidR="00576A99" w:rsidRDefault="004665D8" w:rsidP="00641349">
      <w:pPr>
        <w:spacing w:after="0"/>
      </w:pPr>
      <w:r>
        <w:t xml:space="preserve">It is likely that all of these potential sources of disagreement are operating </w:t>
      </w:r>
      <w:r w:rsidR="007E6FB2">
        <w:t xml:space="preserve">in combination or over different </w:t>
      </w:r>
      <w:r w:rsidR="009B036A">
        <w:t>locations and times</w:t>
      </w:r>
      <w:r w:rsidR="007E6FB2">
        <w:t>. Th</w:t>
      </w:r>
      <w:r>
        <w:t xml:space="preserve">e discrepancy between Eulerian and Lagrangian flow speeds </w:t>
      </w:r>
      <w:r w:rsidR="007E6FB2">
        <w:t>on the North Reef (AS3)</w:t>
      </w:r>
      <w:r>
        <w:t xml:space="preserve"> was likely due to strong heterogeneity in flow</w:t>
      </w:r>
      <w:r w:rsidR="007E6FB2">
        <w:t>. Over the South Reef (AS1 and AS2)</w:t>
      </w:r>
      <w:r w:rsidR="007E6FB2" w:rsidRPr="007E6FB2">
        <w:t xml:space="preserve"> </w:t>
      </w:r>
      <w:r w:rsidR="007E6FB2">
        <w:t xml:space="preserve">where wave energy is </w:t>
      </w:r>
      <w:commentRangeStart w:id="84"/>
      <w:r w:rsidR="007E6FB2">
        <w:t>highest</w:t>
      </w:r>
      <w:commentRangeEnd w:id="84"/>
      <w:r w:rsidR="007E6FB2">
        <w:rPr>
          <w:rStyle w:val="CommentReference"/>
        </w:rPr>
        <w:commentReference w:id="84"/>
      </w:r>
      <w:r w:rsidR="007E6FB2">
        <w:t>,</w:t>
      </w:r>
      <w:r>
        <w:t xml:space="preserve"> Stokes drift </w:t>
      </w:r>
      <w:r w:rsidR="007E6FB2">
        <w:t xml:space="preserve">from gravity and </w:t>
      </w:r>
      <w:proofErr w:type="spellStart"/>
      <w:r w:rsidR="007E6FB2">
        <w:t>infragravity</w:t>
      </w:r>
      <w:proofErr w:type="spellEnd"/>
      <w:r w:rsidR="007E6FB2">
        <w:t xml:space="preserve"> waves was likely the most</w:t>
      </w:r>
      <w:r>
        <w:t xml:space="preserve"> important </w:t>
      </w:r>
      <w:r w:rsidR="007E6FB2">
        <w:t>source of the difference</w:t>
      </w:r>
      <w:r>
        <w:t>.</w:t>
      </w:r>
      <w:r w:rsidR="00641349" w:rsidRPr="00641349">
        <w:t xml:space="preserve"> </w:t>
      </w:r>
    </w:p>
    <w:p w14:paraId="649C8047" w14:textId="77777777" w:rsidR="00576A99" w:rsidRDefault="00576A99" w:rsidP="00576A99">
      <w:pPr>
        <w:spacing w:after="0"/>
      </w:pPr>
      <w:r>
        <w:t xml:space="preserve">On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depth-averaged current speeds (which included depth-averaged Stokes transport computed from wave gauge data) by 30-100% on average, similar to the results presented here. A numerical simulation of a water-column profile predicted drifter speeds at the surface should exceed the depth-averaged current speed plus Stokes drift by 30%, so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attributed the discrepancy to higher Stokes transport near the surface, compared with the depth-averaged Stokes transport.</w:t>
      </w:r>
    </w:p>
    <w:p w14:paraId="494DB249" w14:textId="62F212FC" w:rsidR="004665D8" w:rsidRDefault="00641349" w:rsidP="00576A99">
      <w:pPr>
        <w:spacing w:after="0"/>
      </w:pPr>
      <w:bookmarkStart w:id="85" w:name="_GoBack"/>
      <w:bookmarkEnd w:id="85"/>
      <w:commentRangeStart w:id="86"/>
      <w:r>
        <w:lastRenderedPageBreak/>
        <w:t xml:space="preserve">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w:t>
      </w:r>
      <w:commentRangeStart w:id="87"/>
      <w:r>
        <w:t>flux</w:t>
      </w:r>
      <w:commentRangeEnd w:id="87"/>
      <w:r>
        <w:rPr>
          <w:rStyle w:val="CommentReference"/>
        </w:rPr>
        <w:commentReference w:id="87"/>
      </w:r>
      <w:r>
        <w:t>.</w:t>
      </w:r>
      <w:commentRangeEnd w:id="86"/>
      <w:r>
        <w:rPr>
          <w:rStyle w:val="CommentReference"/>
        </w:rPr>
        <w:commentReference w:id="86"/>
      </w:r>
    </w:p>
    <w:p w14:paraId="1B0AD3AA" w14:textId="7CAFA974" w:rsidR="00946414" w:rsidRDefault="00641349" w:rsidP="00946414">
      <w:pPr>
        <w:pStyle w:val="HeadingCR2"/>
      </w:pPr>
      <w:r>
        <w:t>Applying Eulerian or Lagrangian model results</w:t>
      </w:r>
    </w:p>
    <w:p w14:paraId="52D7375C" w14:textId="44659E01" w:rsidR="00641349" w:rsidRDefault="00641349" w:rsidP="00641349">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 30-100% overestimation of nutrient uptake on the reef, corresponding to the error in Lagrangian flow estimates. Lagrangian methods would be more appropriate for studies interested in near-surface processes such as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t xml:space="preserve"> or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t xml:space="preserve">, while Eulerian methods would be more appropriate for studies where volumetric flux is important, such as temperature regimes </w:t>
      </w:r>
      <w:r>
        <w:fldChar w:fldCharType="begin" w:fldLock="1"/>
      </w:r>
      <w:r>
        <w:instrText>ADDIN CSL_CITATION { "citationItems" : [ { "id" : "ITEM-1",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"ITEM-1",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"(Herdman et al. 2015)", "plainTextFormattedCitation" : "(Herdman et al. 2015)", "previouslyFormattedCitation" : "(Herdman et al. 2015)" }, "properties" : { "noteIndex" : 0 }, "schema" : "https://github.com/citation-style-language/schema/raw/master/csl-citation.json" }</w:instrText>
      </w:r>
      <w:r>
        <w:fldChar w:fldCharType="separate"/>
      </w:r>
      <w:r w:rsidRPr="00D64576">
        <w:rPr>
          <w:noProof/>
        </w:rPr>
        <w:t>(Herdman et al. 2015)</w:t>
      </w:r>
      <w:r>
        <w:fldChar w:fldCharType="end"/>
      </w:r>
      <w:r>
        <w:t xml:space="preserve">, nutrient uptake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fldChar w:fldCharType="separate"/>
      </w:r>
      <w:r w:rsidRPr="00D64576">
        <w:rPr>
          <w:noProof/>
        </w:rPr>
        <w:t>(Falter et al. 2008)</w:t>
      </w:r>
      <w:r>
        <w:fldChar w:fldCharType="end"/>
      </w:r>
      <w:r>
        <w:t xml:space="preserve">, or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w:t>
      </w:r>
    </w:p>
    <w:p w14:paraId="2B1D5C08" w14:textId="176805C7" w:rsidR="00641349" w:rsidRDefault="00641349" w:rsidP="00641349">
      <w:pPr>
        <w:spacing w:after="0"/>
      </w:pPr>
      <w:r>
        <w:t xml:space="preserve">Nutrient uptake on coral reefs is considered to be limited primarily by the flow of water over the benthic surface </w:t>
      </w:r>
      <w:r>
        <w:fldChar w:fldCharType="begin" w:fldLock="1"/>
      </w:r>
      <w:r>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fldChar w:fldCharType="separate"/>
      </w:r>
      <w:r w:rsidRPr="00D41352">
        <w:rPr>
          <w:noProof/>
        </w:rPr>
        <w:t>(Bilger and Atkinson 1992; Falter et al. 2004)</w:t>
      </w:r>
      <w:r>
        <w:fldChar w:fldCharType="end"/>
      </w:r>
      <w:r>
        <w:t xml:space="preserve">, and our results show that flow speeds can be highly variable over small scales on the reef. Nutrient uptake and other water quality parameters can be influenced by the depth and metabolic activity of the benthic surface contacted by a traveling water parcel, so the </w:t>
      </w:r>
      <w:r>
        <w:lastRenderedPageBreak/>
        <w:t xml:space="preserve">particular flow path and residence times of water over various benthic surfaces are important.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215198">
        <w:rPr>
          <w:noProof/>
        </w:rPr>
        <w:t xml:space="preserve">Lowe and Falter </w:t>
      </w:r>
      <w:r>
        <w:rPr>
          <w:noProof/>
        </w:rPr>
        <w:t>(</w:t>
      </w:r>
      <w:r w:rsidRPr="00215198">
        <w:rPr>
          <w:noProof/>
        </w:rPr>
        <w:t>2015)</w:t>
      </w:r>
      <w:r>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p>
    <w:p w14:paraId="1D424898" w14:textId="77777777" w:rsidR="00641349" w:rsidRDefault="00641349" w:rsidP="00641349">
      <w:pPr>
        <w:pStyle w:val="HeadingCR2"/>
      </w:pPr>
      <w:r>
        <w:t>Future applications of this method</w:t>
      </w:r>
    </w:p>
    <w:p w14:paraId="363A5921" w14:textId="02D0A324" w:rsidR="00641349" w:rsidRDefault="00641349" w:rsidP="00641349">
      <w:pPr>
        <w:spacing w:after="0"/>
      </w:pPr>
      <w:r>
        <w:t xml:space="preserve">Coral reefs are physically and biologically heterogeneous environments, but ecologically-important flow speeds and spatial patterns have been difficult to measure in relation to the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xml:space="preserve">. Like the atmospheric climate, regional-scale forcing controls large-scale biophysical patterns such as nutrient and heat distributions. Whereas global climate and ocean circulation </w:t>
      </w:r>
      <w:proofErr w:type="spellStart"/>
      <w:r>
        <w:t>reserach</w:t>
      </w:r>
      <w:proofErr w:type="spellEnd"/>
      <w:r>
        <w:t xml:space="preserve"> have benefitted from remote-sensing methods, water circulation over small-scale reef ecosystems is more similar to atmospheric micro-climates, and the long-term, synoptic observations of remote sensing have not been possible. Many water circulation studies significantly simplify the study site for modeling purposes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rely on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meters presented here provides insight on the spatial patterns of flow within the context of variable circulation-forcing conditions. </w:t>
      </w:r>
    </w:p>
    <w:p w14:paraId="29903B23" w14:textId="77776DD6" w:rsidR="00641349" w:rsidRDefault="00641349" w:rsidP="00641349">
      <w:pPr>
        <w:spacing w:after="0"/>
      </w:pPr>
      <w:r>
        <w:t xml:space="preserve">Quantifying residence time and flow patterns in relation to end-member forcing conditions can be used to extrapolate the findings from a targeted study period to seasonal, annual, or longer time scale, by determining the proportion of days that are </w:t>
      </w:r>
      <w:r>
        <w:lastRenderedPageBreak/>
        <w:t xml:space="preserve">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t xml:space="preserve"> could be extended to predict changing sediment dynamics, temperature regimes and nutrient cycling at the study site </w:t>
      </w:r>
      <w:r>
        <w:fldChar w:fldCharType="begin" w:fldLock="1"/>
      </w:r>
      <w:r>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fldChar w:fldCharType="separate"/>
      </w:r>
      <w:r w:rsidRPr="00D41352">
        <w:rPr>
          <w:noProof/>
        </w:rPr>
        <w:t>(Lowe and Falter 2015)</w:t>
      </w:r>
      <w:r>
        <w:fldChar w:fldCharType="end"/>
      </w:r>
      <w:r>
        <w:t xml:space="preserve">. </w:t>
      </w:r>
      <w:commentRangeStart w:id="88"/>
      <w:r>
        <w:t xml:space="preserve">The end-member forcing conditions could also be further refined to describe wave heights and wind speeds of varying magnitude, or combined with an empirical relationship accounting for varying tide stage for finer-resolution predictive models of current </w:t>
      </w:r>
      <w:commentRangeStart w:id="89"/>
      <w:r>
        <w:t>speeds</w:t>
      </w:r>
      <w:commentRangeEnd w:id="88"/>
      <w:r>
        <w:rPr>
          <w:rStyle w:val="CommentReference"/>
        </w:rPr>
        <w:commentReference w:id="88"/>
      </w:r>
      <w:commentRangeEnd w:id="89"/>
      <w:r>
        <w:t>.</w:t>
      </w:r>
      <w:r>
        <w:rPr>
          <w:rStyle w:val="CommentReference"/>
        </w:rPr>
        <w:commentReference w:id="89"/>
      </w:r>
    </w:p>
    <w:p w14:paraId="3727529D" w14:textId="473D274E" w:rsidR="00576BC7" w:rsidRDefault="00FE25A3" w:rsidP="001477A6">
      <w:pPr>
        <w:spacing w:after="0"/>
      </w:pPr>
      <w:r>
        <w:t>W</w:t>
      </w:r>
      <w:r w:rsidR="002F3DCE">
        <w:rPr>
          <w:rStyle w:val="CommentReference"/>
        </w:rPr>
        <w:commentReference w:id="90"/>
      </w:r>
      <w:r w:rsidR="000A4C38">
        <w:t xml:space="preserve">ater circulation is critical for understanding both the natural ecological processes and the impacts of anthropogenic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2E3FE3E"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 xml:space="preserve">Liv </w:t>
      </w:r>
      <w:proofErr w:type="spellStart"/>
      <w:r w:rsidR="00A27BDA">
        <w:t>Herdman</w:t>
      </w:r>
      <w:proofErr w:type="spellEnd"/>
      <w:r>
        <w:t xml:space="preserve"> (USGS) and </w:t>
      </w:r>
      <w:r w:rsidR="00A27BDA">
        <w:t>three anonymous</w:t>
      </w:r>
      <w:r w:rsidR="001C6D70">
        <w:t xml:space="preserve"> </w:t>
      </w:r>
      <w:r>
        <w:t xml:space="preserve">reviewers who contributed numerous excellent suggestions </w:t>
      </w:r>
      <w:r>
        <w:lastRenderedPageBreak/>
        <w:t>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46FA94D5" w14:textId="0C1FCDED" w:rsidR="004C2E70" w:rsidRPr="004C2E70" w:rsidRDefault="00924D98">
      <w:pPr>
        <w:pStyle w:val="NormalWeb"/>
        <w:ind w:left="480" w:hanging="480"/>
        <w:divId w:val="286664278"/>
        <w:rPr>
          <w:rFonts w:ascii="Times" w:hAnsi="Times" w:cs="Times"/>
          <w:noProof/>
        </w:rPr>
      </w:pPr>
      <w:r>
        <w:fldChar w:fldCharType="begin" w:fldLock="1"/>
      </w:r>
      <w:r>
        <w:instrText xml:space="preserve">ADDIN Mendeley Bibliography CSL_BIBLIOGRAPHY </w:instrText>
      </w:r>
      <w:r>
        <w:fldChar w:fldCharType="separate"/>
      </w:r>
      <w:r w:rsidR="004C2E70" w:rsidRPr="004C2E70">
        <w:rPr>
          <w:rFonts w:ascii="Times" w:hAnsi="Times" w:cs="Times"/>
          <w:noProof/>
        </w:rPr>
        <w:t xml:space="preserve">Andutta FP, Kingsford MJ, Wolanski E (2012) “Sticky water” enables the retention of larvae in a reef mosaic. Estuar. Coast. Shelf Sci. 101:54–63 </w:t>
      </w:r>
    </w:p>
    <w:p w14:paraId="162C816E"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Austin J, Atkinson S (2004) The Design and Testing of Small, Low-cost GPS-tracked Surface Drifters. Estuaries 27:1026–1029 </w:t>
      </w:r>
    </w:p>
    <w:p w14:paraId="446E087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Bilger RW, Atkinson MJ (1992) Anomalous mass transfer of phosphate on coral reef flats. Limnol. Oceanogr. 37:261–272 </w:t>
      </w:r>
    </w:p>
    <w:p w14:paraId="4C479D3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CH2M HILL (1984) Oceanographic Studies in Support of American Samoa Wastewater Facilities Planning. </w:t>
      </w:r>
    </w:p>
    <w:p w14:paraId="7267149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Cheriton O, Storlazzi CD, Rosenberger KJ Observations of wave transformation over a fringing coral reef and the importance of low-frequency waves and offshore water levels to runup, overwash, and coastal flooding. J. Geophys. Res. Ocean. </w:t>
      </w:r>
    </w:p>
    <w:p w14:paraId="778E5F0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2BE0EFA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Costa MBSF, Araújo M, Araújo TCM, Siegle E (2016) Influence of reef geometry on wave attenuation on a Brazilian coral reef. Geomorphology 253:318–327 </w:t>
      </w:r>
    </w:p>
    <w:p w14:paraId="6F56BE9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Craig P (2009) Natural History Guide to American Samoa. National Park of American Samoa, Pago Pago, American Samoa </w:t>
      </w:r>
    </w:p>
    <w:p w14:paraId="6DDAC0C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Davis R (1991) Lagrangian ocean studies. Annu. Rev. Fluid Mech. 23:43–64 </w:t>
      </w:r>
    </w:p>
    <w:p w14:paraId="7C21AFE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3666AF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Erftemeijer PL a, Riegl B, Hoeksema BW, Todd P a. (2012) Environmental impacts of dredging and other sediment disturbances on corals: A review. Mar. Pollut. Bull. 64:1737–1765 </w:t>
      </w:r>
    </w:p>
    <w:p w14:paraId="7B22602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Falter JL, Atkinson MJ, Merrifield MA (2004) Mass-transfer limitation of nutrient uptake by a wave-dominated reef flat community. Limnol. Oceanogr. 49:1820–1831 </w:t>
      </w:r>
    </w:p>
    <w:p w14:paraId="70D034AC"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7E81AFC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Hemer MA, Fan Y, Mori N, Semedo A, Wang XL (2013) Projected changes in wave climate from a multi-model ensemble. Nat. Clim. Chang. 3:471–476 </w:t>
      </w:r>
    </w:p>
    <w:p w14:paraId="50416AE4"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Hench JL, Leichter JJ, Monismith SG (2008) Episodic circulation and exchange in a wave-driven coral reef and lagoon system. Limnol. Oceanogr. 2681–2694 </w:t>
      </w:r>
    </w:p>
    <w:p w14:paraId="78AE819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59ADA89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762967B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D7CE6E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BB2AC2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Jacob L, Wiles P, Aitaoto T, Yuen SL (2012) Coastal Currents in American Samoa. Their Role in Marine Protected Area Network Design. </w:t>
      </w:r>
    </w:p>
    <w:p w14:paraId="0082CFD4"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356B96F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Jones R, Bessell-Browne P, Fisher R, Klonowski W, Slivkoff M (2015) Assessing the impacts of sediments from dredging on corals. Mar. Pollut. Bull. </w:t>
      </w:r>
    </w:p>
    <w:p w14:paraId="7B8B35E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Kenyon KE (1969) Stokes drift for random gravity waves. J. Geophys. Res. 74:6991–6994 </w:t>
      </w:r>
    </w:p>
    <w:p w14:paraId="269EEE3A"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A25F9B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Lowe RJ, Falter JL (2015) Oceanic Forcing of Coral Reefs. Ann. Rev. Mar. Sci. 7:43–66 </w:t>
      </w:r>
    </w:p>
    <w:p w14:paraId="5DE9C8BB"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Lowe RJ, Falter JL, Monismith SG, Atkinson MJ (2009a) Wave-Driven Circulation of a Coastal Reef–Lagoon System. J. Phys. Oceanogr. 39:873–893 </w:t>
      </w:r>
    </w:p>
    <w:p w14:paraId="6CC6934F"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Lowe RJ, Falter JL, Monismith SG, Atkinson MJ (2009b) A numerical study of circulation in a coastal reef-lagoon system. J. Geophys. Res. Ocean. 114:1–18 </w:t>
      </w:r>
    </w:p>
    <w:p w14:paraId="190E34B0"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Lowe RJ, Hart C, Pattiaratchi CB (2010) Morphological constraints to wave-driven circulation in coastal reef-lagoon systems: A numerical study. J. Geophys. Res. 115:C09021 </w:t>
      </w:r>
    </w:p>
    <w:p w14:paraId="5108087F"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3C3AD1B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Militello A, Scheffner NW, Thompson EF (2003) Hurrican-Induced Stage-Frequency Relationships for the Territory of American Samoa. USACOE Technical Report CHL-98-33. </w:t>
      </w:r>
    </w:p>
    <w:p w14:paraId="378B602C"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Monsen NE, Cloern JE, Lucas L V., Monismith SG (2002) The use of flushing time, residence time, and age as transport time scales. Limnol. Oceanogr. 47:1545–1553 </w:t>
      </w:r>
    </w:p>
    <w:p w14:paraId="78F54EE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Mueller DS, Abad JD, García CM, Gartner JW, García MH, Oberg K a. (2007) Errors in Acoustic Doppler Profiler Velocity Measurements Caused by Flow Disturbance. J. Hydraul. Eng. 133:1411–1420 </w:t>
      </w:r>
    </w:p>
    <w:p w14:paraId="75E0C25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4A8D70E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NOAA National Data Buoy Center (2014) Online data for station NSTP6. http://www.ndbc.noaa.gov/station_page.php?station=NSTP6 </w:t>
      </w:r>
    </w:p>
    <w:p w14:paraId="2F3054C3"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6C307B54"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Pomeroy A, Lowe R, Symonds G, Van Dongeren A, Moore C (2012) The dynamics of infragravity wave transformation over a fringing reef. J. Geophys. Res. 117:C11022 </w:t>
      </w:r>
    </w:p>
    <w:p w14:paraId="1AF83217"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Pomeroy AWM, Lowe RJ, Ghisalberti M, Storlazzi CD, Cuttler M, Symonds G (2015) Mechanics of Sediment Suspension and Transport Within a Fringing Reef. 1–14</w:t>
      </w:r>
    </w:p>
    <w:p w14:paraId="3EA6577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0E76A2D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Siegel DA, Kinlan BP, Gaines SD (2003) Lagrangian descriptions of marine larval dispersion. Mar. Ecol. Prog. Ser. </w:t>
      </w:r>
    </w:p>
    <w:p w14:paraId="7852ACF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Stokes GG (1847) On the theory of oscillatory waves. Trans. Cambridge Philos. Soc. 8:441–473 </w:t>
      </w:r>
    </w:p>
    <w:p w14:paraId="16C2277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Brown EK, Field ME (2006a) The application of acoustic Doppler current profilers to measure the timing and patterns of coral larval dispersal. Coral Reefs 25:369–381 </w:t>
      </w:r>
    </w:p>
    <w:p w14:paraId="316FFE6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307EB16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Field ME, Bothner MH, Presto MK, Draut AE (2009) Sedimentation processes in a coral reef embayment: Hanalei Bay, Kauai. Mar. Geol. 264:140–151 </w:t>
      </w:r>
    </w:p>
    <w:p w14:paraId="07684796"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468EFB7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7650EF7F"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1A00C5F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Taebi S, Lowe RJ, Pattiaratchi CB, Ivey GN, Symonds G, Brinkman R (2011) Nearshore circulation in a tropical fringing reef system. J. Geophys. Res. Ocean. 116:1–15 </w:t>
      </w:r>
    </w:p>
    <w:p w14:paraId="2AB82F4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Tartinville B, Deleersnijder E, Rancher J (1997) The water residence time in the Mururoa atoll lagoon: sensitivity analysis of a three-dimensional model. Coral Reefs 16:193–203 </w:t>
      </w:r>
    </w:p>
    <w:p w14:paraId="76FADC15"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Thompson EF, Demirbilek Z (2002) Wave Response, Pago Pago Harbor, Island of Tutuila, Territory of American Samoa. USACOE Coastal and Hydraulics Laboratory ERDC/CHL TR-02-20. </w:t>
      </w:r>
    </w:p>
    <w:p w14:paraId="10DA064C"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Tolman HL (2009) User manual and system documentation of WAVEWATCH III version 3.14. NOAA National Center for Environmental Prediction Technical Note. </w:t>
      </w:r>
    </w:p>
    <w:p w14:paraId="17303E0B"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30C8FAD2"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Vetter O (2013b) Fagaalu Oceanographic Document. </w:t>
      </w:r>
    </w:p>
    <w:p w14:paraId="294B276D"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lastRenderedPageBreak/>
        <w:t xml:space="preserve">Vetter O, Becker JM, Merrifield MA, Pequignet AC, Aucan J, Boc SJ, Pollock CE (2010) Wave setup over a Pacific Island fringing reef. J. Geophys. Res. 115:C12066 </w:t>
      </w:r>
    </w:p>
    <w:p w14:paraId="433451F8"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49397AF9"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Wiles P, Aitaoto T, Lam Yuen S (2010) Current Surveys between Potential Marine Managed Areas in American Samoa. </w:t>
      </w:r>
    </w:p>
    <w:p w14:paraId="3D2F812B"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Wyatt ASJ, Falter JL, Lowe RJ, Humphries S, Waite AM (2012) Oceanographic forcing of nutrient uptake and release over a fringing coral reef. Limnol. Oceanogr. 57:401–419 </w:t>
      </w:r>
    </w:p>
    <w:p w14:paraId="627B18E0"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27762371" w14:textId="77777777" w:rsidR="004C2E70" w:rsidRPr="004C2E70" w:rsidRDefault="004C2E70">
      <w:pPr>
        <w:pStyle w:val="NormalWeb"/>
        <w:ind w:left="480" w:hanging="480"/>
        <w:divId w:val="286664278"/>
        <w:rPr>
          <w:rFonts w:ascii="Times" w:hAnsi="Times" w:cs="Times"/>
          <w:noProof/>
        </w:rPr>
      </w:pPr>
      <w:r w:rsidRPr="004C2E70">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91"/>
      <w:r>
        <w:lastRenderedPageBreak/>
        <w:t>Tables</w:t>
      </w:r>
      <w:commentRangeEnd w:id="91"/>
      <w:r w:rsidR="00014309">
        <w:rPr>
          <w:rStyle w:val="CommentReference"/>
          <w:rFonts w:eastAsiaTheme="minorEastAsia" w:cstheme="minorBidi"/>
          <w:b w:val="0"/>
          <w:bCs w:val="0"/>
          <w:color w:val="auto"/>
        </w:rPr>
        <w:commentReference w:id="91"/>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92"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93"/>
      <w:r>
        <w:t>Figure 1</w:t>
      </w:r>
      <w:commentRangeEnd w:id="93"/>
      <w:r w:rsidR="00014309">
        <w:rPr>
          <w:rStyle w:val="CommentReference"/>
        </w:rPr>
        <w:commentReference w:id="93"/>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BF68EE7" w:rsidR="00576BC7" w:rsidRDefault="000A4C38" w:rsidP="00414911">
      <w:pPr>
        <w:spacing w:after="0"/>
        <w:ind w:firstLine="0"/>
      </w:pPr>
      <w:r>
        <w:t>Figure 2.  Images of the oceanographic instrumentation</w:t>
      </w:r>
      <w:r w:rsidR="001B1714">
        <w:t xml:space="preserve"> at high tide</w:t>
      </w:r>
      <w:r w:rsidR="00014309">
        <w:t xml:space="preserve">. </w:t>
      </w:r>
      <w:r>
        <w:t>a) Shallow-water drifters on land with ruler for scale. b) Shallow-water drifter deployed in the field over the southern reef flat. c) The acoustic current profiler at location AS1. d) The acoustic current p</w:t>
      </w:r>
      <w:r w:rsidR="001B1714">
        <w:t xml:space="preserve">rofiler deployed at location AS1. </w:t>
      </w:r>
    </w:p>
    <w:p w14:paraId="7FF17073" w14:textId="77777777" w:rsidR="00014309" w:rsidRDefault="00014309" w:rsidP="00414911">
      <w:pPr>
        <w:spacing w:after="0"/>
        <w:ind w:firstLine="0"/>
      </w:pPr>
    </w:p>
    <w:p w14:paraId="66970D0C" w14:textId="02DCAADE" w:rsidR="00576BC7" w:rsidRDefault="000A4C38" w:rsidP="00414911">
      <w:pPr>
        <w:spacing w:after="0"/>
        <w:ind w:firstLine="0"/>
      </w:pPr>
      <w:r>
        <w:t xml:space="preserve">Figure 3.  Time series of physical forcing data was used to define end-member </w:t>
      </w:r>
      <w:r w:rsidR="00014309">
        <w:t xml:space="preserve">forcing </w:t>
      </w:r>
      <w:r>
        <w:t>periods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94"/>
      <w:r>
        <w:t>WW3</w:t>
      </w:r>
      <w:commentRangeEnd w:id="94"/>
      <w:r w:rsidR="005E15FE">
        <w:rPr>
          <w:rStyle w:val="CommentReference"/>
        </w:rPr>
        <w:commentReference w:id="94"/>
      </w:r>
      <w:r>
        <w:t xml:space="preserve">. </w:t>
      </w:r>
    </w:p>
    <w:p w14:paraId="140C22D3" w14:textId="77777777" w:rsidR="00545A43" w:rsidRDefault="00545A43" w:rsidP="00545A43">
      <w:pPr>
        <w:spacing w:after="0"/>
        <w:ind w:firstLine="0"/>
      </w:pPr>
    </w:p>
    <w:p w14:paraId="1560C2EA" w14:textId="2722592E" w:rsidR="00545A43" w:rsidRDefault="00545A43" w:rsidP="00545A43">
      <w:pPr>
        <w:spacing w:after="0"/>
        <w:ind w:firstLine="0"/>
      </w:pPr>
      <w:r>
        <w:t xml:space="preserve">Figure 4.  Time series of acoustic current profiler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95"/>
      <w:r>
        <w:t>3</w:t>
      </w:r>
      <w:commentRangeEnd w:id="95"/>
      <w:r>
        <w:rPr>
          <w:rStyle w:val="CommentReference"/>
        </w:rPr>
        <w:commentReference w:id="95"/>
      </w:r>
      <w:r>
        <w:t>.</w:t>
      </w:r>
    </w:p>
    <w:p w14:paraId="135757BE" w14:textId="77777777" w:rsidR="00014309" w:rsidRDefault="00014309" w:rsidP="00414911">
      <w:pPr>
        <w:spacing w:after="0"/>
        <w:ind w:firstLine="0"/>
      </w:pPr>
    </w:p>
    <w:p w14:paraId="1E64DAB0" w14:textId="5C7E5637" w:rsidR="008456E5" w:rsidRDefault="00545A43" w:rsidP="00414911">
      <w:pPr>
        <w:spacing w:after="0"/>
        <w:ind w:firstLine="0"/>
      </w:pPr>
      <w:r>
        <w:t>Figure 5</w:t>
      </w:r>
      <w:r w:rsidR="008456E5">
        <w:t xml:space="preserve">. </w:t>
      </w:r>
      <w:r w:rsidR="002463B6">
        <w:t>H</w:t>
      </w:r>
      <w:r w:rsidR="008456E5" w:rsidRPr="008456E5">
        <w:t>istograms of all drifter speeds (cm s</w:t>
      </w:r>
      <w:r w:rsidR="008456E5" w:rsidRPr="008456E5">
        <w:rPr>
          <w:vertAlign w:val="superscript"/>
        </w:rPr>
        <w:t>-1</w:t>
      </w:r>
      <w:r w:rsidR="008456E5" w:rsidRPr="008456E5">
        <w:t>) during end member periods TIDE, WIND, and WAVE.</w:t>
      </w:r>
      <w:r w:rsidR="002463B6">
        <w:t xml:space="preserve"> Mean (solid vertical line) and median (dotted vertical line) are drifter speed </w:t>
      </w:r>
      <w:r w:rsidR="002463B6" w:rsidRPr="008456E5">
        <w:t>(cm s</w:t>
      </w:r>
      <w:r w:rsidR="002463B6" w:rsidRPr="008456E5">
        <w:rPr>
          <w:vertAlign w:val="superscript"/>
        </w:rPr>
        <w:t>-1</w:t>
      </w:r>
      <w:r w:rsidR="002463B6" w:rsidRPr="008456E5">
        <w:t xml:space="preserve">) </w:t>
      </w:r>
      <w:r w:rsidR="002463B6">
        <w:t>for each end member.</w:t>
      </w:r>
      <w:r w:rsidR="008456E5" w:rsidRPr="008456E5">
        <w:t xml:space="preserve"> Both parametric pair-wise t-tests and non-parametric pair-wise Mann-Whitney u-tests supported the conclusion that mean speeds for each end member period are significantly different than each other (p&lt;0.001).</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96"/>
      <w:commentRangeStart w:id="97"/>
      <w:r w:rsidR="002C3BF8" w:rsidRPr="002C3BF8">
        <w:rPr>
          <w:vertAlign w:val="superscript"/>
        </w:rPr>
        <w:t>1</w:t>
      </w:r>
      <w:commentRangeEnd w:id="96"/>
      <w:commentRangeEnd w:id="97"/>
      <w:r w:rsidR="00C408DB">
        <w:rPr>
          <w:rStyle w:val="CommentReference"/>
        </w:rPr>
        <w:commentReference w:id="96"/>
      </w:r>
      <w:r w:rsidR="00D54515">
        <w:rPr>
          <w:rStyle w:val="CommentReference"/>
        </w:rPr>
        <w:commentReference w:id="97"/>
      </w:r>
      <w:r>
        <w:t>).</w:t>
      </w:r>
    </w:p>
    <w:p w14:paraId="6B292465" w14:textId="77777777" w:rsidR="008456E5" w:rsidRDefault="008456E5" w:rsidP="00414911">
      <w:pPr>
        <w:spacing w:after="0"/>
        <w:ind w:firstLine="0"/>
      </w:pPr>
    </w:p>
    <w:p w14:paraId="64D91123" w14:textId="343171B2"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r w:rsidR="001B1714">
        <w:t>White circles indicate drifter deployment zones, corresponding with Figure 1.</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98"/>
      <w:r>
        <w:lastRenderedPageBreak/>
        <w:t xml:space="preserve">Figure </w:t>
      </w:r>
      <w:r w:rsidR="008456E5">
        <w:t>8</w:t>
      </w:r>
      <w:r>
        <w:t xml:space="preserve">. </w:t>
      </w:r>
      <w:commentRangeEnd w:id="98"/>
      <w:r w:rsidR="00014309">
        <w:rPr>
          <w:rStyle w:val="CommentReference"/>
        </w:rPr>
        <w:commentReference w:id="98"/>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p w14:paraId="6681B903" w14:textId="77777777" w:rsidR="004550A2" w:rsidRDefault="004550A2" w:rsidP="004E12C9">
      <w:pPr>
        <w:spacing w:after="0"/>
        <w:ind w:firstLine="0"/>
      </w:pPr>
    </w:p>
    <w:p w14:paraId="3793E741" w14:textId="0026BBE3" w:rsidR="004550A2" w:rsidRDefault="004550A2" w:rsidP="004E12C9">
      <w:pPr>
        <w:spacing w:after="0"/>
        <w:ind w:firstLine="0"/>
      </w:pPr>
      <w:r>
        <w:fldChar w:fldCharType="begin" w:fldLock="1"/>
      </w:r>
      <w:r w:rsidR="0047729C">
        <w:instrText>ADDIN CSL_CITATION { "citationItems" : [ { "id" : "ITEM-1",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"ITEM-1",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2006b)", "plainTextFormattedCitation" : "(Storlazzi et al. 2006b)", "previouslyFormattedCitation" : "(Storlazzi et al. 2006b)" }, "properties" : { "noteIndex" : 0 }, "schema" : "https://github.com/citation-style-language/schema/raw/master/csl-citation.json" }</w:instrText>
      </w:r>
      <w:r>
        <w:fldChar w:fldCharType="separate"/>
      </w:r>
      <w:r w:rsidRPr="004550A2">
        <w:rPr>
          <w:noProof/>
        </w:rPr>
        <w:t>(Storlazzi et al. 2006b)</w:t>
      </w:r>
      <w:r>
        <w:fldChar w:fldCharType="end"/>
      </w:r>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9B036A" w:rsidRDefault="009B036A">
      <w:pPr>
        <w:pStyle w:val="CommentText"/>
      </w:pPr>
      <w:r>
        <w:rPr>
          <w:rStyle w:val="CommentReference"/>
        </w:rPr>
        <w:annotationRef/>
      </w:r>
      <w:r>
        <w:t>300 words maximum – I tried to make cuts</w:t>
      </w:r>
    </w:p>
  </w:comment>
  <w:comment w:id="1" w:author="Trent Biggs" w:date="2015-10-21T12:18:00Z" w:initials="TB">
    <w:p w14:paraId="4653F7F2" w14:textId="77777777" w:rsidR="009B036A" w:rsidRDefault="009B036A">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9B036A" w:rsidRDefault="009B036A">
      <w:pPr>
        <w:pStyle w:val="CommentText"/>
      </w:pPr>
      <w:r>
        <w:rPr>
          <w:rStyle w:val="CommentReference"/>
        </w:rPr>
        <w:annotationRef/>
      </w:r>
      <w:r>
        <w:t>How about:</w:t>
      </w:r>
    </w:p>
    <w:p w14:paraId="1339DBF7" w14:textId="77777777" w:rsidR="009B036A" w:rsidRDefault="009B036A">
      <w:pPr>
        <w:pStyle w:val="CommentText"/>
      </w:pPr>
    </w:p>
    <w:p w14:paraId="2DB844DC" w14:textId="77777777" w:rsidR="009B036A" w:rsidRDefault="009B036A">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9B036A" w:rsidRDefault="009B036A">
      <w:pPr>
        <w:pStyle w:val="CommentText"/>
      </w:pPr>
      <w:r>
        <w:rPr>
          <w:rStyle w:val="CommentReference"/>
        </w:rPr>
        <w:annotationRef/>
      </w:r>
      <w:r>
        <w:t>This could be cut down if needed.</w:t>
      </w:r>
    </w:p>
  </w:comment>
  <w:comment w:id="4" w:author="Trent Biggs" w:date="2015-10-21T12:26:00Z" w:initials="TB">
    <w:p w14:paraId="467D4492" w14:textId="77777777" w:rsidR="009B036A" w:rsidRDefault="009B036A">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9B036A" w:rsidRDefault="009B036A">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9B036A" w:rsidRDefault="009B036A">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9B036A" w:rsidRDefault="009B036A">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9B036A" w:rsidRDefault="009B036A">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9B036A" w:rsidRDefault="009B036A">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9B036A" w:rsidRDefault="009B036A">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9B036A" w:rsidRDefault="009B036A">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9B036A" w:rsidRDefault="009B036A">
      <w:pPr>
        <w:pStyle w:val="CommentText"/>
      </w:pPr>
      <w:r>
        <w:t xml:space="preserve">2013 or 2015? </w:t>
      </w:r>
    </w:p>
    <w:p w14:paraId="7E517F2D" w14:textId="34CB631F" w:rsidR="009B036A" w:rsidRDefault="009B036A">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9B036A" w:rsidRDefault="009B036A" w:rsidP="002D54BF">
      <w:pPr>
        <w:spacing w:after="0"/>
      </w:pPr>
      <w:r>
        <w:rPr>
          <w:rStyle w:val="CommentReference"/>
        </w:rPr>
        <w:annotationRef/>
      </w:r>
      <w:r>
        <w:t>CUT</w:t>
      </w:r>
    </w:p>
    <w:p w14:paraId="023345F4" w14:textId="77777777" w:rsidR="009B036A" w:rsidRDefault="009B036A" w:rsidP="002D54BF">
      <w:pPr>
        <w:spacing w:after="0"/>
      </w:pPr>
    </w:p>
    <w:p w14:paraId="040F5A5E" w14:textId="77777777" w:rsidR="009B036A" w:rsidRDefault="009B036A"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9B036A" w:rsidRDefault="009B036A" w:rsidP="002D54BF">
      <w:pPr>
        <w:pStyle w:val="CommentText"/>
      </w:pPr>
    </w:p>
  </w:comment>
  <w:comment w:id="14" w:author="Trent Biggs" w:date="2015-10-21T13:01:00Z" w:initials="TB">
    <w:p w14:paraId="606914B5" w14:textId="77777777" w:rsidR="009B036A" w:rsidRDefault="009B036A">
      <w:pPr>
        <w:pStyle w:val="CommentText"/>
      </w:pPr>
      <w:r>
        <w:rPr>
          <w:rStyle w:val="CommentReference"/>
        </w:rPr>
        <w:annotationRef/>
      </w:r>
      <w:r>
        <w:t>Keep your verb close to your subject.</w:t>
      </w:r>
    </w:p>
  </w:comment>
  <w:comment w:id="15" w:author="Libe Washburn" w:date="2015-10-19T07:23:00Z" w:initials="LW">
    <w:p w14:paraId="425B6521" w14:textId="64DBDB46" w:rsidR="009B036A" w:rsidRDefault="009B036A">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6" w:author="Libe Washburn" w:date="2015-10-23T07:58:00Z" w:initials="LW">
    <w:p w14:paraId="5E0CEE0C" w14:textId="655FCC18" w:rsidR="009B036A" w:rsidRDefault="009B036A">
      <w:pPr>
        <w:pStyle w:val="CommentText"/>
      </w:pPr>
      <w:r>
        <w:rPr>
          <w:rStyle w:val="CommentReference"/>
        </w:rPr>
        <w:annotationRef/>
      </w:r>
      <w:r>
        <w:t>Minor point: Suggest using “were” since “data” is considered plural. Suggest being consistent throughout paper.</w:t>
      </w:r>
    </w:p>
  </w:comment>
  <w:comment w:id="17" w:author="Libe Washburn" w:date="2015-10-23T07:59:00Z" w:initials="LW">
    <w:p w14:paraId="476529D7" w14:textId="05764EB1" w:rsidR="009B036A" w:rsidRDefault="009B036A">
      <w:pPr>
        <w:pStyle w:val="CommentText"/>
      </w:pPr>
      <w:r>
        <w:rPr>
          <w:rStyle w:val="CommentReference"/>
        </w:rPr>
        <w:annotationRef/>
      </w:r>
      <w:r>
        <w:t>Not clear what is an “insular shelf”, but maybe this is specialized terminology.</w:t>
      </w:r>
    </w:p>
  </w:comment>
  <w:comment w:id="18" w:author="Libe Washburn" w:date="2015-10-19T07:34:00Z" w:initials="LW">
    <w:p w14:paraId="7BD590EE" w14:textId="0AAC1ECC" w:rsidR="009B036A" w:rsidRDefault="009B036A">
      <w:pPr>
        <w:pStyle w:val="CommentText"/>
      </w:pPr>
      <w:r>
        <w:rPr>
          <w:rStyle w:val="CommentReference"/>
        </w:rPr>
        <w:annotationRef/>
      </w:r>
      <w:r>
        <w:t>Are these the same as the “Backreef Pools” identified in Figure 1? If so, I suggest clarifying that. The black text is difficult to see against the dark background in Figure 1.</w:t>
      </w:r>
    </w:p>
  </w:comment>
  <w:comment w:id="19" w:author="Libe Washburn" w:date="2015-10-19T07:29:00Z" w:initials="LW">
    <w:p w14:paraId="15163221" w14:textId="421AD27C" w:rsidR="009B036A" w:rsidRDefault="009B036A">
      <w:pPr>
        <w:pStyle w:val="CommentText"/>
      </w:pPr>
      <w:r>
        <w:rPr>
          <w:rStyle w:val="CommentReference"/>
        </w:rPr>
        <w:annotationRef/>
      </w:r>
      <w:r>
        <w:t>Is this shown in Figure 1? If so I suggest indicating its position. Also it would be helpful to identify Faga'alu Stream in Figure 1.</w:t>
      </w:r>
    </w:p>
  </w:comment>
  <w:comment w:id="20" w:author="Trent Biggs" w:date="2015-10-21T13:05:00Z" w:initials="TB">
    <w:p w14:paraId="6212561A" w14:textId="77777777" w:rsidR="009B036A" w:rsidRDefault="009B036A">
      <w:pPr>
        <w:pStyle w:val="CommentText"/>
      </w:pPr>
      <w:r>
        <w:rPr>
          <w:rStyle w:val="CommentReference"/>
        </w:rPr>
        <w:annotationRef/>
      </w:r>
      <w:r>
        <w:t>Reword.</w:t>
      </w:r>
    </w:p>
  </w:comment>
  <w:comment w:id="21" w:author="Libe Washburn" w:date="2015-10-19T07:31:00Z" w:initials="LW">
    <w:p w14:paraId="473B9392" w14:textId="5FE01A24" w:rsidR="009B036A" w:rsidRDefault="009B036A">
      <w:pPr>
        <w:pStyle w:val="CommentText"/>
      </w:pPr>
      <w:r>
        <w:rPr>
          <w:rStyle w:val="CommentReference"/>
        </w:rPr>
        <w:annotationRef/>
      </w:r>
      <w:r>
        <w:t>In Figure 1 you identify “North Reef” and “South Reef”. Are these what you refer to here. If so, I suggest using consistent terms</w:t>
      </w:r>
    </w:p>
  </w:comment>
  <w:comment w:id="22" w:author="Liv Herdman" w:date="2015-11-07T20:51:00Z" w:initials="LH">
    <w:p w14:paraId="746BD98D" w14:textId="404954BF" w:rsidR="009B036A" w:rsidRDefault="009B036A">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23" w:author="Liv Herdman" w:date="2015-11-07T21:04:00Z" w:initials="LH">
    <w:p w14:paraId="379229FF" w14:textId="7D61FCE4" w:rsidR="009B036A" w:rsidRDefault="009B036A">
      <w:pPr>
        <w:pStyle w:val="CommentText"/>
      </w:pPr>
      <w:r>
        <w:rPr>
          <w:rStyle w:val="CommentReference"/>
        </w:rPr>
        <w:annotationRef/>
      </w:r>
      <w:r>
        <w:t>How much of the housing stuck up out of the top of the water.</w:t>
      </w:r>
    </w:p>
  </w:comment>
  <w:comment w:id="24" w:author="Libe Washburn" w:date="2015-10-23T08:13:00Z" w:initials="LW">
    <w:p w14:paraId="688774BB" w14:textId="77777777" w:rsidR="009B036A" w:rsidRDefault="009B036A"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5" w:author="Trent Biggs" w:date="2015-10-21T14:49:00Z" w:initials="TB">
    <w:p w14:paraId="2F962A83" w14:textId="77777777" w:rsidR="009B036A" w:rsidRDefault="009B036A" w:rsidP="00E3204A">
      <w:pPr>
        <w:pStyle w:val="CommentText"/>
      </w:pPr>
      <w:r>
        <w:rPr>
          <w:rStyle w:val="CommentReference"/>
        </w:rPr>
        <w:annotationRef/>
      </w:r>
      <w:r>
        <w:t>I think this goes in methods.</w:t>
      </w:r>
    </w:p>
  </w:comment>
  <w:comment w:id="26" w:author="Libe Washburn" w:date="2015-10-19T07:42:00Z" w:initials="LW">
    <w:p w14:paraId="71A7F327" w14:textId="71D63CC9" w:rsidR="009B036A" w:rsidRDefault="009B036A">
      <w:pPr>
        <w:pStyle w:val="CommentText"/>
      </w:pPr>
      <w:r>
        <w:rPr>
          <w:rStyle w:val="CommentReference"/>
        </w:rPr>
        <w:annotationRef/>
      </w:r>
      <w:r>
        <w:t>Not clear what you mean by “resampled”. For example, did you compute a 1-minute running mean and then sub-sample to 1 point per minute?</w:t>
      </w:r>
    </w:p>
  </w:comment>
  <w:comment w:id="27" w:author="Liv Herdman" w:date="2015-11-07T21:36:00Z" w:initials="LH">
    <w:p w14:paraId="71BB62EC" w14:textId="3CCEE9DA" w:rsidR="009B036A" w:rsidRDefault="009B036A">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28" w:author="Liv Herdman" w:date="2015-11-07T20:54:00Z" w:initials="LH">
    <w:p w14:paraId="5AFE85D3" w14:textId="7160DCD2" w:rsidR="009B036A" w:rsidRDefault="009B036A">
      <w:pPr>
        <w:pStyle w:val="CommentText"/>
      </w:pPr>
      <w:r>
        <w:rPr>
          <w:rStyle w:val="CommentReference"/>
        </w:rPr>
        <w:annotationRef/>
      </w:r>
      <w:r>
        <w:t>Did they never get stuck? How did you handle this?</w:t>
      </w:r>
    </w:p>
  </w:comment>
  <w:comment w:id="29" w:author="Libe Washburn" w:date="2015-10-22T07:04:00Z" w:initials="LW">
    <w:p w14:paraId="37702EDD" w14:textId="77777777" w:rsidR="009B036A" w:rsidRDefault="009B036A" w:rsidP="00B5670E">
      <w:pPr>
        <w:pStyle w:val="CommentText"/>
      </w:pPr>
      <w:r>
        <w:rPr>
          <w:rStyle w:val="CommentReference"/>
        </w:rPr>
        <w:annotationRef/>
      </w:r>
      <w:r>
        <w:t>This paragraph seems more appropriate for the methods section.</w:t>
      </w:r>
    </w:p>
  </w:comment>
  <w:comment w:id="30" w:author="Liv Herdman" w:date="2015-11-09T10:08:00Z" w:initials="LH">
    <w:p w14:paraId="590BD448" w14:textId="35DBA2D3" w:rsidR="009B036A" w:rsidRDefault="009B036A">
      <w:pPr>
        <w:pStyle w:val="CommentText"/>
      </w:pPr>
      <w:r>
        <w:rPr>
          <w:rStyle w:val="CommentReference"/>
        </w:rPr>
        <w:annotationRef/>
      </w:r>
      <w:r>
        <w:t>I would like a little more description of this end-member business, but maybe the rest of your audience is more familiar with this approach</w:t>
      </w:r>
    </w:p>
  </w:comment>
  <w:comment w:id="31" w:author="Libe Washburn" w:date="2015-10-19T07:53:00Z" w:initials="LW">
    <w:p w14:paraId="7D07223F" w14:textId="787ED0FD" w:rsidR="009B036A" w:rsidRDefault="009B036A">
      <w:pPr>
        <w:pStyle w:val="CommentText"/>
      </w:pPr>
      <w:r>
        <w:rPr>
          <w:rStyle w:val="CommentReference"/>
        </w:rPr>
        <w:annotationRef/>
      </w:r>
      <w:r>
        <w:t>I couldn’t see this in Figure 1.</w:t>
      </w:r>
    </w:p>
  </w:comment>
  <w:comment w:id="32" w:author="Liv Herdman" w:date="2015-11-07T21:37:00Z" w:initials="LH">
    <w:p w14:paraId="04FF4CC1" w14:textId="513046FA" w:rsidR="009B036A" w:rsidRDefault="009B036A">
      <w:pPr>
        <w:pStyle w:val="CommentText"/>
      </w:pPr>
      <w:r>
        <w:rPr>
          <w:rStyle w:val="CommentReference"/>
        </w:rPr>
        <w:annotationRef/>
      </w:r>
      <w:r>
        <w:t>Why not show it?</w:t>
      </w:r>
    </w:p>
  </w:comment>
  <w:comment w:id="33" w:author="Libe Washburn" w:date="2015-10-19T09:31:00Z" w:initials="LW">
    <w:p w14:paraId="470BD123" w14:textId="1F85A187" w:rsidR="009B036A" w:rsidRDefault="009B036A">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4" w:author="Alex Messina" w:date="2015-12-09T16:51:00Z" w:initials="AM">
    <w:p w14:paraId="7185D6D8" w14:textId="77777777" w:rsidR="009B036A" w:rsidRDefault="009B036A" w:rsidP="00254127">
      <w:pPr>
        <w:pStyle w:val="CommentText"/>
      </w:pPr>
      <w:r>
        <w:rPr>
          <w:rStyle w:val="CommentReference"/>
        </w:rPr>
        <w:annotationRef/>
      </w:r>
      <w:r>
        <w:t>Cut out:</w:t>
      </w:r>
    </w:p>
    <w:p w14:paraId="36900EE3" w14:textId="77777777" w:rsidR="009B036A" w:rsidRDefault="009B036A" w:rsidP="00254127">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35" w:author="Libe Washburn" w:date="2015-10-23T08:03:00Z" w:initials="LW">
    <w:p w14:paraId="0B6FCABE" w14:textId="0FADA2A2" w:rsidR="009B036A" w:rsidRDefault="009B036A">
      <w:pPr>
        <w:pStyle w:val="CommentText"/>
      </w:pPr>
      <w:r>
        <w:rPr>
          <w:rStyle w:val="CommentReference"/>
        </w:rPr>
        <w:annotationRef/>
      </w:r>
      <w:r>
        <w:t>Suggest discussing why 100 m by 100 m bins were selected. I assume it is because you need areas that encompassed sufficient numbers of drifters.</w:t>
      </w:r>
    </w:p>
  </w:comment>
  <w:comment w:id="36" w:author="Libe Washburn" w:date="2015-10-19T08:13:00Z" w:initials="LW">
    <w:p w14:paraId="7135F19E" w14:textId="0CD71453" w:rsidR="009B036A" w:rsidRDefault="009B036A">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37" w:author="Liv Herdman" w:date="2015-11-09T10:14:00Z" w:initials="LH">
    <w:p w14:paraId="7A2F73DF" w14:textId="02BD17A1" w:rsidR="009B036A" w:rsidRDefault="009B036A">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38" w:author="Libe Washburn" w:date="2015-10-19T08:18:00Z" w:initials="LW">
    <w:p w14:paraId="068EE92B" w14:textId="5A0EB8EB" w:rsidR="009B036A" w:rsidRDefault="009B036A">
      <w:pPr>
        <w:pStyle w:val="CommentText"/>
      </w:pPr>
      <w:r>
        <w:rPr>
          <w:rStyle w:val="CommentReference"/>
        </w:rPr>
        <w:annotationRef/>
      </w:r>
      <w:r>
        <w:t>Figure 4d shows the maximum wave height was just under 1.4 m at the beginning of YD 50. It’s lower on YD 50.</w:t>
      </w:r>
    </w:p>
  </w:comment>
  <w:comment w:id="39" w:author="Libe Washburn" w:date="2015-10-22T07:08:00Z" w:initials="LW">
    <w:p w14:paraId="0D540921" w14:textId="53EA3C57" w:rsidR="009B036A" w:rsidRDefault="009B036A">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0" w:author="Trent Biggs" w:date="2015-10-21T14:41:00Z" w:initials="TB">
    <w:p w14:paraId="76FB4741" w14:textId="77777777" w:rsidR="009B036A" w:rsidRDefault="009B036A">
      <w:pPr>
        <w:pStyle w:val="CommentText"/>
      </w:pPr>
      <w:r>
        <w:rPr>
          <w:rStyle w:val="CommentReference"/>
        </w:rPr>
        <w:annotationRef/>
      </w:r>
      <w:r>
        <w:t>Why “AS”, why not ADCP1 or A1?</w:t>
      </w:r>
    </w:p>
  </w:comment>
  <w:comment w:id="41" w:author="Trent Biggs" w:date="2015-10-21T14:36:00Z" w:initials="TB">
    <w:p w14:paraId="382D22F4" w14:textId="77777777" w:rsidR="009B036A" w:rsidRDefault="009B036A">
      <w:pPr>
        <w:pStyle w:val="CommentText"/>
      </w:pPr>
      <w:r>
        <w:rPr>
          <w:rStyle w:val="CommentReference"/>
        </w:rPr>
        <w:annotationRef/>
      </w:r>
      <w:r>
        <w:t>It would be helpful to indicate AS1-5 on the maps in Figure 4 since it’s hard to visually align them using Fig 1.</w:t>
      </w:r>
    </w:p>
  </w:comment>
  <w:comment w:id="42" w:author="Alex Messina" w:date="2015-12-17T15:18:00Z" w:initials="AM">
    <w:p w14:paraId="3CF76863" w14:textId="6FA996F3" w:rsidR="00A867B1" w:rsidRDefault="00A867B1">
      <w:pPr>
        <w:pStyle w:val="CommentText"/>
      </w:pPr>
      <w:r>
        <w:rPr>
          <w:rStyle w:val="CommentReference"/>
        </w:rPr>
        <w:annotationRef/>
      </w:r>
      <w:r w:rsidRPr="00A867B1">
        <w:rPr>
          <w:highlight w:val="yellow"/>
        </w:rPr>
        <w:t>Olivia is going to provide correlations for these</w:t>
      </w:r>
    </w:p>
  </w:comment>
  <w:comment w:id="43" w:author="Trent Biggs" w:date="2015-10-21T14:43:00Z" w:initials="TB">
    <w:p w14:paraId="03D0E6B5" w14:textId="77777777" w:rsidR="009B036A" w:rsidRDefault="009B036A">
      <w:pPr>
        <w:pStyle w:val="CommentText"/>
      </w:pPr>
      <w:r>
        <w:rPr>
          <w:rStyle w:val="CommentReference"/>
        </w:rPr>
        <w:annotationRef/>
      </w:r>
      <w:r>
        <w:t>I don’t clearly see the correlation between speed at AS2 and wind speed/wave height.  IS there a statistically significant correlation between them?</w:t>
      </w:r>
    </w:p>
  </w:comment>
  <w:comment w:id="44" w:author="Libe Washburn" w:date="2015-10-23T08:10:00Z" w:initials="LW">
    <w:p w14:paraId="1A813514" w14:textId="77777777" w:rsidR="009B036A" w:rsidRDefault="009B036A">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45" w:author="Trent Biggs" w:date="2015-10-21T14:48:00Z" w:initials="TB">
    <w:p w14:paraId="7560A376" w14:textId="77777777" w:rsidR="009B036A" w:rsidRDefault="009B036A">
      <w:pPr>
        <w:pStyle w:val="CommentText"/>
      </w:pPr>
      <w:r>
        <w:rPr>
          <w:rStyle w:val="CommentReference"/>
        </w:rPr>
        <w:annotationRef/>
      </w:r>
      <w:r>
        <w:t>This seems like an important conclusion?  Or old news to oceanographers?</w:t>
      </w:r>
    </w:p>
  </w:comment>
  <w:comment w:id="47" w:author="Trent Biggs" w:date="2015-10-21T15:03:00Z" w:initials="TB">
    <w:p w14:paraId="4B6B7EB7" w14:textId="77777777" w:rsidR="009B036A" w:rsidRDefault="009B036A" w:rsidP="008456E5">
      <w:pPr>
        <w:pStyle w:val="CommentText"/>
      </w:pPr>
      <w:r>
        <w:rPr>
          <w:rStyle w:val="CommentReference"/>
        </w:rPr>
        <w:annotationRef/>
      </w:r>
      <w:r>
        <w:t>Are they statistically significantly different?  ANOVA.</w:t>
      </w:r>
    </w:p>
  </w:comment>
  <w:comment w:id="48" w:author="Trent Biggs" w:date="2015-10-21T15:03:00Z" w:initials="TB">
    <w:p w14:paraId="75E91E86" w14:textId="77777777" w:rsidR="009B036A" w:rsidRDefault="009B036A" w:rsidP="008456E5">
      <w:pPr>
        <w:pStyle w:val="CommentText"/>
      </w:pPr>
      <w:r>
        <w:rPr>
          <w:rStyle w:val="CommentReference"/>
        </w:rPr>
        <w:annotationRef/>
      </w:r>
      <w:r>
        <w:t>Why is there a range—can’t you calculate mean flow speeds over the whole domain?</w:t>
      </w:r>
    </w:p>
  </w:comment>
  <w:comment w:id="46" w:author="Libe Washburn" w:date="2015-10-22T07:54:00Z" w:initials="LW">
    <w:p w14:paraId="0B44F80A" w14:textId="77777777" w:rsidR="009B036A" w:rsidRDefault="009B036A" w:rsidP="008456E5">
      <w:pPr>
        <w:pStyle w:val="CommentText"/>
      </w:pPr>
      <w:r>
        <w:rPr>
          <w:rStyle w:val="CommentReference"/>
        </w:rPr>
        <w:annotationRef/>
      </w:r>
      <w:r>
        <w:t>Suggest incorporating these into Table 1. If you keep the text as is, I would use the names of your end-member forcing regimes.</w:t>
      </w:r>
    </w:p>
  </w:comment>
  <w:comment w:id="49" w:author="Libe Washburn" w:date="2015-10-23T08:11:00Z" w:initials="LW">
    <w:p w14:paraId="53E0C34F" w14:textId="6C40C1B3" w:rsidR="009B036A" w:rsidRDefault="009B036A">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9B036A" w:rsidRDefault="009B036A" w:rsidP="00350817">
      <w:pPr>
        <w:pStyle w:val="CommentText"/>
        <w:ind w:firstLine="0"/>
      </w:pPr>
    </w:p>
  </w:comment>
  <w:comment w:id="51" w:author="Trent Biggs" w:date="2015-10-21T14:50:00Z" w:initials="TB">
    <w:p w14:paraId="39A7A570" w14:textId="77777777" w:rsidR="009B036A" w:rsidRDefault="009B036A">
      <w:pPr>
        <w:pStyle w:val="CommentText"/>
      </w:pPr>
      <w:r>
        <w:rPr>
          <w:rStyle w:val="CommentReference"/>
        </w:rPr>
        <w:annotationRef/>
      </w:r>
      <w:r>
        <w:t>And directions?</w:t>
      </w:r>
    </w:p>
  </w:comment>
  <w:comment w:id="50" w:author="Libe Washburn" w:date="2015-10-22T07:16:00Z" w:initials="LW">
    <w:p w14:paraId="436CDD4B" w14:textId="7AA91575" w:rsidR="009B036A" w:rsidRDefault="009B036A">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52" w:author="Liv Herdman" w:date="2015-11-09T10:37:00Z" w:initials="LH">
    <w:p w14:paraId="70051A99" w14:textId="42C20F1A" w:rsidR="009B036A" w:rsidRDefault="009B036A">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53" w:author="Liv Herdman" w:date="2015-11-09T10:29:00Z" w:initials="LH">
    <w:p w14:paraId="67214CF3" w14:textId="0391E956" w:rsidR="009B036A" w:rsidRDefault="009B036A">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54" w:author="Libe Washburn" w:date="2015-10-22T07:25:00Z" w:initials="LW">
    <w:p w14:paraId="44348AFD" w14:textId="21358D41" w:rsidR="009B036A" w:rsidRDefault="009B036A">
      <w:pPr>
        <w:pStyle w:val="CommentText"/>
      </w:pPr>
      <w:r>
        <w:rPr>
          <w:rStyle w:val="CommentReference"/>
        </w:rPr>
        <w:annotationRef/>
      </w:r>
      <w:r>
        <w:t>Separate and capitalize?</w:t>
      </w:r>
    </w:p>
  </w:comment>
  <w:comment w:id="55" w:author="Libe Washburn" w:date="2015-10-22T08:12:00Z" w:initials="LW">
    <w:p w14:paraId="14F10E57" w14:textId="6206AE2D" w:rsidR="009B036A" w:rsidRDefault="009B036A">
      <w:pPr>
        <w:pStyle w:val="CommentText"/>
      </w:pPr>
      <w:r>
        <w:rPr>
          <w:rStyle w:val="CommentReference"/>
        </w:rPr>
        <w:annotationRef/>
      </w:r>
      <w:r>
        <w:t>I suggest consistently using the names of the three categories of end-member forcing that you identify above.</w:t>
      </w:r>
    </w:p>
  </w:comment>
  <w:comment w:id="56" w:author="Libe Washburn" w:date="2015-10-22T07:30:00Z" w:initials="LW">
    <w:p w14:paraId="46A8DA0A" w14:textId="5C39DDBD" w:rsidR="009B036A" w:rsidRDefault="009B036A">
      <w:pPr>
        <w:pStyle w:val="CommentText"/>
      </w:pPr>
      <w:r>
        <w:rPr>
          <w:rStyle w:val="CommentReference"/>
        </w:rPr>
        <w:annotationRef/>
      </w:r>
      <w:r>
        <w:t>See previous comment.</w:t>
      </w:r>
    </w:p>
  </w:comment>
  <w:comment w:id="57" w:author="Libe Washburn" w:date="2015-10-23T08:24:00Z" w:initials="LW">
    <w:p w14:paraId="012CBD6D" w14:textId="46B79E03" w:rsidR="009B036A" w:rsidRDefault="009B036A">
      <w:pPr>
        <w:pStyle w:val="CommentText"/>
      </w:pPr>
      <w:r>
        <w:rPr>
          <w:rStyle w:val="CommentReference"/>
        </w:rPr>
        <w:annotationRef/>
      </w:r>
      <w:r>
        <w:t xml:space="preserve">Good, clear result. </w:t>
      </w:r>
    </w:p>
  </w:comment>
  <w:comment w:id="58" w:author="Libe Washburn" w:date="2015-10-22T08:11:00Z" w:initials="LW">
    <w:p w14:paraId="50DCB5DB" w14:textId="52652EEE" w:rsidR="009B036A" w:rsidRDefault="009B036A"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59" w:author="Libe Washburn" w:date="2015-10-22T07:45:00Z" w:initials="LW">
    <w:p w14:paraId="77E2AE58" w14:textId="27201D7D" w:rsidR="009B036A" w:rsidRDefault="009B036A">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60" w:author="Alex Messina" w:date="2015-09-02T14:32:00Z" w:initials="AM">
    <w:p w14:paraId="779FA4AE" w14:textId="77777777" w:rsidR="009B036A" w:rsidRDefault="009B036A"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61" w:author="Libe Washburn" w:date="2015-10-22T08:04:00Z" w:initials="LW">
    <w:p w14:paraId="639E300B" w14:textId="2B00C455" w:rsidR="009B036A" w:rsidRDefault="009B036A">
      <w:pPr>
        <w:pStyle w:val="CommentText"/>
      </w:pPr>
      <w:r>
        <w:rPr>
          <w:rStyle w:val="CommentReference"/>
        </w:rPr>
        <w:annotationRef/>
      </w:r>
      <w:r>
        <w:t>Here and elsewhere, suggest using “eccentric” or “has higher eccentricity” since eccentricity this is a parameter for ellipses that can be quantified.</w:t>
      </w:r>
    </w:p>
  </w:comment>
  <w:comment w:id="62" w:author="Libe Washburn" w:date="2015-10-22T08:00:00Z" w:initials="LW">
    <w:p w14:paraId="385EEACF" w14:textId="2C388641" w:rsidR="009B036A" w:rsidRDefault="009B036A">
      <w:pPr>
        <w:pStyle w:val="CommentText"/>
      </w:pPr>
      <w:r>
        <w:rPr>
          <w:rStyle w:val="CommentReference"/>
        </w:rPr>
        <w:annotationRef/>
      </w:r>
      <w:r>
        <w:t>Do you mean they had higher eccentricity?</w:t>
      </w:r>
    </w:p>
  </w:comment>
  <w:comment w:id="63" w:author="Libe Washburn" w:date="2015-10-22T08:13:00Z" w:initials="LW">
    <w:p w14:paraId="563AD668" w14:textId="62D15F59" w:rsidR="009B036A" w:rsidRDefault="009B036A">
      <w:pPr>
        <w:pStyle w:val="CommentText"/>
      </w:pPr>
      <w:r>
        <w:rPr>
          <w:rStyle w:val="CommentReference"/>
        </w:rPr>
        <w:annotationRef/>
      </w:r>
      <w:r>
        <w:t>Here and elsewhere do you mean the WIND end-member regime? I suggest being consistent throughout in doing this.</w:t>
      </w:r>
    </w:p>
  </w:comment>
  <w:comment w:id="64" w:author="Alex Messina" w:date="2015-12-11T12:54:00Z" w:initials="AM">
    <w:p w14:paraId="500120F1" w14:textId="1F3012AD" w:rsidR="009B036A" w:rsidRDefault="009B036A">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9B036A" w:rsidRDefault="009B036A">
      <w:pPr>
        <w:pStyle w:val="CommentText"/>
      </w:pPr>
    </w:p>
    <w:p w14:paraId="146CC57F" w14:textId="77777777" w:rsidR="009B036A" w:rsidRDefault="009B036A" w:rsidP="00014876">
      <w:pPr>
        <w:pStyle w:val="CommentText"/>
      </w:pPr>
    </w:p>
    <w:p w14:paraId="2BE158D4" w14:textId="77777777" w:rsidR="009B036A" w:rsidRDefault="009B036A" w:rsidP="00014876">
      <w:pPr>
        <w:pStyle w:val="CommentText"/>
      </w:pPr>
      <w:r>
        <w:t>Winds had a very minor</w:t>
      </w:r>
    </w:p>
    <w:p w14:paraId="7F197FA0" w14:textId="77777777" w:rsidR="009B036A" w:rsidRDefault="009B036A" w:rsidP="00014876">
      <w:pPr>
        <w:pStyle w:val="CommentText"/>
      </w:pPr>
      <w:proofErr w:type="gramStart"/>
      <w:r>
        <w:t>influence</w:t>
      </w:r>
      <w:proofErr w:type="gramEnd"/>
      <w:r>
        <w:t xml:space="preserve"> on the reef circulation (despite periods of strong</w:t>
      </w:r>
    </w:p>
    <w:p w14:paraId="3BD91685" w14:textId="10420953" w:rsidR="009B036A" w:rsidRDefault="009B036A"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65" w:author="Libe Washburn" w:date="2015-10-22T08:06:00Z" w:initials="LW">
    <w:p w14:paraId="476A2621" w14:textId="3B784532" w:rsidR="009B036A" w:rsidRDefault="009B036A">
      <w:pPr>
        <w:pStyle w:val="CommentText"/>
      </w:pPr>
      <w:r>
        <w:rPr>
          <w:rStyle w:val="CommentReference"/>
        </w:rPr>
        <w:annotationRef/>
      </w:r>
      <w:r>
        <w:t>Awkward sentence</w:t>
      </w:r>
    </w:p>
  </w:comment>
  <w:comment w:id="66" w:author="Trent Biggs" w:date="2015-10-22T11:16:00Z" w:initials="TB">
    <w:p w14:paraId="7C1263A7" w14:textId="77777777" w:rsidR="009B036A" w:rsidRDefault="009B036A">
      <w:pPr>
        <w:pStyle w:val="CommentText"/>
      </w:pPr>
      <w:r>
        <w:rPr>
          <w:rStyle w:val="CommentReference"/>
        </w:rPr>
        <w:annotationRef/>
      </w:r>
      <w:r>
        <w:t>Need?</w:t>
      </w:r>
    </w:p>
  </w:comment>
  <w:comment w:id="67" w:author="Libe Washburn" w:date="2015-10-23T06:47:00Z" w:initials="LW">
    <w:p w14:paraId="5489A056" w14:textId="09DAE124" w:rsidR="009B036A" w:rsidRDefault="009B036A">
      <w:pPr>
        <w:pStyle w:val="CommentText"/>
      </w:pPr>
      <w:r>
        <w:rPr>
          <w:rStyle w:val="CommentReference"/>
        </w:rPr>
        <w:annotationRef/>
      </w:r>
      <w:r>
        <w:t>Maybe retitle to something like “Spatial structure of residence times”.</w:t>
      </w:r>
    </w:p>
  </w:comment>
  <w:comment w:id="68" w:author="Libe Washburn" w:date="2015-10-22T08:17:00Z" w:initials="LW">
    <w:p w14:paraId="08035FF3" w14:textId="2B13C7B9" w:rsidR="009B036A" w:rsidRDefault="009B036A">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69" w:author="Libe Washburn" w:date="2015-10-23T08:26:00Z" w:initials="LW">
    <w:p w14:paraId="6DE19B58" w14:textId="7416B6F5" w:rsidR="009B036A" w:rsidRDefault="009B036A">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70" w:author="Libe Washburn" w:date="2015-10-23T06:53:00Z" w:initials="LW">
    <w:p w14:paraId="0D0E90A6" w14:textId="77777777" w:rsidR="009B036A" w:rsidRDefault="009B036A" w:rsidP="00C50CB8">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71" w:author="Libe Washburn" w:date="2015-10-23T06:48:00Z" w:initials="LW">
    <w:p w14:paraId="4E990114" w14:textId="46D4978C" w:rsidR="009B036A" w:rsidRDefault="009B036A">
      <w:pPr>
        <w:pStyle w:val="CommentText"/>
      </w:pPr>
      <w:r>
        <w:rPr>
          <w:rStyle w:val="CommentReference"/>
        </w:rPr>
        <w:annotationRef/>
      </w:r>
      <w:r>
        <w:t>Define here on first use.</w:t>
      </w:r>
    </w:p>
  </w:comment>
  <w:comment w:id="72" w:author="Libe Washburn" w:date="2015-10-22T08:31:00Z" w:initials="LW">
    <w:p w14:paraId="780F0F86" w14:textId="26E0AE2C" w:rsidR="009B036A" w:rsidRDefault="009B036A">
      <w:pPr>
        <w:pStyle w:val="CommentText"/>
      </w:pPr>
      <w:r>
        <w:rPr>
          <w:rStyle w:val="CommentReference"/>
        </w:rPr>
        <w:annotationRef/>
      </w:r>
      <w:r>
        <w:t>Do you really mean “difference” here? It’s not clear how to attribute errors between the drifters and ADCPs.</w:t>
      </w:r>
    </w:p>
  </w:comment>
  <w:comment w:id="73" w:author="Libe Washburn" w:date="2015-10-23T08:28:00Z" w:initials="LW">
    <w:p w14:paraId="6E89C839" w14:textId="641D52BB" w:rsidR="009B036A" w:rsidRDefault="009B036A">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74" w:author="Alex Messina" w:date="2015-12-09T15:31:00Z" w:initials="AM">
    <w:p w14:paraId="4E48B7FB" w14:textId="181D35E2" w:rsidR="009B036A" w:rsidRDefault="009B036A">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77" w:author="Liv Herdman" w:date="2015-11-09T11:12:00Z" w:initials="LH">
    <w:p w14:paraId="5CD79C93" w14:textId="77777777" w:rsidR="009B036A" w:rsidRDefault="009B036A" w:rsidP="006A056D">
      <w:pPr>
        <w:pStyle w:val="CommentText"/>
      </w:pPr>
      <w:r>
        <w:rPr>
          <w:rStyle w:val="CommentReference"/>
        </w:rPr>
        <w:annotationRef/>
      </w:r>
      <w:proofErr w:type="gramStart"/>
      <w:r>
        <w:t>ok</w:t>
      </w:r>
      <w:proofErr w:type="gramEnd"/>
    </w:p>
  </w:comment>
  <w:comment w:id="78" w:author="Alex Messina" w:date="2015-12-11T16:05:00Z" w:initials="AM">
    <w:p w14:paraId="569E969B" w14:textId="77777777" w:rsidR="009B036A" w:rsidRDefault="009B036A" w:rsidP="006A056D">
      <w:pPr>
        <w:pStyle w:val="CommentText"/>
      </w:pPr>
      <w:r>
        <w:rPr>
          <w:rStyle w:val="CommentReference"/>
        </w:rPr>
        <w:annotationRef/>
      </w:r>
      <w:r>
        <w:t>Lowe 2009 numerical model showed wave-forcing flushed some lagoon areas but not the semi-enclosed lagoon, which was only flushed by tide-forcing and a little by wind-forcing</w:t>
      </w:r>
    </w:p>
  </w:comment>
  <w:comment w:id="75" w:author="Libe Washburn" w:date="2015-10-23T08:30:00Z" w:initials="LW">
    <w:p w14:paraId="1D04A508" w14:textId="77777777" w:rsidR="009B036A" w:rsidRDefault="009B036A" w:rsidP="006A056D">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76" w:author="Alex Messina" w:date="2015-12-11T12:59:00Z" w:initials="AM">
    <w:p w14:paraId="563BECE3" w14:textId="77777777" w:rsidR="009B036A" w:rsidRDefault="009B036A" w:rsidP="006A056D">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79" w:author="Libe Washburn" w:date="2015-10-23T08:32:00Z" w:initials="LW">
    <w:p w14:paraId="0BF1B60A" w14:textId="77777777" w:rsidR="009B036A" w:rsidRDefault="009B036A" w:rsidP="006A056D">
      <w:pPr>
        <w:pStyle w:val="CommentText"/>
      </w:pPr>
      <w:r>
        <w:rPr>
          <w:rStyle w:val="CommentReference"/>
        </w:rPr>
        <w:annotationRef/>
      </w:r>
      <w:r>
        <w:t xml:space="preserve">Suggest rewriting to explicitly state the inadequacy of using a single current meter for estimating residence time. </w:t>
      </w:r>
    </w:p>
  </w:comment>
  <w:comment w:id="80" w:author="Libe Washburn" w:date="2015-10-23T08:29:00Z" w:initials="LW">
    <w:p w14:paraId="1471659A" w14:textId="511EAAE8" w:rsidR="009B036A" w:rsidRDefault="009B036A">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81" w:author="Libe Washburn" w:date="2015-10-23T07:02:00Z" w:initials="LW">
    <w:p w14:paraId="4A2C5909" w14:textId="4D78FBF2" w:rsidR="009B036A" w:rsidRDefault="009B036A">
      <w:pPr>
        <w:pStyle w:val="CommentText"/>
      </w:pPr>
      <w:r>
        <w:rPr>
          <w:rStyle w:val="CommentReference"/>
        </w:rPr>
        <w:annotationRef/>
      </w:r>
      <w:r>
        <w:t>Do you mean water-borne sediment concentration in this context?</w:t>
      </w:r>
    </w:p>
  </w:comment>
  <w:comment w:id="82" w:author="Alex Messina" w:date="2015-12-16T11:50:00Z" w:initials="AM">
    <w:p w14:paraId="5AE6D339" w14:textId="1DA5D5C7" w:rsidR="009B036A" w:rsidRDefault="009B036A">
      <w:pPr>
        <w:pStyle w:val="CommentText"/>
      </w:pPr>
      <w:r>
        <w:rPr>
          <w:rStyle w:val="CommentReference"/>
        </w:rPr>
        <w:annotationRef/>
      </w:r>
      <w:r>
        <w:t>Low bias in cells near blanking distance?</w:t>
      </w:r>
    </w:p>
  </w:comment>
  <w:comment w:id="83" w:author="Libe Washburn" w:date="2015-10-23T08:33:00Z" w:initials="LW">
    <w:p w14:paraId="4AEDC683" w14:textId="37998449" w:rsidR="009B036A" w:rsidRDefault="009B036A">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84" w:author="Liv Herdman" w:date="2015-11-09T11:17:00Z" w:initials="LH">
    <w:p w14:paraId="04EA8433" w14:textId="77777777" w:rsidR="009B036A" w:rsidRDefault="009B036A" w:rsidP="007E6FB2">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87" w:author="Alex Messina" w:date="2015-12-11T15:33:00Z" w:initials="AM">
    <w:p w14:paraId="68647010" w14:textId="77777777" w:rsidR="00641349" w:rsidRDefault="00641349" w:rsidP="00641349">
      <w:pPr>
        <w:pStyle w:val="CommentText"/>
      </w:pPr>
      <w:r>
        <w:rPr>
          <w:rStyle w:val="CommentReference"/>
        </w:rPr>
        <w:annotationRef/>
      </w:r>
      <w:r>
        <w:t xml:space="preserve">Kind of calls into question using Eulerian models to drive Lagrangian particle tracking; maybe they’re underestimating surface flows? </w:t>
      </w:r>
    </w:p>
  </w:comment>
  <w:comment w:id="86" w:author="Libe Washburn" w:date="2015-10-23T08:38:00Z" w:initials="LW">
    <w:p w14:paraId="702C089A" w14:textId="77777777" w:rsidR="00641349" w:rsidRDefault="00641349" w:rsidP="00641349">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88" w:author="Alex Messina" w:date="2015-12-11T12:56:00Z" w:initials="AM">
    <w:p w14:paraId="5C142FEE" w14:textId="77777777" w:rsidR="00641349" w:rsidRDefault="00641349" w:rsidP="00641349">
      <w:pPr>
        <w:pStyle w:val="CommentText"/>
      </w:pPr>
      <w:r>
        <w:rPr>
          <w:rStyle w:val="CommentReference"/>
        </w:rPr>
        <w:annotationRef/>
      </w:r>
      <w:proofErr w:type="spellStart"/>
      <w:r>
        <w:t>Taebi</w:t>
      </w:r>
      <w:proofErr w:type="spellEnd"/>
      <w:r>
        <w:t xml:space="preserve"> 2011 found wave-forced currents scaled linearly with wave height</w:t>
      </w:r>
    </w:p>
    <w:p w14:paraId="0D7F9787" w14:textId="77777777" w:rsidR="00641349" w:rsidRDefault="00641349" w:rsidP="00641349">
      <w:pPr>
        <w:pStyle w:val="CommentText"/>
      </w:pPr>
      <w:r>
        <w:t>So did Lowe 2009 Numerical study of Kaneohe</w:t>
      </w:r>
    </w:p>
  </w:comment>
  <w:comment w:id="89" w:author="Alex Messina" w:date="2015-12-11T14:55:00Z" w:initials="AM">
    <w:p w14:paraId="72E4D641" w14:textId="77777777" w:rsidR="00641349" w:rsidRDefault="00641349" w:rsidP="00641349">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4FFC6F01" w14:textId="77777777" w:rsidR="00641349" w:rsidRDefault="00641349" w:rsidP="00641349">
      <w:pPr>
        <w:pStyle w:val="CommentText"/>
      </w:pPr>
      <w:r>
        <w:t>Wow!</w:t>
      </w:r>
    </w:p>
  </w:comment>
  <w:comment w:id="90" w:author="Libe Washburn" w:date="2015-10-23T07:49:00Z" w:initials="LW">
    <w:p w14:paraId="7896BD0C" w14:textId="400F95A7" w:rsidR="009B036A" w:rsidRDefault="009B036A">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91" w:author="Curt Storlazzi" w:date="2015-09-25T16:09:00Z" w:initials="CS">
    <w:p w14:paraId="27EC2A8D" w14:textId="2EA195DB" w:rsidR="009B036A" w:rsidRDefault="009B036A">
      <w:pPr>
        <w:pStyle w:val="CommentText"/>
      </w:pPr>
      <w:r>
        <w:rPr>
          <w:rStyle w:val="CommentReference"/>
        </w:rPr>
        <w:annotationRef/>
      </w:r>
      <w:r>
        <w:t>Tables need to be formatted to correct style – see example below</w:t>
      </w:r>
      <w:proofErr w:type="gramStart"/>
      <w:r>
        <w:t>..</w:t>
      </w:r>
      <w:proofErr w:type="gramEnd"/>
    </w:p>
  </w:comment>
  <w:comment w:id="93" w:author="Curt Storlazzi" w:date="2015-09-25T16:09:00Z" w:initials="CS">
    <w:p w14:paraId="6A6CEE46" w14:textId="6CA4D3F2" w:rsidR="009B036A" w:rsidRDefault="009B036A">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94" w:author="Liv Herdman" w:date="2015-11-07T20:39:00Z" w:initials="LH">
    <w:p w14:paraId="31EF00BB" w14:textId="019ABB7F" w:rsidR="009B036A" w:rsidRDefault="009B036A">
      <w:pPr>
        <w:pStyle w:val="CommentText"/>
      </w:pPr>
      <w:r>
        <w:rPr>
          <w:rStyle w:val="CommentReference"/>
        </w:rPr>
        <w:annotationRef/>
      </w:r>
      <w:r>
        <w:t xml:space="preserve">Are these peak or average periods, wave heights or directions? </w:t>
      </w:r>
    </w:p>
  </w:comment>
  <w:comment w:id="95" w:author="Liv Herdman" w:date="2015-11-09T10:12:00Z" w:initials="LH">
    <w:p w14:paraId="3C2256B0" w14:textId="77777777" w:rsidR="009B036A" w:rsidRDefault="009B036A" w:rsidP="00545A43">
      <w:pPr>
        <w:pStyle w:val="CommentText"/>
      </w:pPr>
      <w:r>
        <w:rPr>
          <w:rStyle w:val="CommentReference"/>
        </w:rPr>
        <w:annotationRef/>
      </w:r>
      <w:r>
        <w:t>It would be helpful if there were colored bars or something indicating the three different forcings on this figure</w:t>
      </w:r>
    </w:p>
  </w:comment>
  <w:comment w:id="96" w:author="Liv Herdman" w:date="2015-11-09T10:20:00Z" w:initials="LH">
    <w:p w14:paraId="69A117EE" w14:textId="641FF3AE" w:rsidR="009B036A" w:rsidRDefault="009B036A">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97" w:author="Liv Herdman" w:date="2015-11-09T10:02:00Z" w:initials="LH">
    <w:p w14:paraId="288CDF9F" w14:textId="3F6B9B79" w:rsidR="009B036A" w:rsidRDefault="009B036A">
      <w:pPr>
        <w:pStyle w:val="CommentText"/>
      </w:pPr>
      <w:r>
        <w:rPr>
          <w:rStyle w:val="CommentReference"/>
        </w:rPr>
        <w:annotationRef/>
      </w:r>
      <w:r>
        <w:t>Are these the full drifter tracks or are they cut to 1 hr?</w:t>
      </w:r>
    </w:p>
  </w:comment>
  <w:comment w:id="98" w:author="Curt Storlazzi" w:date="2015-09-25T16:11:00Z" w:initials="CS">
    <w:p w14:paraId="73D12C57" w14:textId="555DD10D" w:rsidR="009B036A" w:rsidRDefault="009B036A">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688774BB" w15:done="0"/>
  <w15:commentEx w15:paraId="2F962A83" w15:done="0"/>
  <w15:commentEx w15:paraId="71A7F327" w15:done="0"/>
  <w15:commentEx w15:paraId="71BB62EC" w15:done="0"/>
  <w15:commentEx w15:paraId="5AFE85D3" w15:done="0"/>
  <w15:commentEx w15:paraId="37702EDD" w15:done="0"/>
  <w15:commentEx w15:paraId="590BD448" w15:done="0"/>
  <w15:commentEx w15:paraId="7D07223F" w15:done="0"/>
  <w15:commentEx w15:paraId="04FF4CC1" w15:done="0"/>
  <w15:commentEx w15:paraId="470BD123" w15:done="0"/>
  <w15:commentEx w15:paraId="36900EE3" w15:done="0"/>
  <w15:commentEx w15:paraId="0B6FCABE" w15:done="0"/>
  <w15:commentEx w15:paraId="7135F19E" w15:done="0"/>
  <w15:commentEx w15:paraId="7A2F73DF" w15:done="0"/>
  <w15:commentEx w15:paraId="068EE92B" w15:done="0"/>
  <w15:commentEx w15:paraId="0D540921" w15:done="0"/>
  <w15:commentEx w15:paraId="76FB4741" w15:done="0"/>
  <w15:commentEx w15:paraId="382D22F4" w15:done="0"/>
  <w15:commentEx w15:paraId="3CF76863" w15:done="0"/>
  <w15:commentEx w15:paraId="03D0E6B5" w15:done="0"/>
  <w15:commentEx w15:paraId="1A813514" w15:done="0"/>
  <w15:commentEx w15:paraId="7560A376" w15:done="0"/>
  <w15:commentEx w15:paraId="4B6B7EB7" w15:done="0"/>
  <w15:commentEx w15:paraId="75E91E86" w15:done="0"/>
  <w15:commentEx w15:paraId="0B44F80A" w15:done="0"/>
  <w15:commentEx w15:paraId="31F7826F" w15:done="0"/>
  <w15:commentEx w15:paraId="39A7A570" w15:done="0"/>
  <w15:commentEx w15:paraId="436CDD4B"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3BD91685" w15:done="0"/>
  <w15:commentEx w15:paraId="476A2621" w15:done="1"/>
  <w15:commentEx w15:paraId="7C1263A7" w15:done="0"/>
  <w15:commentEx w15:paraId="5489A056" w15:done="0"/>
  <w15:commentEx w15:paraId="08035FF3" w15:done="0"/>
  <w15:commentEx w15:paraId="6DE19B58" w15:done="0"/>
  <w15:commentEx w15:paraId="0D0E90A6" w15:done="0"/>
  <w15:commentEx w15:paraId="4E990114" w15:done="0"/>
  <w15:commentEx w15:paraId="780F0F86" w15:done="0"/>
  <w15:commentEx w15:paraId="6E89C839" w15:done="0"/>
  <w15:commentEx w15:paraId="4E48B7FB" w15:paraIdParent="6E89C839" w15:done="0"/>
  <w15:commentEx w15:paraId="5CD79C93" w15:done="0"/>
  <w15:commentEx w15:paraId="569E969B" w15:done="0"/>
  <w15:commentEx w15:paraId="1D04A508" w15:done="0"/>
  <w15:commentEx w15:paraId="563BECE3" w15:done="0"/>
  <w15:commentEx w15:paraId="0BF1B60A" w15:done="0"/>
  <w15:commentEx w15:paraId="1471659A" w15:done="0"/>
  <w15:commentEx w15:paraId="4A2C5909" w15:done="0"/>
  <w15:commentEx w15:paraId="5AE6D339" w15:done="0"/>
  <w15:commentEx w15:paraId="4AEDC683" w15:done="0"/>
  <w15:commentEx w15:paraId="04EA8433" w15:done="0"/>
  <w15:commentEx w15:paraId="68647010" w15:done="0"/>
  <w15:commentEx w15:paraId="702C089A" w15:done="0"/>
  <w15:commentEx w15:paraId="0D7F9787" w15:done="0"/>
  <w15:commentEx w15:paraId="4FFC6F01" w15:done="0"/>
  <w15:commentEx w15:paraId="7896BD0C"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51B68" w14:textId="77777777" w:rsidR="005F36F5" w:rsidRDefault="005F36F5" w:rsidP="0042195A">
      <w:pPr>
        <w:spacing w:after="0" w:line="240" w:lineRule="auto"/>
      </w:pPr>
      <w:r>
        <w:separator/>
      </w:r>
    </w:p>
  </w:endnote>
  <w:endnote w:type="continuationSeparator" w:id="0">
    <w:p w14:paraId="623C6FC6" w14:textId="77777777" w:rsidR="005F36F5" w:rsidRDefault="005F36F5" w:rsidP="0042195A">
      <w:pPr>
        <w:spacing w:after="0" w:line="240" w:lineRule="auto"/>
      </w:pPr>
      <w:r>
        <w:continuationSeparator/>
      </w:r>
    </w:p>
  </w:endnote>
  <w:endnote w:type="continuationNotice" w:id="1">
    <w:p w14:paraId="5AC0A3BA" w14:textId="77777777" w:rsidR="005F36F5" w:rsidRDefault="005F36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9B036A" w:rsidRDefault="009B036A">
        <w:pPr>
          <w:pStyle w:val="Footer"/>
          <w:jc w:val="center"/>
        </w:pPr>
        <w:r>
          <w:fldChar w:fldCharType="begin"/>
        </w:r>
        <w:r>
          <w:instrText xml:space="preserve"> PAGE   \* MERGEFORMAT </w:instrText>
        </w:r>
        <w:r>
          <w:fldChar w:fldCharType="separate"/>
        </w:r>
        <w:r w:rsidR="00576A99">
          <w:rPr>
            <w:noProof/>
          </w:rPr>
          <w:t>34</w:t>
        </w:r>
        <w:r>
          <w:rPr>
            <w:noProof/>
          </w:rPr>
          <w:fldChar w:fldCharType="end"/>
        </w:r>
      </w:p>
    </w:sdtContent>
  </w:sdt>
  <w:p w14:paraId="35A5B7B9" w14:textId="77777777" w:rsidR="009B036A" w:rsidRDefault="009B0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34015" w14:textId="77777777" w:rsidR="005F36F5" w:rsidRDefault="005F36F5" w:rsidP="0042195A">
      <w:pPr>
        <w:spacing w:after="0" w:line="240" w:lineRule="auto"/>
      </w:pPr>
      <w:r>
        <w:separator/>
      </w:r>
    </w:p>
  </w:footnote>
  <w:footnote w:type="continuationSeparator" w:id="0">
    <w:p w14:paraId="1B0AD46C" w14:textId="77777777" w:rsidR="005F36F5" w:rsidRDefault="005F36F5" w:rsidP="0042195A">
      <w:pPr>
        <w:spacing w:after="0" w:line="240" w:lineRule="auto"/>
      </w:pPr>
      <w:r>
        <w:continuationSeparator/>
      </w:r>
    </w:p>
  </w:footnote>
  <w:footnote w:type="continuationNotice" w:id="1">
    <w:p w14:paraId="27A91E16" w14:textId="77777777" w:rsidR="005F36F5" w:rsidRDefault="005F36F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9B036A" w:rsidRDefault="009B0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301FD"/>
    <w:rsid w:val="00034616"/>
    <w:rsid w:val="00035EE8"/>
    <w:rsid w:val="0005058C"/>
    <w:rsid w:val="00052138"/>
    <w:rsid w:val="00052D70"/>
    <w:rsid w:val="00055C2D"/>
    <w:rsid w:val="0006063C"/>
    <w:rsid w:val="0006389C"/>
    <w:rsid w:val="00072D72"/>
    <w:rsid w:val="00073220"/>
    <w:rsid w:val="00077F00"/>
    <w:rsid w:val="0008195F"/>
    <w:rsid w:val="00082037"/>
    <w:rsid w:val="0009301E"/>
    <w:rsid w:val="000973AD"/>
    <w:rsid w:val="000A0642"/>
    <w:rsid w:val="000A22A5"/>
    <w:rsid w:val="000A4C38"/>
    <w:rsid w:val="000A692C"/>
    <w:rsid w:val="000A7575"/>
    <w:rsid w:val="000B0AA0"/>
    <w:rsid w:val="000B1C2B"/>
    <w:rsid w:val="000B5A8B"/>
    <w:rsid w:val="000C48DA"/>
    <w:rsid w:val="000C79E7"/>
    <w:rsid w:val="000D4396"/>
    <w:rsid w:val="000E0B91"/>
    <w:rsid w:val="000E1CD9"/>
    <w:rsid w:val="000F5241"/>
    <w:rsid w:val="0010019F"/>
    <w:rsid w:val="00112EC7"/>
    <w:rsid w:val="00116E33"/>
    <w:rsid w:val="00120916"/>
    <w:rsid w:val="00121437"/>
    <w:rsid w:val="001274AB"/>
    <w:rsid w:val="00131E1E"/>
    <w:rsid w:val="001322AB"/>
    <w:rsid w:val="0014678C"/>
    <w:rsid w:val="001477A6"/>
    <w:rsid w:val="0015074B"/>
    <w:rsid w:val="0016593C"/>
    <w:rsid w:val="00166D40"/>
    <w:rsid w:val="00167442"/>
    <w:rsid w:val="0016786A"/>
    <w:rsid w:val="001743A2"/>
    <w:rsid w:val="00180654"/>
    <w:rsid w:val="001817DC"/>
    <w:rsid w:val="00183781"/>
    <w:rsid w:val="00184282"/>
    <w:rsid w:val="00185F6D"/>
    <w:rsid w:val="00187EA8"/>
    <w:rsid w:val="001911E6"/>
    <w:rsid w:val="00192B8B"/>
    <w:rsid w:val="0019411D"/>
    <w:rsid w:val="0019640F"/>
    <w:rsid w:val="00197E20"/>
    <w:rsid w:val="001A0336"/>
    <w:rsid w:val="001A5F72"/>
    <w:rsid w:val="001A73FA"/>
    <w:rsid w:val="001B1714"/>
    <w:rsid w:val="001B5A60"/>
    <w:rsid w:val="001C5937"/>
    <w:rsid w:val="001C6D70"/>
    <w:rsid w:val="001D1246"/>
    <w:rsid w:val="001D4FF5"/>
    <w:rsid w:val="001E0B6D"/>
    <w:rsid w:val="001E3C7E"/>
    <w:rsid w:val="001F6963"/>
    <w:rsid w:val="0020616C"/>
    <w:rsid w:val="00211E58"/>
    <w:rsid w:val="00215198"/>
    <w:rsid w:val="00223511"/>
    <w:rsid w:val="00224A87"/>
    <w:rsid w:val="0023536F"/>
    <w:rsid w:val="00236C6A"/>
    <w:rsid w:val="002463B6"/>
    <w:rsid w:val="00253C86"/>
    <w:rsid w:val="00254127"/>
    <w:rsid w:val="002572D6"/>
    <w:rsid w:val="00263B4B"/>
    <w:rsid w:val="00276187"/>
    <w:rsid w:val="00281D9B"/>
    <w:rsid w:val="00287123"/>
    <w:rsid w:val="0029639D"/>
    <w:rsid w:val="002B2C98"/>
    <w:rsid w:val="002B4871"/>
    <w:rsid w:val="002B584B"/>
    <w:rsid w:val="002B7449"/>
    <w:rsid w:val="002B752F"/>
    <w:rsid w:val="002C055C"/>
    <w:rsid w:val="002C24ED"/>
    <w:rsid w:val="002C3BF8"/>
    <w:rsid w:val="002C5AB8"/>
    <w:rsid w:val="002D54BF"/>
    <w:rsid w:val="002D6908"/>
    <w:rsid w:val="002E41C1"/>
    <w:rsid w:val="002E6F13"/>
    <w:rsid w:val="002F1A0A"/>
    <w:rsid w:val="002F2A50"/>
    <w:rsid w:val="002F3DCE"/>
    <w:rsid w:val="002F6F46"/>
    <w:rsid w:val="00303A26"/>
    <w:rsid w:val="00305BB8"/>
    <w:rsid w:val="003165CB"/>
    <w:rsid w:val="00326F90"/>
    <w:rsid w:val="00327959"/>
    <w:rsid w:val="00330869"/>
    <w:rsid w:val="003356CE"/>
    <w:rsid w:val="00341295"/>
    <w:rsid w:val="00350540"/>
    <w:rsid w:val="00350817"/>
    <w:rsid w:val="00352E0C"/>
    <w:rsid w:val="00361933"/>
    <w:rsid w:val="00372A45"/>
    <w:rsid w:val="00373CC2"/>
    <w:rsid w:val="00376B81"/>
    <w:rsid w:val="003926A7"/>
    <w:rsid w:val="00395AB1"/>
    <w:rsid w:val="00397A17"/>
    <w:rsid w:val="003A5214"/>
    <w:rsid w:val="003C6307"/>
    <w:rsid w:val="003C7096"/>
    <w:rsid w:val="003D4AA0"/>
    <w:rsid w:val="003E07FB"/>
    <w:rsid w:val="003E23E0"/>
    <w:rsid w:val="003E7D7C"/>
    <w:rsid w:val="004049FF"/>
    <w:rsid w:val="00414911"/>
    <w:rsid w:val="0041633E"/>
    <w:rsid w:val="004206F4"/>
    <w:rsid w:val="0042195A"/>
    <w:rsid w:val="004333B1"/>
    <w:rsid w:val="00445DF1"/>
    <w:rsid w:val="00451881"/>
    <w:rsid w:val="00453D9E"/>
    <w:rsid w:val="004550A2"/>
    <w:rsid w:val="00462F76"/>
    <w:rsid w:val="00464CB4"/>
    <w:rsid w:val="004665D8"/>
    <w:rsid w:val="004669CE"/>
    <w:rsid w:val="00470AAF"/>
    <w:rsid w:val="00471852"/>
    <w:rsid w:val="0047729C"/>
    <w:rsid w:val="0048483C"/>
    <w:rsid w:val="004A5151"/>
    <w:rsid w:val="004A5171"/>
    <w:rsid w:val="004B26DC"/>
    <w:rsid w:val="004B4A21"/>
    <w:rsid w:val="004C20C3"/>
    <w:rsid w:val="004C2E70"/>
    <w:rsid w:val="004D17C0"/>
    <w:rsid w:val="004E12C9"/>
    <w:rsid w:val="004F0DA8"/>
    <w:rsid w:val="004F2BC9"/>
    <w:rsid w:val="004F6832"/>
    <w:rsid w:val="00515DD4"/>
    <w:rsid w:val="00516BBB"/>
    <w:rsid w:val="00517175"/>
    <w:rsid w:val="0052110F"/>
    <w:rsid w:val="005273FD"/>
    <w:rsid w:val="00531A9D"/>
    <w:rsid w:val="005334F5"/>
    <w:rsid w:val="00534535"/>
    <w:rsid w:val="0054237E"/>
    <w:rsid w:val="00545A43"/>
    <w:rsid w:val="005524DA"/>
    <w:rsid w:val="00576A99"/>
    <w:rsid w:val="00576BC7"/>
    <w:rsid w:val="0058033F"/>
    <w:rsid w:val="00583A3A"/>
    <w:rsid w:val="00590C48"/>
    <w:rsid w:val="005924EA"/>
    <w:rsid w:val="005A6E1F"/>
    <w:rsid w:val="005A7906"/>
    <w:rsid w:val="005B11A6"/>
    <w:rsid w:val="005B7567"/>
    <w:rsid w:val="005C2512"/>
    <w:rsid w:val="005C3C07"/>
    <w:rsid w:val="005C7FCD"/>
    <w:rsid w:val="005D0F3C"/>
    <w:rsid w:val="005E15FE"/>
    <w:rsid w:val="005E62E0"/>
    <w:rsid w:val="005F0AEB"/>
    <w:rsid w:val="005F36F5"/>
    <w:rsid w:val="00600E1F"/>
    <w:rsid w:val="006021D8"/>
    <w:rsid w:val="00612FEF"/>
    <w:rsid w:val="00622CE8"/>
    <w:rsid w:val="006231D8"/>
    <w:rsid w:val="00630C12"/>
    <w:rsid w:val="00641349"/>
    <w:rsid w:val="00643D0B"/>
    <w:rsid w:val="006446AF"/>
    <w:rsid w:val="00651314"/>
    <w:rsid w:val="006556CD"/>
    <w:rsid w:val="006641A1"/>
    <w:rsid w:val="006677D8"/>
    <w:rsid w:val="00676607"/>
    <w:rsid w:val="006810D9"/>
    <w:rsid w:val="006A056D"/>
    <w:rsid w:val="006A2712"/>
    <w:rsid w:val="006A60E9"/>
    <w:rsid w:val="006B754F"/>
    <w:rsid w:val="006C01C7"/>
    <w:rsid w:val="006C132A"/>
    <w:rsid w:val="006C716B"/>
    <w:rsid w:val="006D167B"/>
    <w:rsid w:val="006F0E03"/>
    <w:rsid w:val="007015A5"/>
    <w:rsid w:val="007040A5"/>
    <w:rsid w:val="0070471A"/>
    <w:rsid w:val="00717D69"/>
    <w:rsid w:val="00722643"/>
    <w:rsid w:val="00722669"/>
    <w:rsid w:val="0072301A"/>
    <w:rsid w:val="0073010A"/>
    <w:rsid w:val="00732140"/>
    <w:rsid w:val="00734397"/>
    <w:rsid w:val="007351D7"/>
    <w:rsid w:val="00752031"/>
    <w:rsid w:val="00764C06"/>
    <w:rsid w:val="0077540D"/>
    <w:rsid w:val="00775EF3"/>
    <w:rsid w:val="0077629B"/>
    <w:rsid w:val="00781F9A"/>
    <w:rsid w:val="007944F6"/>
    <w:rsid w:val="00794CB5"/>
    <w:rsid w:val="00797382"/>
    <w:rsid w:val="007A130D"/>
    <w:rsid w:val="007B0FEC"/>
    <w:rsid w:val="007B5504"/>
    <w:rsid w:val="007C12D4"/>
    <w:rsid w:val="007C3A7C"/>
    <w:rsid w:val="007C5845"/>
    <w:rsid w:val="007C791D"/>
    <w:rsid w:val="007D03F6"/>
    <w:rsid w:val="007D437B"/>
    <w:rsid w:val="007D57BC"/>
    <w:rsid w:val="007E00FE"/>
    <w:rsid w:val="007E6FB2"/>
    <w:rsid w:val="00803A59"/>
    <w:rsid w:val="00811F32"/>
    <w:rsid w:val="00814521"/>
    <w:rsid w:val="00820341"/>
    <w:rsid w:val="00820BE9"/>
    <w:rsid w:val="00824FA8"/>
    <w:rsid w:val="00834924"/>
    <w:rsid w:val="00840161"/>
    <w:rsid w:val="00841A4A"/>
    <w:rsid w:val="0084474A"/>
    <w:rsid w:val="008456E5"/>
    <w:rsid w:val="008601E7"/>
    <w:rsid w:val="008644ED"/>
    <w:rsid w:val="008651C6"/>
    <w:rsid w:val="0086742C"/>
    <w:rsid w:val="0087299F"/>
    <w:rsid w:val="00883949"/>
    <w:rsid w:val="008901A5"/>
    <w:rsid w:val="00890AC1"/>
    <w:rsid w:val="0089198B"/>
    <w:rsid w:val="00892963"/>
    <w:rsid w:val="008A2891"/>
    <w:rsid w:val="008B1201"/>
    <w:rsid w:val="008B39F2"/>
    <w:rsid w:val="008B62DA"/>
    <w:rsid w:val="008C0006"/>
    <w:rsid w:val="008C7BE2"/>
    <w:rsid w:val="008D6741"/>
    <w:rsid w:val="008E2FE3"/>
    <w:rsid w:val="008E3787"/>
    <w:rsid w:val="008E435B"/>
    <w:rsid w:val="008E477D"/>
    <w:rsid w:val="008E66C9"/>
    <w:rsid w:val="008F1257"/>
    <w:rsid w:val="008F24A4"/>
    <w:rsid w:val="008F711E"/>
    <w:rsid w:val="009019E9"/>
    <w:rsid w:val="00903ABB"/>
    <w:rsid w:val="00912DD4"/>
    <w:rsid w:val="00912EB1"/>
    <w:rsid w:val="00924D98"/>
    <w:rsid w:val="00925E76"/>
    <w:rsid w:val="009312C6"/>
    <w:rsid w:val="009431F1"/>
    <w:rsid w:val="00946414"/>
    <w:rsid w:val="009468C9"/>
    <w:rsid w:val="00947C9B"/>
    <w:rsid w:val="00955900"/>
    <w:rsid w:val="00962881"/>
    <w:rsid w:val="009659C3"/>
    <w:rsid w:val="009756DE"/>
    <w:rsid w:val="00976516"/>
    <w:rsid w:val="0097676C"/>
    <w:rsid w:val="00997C65"/>
    <w:rsid w:val="009A0B4A"/>
    <w:rsid w:val="009A41CA"/>
    <w:rsid w:val="009B036A"/>
    <w:rsid w:val="009B35C3"/>
    <w:rsid w:val="009B6BC6"/>
    <w:rsid w:val="009C0B2C"/>
    <w:rsid w:val="009C350F"/>
    <w:rsid w:val="009C4D78"/>
    <w:rsid w:val="009C514D"/>
    <w:rsid w:val="009D080D"/>
    <w:rsid w:val="009D1425"/>
    <w:rsid w:val="009D6250"/>
    <w:rsid w:val="009E34E3"/>
    <w:rsid w:val="009E767A"/>
    <w:rsid w:val="009F5011"/>
    <w:rsid w:val="00A007B9"/>
    <w:rsid w:val="00A153C3"/>
    <w:rsid w:val="00A16BE5"/>
    <w:rsid w:val="00A17A31"/>
    <w:rsid w:val="00A27BDA"/>
    <w:rsid w:val="00A32302"/>
    <w:rsid w:val="00A32389"/>
    <w:rsid w:val="00A41ABA"/>
    <w:rsid w:val="00A42B89"/>
    <w:rsid w:val="00A44F5F"/>
    <w:rsid w:val="00A53884"/>
    <w:rsid w:val="00A53C38"/>
    <w:rsid w:val="00A61F1A"/>
    <w:rsid w:val="00A61F84"/>
    <w:rsid w:val="00A74017"/>
    <w:rsid w:val="00A7590F"/>
    <w:rsid w:val="00A867B1"/>
    <w:rsid w:val="00A91FA0"/>
    <w:rsid w:val="00A9469F"/>
    <w:rsid w:val="00AA1D8D"/>
    <w:rsid w:val="00AA2104"/>
    <w:rsid w:val="00AA2B12"/>
    <w:rsid w:val="00AA4730"/>
    <w:rsid w:val="00AA724F"/>
    <w:rsid w:val="00AB07BE"/>
    <w:rsid w:val="00AC7459"/>
    <w:rsid w:val="00AD0EA5"/>
    <w:rsid w:val="00AD13C2"/>
    <w:rsid w:val="00AD27BD"/>
    <w:rsid w:val="00AF199F"/>
    <w:rsid w:val="00B015D0"/>
    <w:rsid w:val="00B022FF"/>
    <w:rsid w:val="00B11C51"/>
    <w:rsid w:val="00B12829"/>
    <w:rsid w:val="00B320E8"/>
    <w:rsid w:val="00B423C5"/>
    <w:rsid w:val="00B42656"/>
    <w:rsid w:val="00B431A1"/>
    <w:rsid w:val="00B4560A"/>
    <w:rsid w:val="00B47730"/>
    <w:rsid w:val="00B52D8F"/>
    <w:rsid w:val="00B5670E"/>
    <w:rsid w:val="00B567B0"/>
    <w:rsid w:val="00B62CD3"/>
    <w:rsid w:val="00B6314E"/>
    <w:rsid w:val="00B66B52"/>
    <w:rsid w:val="00B66DCE"/>
    <w:rsid w:val="00B66F83"/>
    <w:rsid w:val="00B70654"/>
    <w:rsid w:val="00B8343E"/>
    <w:rsid w:val="00B8572A"/>
    <w:rsid w:val="00B90945"/>
    <w:rsid w:val="00B9251E"/>
    <w:rsid w:val="00BA5CCC"/>
    <w:rsid w:val="00BB198D"/>
    <w:rsid w:val="00BB2200"/>
    <w:rsid w:val="00BB449B"/>
    <w:rsid w:val="00BC03C6"/>
    <w:rsid w:val="00BC1964"/>
    <w:rsid w:val="00BC4F5C"/>
    <w:rsid w:val="00BC7ABD"/>
    <w:rsid w:val="00BD2CDA"/>
    <w:rsid w:val="00BD782F"/>
    <w:rsid w:val="00BE54C8"/>
    <w:rsid w:val="00BF3E30"/>
    <w:rsid w:val="00BF6D81"/>
    <w:rsid w:val="00C01C6F"/>
    <w:rsid w:val="00C06696"/>
    <w:rsid w:val="00C21009"/>
    <w:rsid w:val="00C36DB3"/>
    <w:rsid w:val="00C408DB"/>
    <w:rsid w:val="00C4141A"/>
    <w:rsid w:val="00C425DC"/>
    <w:rsid w:val="00C4278D"/>
    <w:rsid w:val="00C47E70"/>
    <w:rsid w:val="00C50CB8"/>
    <w:rsid w:val="00C51CBD"/>
    <w:rsid w:val="00C51DF3"/>
    <w:rsid w:val="00C54D48"/>
    <w:rsid w:val="00C55CF1"/>
    <w:rsid w:val="00C635D9"/>
    <w:rsid w:val="00C63C82"/>
    <w:rsid w:val="00C72189"/>
    <w:rsid w:val="00C749D8"/>
    <w:rsid w:val="00C76662"/>
    <w:rsid w:val="00C9053B"/>
    <w:rsid w:val="00CA1889"/>
    <w:rsid w:val="00CA3537"/>
    <w:rsid w:val="00CA6BD3"/>
    <w:rsid w:val="00CB0664"/>
    <w:rsid w:val="00CC19E3"/>
    <w:rsid w:val="00CD0DC5"/>
    <w:rsid w:val="00CE37F3"/>
    <w:rsid w:val="00CE5483"/>
    <w:rsid w:val="00CE6767"/>
    <w:rsid w:val="00D02043"/>
    <w:rsid w:val="00D23FFD"/>
    <w:rsid w:val="00D25271"/>
    <w:rsid w:val="00D30AC5"/>
    <w:rsid w:val="00D31F5A"/>
    <w:rsid w:val="00D340F3"/>
    <w:rsid w:val="00D41352"/>
    <w:rsid w:val="00D42224"/>
    <w:rsid w:val="00D44572"/>
    <w:rsid w:val="00D5005B"/>
    <w:rsid w:val="00D51111"/>
    <w:rsid w:val="00D53286"/>
    <w:rsid w:val="00D54515"/>
    <w:rsid w:val="00D574AC"/>
    <w:rsid w:val="00D64576"/>
    <w:rsid w:val="00D77F68"/>
    <w:rsid w:val="00D82553"/>
    <w:rsid w:val="00D84C9F"/>
    <w:rsid w:val="00D85E9E"/>
    <w:rsid w:val="00D913CD"/>
    <w:rsid w:val="00D92173"/>
    <w:rsid w:val="00D970C3"/>
    <w:rsid w:val="00D97F38"/>
    <w:rsid w:val="00DA3E29"/>
    <w:rsid w:val="00DA422E"/>
    <w:rsid w:val="00DA42D2"/>
    <w:rsid w:val="00DC0B55"/>
    <w:rsid w:val="00DC1946"/>
    <w:rsid w:val="00DD204E"/>
    <w:rsid w:val="00DD2198"/>
    <w:rsid w:val="00DE60B4"/>
    <w:rsid w:val="00DF768B"/>
    <w:rsid w:val="00E011AD"/>
    <w:rsid w:val="00E06B7E"/>
    <w:rsid w:val="00E105C6"/>
    <w:rsid w:val="00E17C76"/>
    <w:rsid w:val="00E21348"/>
    <w:rsid w:val="00E24722"/>
    <w:rsid w:val="00E31427"/>
    <w:rsid w:val="00E3204A"/>
    <w:rsid w:val="00E41164"/>
    <w:rsid w:val="00E6665F"/>
    <w:rsid w:val="00E902DA"/>
    <w:rsid w:val="00EA4458"/>
    <w:rsid w:val="00EA7558"/>
    <w:rsid w:val="00EC0122"/>
    <w:rsid w:val="00EC553D"/>
    <w:rsid w:val="00EC578B"/>
    <w:rsid w:val="00ED0CBB"/>
    <w:rsid w:val="00ED3D85"/>
    <w:rsid w:val="00ED6C09"/>
    <w:rsid w:val="00EE433E"/>
    <w:rsid w:val="00EE54CF"/>
    <w:rsid w:val="00EE58AB"/>
    <w:rsid w:val="00EF5247"/>
    <w:rsid w:val="00EF6DAC"/>
    <w:rsid w:val="00EF74A1"/>
    <w:rsid w:val="00F00865"/>
    <w:rsid w:val="00F1379A"/>
    <w:rsid w:val="00F16746"/>
    <w:rsid w:val="00F26F07"/>
    <w:rsid w:val="00F30BC7"/>
    <w:rsid w:val="00F30C93"/>
    <w:rsid w:val="00F345C2"/>
    <w:rsid w:val="00F418E4"/>
    <w:rsid w:val="00F43A1D"/>
    <w:rsid w:val="00F46F1A"/>
    <w:rsid w:val="00F5036B"/>
    <w:rsid w:val="00F52D0A"/>
    <w:rsid w:val="00F53C29"/>
    <w:rsid w:val="00F61490"/>
    <w:rsid w:val="00F62EC3"/>
    <w:rsid w:val="00F67EBE"/>
    <w:rsid w:val="00F813B3"/>
    <w:rsid w:val="00F867D4"/>
    <w:rsid w:val="00FA055C"/>
    <w:rsid w:val="00FA462F"/>
    <w:rsid w:val="00FB7696"/>
    <w:rsid w:val="00FC693F"/>
    <w:rsid w:val="00FE0D38"/>
    <w:rsid w:val="00FE2511"/>
    <w:rsid w:val="00FE25A3"/>
    <w:rsid w:val="00FE6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6E081-2878-4F19-A0CB-DB7D177A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37</Pages>
  <Words>35940</Words>
  <Characters>204864</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77</cp:revision>
  <cp:lastPrinted>2015-09-03T18:03:00Z</cp:lastPrinted>
  <dcterms:created xsi:type="dcterms:W3CDTF">2015-11-24T21:56:00Z</dcterms:created>
  <dcterms:modified xsi:type="dcterms:W3CDTF">2015-12-18T02:22:00Z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