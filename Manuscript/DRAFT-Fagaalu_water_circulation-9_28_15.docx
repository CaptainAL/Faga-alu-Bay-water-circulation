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1928B" w14:textId="2B38A522" w:rsidR="00576BC7" w:rsidRDefault="00F62EC3" w:rsidP="001743A2">
      <w:pPr>
        <w:pStyle w:val="CoralReefsTitle"/>
        <w:spacing w:after="0"/>
      </w:pPr>
      <w:r>
        <w:t xml:space="preserve"> </w:t>
      </w:r>
      <w:r w:rsidR="000A4C38">
        <w:t xml:space="preserve">Eulerian and Lagrangian measurements of </w:t>
      </w:r>
      <w:r>
        <w:t xml:space="preserve">water </w:t>
      </w:r>
      <w:r w:rsidR="000A4C38">
        <w:t xml:space="preserve">flow and residence time </w:t>
      </w:r>
      <w:r w:rsidR="00B4560A">
        <w:t xml:space="preserve">in </w:t>
      </w:r>
      <w:r w:rsidR="000A4C38">
        <w:t>a fringing reef</w:t>
      </w:r>
      <w:r w:rsidR="009D1425">
        <w:t xml:space="preserve"> flat</w:t>
      </w:r>
      <w:r w:rsidR="00B4560A">
        <w:t xml:space="preserve">-lined </w:t>
      </w:r>
      <w:r w:rsidR="000A4C38">
        <w:t>embayment</w:t>
      </w:r>
      <w:r w:rsidR="00B4560A">
        <w:t xml:space="preserve">: Faga’alu, </w:t>
      </w:r>
      <w:r w:rsidR="000A4C38">
        <w:t>American Samoa</w:t>
      </w:r>
    </w:p>
    <w:p w14:paraId="797FAC91" w14:textId="77777777" w:rsidR="00EE433E" w:rsidRDefault="00EE433E" w:rsidP="001743A2">
      <w:pPr>
        <w:spacing w:after="0"/>
        <w:jc w:val="center"/>
      </w:pPr>
    </w:p>
    <w:p w14:paraId="320C4138" w14:textId="77777777" w:rsidR="00576BC7" w:rsidRDefault="000A4C38" w:rsidP="001743A2">
      <w:pPr>
        <w:spacing w:after="0"/>
        <w:jc w:val="center"/>
      </w:pPr>
      <w:r>
        <w:t>by</w:t>
      </w:r>
    </w:p>
    <w:p w14:paraId="1B2ED5A4" w14:textId="77777777" w:rsidR="00576BC7" w:rsidRDefault="00576BC7" w:rsidP="001743A2">
      <w:pPr>
        <w:spacing w:after="0"/>
      </w:pPr>
    </w:p>
    <w:p w14:paraId="6EC6B550" w14:textId="77777777" w:rsidR="00576BC7" w:rsidRDefault="000A4C38" w:rsidP="001743A2">
      <w:pPr>
        <w:spacing w:after="0"/>
        <w:jc w:val="center"/>
      </w:pPr>
      <w:r>
        <w:t>Messina, A.M.</w:t>
      </w:r>
      <w:r>
        <w:rPr>
          <w:vertAlign w:val="superscript"/>
        </w:rPr>
        <w:t>a*</w:t>
      </w:r>
      <w:r>
        <w:t>, Storlazzi, C.D.</w:t>
      </w:r>
      <w:r>
        <w:rPr>
          <w:vertAlign w:val="superscript"/>
        </w:rPr>
        <w:t>b</w:t>
      </w:r>
      <w:r>
        <w:t>, Cheriton, O.M.</w:t>
      </w:r>
      <w:r>
        <w:rPr>
          <w:vertAlign w:val="superscript"/>
        </w:rPr>
        <w:t>b</w:t>
      </w:r>
      <w:r>
        <w:t>, Biggs, T.W.</w:t>
      </w:r>
      <w:r>
        <w:rPr>
          <w:vertAlign w:val="superscript"/>
        </w:rPr>
        <w:t>a</w:t>
      </w:r>
    </w:p>
    <w:p w14:paraId="5826BBDE" w14:textId="77777777" w:rsidR="00576BC7" w:rsidRDefault="00576BC7" w:rsidP="001743A2">
      <w:pPr>
        <w:spacing w:after="0"/>
      </w:pPr>
    </w:p>
    <w:p w14:paraId="61020C96" w14:textId="77777777" w:rsidR="00576BC7" w:rsidRDefault="000A4C38" w:rsidP="001743A2">
      <w:pPr>
        <w:spacing w:after="0"/>
        <w:ind w:firstLine="0"/>
      </w:pPr>
      <w:r>
        <w:rPr>
          <w:vertAlign w:val="superscript"/>
        </w:rPr>
        <w:t>a</w:t>
      </w:r>
      <w:r>
        <w:t xml:space="preserve"> San Diego State University, Department of Geography, San Diego, CA 92182, amessina@rohan.sdsu.edu, +1-619-594-5437, tbiggs@mail.sdsu.edu, +1-619-594-0902</w:t>
      </w:r>
    </w:p>
    <w:p w14:paraId="26A9C7A3" w14:textId="77777777" w:rsidR="00576BC7" w:rsidRDefault="00576BC7" w:rsidP="001743A2">
      <w:pPr>
        <w:spacing w:after="0"/>
      </w:pPr>
    </w:p>
    <w:p w14:paraId="6906D736" w14:textId="77777777" w:rsidR="004F2BC9" w:rsidRDefault="000A4C38" w:rsidP="001743A2">
      <w:pPr>
        <w:spacing w:after="0"/>
        <w:ind w:firstLine="0"/>
        <w:rPr>
          <w:ins w:id="0" w:author="Curt Storlazzi" w:date="2015-09-25T15:03:00Z"/>
        </w:rPr>
      </w:pPr>
      <w:r>
        <w:rPr>
          <w:vertAlign w:val="superscript"/>
        </w:rPr>
        <w:t>b</w:t>
      </w:r>
      <w:r>
        <w:t xml:space="preserve">  US Geological Survey, Pacific Coastal and Marine Science Center, Santa Cruz, CA 95060, cstorlazzi@usgs.gov, +1-831-460-7521, ocheriton@usgs.gov, +1-831-460-7579</w:t>
      </w:r>
    </w:p>
    <w:p w14:paraId="5A5C7654" w14:textId="3A95FCA1" w:rsidR="00576BC7" w:rsidRDefault="000A4C38" w:rsidP="001743A2">
      <w:pPr>
        <w:spacing w:after="0"/>
        <w:ind w:firstLine="0"/>
      </w:pPr>
      <w:r>
        <w:br w:type="page"/>
      </w:r>
    </w:p>
    <w:p w14:paraId="2834649C" w14:textId="77777777" w:rsidR="00576BC7" w:rsidRPr="00F52D0A" w:rsidRDefault="000A4C38" w:rsidP="001743A2">
      <w:pPr>
        <w:pStyle w:val="HeadingCR1"/>
        <w:spacing w:before="0"/>
      </w:pPr>
      <w:commentRangeStart w:id="1"/>
      <w:r w:rsidRPr="00F52D0A">
        <w:lastRenderedPageBreak/>
        <w:t>A</w:t>
      </w:r>
      <w:r w:rsidR="00F52D0A">
        <w:t>bstract</w:t>
      </w:r>
      <w:commentRangeEnd w:id="1"/>
      <w:r w:rsidR="00892963">
        <w:rPr>
          <w:rStyle w:val="CommentReference"/>
          <w:rFonts w:eastAsiaTheme="minorEastAsia" w:cstheme="minorBidi"/>
          <w:b w:val="0"/>
          <w:bCs w:val="0"/>
          <w:color w:val="auto"/>
        </w:rPr>
        <w:commentReference w:id="1"/>
      </w:r>
    </w:p>
    <w:p w14:paraId="7D048451" w14:textId="250E7452" w:rsidR="00576BC7" w:rsidRDefault="009D1425" w:rsidP="001743A2">
      <w:pPr>
        <w:spacing w:after="0"/>
      </w:pPr>
      <w:r>
        <w:t>Circulation is</w:t>
      </w:r>
      <w:r w:rsidR="000A4C38">
        <w:t xml:space="preserve"> </w:t>
      </w:r>
      <w:r>
        <w:t xml:space="preserve">an </w:t>
      </w:r>
      <w:r w:rsidR="000A4C38">
        <w:t xml:space="preserve">important </w:t>
      </w:r>
      <w:r>
        <w:t xml:space="preserve">control on </w:t>
      </w:r>
      <w:r w:rsidR="000A4C38">
        <w:t xml:space="preserve">nutrient cycling, larval dispersal, </w:t>
      </w:r>
      <w:r>
        <w:t xml:space="preserve">and </w:t>
      </w:r>
      <w:r w:rsidR="000A4C38">
        <w:t xml:space="preserve">temperature variability, and understanding the impacts </w:t>
      </w:r>
      <w:r>
        <w:t>of</w:t>
      </w:r>
      <w:r w:rsidR="000A4C38">
        <w:t xml:space="preserve"> terrestrial sediment, nutrients, and contaminants</w:t>
      </w:r>
      <w:r>
        <w:t>,</w:t>
      </w:r>
      <w:r w:rsidR="000A4C38">
        <w:t xml:space="preserve"> </w:t>
      </w:r>
      <w:r>
        <w:t>on coral reef ecosystems</w:t>
      </w:r>
      <w:r w:rsidR="000A4C38">
        <w:t xml:space="preserve">. </w:t>
      </w:r>
      <w:r w:rsidR="007015A5">
        <w:t>A</w:t>
      </w:r>
      <w:r>
        <w:t>n experiment was conducted</w:t>
      </w:r>
      <w:r w:rsidR="007015A5">
        <w:t xml:space="preserve"> to characterize </w:t>
      </w:r>
      <w:r w:rsidR="000973AD">
        <w:t xml:space="preserve">water flow </w:t>
      </w:r>
      <w:r>
        <w:t xml:space="preserve">patterns </w:t>
      </w:r>
      <w:r w:rsidR="000973AD">
        <w:t>and residence times in relation to</w:t>
      </w:r>
      <w:r w:rsidR="007015A5">
        <w:t xml:space="preserve"> end</w:t>
      </w:r>
      <w:r>
        <w:t>-</w:t>
      </w:r>
      <w:r w:rsidR="007015A5">
        <w:t>member forcing conditions in the fringing coral reef flat-lined embayment of Faga'alu</w:t>
      </w:r>
      <w:r>
        <w:t xml:space="preserve"> on </w:t>
      </w:r>
      <w:r w:rsidR="007015A5">
        <w:t>Tutuila</w:t>
      </w:r>
      <w:r>
        <w:t xml:space="preserve"> in </w:t>
      </w:r>
      <w:r w:rsidR="007015A5">
        <w:t>American Samoa. Lagrangian drifter</w:t>
      </w:r>
      <w:r w:rsidR="000973AD">
        <w:t xml:space="preserve"> </w:t>
      </w:r>
      <w:r w:rsidR="007015A5">
        <w:t>deploy</w:t>
      </w:r>
      <w:r w:rsidR="000973AD">
        <w:t>ments collected</w:t>
      </w:r>
      <w:r w:rsidR="007015A5">
        <w:t xml:space="preserve"> </w:t>
      </w:r>
      <w:r>
        <w:t>spatially-</w:t>
      </w:r>
      <w:r w:rsidR="007015A5">
        <w:t xml:space="preserve">distributed flow data and Eulerian current profilers were installed at fixed locations to collect long-term flow data in relation to </w:t>
      </w:r>
      <w:r>
        <w:t xml:space="preserve">different </w:t>
      </w:r>
      <w:r w:rsidR="007015A5">
        <w:t>forcing conditions.</w:t>
      </w:r>
      <w:r w:rsidR="000A4C38">
        <w:t xml:space="preserve"> </w:t>
      </w:r>
      <w:r w:rsidR="000973AD">
        <w:t>Mean current speeds (residence times) over the reef flat varied from 1-37 cm s</w:t>
      </w:r>
      <w:r w:rsidR="000973AD" w:rsidRPr="002C3BF8">
        <w:rPr>
          <w:vertAlign w:val="superscript"/>
        </w:rPr>
        <w:t>-1</w:t>
      </w:r>
      <w:r w:rsidR="000973AD">
        <w:t xml:space="preserve"> (</w:t>
      </w:r>
      <w:r w:rsidR="00B4560A">
        <w:t>0.08-</w:t>
      </w:r>
      <w:r w:rsidR="000973AD">
        <w:t>2.78</w:t>
      </w:r>
      <w:r w:rsidR="00B4560A">
        <w:t xml:space="preserve"> </w:t>
      </w:r>
      <w:r w:rsidR="000973AD">
        <w:t>hr), 1-36 cm s</w:t>
      </w:r>
      <w:r w:rsidR="000973AD" w:rsidRPr="002C3BF8">
        <w:rPr>
          <w:vertAlign w:val="superscript"/>
        </w:rPr>
        <w:t>-1</w:t>
      </w:r>
      <w:r w:rsidR="000973AD">
        <w:t xml:space="preserve"> (</w:t>
      </w:r>
      <w:r w:rsidR="00B4560A">
        <w:t>0.08-</w:t>
      </w:r>
      <w:r w:rsidR="000973AD">
        <w:t>2.78</w:t>
      </w:r>
      <w:r w:rsidR="00B4560A">
        <w:t xml:space="preserve"> </w:t>
      </w:r>
      <w:r w:rsidR="000973AD">
        <w:t>hr), and 5-64 cm s</w:t>
      </w:r>
      <w:r w:rsidR="000973AD" w:rsidRPr="002C3BF8">
        <w:rPr>
          <w:vertAlign w:val="superscript"/>
        </w:rPr>
        <w:t>-1</w:t>
      </w:r>
      <w:r w:rsidR="000973AD">
        <w:t xml:space="preserve"> (</w:t>
      </w:r>
      <w:r w:rsidR="00B4560A">
        <w:t>0.04-</w:t>
      </w:r>
      <w:r w:rsidR="000973AD">
        <w:t xml:space="preserve">0.56 hr) under tidal, </w:t>
      </w:r>
      <w:r w:rsidR="00B4560A">
        <w:t xml:space="preserve">strong </w:t>
      </w:r>
      <w:r w:rsidR="000973AD">
        <w:t xml:space="preserve">wind, and </w:t>
      </w:r>
      <w:r w:rsidR="00B4560A">
        <w:t xml:space="preserve">large </w:t>
      </w:r>
      <w:r w:rsidR="000973AD">
        <w:t xml:space="preserve">wave forcing, </w:t>
      </w:r>
      <w:commentRangeStart w:id="2"/>
      <w:r w:rsidR="000973AD">
        <w:t>respectively</w:t>
      </w:r>
      <w:commentRangeEnd w:id="2"/>
      <w:r w:rsidR="000973AD">
        <w:rPr>
          <w:rStyle w:val="CommentReference"/>
        </w:rPr>
        <w:commentReference w:id="2"/>
      </w:r>
      <w:r w:rsidR="000973AD">
        <w:t xml:space="preserve">. The highest flow speeds </w:t>
      </w:r>
      <w:r w:rsidR="00892963">
        <w:t xml:space="preserve">and shortest residence times </w:t>
      </w:r>
      <w:r w:rsidR="000973AD">
        <w:t xml:space="preserve">were observed over the </w:t>
      </w:r>
      <w:r w:rsidR="00B4560A">
        <w:t xml:space="preserve">exposed </w:t>
      </w:r>
      <w:r w:rsidR="000973AD">
        <w:t>southern reef near the reef crest</w:t>
      </w:r>
      <w:r w:rsidR="00892963">
        <w:t>; t</w:t>
      </w:r>
      <w:r w:rsidR="000973AD">
        <w:t>he lowest flow speeds and highest residence times were consistently observed</w:t>
      </w:r>
      <w:r w:rsidR="009D080D">
        <w:t xml:space="preserve"> over the </w:t>
      </w:r>
      <w:r w:rsidR="00B4560A">
        <w:t xml:space="preserve">sheltered </w:t>
      </w:r>
      <w:r w:rsidR="009D080D">
        <w:t>northern reef</w:t>
      </w:r>
      <w:r w:rsidR="00B4560A">
        <w:t>,</w:t>
      </w:r>
      <w:r w:rsidR="000973AD">
        <w:t xml:space="preserve"> </w:t>
      </w:r>
      <w:r w:rsidR="00B4560A">
        <w:t xml:space="preserve">close to shore </w:t>
      </w:r>
      <w:r w:rsidR="000973AD">
        <w:t xml:space="preserve">in the </w:t>
      </w:r>
      <w:r w:rsidR="00B4560A">
        <w:t>em</w:t>
      </w:r>
      <w:r w:rsidR="000973AD">
        <w:t>bay</w:t>
      </w:r>
      <w:r w:rsidR="00B4560A">
        <w:t>ment</w:t>
      </w:r>
      <w:r w:rsidR="000973AD">
        <w:t xml:space="preserve">, </w:t>
      </w:r>
      <w:r w:rsidR="00B4560A">
        <w:t>and in the channel</w:t>
      </w:r>
      <w:r w:rsidR="00892963">
        <w:t xml:space="preserve"> incised into the reef</w:t>
      </w:r>
      <w:r w:rsidR="000973AD">
        <w:t xml:space="preserve">. </w:t>
      </w:r>
      <w:r w:rsidR="009D080D">
        <w:t xml:space="preserve">During </w:t>
      </w:r>
      <w:r w:rsidR="00B4560A">
        <w:t xml:space="preserve">large </w:t>
      </w:r>
      <w:r w:rsidR="009D080D">
        <w:t>wave forcing</w:t>
      </w:r>
      <w:r w:rsidR="00892963">
        <w:t>,</w:t>
      </w:r>
      <w:r w:rsidR="009D080D">
        <w:t xml:space="preserve"> flows </w:t>
      </w:r>
      <w:r w:rsidR="000973AD">
        <w:t xml:space="preserve">followed a clockwise </w:t>
      </w:r>
      <w:r w:rsidR="009D080D">
        <w:t xml:space="preserve">pattern </w:t>
      </w:r>
      <w:r w:rsidR="00892963">
        <w:t xml:space="preserve">onshore </w:t>
      </w:r>
      <w:r w:rsidR="000973AD">
        <w:t xml:space="preserve">over the </w:t>
      </w:r>
      <w:r w:rsidR="00892963">
        <w:t xml:space="preserve">exposed </w:t>
      </w:r>
      <w:r w:rsidR="000973AD">
        <w:t xml:space="preserve">southern reef onto the </w:t>
      </w:r>
      <w:r w:rsidR="00892963">
        <w:t xml:space="preserve">sheltered </w:t>
      </w:r>
      <w:r w:rsidR="000973AD">
        <w:t>northern reef</w:t>
      </w:r>
      <w:r w:rsidR="009D080D">
        <w:t>,</w:t>
      </w:r>
      <w:r w:rsidR="000973AD">
        <w:t xml:space="preserve"> and out to sea through the channel. </w:t>
      </w:r>
      <w:r w:rsidR="00892963">
        <w:t xml:space="preserve">Flow directions during tidal forcing were the most variable, with instances of transport from the reef flat to the fore reef; under onshore wind forcing, flow directions were mostly into the embayment. </w:t>
      </w:r>
      <w:r w:rsidR="000973AD">
        <w:t>Lagrangian esti</w:t>
      </w:r>
      <w:r w:rsidR="001743A2">
        <w:t>mates of mean flow speeds were 43-79</w:t>
      </w:r>
      <w:r w:rsidR="000973AD">
        <w:t>% higher than Eulerian estimates, either due to the spatial heterogeneity in</w:t>
      </w:r>
      <w:r w:rsidR="009D080D">
        <w:t xml:space="preserve"> observed</w:t>
      </w:r>
      <w:r w:rsidR="000973AD">
        <w:t xml:space="preserve"> flows or the influence of Stokes drift </w:t>
      </w:r>
      <w:r w:rsidR="009D080D">
        <w:t>on the surface drifters</w:t>
      </w:r>
      <w:r w:rsidR="000973AD">
        <w:t xml:space="preserve">. </w:t>
      </w:r>
      <w:r w:rsidR="000A4C38">
        <w:t>These results demonstrate the applicability of a hybrid Lagrangian-Eulerian measurement scheme to understand spatially distribu</w:t>
      </w:r>
      <w:r w:rsidR="005E62E0">
        <w:t>t</w:t>
      </w:r>
      <w:r w:rsidR="000A4C38">
        <w:t xml:space="preserve">ed and </w:t>
      </w:r>
      <w:r w:rsidR="000A4C38">
        <w:lastRenderedPageBreak/>
        <w:t xml:space="preserve">temporally extensive flow patterns and thus residence time </w:t>
      </w:r>
      <w:r w:rsidR="00B12829">
        <w:t xml:space="preserve">for biophysical studies </w:t>
      </w:r>
      <w:r w:rsidR="000A4C38">
        <w:t>in geomorphically-complex embayments that characterize many reef-lined coasts.</w:t>
      </w:r>
    </w:p>
    <w:p w14:paraId="28F3E7C0" w14:textId="77777777" w:rsidR="005E62E0" w:rsidRDefault="005E62E0" w:rsidP="001743A2">
      <w:pPr>
        <w:spacing w:after="0"/>
        <w:ind w:firstLine="0"/>
      </w:pPr>
    </w:p>
    <w:p w14:paraId="300E8053" w14:textId="77777777" w:rsidR="00576BC7" w:rsidRDefault="00F52D0A" w:rsidP="001743A2">
      <w:pPr>
        <w:pStyle w:val="HeadingCR1"/>
        <w:spacing w:before="0"/>
      </w:pPr>
      <w:r>
        <w:t>Keywords</w:t>
      </w:r>
      <w:r w:rsidR="000A4C38">
        <w:t>:</w:t>
      </w:r>
    </w:p>
    <w:p w14:paraId="238B2D6A" w14:textId="6003A79A" w:rsidR="00576BC7" w:rsidRDefault="000A4C38" w:rsidP="001743A2">
      <w:pPr>
        <w:spacing w:after="0"/>
        <w:ind w:firstLine="0"/>
      </w:pPr>
      <w:r>
        <w:t xml:space="preserve">coral reefs, </w:t>
      </w:r>
      <w:r w:rsidR="00797382">
        <w:t xml:space="preserve">Lagrangian </w:t>
      </w:r>
      <w:r>
        <w:t xml:space="preserve">drifters, </w:t>
      </w:r>
      <w:r w:rsidR="00797382">
        <w:t xml:space="preserve">water </w:t>
      </w:r>
      <w:r>
        <w:t xml:space="preserve">circulation, </w:t>
      </w:r>
      <w:r w:rsidR="00797382">
        <w:t xml:space="preserve">residence </w:t>
      </w:r>
      <w:r>
        <w:t>time</w:t>
      </w:r>
      <w:r w:rsidR="00797382">
        <w:t>, tides, waves, winds</w:t>
      </w:r>
    </w:p>
    <w:p w14:paraId="6DA79BD5" w14:textId="77777777" w:rsidR="00C4278D" w:rsidRDefault="00C4278D" w:rsidP="001743A2">
      <w:pPr>
        <w:spacing w:after="0"/>
        <w:ind w:firstLine="0"/>
      </w:pPr>
    </w:p>
    <w:p w14:paraId="2D59FCC6" w14:textId="77777777" w:rsidR="005A6E1F" w:rsidRDefault="000A4C38" w:rsidP="001743A2">
      <w:pPr>
        <w:pStyle w:val="HeadingCR1"/>
        <w:spacing w:before="0"/>
      </w:pPr>
      <w:r>
        <w:t>I</w:t>
      </w:r>
      <w:r w:rsidR="00D31F5A">
        <w:t>ntroduction</w:t>
      </w:r>
    </w:p>
    <w:p w14:paraId="7042F36C" w14:textId="01BF6214" w:rsidR="00576BC7" w:rsidRDefault="00797382" w:rsidP="001743A2">
      <w:pPr>
        <w:spacing w:after="0"/>
      </w:pPr>
      <w:r>
        <w:t>C</w:t>
      </w:r>
      <w:r w:rsidR="000A4C38">
        <w:t>irculation and residence tim</w:t>
      </w:r>
      <w:r w:rsidR="005A6E1F">
        <w:t>e of reef waters control</w:t>
      </w:r>
      <w:r w:rsidR="000A4C38">
        <w:t xml:space="preserve"> the chemistry</w:t>
      </w:r>
      <w:r w:rsidR="009D080D">
        <w:t>,</w:t>
      </w:r>
      <w:r w:rsidR="000A4C38">
        <w:t xml:space="preserve"> biology</w:t>
      </w:r>
      <w:r w:rsidR="009D080D">
        <w:t>, and sediment dynamics</w:t>
      </w:r>
      <w:r w:rsidR="000A4C38">
        <w:t xml:space="preserve"> of coral reefs</w:t>
      </w:r>
      <w:r w:rsidR="005A6E1F">
        <w:t xml:space="preserve"> </w:t>
      </w:r>
      <w:r w:rsidR="0023536F">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23536F">
        <w:fldChar w:fldCharType="separate"/>
      </w:r>
      <w:r w:rsidR="00D41352" w:rsidRPr="00D41352">
        <w:rPr>
          <w:noProof/>
        </w:rPr>
        <w:t>(Lowe and Falter 2015)</w:t>
      </w:r>
      <w:r w:rsidR="0023536F">
        <w:fldChar w:fldCharType="end"/>
      </w:r>
      <w:r w:rsidR="009D080D">
        <w:t>. B</w:t>
      </w:r>
      <w:r w:rsidR="005A6E1F">
        <w:t>iologically important processes like nutrient cycling, larval dispersal, and temperature regimes</w:t>
      </w:r>
      <w:r w:rsidR="005924EA">
        <w:t xml:space="preserve"> are affected by the residence time and flow paths of water, which interact with benthic organisms to alter the water quality </w:t>
      </w:r>
      <w:r w:rsidR="005A6E1F">
        <w:fldChar w:fldCharType="begin" w:fldLock="1"/>
      </w:r>
      <w:r w:rsidR="005A6E1F">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"ITEM-2", "issue" : "2", "issued" : { "date-parts" : [ [ "2012" ] ] }, "page" : "401-419", "title" : "Oceanographic forcing of nutrient uptake and release over a fringing coral reef", "type" : "article-journal", "volume" : "57" }, "uris" : [ "http://www.mendeley.com/documents/?uuid=a730be49-96eb-4294-97b4-06c04ec99135" ] } ], "mendeley" : { "formattedCitation" : "(Falter et al. 2004; Wyatt et al. 2012)", "plainTextFormattedCitation" : "(Falter et al. 2004; Wyatt et al. 2012)", "previouslyFormattedCitation" : "(Falter et al. 2004; Wyatt et al. 2012)" }, "properties" : { "noteIndex" : 0 }, "schema" : "https://github.com/citation-style-language/schema/raw/master/csl-citation.json" }</w:instrText>
      </w:r>
      <w:r w:rsidR="005A6E1F">
        <w:fldChar w:fldCharType="separate"/>
      </w:r>
      <w:r w:rsidR="005A6E1F" w:rsidRPr="00D41352">
        <w:rPr>
          <w:noProof/>
        </w:rPr>
        <w:t>(Falter et al. 2004; Wyatt et al. 2012)</w:t>
      </w:r>
      <w:r w:rsidR="005A6E1F">
        <w:fldChar w:fldCharType="end"/>
      </w:r>
      <w:r w:rsidR="005924EA">
        <w:t>. B</w:t>
      </w:r>
      <w:r w:rsidR="000A4C38">
        <w:t xml:space="preserve">y influencing orbital velocities, bed shear stress, and suspended sediment transport, </w:t>
      </w:r>
      <w:r w:rsidR="005A6E1F">
        <w:t xml:space="preserve">hydrodynamic </w:t>
      </w:r>
      <w:r w:rsidR="003E7D7C">
        <w:t>conditions are</w:t>
      </w:r>
      <w:r w:rsidR="005A6E1F">
        <w:t xml:space="preserve"> a primary </w:t>
      </w:r>
      <w:r w:rsidR="000A4C38">
        <w:t>control on the spatial distribution of deposition, resuspension, and dispersal of terrigenous sediment discharged to</w:t>
      </w:r>
      <w:r w:rsidR="005A6E1F">
        <w:t xml:space="preserve"> fringing reef</w:t>
      </w:r>
      <w:r w:rsidR="007A130D">
        <w:t>s</w:t>
      </w:r>
      <w:r w:rsidR="005A6E1F">
        <w:t xml:space="preserve"> </w:t>
      </w:r>
      <w:r w:rsidR="00824FA8">
        <w:fldChar w:fldCharType="begin" w:fldLock="1"/>
      </w:r>
      <w:r w:rsidR="00F67EBE">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"ITEM-3",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"ITEM-4",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"ITEM-4",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"id" : "ITEM-5",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"ITEM-5",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"formattedCitation" : "(Hoitink and Hoekstra 2003; Storlazzi et al. 2004; Presto et al. 2006; Draut et al. 2009; Hoeke et al. 2013)", "plainTextFormattedCitation" : "(Hoitink and Hoekstra 2003; Storlazzi et al. 2004; Presto et al. 2006; Draut et al. 2009; Hoeke et al. 2013)", "previouslyFormattedCitation" : "(Hoitink and Hoekstra 2003; Storlazzi et al. 2004; Presto et al. 2006; Draut et al. 2009; Hoeke et al. 2013)" }, "properties" : { "noteIndex" : 0 }, "schema" : "https://github.com/citation-style-language/schema/raw/master/csl-citation.json" }</w:instrText>
      </w:r>
      <w:r w:rsidR="00824FA8">
        <w:fldChar w:fldCharType="separate"/>
      </w:r>
      <w:r w:rsidR="005A6E1F" w:rsidRPr="005A6E1F">
        <w:rPr>
          <w:noProof/>
        </w:rPr>
        <w:t>(Hoitink and Hoekstra 2003; Storlazzi et al. 2004; Presto et al. 2006; Draut et al. 2009; Hoeke et al. 2013)</w:t>
      </w:r>
      <w:r w:rsidR="00824FA8">
        <w:fldChar w:fldCharType="end"/>
      </w:r>
      <w:r w:rsidR="000A4C38">
        <w:t xml:space="preserve">. </w:t>
      </w:r>
      <w:r w:rsidR="007A130D">
        <w:t>Spatially-</w:t>
      </w:r>
      <w:r w:rsidR="000A4C38">
        <w:t>distributed flow patterns under variable forcing conditions are logistically difficult to quantify, so conservation planning and remediation studies are</w:t>
      </w:r>
      <w:r w:rsidR="003E7D7C">
        <w:t xml:space="preserve"> often </w:t>
      </w:r>
      <w:r w:rsidR="000A4C38">
        <w:t>done with coarse estimations of pollutant discharge and distance-based plume models</w:t>
      </w:r>
      <w:r w:rsidR="00824FA8">
        <w:t xml:space="preserve"> </w:t>
      </w:r>
      <w:r w:rsidR="00824FA8">
        <w:fldChar w:fldCharType="begin" w:fldLock="1"/>
      </w:r>
      <w:r w:rsidR="00D41352">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"formattedCitation" : "(Klein et al. 2012)", "plainTextFormattedCitation" : "(Klein et al. 2012)", "previouslyFormattedCitation" : "(Klein et al. 2012)" }, "properties" : { "noteIndex" : 0 }, "schema" : "https://github.com/citation-style-language/schema/raw/master/csl-citation.json" }</w:instrText>
      </w:r>
      <w:r w:rsidR="00824FA8">
        <w:fldChar w:fldCharType="separate"/>
      </w:r>
      <w:r w:rsidR="00D41352" w:rsidRPr="00D41352">
        <w:rPr>
          <w:noProof/>
        </w:rPr>
        <w:t>(Klein et al. 2012)</w:t>
      </w:r>
      <w:r w:rsidR="00824FA8">
        <w:fldChar w:fldCharType="end"/>
      </w:r>
      <w:r w:rsidR="000A4C38">
        <w:t xml:space="preserve">. </w:t>
      </w:r>
      <w:r w:rsidR="003E7D7C">
        <w:t xml:space="preserve">Since hydrodynamic conditions can exacerbate or limit the impacts of terrestrial sediment from disturbed watersheds </w:t>
      </w:r>
      <w:r w:rsidR="003E7D7C">
        <w:fldChar w:fldCharType="begin" w:fldLock="1"/>
      </w:r>
      <w:r w:rsidR="005924EA">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"formattedCitation" : "(Hoitink and Hoekstra 2003)", "plainTextFormattedCitation" : "(Hoitink and Hoekstra 2003)", "previouslyFormattedCitation" : "(Hoitink and Hoekstra 2003)" }, "properties" : { "noteIndex" : 0 }, "schema" : "https://github.com/citation-style-language/schema/raw/master/csl-citation.json" }</w:instrText>
      </w:r>
      <w:r w:rsidR="003E7D7C">
        <w:fldChar w:fldCharType="separate"/>
      </w:r>
      <w:r w:rsidR="003E7D7C" w:rsidRPr="003E7D7C">
        <w:rPr>
          <w:noProof/>
        </w:rPr>
        <w:t>(Hoitink and Hoekstra 2003)</w:t>
      </w:r>
      <w:r w:rsidR="003E7D7C">
        <w:fldChar w:fldCharType="end"/>
      </w:r>
      <w:r w:rsidR="003E7D7C">
        <w:t>, a</w:t>
      </w:r>
      <w:r w:rsidR="000A4C38">
        <w:t xml:space="preserve">n improved understanding of the </w:t>
      </w:r>
      <w:r w:rsidR="003E7D7C">
        <w:t xml:space="preserve">actual </w:t>
      </w:r>
      <w:r w:rsidR="000A4C38">
        <w:t xml:space="preserve">spatial </w:t>
      </w:r>
      <w:r w:rsidR="003E7D7C">
        <w:t xml:space="preserve">patterns </w:t>
      </w:r>
      <w:r w:rsidR="000A4C38">
        <w:t xml:space="preserve">and temporal variability in </w:t>
      </w:r>
      <w:r w:rsidR="003E7D7C">
        <w:t>flows</w:t>
      </w:r>
      <w:r w:rsidR="000A4C38">
        <w:t xml:space="preserve"> and residence times of water over </w:t>
      </w:r>
      <w:r w:rsidR="000A4C38">
        <w:lastRenderedPageBreak/>
        <w:t xml:space="preserve">corals is needed for understanding sedimentation patterns and </w:t>
      </w:r>
      <w:r w:rsidR="007A130D">
        <w:t xml:space="preserve">their </w:t>
      </w:r>
      <w:r w:rsidR="000A4C38">
        <w:t>impacts to coral health.</w:t>
      </w:r>
    </w:p>
    <w:p w14:paraId="5381589D" w14:textId="1235D78E" w:rsidR="00576BC7" w:rsidRDefault="000A4C38" w:rsidP="001743A2">
      <w:pPr>
        <w:spacing w:after="0"/>
      </w:pPr>
      <w:r>
        <w:t xml:space="preserve">Studies in various coral reef environments adjacent high islands </w:t>
      </w:r>
      <w:r w:rsidR="003E7D7C">
        <w:t>have shown</w:t>
      </w:r>
      <w:r>
        <w:t xml:space="preserve"> current speeds, directions, and residence times over reef flats are controlled by wave, wind, and tidal forcing, depending on the orientation and shape of the reef, relative to the prevailing wave, wind, and tidal climates</w:t>
      </w:r>
      <w:r w:rsidR="00AD13C2">
        <w:t xml:space="preserve">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"ITEM-3",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"ITEM-3", "issued" : { "date-parts" : [ [ "2008" ] ] }, "page" : "2681-2694", "title" : "Episodic circulation and exchange in a wave-driven coral reef and lagoon system", "type" : "article-journal" }, "uris" : [ "http://www.mendeley.com/documents/?uuid=7372b1e8-9458-4755-8170-fb8aea44bb16" ] }, { "id" : "ITEM-4", "itemData" : { "author" : [ { "dropping-particle" : "", "family" : "Storlazzi", "given" : "Curt D.", "non-dropping-particle" : "", "parse-names" : false, "suffix" : "" }, { "dropping-particle" : "", "family" : "Field", "given" : "Michael E.", "non-dropping-particle" : "", "parse-names" : false, "suffix" : "" } ], "container-title" : "U.S. Geological Survey Open-file report 2008-1215.", "id" : "ITEM-4", "issued" : { "date-parts" : [ [ "2008" ] ] }, "page" : "13 p.", "publisher" : "U.S. Geological Survey", "publisher-place" : "Reston, Va.", "title" : "Winds, waves, tides, and the resulting flow patterns and fluxes of water, sediment, and coral larvae off West Maui, Hawaii.", "type" : "article" }, "uris" : [ "http://www.mendeley.com/documents/?uuid=706288e6-a72b-43b6-b72b-2c2bfc52817c" ] }, { "id" : "ITEM-5",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"ITEM-5",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"(Storlazzi et al. 2004; Presto et al. 2006; Hench et al. 2008; Storlazzi and Field 2008; Hoeke et al. 2011)", "plainTextFormattedCitation" : "(Storlazzi et al. 2004; Presto et al. 2006; Hench et al. 2008; Storlazzi and Field 2008; Hoeke et al. 2011)", "previouslyFormattedCitation" : "(Storlazzi et al. 2004; Presto et al. 2006; Hench et al. 2008; Storlazzi and Field 2008; Hoeke et al. 2011)" }, "properties" : { "noteIndex" : 0 }, "schema" : "https://github.com/citation-style-language/schema/raw/master/csl-citation.json" }</w:instrText>
      </w:r>
      <w:r w:rsidR="00AD13C2">
        <w:fldChar w:fldCharType="separate"/>
      </w:r>
      <w:r w:rsidR="00D41352" w:rsidRPr="00D41352">
        <w:rPr>
          <w:noProof/>
        </w:rPr>
        <w:t>(Storlazzi et al. 2004; Presto et al. 2006; Hench et al. 2008; Storlazzi and Field 2008; Hoeke et al. 2011)</w:t>
      </w:r>
      <w:r w:rsidR="00AD13C2">
        <w:fldChar w:fldCharType="end"/>
      </w:r>
      <w:r>
        <w:t>. Variations in reef morphology relative to the orientation of the dominant meteorological and oceanographic forcing can generate heterogeneous waves and currents over small (hundreds of meters) spatial scales, unlike those observed along linear sandy shorelines</w:t>
      </w:r>
      <w:r w:rsidR="00AD13C2">
        <w:t xml:space="preserve"> </w:t>
      </w:r>
      <w:r w:rsidR="00AD13C2">
        <w:fldChar w:fldCharType="begin" w:fldLock="1"/>
      </w:r>
      <w:r w:rsidR="00D41352">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"ITEM-3",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"mendeley" : { "formattedCitation" : "(Storlazzi et al. 2009; Hoeke et al. 2011, 2013)", "plainTextFormattedCitation" : "(Storlazzi et al. 2009; Hoeke et al. 2011, 2013)", "previouslyFormattedCitation" : "(Storlazzi et al. 2009; Hoeke et al. 2011, 2013)" }, "properties" : { "noteIndex" : 0 }, "schema" : "https://github.com/citation-style-language/schema/raw/master/csl-citation.json" }</w:instrText>
      </w:r>
      <w:r w:rsidR="00AD13C2">
        <w:fldChar w:fldCharType="separate"/>
      </w:r>
      <w:r w:rsidR="00D41352" w:rsidRPr="00D41352">
        <w:rPr>
          <w:noProof/>
        </w:rPr>
        <w:t>(Storlazzi et al. 2009; Hoeke et al. 2011, 2013)</w:t>
      </w:r>
      <w:r w:rsidR="00AD13C2">
        <w:fldChar w:fldCharType="end"/>
      </w:r>
      <w:r>
        <w:t xml:space="preserve">. Current speeds and patterns over reefs exposed to remotely-generated swell are generally dominated by wave forcing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"(Hench et al. 2008; Vetter et al. 2010; Hoeke et al. 2011)", "plainTextFormattedCitation" : "(Hench et al. 2008; Vetter et al. 2010; Hoeke et al. 2011)", "previouslyFormattedCitation" : "(Hench et al. 2008; Vetter et al. 2010; Hoeke et al. 2011)" }, "properties" : { "noteIndex" : 0 }, "schema" : "https://github.com/citation-style-language/schema/raw/master/csl-citation.json" }</w:instrText>
      </w:r>
      <w:r w:rsidR="00AD13C2">
        <w:fldChar w:fldCharType="separate"/>
      </w:r>
      <w:r w:rsidR="00D41352" w:rsidRPr="00D41352">
        <w:rPr>
          <w:noProof/>
        </w:rPr>
        <w:t>(Hench et al. 2008; Vetter et al. 2010; Hoeke et al. 2011)</w:t>
      </w:r>
      <w:r w:rsidR="00AD13C2">
        <w:fldChar w:fldCharType="end"/>
      </w:r>
      <w:r>
        <w:t>, whereas wind forcing dominates reefs protected from swell</w:t>
      </w:r>
      <w:r w:rsidR="00AD13C2">
        <w:t xml:space="preserve"> </w:t>
      </w:r>
      <w:r w:rsidR="00AD13C2">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"(Yamano et al. 1998; Presto et al. 2006)", "plainTextFormattedCitation" : "(Yamano et al. 1998; Presto et al. 2006)", "previouslyFormattedCitation" : "(Yamano et al. 1998; Presto et al. 2006)" }, "properties" : { "noteIndex" : 0 }, "schema" : "https://github.com/citation-style-language/schema/raw/master/csl-citation.json" }</w:instrText>
      </w:r>
      <w:r w:rsidR="00AD13C2">
        <w:fldChar w:fldCharType="separate"/>
      </w:r>
      <w:r w:rsidR="00D41352" w:rsidRPr="00D41352">
        <w:rPr>
          <w:noProof/>
        </w:rPr>
        <w:t>(Yamano et al. 1998; Presto et al. 2006)</w:t>
      </w:r>
      <w:r w:rsidR="00AD13C2">
        <w:fldChar w:fldCharType="end"/>
      </w:r>
      <w:r>
        <w:t xml:space="preserve">. Tidal elevation modulates both wave-driven currents by controlling the reef crest depth and wave energy propagation </w:t>
      </w:r>
      <w:r w:rsidR="005924EA">
        <w:t>o</w:t>
      </w:r>
      <w:r>
        <w:t>nto the reef flat</w:t>
      </w:r>
      <w:r w:rsidR="00F67EBE">
        <w:t xml:space="preserve"> </w:t>
      </w:r>
      <w:r w:rsidR="00F67EBE">
        <w:fldChar w:fldCharType="begin" w:fldLock="1"/>
      </w:r>
      <w:r w:rsidR="009B6BC6">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Falter et al. 2008)", "plainTextFormattedCitation" : "(Storlazzi et al. 2004; Falter et al. 2008)", "previouslyFormattedCitation" : "(Falter et al. 2008)" }, "properties" : { "noteIndex" : 0 }, "schema" : "https://github.com/citation-style-language/schema/raw/master/csl-citation.json" }</w:instrText>
      </w:r>
      <w:r w:rsidR="00F67EBE">
        <w:fldChar w:fldCharType="separate"/>
      </w:r>
      <w:r w:rsidR="009B6BC6" w:rsidRPr="009B6BC6">
        <w:rPr>
          <w:noProof/>
        </w:rPr>
        <w:t>(Storlazzi et al. 2004; Falter et al. 2008)</w:t>
      </w:r>
      <w:r w:rsidR="00F67EBE">
        <w:fldChar w:fldCharType="end"/>
      </w:r>
      <w:r>
        <w:t>, and wind-driven currents by regulating water depth for wind-driven surface wave development</w:t>
      </w:r>
      <w:r w:rsidR="00AD13C2">
        <w:t xml:space="preserve"> </w:t>
      </w:r>
      <w:r w:rsidR="00AD13C2">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AD13C2">
        <w:fldChar w:fldCharType="separate"/>
      </w:r>
      <w:r w:rsidR="00D41352" w:rsidRPr="00D41352">
        <w:rPr>
          <w:noProof/>
        </w:rPr>
        <w:t>(Presto et al. 2006)</w:t>
      </w:r>
      <w:r w:rsidR="00AD13C2">
        <w:fldChar w:fldCharType="end"/>
      </w:r>
      <w:r>
        <w:t xml:space="preserve">. </w:t>
      </w:r>
      <w:r w:rsidR="005924EA">
        <w:t>Flows</w:t>
      </w:r>
      <w:r>
        <w:t xml:space="preserve"> in wave-driven environments </w:t>
      </w:r>
      <w:r w:rsidR="00F67EBE">
        <w:t xml:space="preserve">typically </w:t>
      </w:r>
      <w:r>
        <w:t xml:space="preserve">exhibit a pattern of rapid, cross-shore flow near the reef crest that slows moving shoreward and turns along-shore towards a deep channel where water returns seaward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"DOI" : "10.1175/2008JPO3958.1", "ISSN" : "0022-3670",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Physical Oceanography", "id" : "ITEM-2", "issue" : "4", "issued" : { "date-parts" : [ [ "2009", "4" ] ] }, "page" : "873-893", "title" : "Wave-Driven Circulation of a Coastal Reef\u2013Lagoon System", "type" : "article-journal", "volume" : "39" }, "uris" : [ "http://www.mendeley.com/documents/?uuid=becefb9d-bfad-46ff-9a1b-4de5932dc15e" ] }, { "id" : "ITEM-3",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"ITEM-3",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"(Hench et al. 2008; Lowe et al. 2009; Wyatt et al. 2010)", "plainTextFormattedCitation" : "(Hench et al. 2008; Lowe et al. 2009; Wyatt et al. 2010)", "previouslyFormattedCitation" : "(Hench et al. 2008; Lowe et al. 2009; Wyatt et al. 2010)" }, "properties" : { "noteIndex" : 0 }, "schema" : "https://github.com/citation-style-language/schema/raw/master/csl-citation.json" }</w:instrText>
      </w:r>
      <w:r w:rsidR="00AD13C2">
        <w:fldChar w:fldCharType="separate"/>
      </w:r>
      <w:r w:rsidR="00D41352" w:rsidRPr="00D41352">
        <w:rPr>
          <w:noProof/>
        </w:rPr>
        <w:t>(Hench et al. 2008; Lowe et al. 2009; Wyatt et al. 2010)</w:t>
      </w:r>
      <w:r w:rsidR="00AD13C2">
        <w:fldChar w:fldCharType="end"/>
      </w:r>
      <w:r>
        <w:t>. In wind-driven systems, current directions are more predominantly in the direction of the wind with possible cross-shore exchange from the reef flat to the fore</w:t>
      </w:r>
      <w:r w:rsidR="007A130D">
        <w:t xml:space="preserve"> </w:t>
      </w:r>
      <w:r>
        <w:t>reef</w:t>
      </w:r>
      <w:r w:rsidR="00AD13C2">
        <w:t xml:space="preserve">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"plainTextFormattedCitation" : "(Storlazzi et al. 2004)", "previouslyFormattedCitation" : "(Storlazzi et al. 2004)" }, "properties" : { "noteIndex" : 0 }, "schema" : "https://github.com/citation-style-language/schema/raw/master/csl-citation.json" }</w:instrText>
      </w:r>
      <w:r w:rsidR="00AD13C2">
        <w:fldChar w:fldCharType="separate"/>
      </w:r>
      <w:r w:rsidR="00D41352" w:rsidRPr="00D41352">
        <w:rPr>
          <w:noProof/>
        </w:rPr>
        <w:t>(Storlazzi et al. 2004)</w:t>
      </w:r>
      <w:r w:rsidR="00AD13C2">
        <w:fldChar w:fldCharType="end"/>
      </w:r>
      <w:r>
        <w:t>.</w:t>
      </w:r>
    </w:p>
    <w:p w14:paraId="24316BE8" w14:textId="34BE8C6C" w:rsidR="00576BC7" w:rsidRDefault="000A4C38" w:rsidP="001743A2">
      <w:pPr>
        <w:spacing w:after="0"/>
      </w:pPr>
      <w:r>
        <w:lastRenderedPageBreak/>
        <w:t>Water flow can be quantified in two ways: 1) the Lag</w:t>
      </w:r>
      <w:r w:rsidR="00F67EBE">
        <w:t xml:space="preserve">rangian perspective observes a </w:t>
      </w:r>
      <w:r>
        <w:t xml:space="preserve">fluid parcel as it moves through space and time, </w:t>
      </w:r>
      <w:r w:rsidR="007A130D">
        <w:t xml:space="preserve">whereas </w:t>
      </w:r>
      <w:r>
        <w:t>2) the Eulerian perspective observes flow past one or more fixed locations over time. Eulerian methods are well-suited to characterizing flows over long periods and a larg</w:t>
      </w:r>
      <w:r w:rsidR="00F67EBE">
        <w:t>e range of forcing conditions</w:t>
      </w:r>
      <w:r>
        <w:t xml:space="preserve"> using bottom-mounted instruments to record </w:t>
      </w:r>
      <w:r w:rsidR="007A130D">
        <w:t xml:space="preserve">information on tides, waves, and currents </w:t>
      </w:r>
      <w:r w:rsidR="00EF74A1">
        <w:fldChar w:fldCharType="begin" w:fldLock="1"/>
      </w:r>
      <w:r w:rsidR="008F1257">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"(Presto et al. 2006; Storlazzi et al. 2009; Vetter et al. 2010)", "plainTextFormattedCitation" : "(Presto et al. 2006; Storlazzi et al. 2009; Vetter et al. 2010)", "previouslyFormattedCitation" : "(Presto et al. 2006; Storlazzi et al. 2009; Vetter et al. 2010)" }, "properties" : { "noteIndex" : 0 }, "schema" : "https://github.com/citation-style-language/schema/raw/master/csl-citation.json" }</w:instrText>
      </w:r>
      <w:r w:rsidR="00EF74A1">
        <w:fldChar w:fldCharType="separate"/>
      </w:r>
      <w:r w:rsidR="005924EA" w:rsidRPr="005924EA">
        <w:rPr>
          <w:noProof/>
        </w:rPr>
        <w:t>(Presto et al. 2006; Storlazzi et al. 2009; Vetter et al. 2010)</w:t>
      </w:r>
      <w:r w:rsidR="00EF74A1">
        <w:fldChar w:fldCharType="end"/>
      </w:r>
      <w:r>
        <w:t>. Collecting high spatial resolution data on hydrodynamic processes using Eulerian methods is logistically difficult</w:t>
      </w:r>
      <w:r w:rsidR="00EF74A1">
        <w:t xml:space="preserve"> </w:t>
      </w:r>
      <w:r w:rsidR="00EF74A1">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"10.1016/j.csr.2005.12.006", "ISSN" : "02784343", "author" : [ { "dropping-particle" : "", "family" : "Storlazzi", "given" : "Curt D.", "non-dropping-particle" : "", "parse-names" : false, "suffix" : "" }, { "dropping-particle" : "", "family" : "McManus", "given" : "M.A.", "non-dropping-particle" : "", "parse-names" : false, "suffix" : "" }, { "dropping-particle" : "", "family" : "Logan", "given" : "J.B.", "non-dropping-particle" : "", "parse-names" : false, "suffix" : "" }, { "dropping-particle" : "", "family" : "McLaughlin", "given" : "B.E.", "non-dropping-particle" : "", "parse-names" : false, "suffix" : "" } ], "container-title" : "Continental Shelf Research", "id" : "ITEM-2", "issue" : "3", "issued" : { "date-parts" : [ [ "2006", "3" ] ] }, "page" : "401-421", "title" : "Cross-shore velocity shear, eddies and heterogeneity in water column properties over fringing coral reefs: West Maui, Hawaii", "type" : "article-journal", "volume" : "26" }, "uris" : [ "http://www.mendeley.com/documents/?uuid=ddab977d-98b8-40e9-a928-a11d5b7e5518" ] } ], "mendeley" : { "formattedCitation" : "(Storlazzi et al. 2004, 2006b)", "plainTextFormattedCitation" : "(Storlazzi et al. 2004, 2006b)", "previouslyFormattedCitation" : "(Storlazzi et al. 2004, 2006b)" }, "properties" : { "noteIndex" : 0 }, "schema" : "https://github.com/citation-style-language/schema/raw/master/csl-citation.json" }</w:instrText>
      </w:r>
      <w:r w:rsidR="00EF74A1">
        <w:fldChar w:fldCharType="separate"/>
      </w:r>
      <w:r w:rsidR="00D41352" w:rsidRPr="00D41352">
        <w:rPr>
          <w:noProof/>
        </w:rPr>
        <w:t>(Storlazzi et al. 2004, 2006b)</w:t>
      </w:r>
      <w:r w:rsidR="00EF74A1">
        <w:fldChar w:fldCharType="end"/>
      </w:r>
      <w:r>
        <w:t>, so other methods inc</w:t>
      </w:r>
      <w:r w:rsidR="009756DE">
        <w:t>l</w:t>
      </w:r>
      <w:r>
        <w:t xml:space="preserve">uding hydrodynamic models, remote sensing, and Lagrangian methods have been used. </w:t>
      </w:r>
      <w:r w:rsidR="008F1257">
        <w:t xml:space="preserve">Remote sensing approaches are infeasible where the study area is small in scale and experiences frequent cloudy conditions. </w:t>
      </w:r>
      <w:r>
        <w:t>Hydrodynamic computer models can predict spatially distributed flow</w:t>
      </w:r>
      <w:r w:rsidR="00A9469F">
        <w:t xml:space="preserve"> </w:t>
      </w:r>
      <w:r w:rsidR="00A9469F">
        <w:fldChar w:fldCharType="begin" w:fldLock="1"/>
      </w:r>
      <w:r w:rsidR="00D41352">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A9469F">
        <w:fldChar w:fldCharType="separate"/>
      </w:r>
      <w:r w:rsidR="00D41352" w:rsidRPr="00D41352">
        <w:rPr>
          <w:noProof/>
        </w:rPr>
        <w:t>(Hoeke et al. 2011)</w:t>
      </w:r>
      <w:r w:rsidR="00A9469F">
        <w:fldChar w:fldCharType="end"/>
      </w:r>
      <w:r>
        <w:t>, but typically require accurate bathymetry, detailed forcing data, and significant modeling expertise</w:t>
      </w:r>
      <w:r w:rsidR="00A9469F">
        <w:t xml:space="preserve"> </w:t>
      </w:r>
      <w:r w:rsidR="00A9469F">
        <w:fldChar w:fldCharType="begin" w:fldLock="1"/>
      </w:r>
      <w:r w:rsidR="00D41352">
        <w:instrText>ADDIN CSL_CITATION { "citationItems" : [ { "id" : "ITEM-1", "itemData" : { "author" : [ { "dropping-particle" : "", "family" : "Hoeke", "given" : "R K", "non-dropping-particle" : "", "parse-names" : false, "suffix" : "" } ], "container-title" : "PhD Thesis", "id" : "ITEM-1", "issued" : { "date-parts" : [ [ "2010" ] ] }, "publisher" : "James Cook University", "title" : "An investigation of wave-dominated coral reef hydrodynamics", "type" : "thesis" }, "uris" : [ "http://www.mendeley.com/documents/?uuid=511d71f7-4fd5-4ecc-86ff-06adde29d703" ] }, { "id" : "ITEM-2", "itemData" : { "author" : [ { "dropping-particle" : "", "family" : "King", "given" : "David B.", "non-dropping-particle" : "", "parse-names" : false, "suffix" : "" }, { "dropping-particle" : "", "family" : "Lackey", "given" : "Tahirih C", "non-dropping-particle" : "", "parse-names" : false, "suffix" : "" }, { "dropping-particle" : "", "family" : "Gailani", "given" : "Joseph Z", "non-dropping-particle" : "", "parse-names" : false, "suffix" : "" }, { "dropping-particle" : "", "family" : "Shafer", "given" : "Deborah J", "non-dropping-particle" : "", "parse-names" : false, "suffix" : "" } ], "container-title" : "Proceedings of the 12th International Coral Reef Symposium", "id" : "ITEM-2", "issued" : { "date-parts" : [ [ "2012" ] ] }, "publisher-place" : "Cairns, Australia", "title" : "Fate of Suspended Dredge Material at Apra Harbor, Guam: Particle Tracking Around Coral Reefs", "type" : "paper-conference" }, "uris" : [ "http://www.mendeley.com/documents/?uuid=9c957ac0-1274-42ad-ab82-58aa3d2d2c71" ] }, { "id" : "ITEM-3", "itemData" : { "DOI" : "10.1016/j.ecss.2009.06.029", "ISSN" : "02727714", "author" : [ { "dropping-particle" : "", "family" : "Wolanski", "given" : "Eric", "non-dropping-particle" : "", "parse-names" : false, "suffix" : "" }, { "dropping-particle" : "", "family" : "Martinez", "given" : "Jonathan A.", "non-dropping-particle" : "", "parse-names" : false, "suffix" : "" }, { "dropping-particle" : "", "family" : "Richmond", "given" : "Robert H.", "non-dropping-particle" : "", "parse-names" : false, "suffix" : "" } ], "container-title" : "Estuarine, Coastal and Shelf Science", "id" : "ITEM-3", "issue" : "2", "issued" : { "date-parts" : [ [ "2009", "9" ] ] }, "page" : "259-268", "publisher" : "Elsevier Ltd", "title" : "Quantifying the impact of watershed urbanization on a coral reef: Maunalua Bay, Hawaii", "type" : "article-journal", "volume" : "84" }, "uris" : [ "http://www.mendeley.com/documents/?uuid=113ef700-ca1c-4e1b-ab68-56e2bdd7d406" ] } ], "mendeley" : { "formattedCitation" : "(Wolanski et al. 2009; Hoeke 2010; King et al. 2012)", "plainTextFormattedCitation" : "(Wolanski et al. 2009; Hoeke 2010; King et al. 2012)", "previouslyFormattedCitation" : "(Wolanski et al. 2009; Hoeke 2010; King et al. 2012)" }, "properties" : { "noteIndex" : 0 }, "schema" : "https://github.com/citation-style-language/schema/raw/master/csl-citation.json" }</w:instrText>
      </w:r>
      <w:r w:rsidR="00A9469F">
        <w:fldChar w:fldCharType="separate"/>
      </w:r>
      <w:r w:rsidR="00D41352" w:rsidRPr="00D41352">
        <w:rPr>
          <w:noProof/>
        </w:rPr>
        <w:t>(Wolanski et al. 2009; Hoeke 2010; King et al. 2012)</w:t>
      </w:r>
      <w:r w:rsidR="00A9469F">
        <w:fldChar w:fldCharType="end"/>
      </w:r>
      <w:r>
        <w:t xml:space="preserve">. Lagrangian methods </w:t>
      </w:r>
      <w:r w:rsidR="0048483C">
        <w:t>such as</w:t>
      </w:r>
      <w:r>
        <w:t xml:space="preserve"> GPS-tracking drifters have been used to map flow patterns in coastal areas, compare to Eulerian flow descriptions</w:t>
      </w:r>
      <w:r w:rsidR="00A9469F">
        <w:t xml:space="preserve"> </w:t>
      </w:r>
      <w:r w:rsidR="00A9469F">
        <w:fldChar w:fldCharType="begin" w:fldLock="1"/>
      </w:r>
      <w:r w:rsidR="00F345C2">
        <w:instrText>ADDIN CSL_CITATION { "citationItems" : [ { "id" : "ITEM-1",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"ITEM-1", "issue" : "2", "issued" : { "date-parts" : [ [ "2012" ] ] }, "page" : "401-419", "title" : "Oceanographic forcing of nutrient uptake and release over a fringing coral reef", "type" : "article-journal", "volume" : "57" }, "uris" : [ "http://www.mendeley.com/documents/?uuid=a730be49-96eb-4294-97b4-06c04ec99135"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2012)", "plainTextFormattedCitation" : "(Storlazzi et al. 2006a; Wyatt et al. 2012)", "previouslyFormattedCitation" : "(Storlazzi et al. 2006a; Wyatt et al. 2012)" }, "properties" : { "noteIndex" : 0 }, "schema" : "https://github.com/citation-style-language/schema/raw/master/csl-citation.json" }</w:instrText>
      </w:r>
      <w:r w:rsidR="00A9469F">
        <w:fldChar w:fldCharType="separate"/>
      </w:r>
      <w:r w:rsidR="00F345C2" w:rsidRPr="00F345C2">
        <w:rPr>
          <w:noProof/>
        </w:rPr>
        <w:t>(Storlazzi et al. 2006a; Wyatt et al. 2012)</w:t>
      </w:r>
      <w:r w:rsidR="00A9469F">
        <w:fldChar w:fldCharType="end"/>
      </w:r>
      <w:r>
        <w:t>, or validate hydrodynamic computer models</w:t>
      </w:r>
      <w:r w:rsidR="008D6741">
        <w:t xml:space="preserve"> </w:t>
      </w:r>
      <w:r w:rsidR="008D6741">
        <w:fldChar w:fldCharType="begin" w:fldLock="1"/>
      </w:r>
      <w:r w:rsidR="00D41352">
        <w:instrText>ADDIN CSL_CITATION { "citationItems" : [ { "id" : "ITEM-1", "itemData" : { "DOI" : "10.1016/j.marpolbul.2010.06.023", "ISSN" : "1879-3363", "PMID" : "20637477", "abstract" : "The south-west lagoon of New Caledonia is a wide semi-open coral reef lagoon bounded by an intertidal barrier reef and bisected by numerous deep inlets. This paper synthesizes findings from the 2000-2008 French National Program EC2CO-PNEC relative to the circulation and the transport of suspended particles in this lagoon. Numerical model development (hydrodynamic, fine suspended sediment transport, wind-wave, small-scale atmospheric circulation) allowed the determination of circulation patterns in the lagoon and the charting of residence time, the later of which has been recently used in a series of ecological studies. Topical studies based on field measurements permitted the parameterisation of wave set-up induced by the swell breaking on the reef barrier and the validation of a wind-wave model in a fetch-limited environment. The analysis of spatial and temporal variability of suspended matter concentration over short and long time-scales, the measurement of grain size distribution and the density of suspended matter (1.27 kg l(-1)), and the estimation of erodibility of heterogeneous (sand/mud, terrigenous/biogenic) soft bottoms was also conducted. Aggregates were shown to be more abundant near or around reefs and a possible biological influence on this aggregation is discussed. Optical measurements enabled the quantification of suspended matter either in situ (monochromatic measurements) or remotely (surface spectral measurements and satellite observations) and provided indirect calibration and validation of a suspended sediment transport model. The processes that warrant further investigation in order to improve our knowledge of circulation and suspended sediment transport in the New Caledonia lagoon as well as in other coral reef areas are discussed, as are the relevance and reliability of the numerical models for this endeavour.", "author" : [ { "dropping-particle" : "", "family" : "Ouillon", "given" : "S", "non-dropping-particle" : "", "parse-names" : false, "suffix" : "" }, { "dropping-particle" : "", "family" : "Douillet", "given" : "P", "non-dropping-particle" : "", "parse-names" : false, "suffix" : "" }, { "dropping-particle" : "", "family" : "Lefebvre", "given" : "J P", "non-dropping-particle" : "", "parse-names" : false, "suffix" : "" }, { "dropping-particle" : "", "family" : "Gendre", "given" : "R", "non-dropping-particle" : "Le", "parse-names" : false, "suffix" : "" }, { "dropping-particle" : "", "family" : "Jouon", "given" : "a", "non-dropping-particle" : "", "parse-names" : false, "suffix" : "" }, { "dropping-particle" : "", "family" : "Bonneton", "given" : "P", "non-dropping-particle" : "", "parse-names" : false, "suffix" : "" }, { "dropping-particle" : "", "family" : "Fernandez", "given" : "J M", "non-dropping-particle" : "", "parse-names" : false, "suffix" : "" }, { "dropping-particle" : "", "family" : "Chevillon", "given" : "C", "non-dropping-particle" : "", "parse-names" : false, "suffix" : "" }, { "dropping-particle" : "", "family" : "Magand", "given" : "O", "non-dropping-particle" : "", "parse-names" : false, "suffix" : "" }, { "dropping-particle" : "", "family" : "Lef\u00e8vre", "given" : "J", "non-dropping-particle" : "", "parse-names" : false, "suffix" : "" }, { "dropping-particle" : "", "family" : "Hir", "given" : "P", "non-dropping-particle" : "Le", "parse-names" : false, "suffix" : "" }, { "dropping-particle" : "", "family" : "Laganier", "given" : "R", "non-dropping-particle" : "", "parse-names" : false, "suffix" : "" }, { "dropping-particle" : "", "family" : "Dumas", "given" : "F", "non-dropping-particle" : "", "parse-names" : false, "suffix" : "" }, { "dropping-particle" : "", "family" : "Marchesiello", "given" : "P", "non-dropping-particle" : "", "parse-names" : false, "suffix" : "" }, { "dropping-particle" : "", "family" : "Bel Madani", "given" : "a", "non-dropping-particle" : "", "parse-names" : false, "suffix" : "" }, { "dropping-particle" : "", "family" : "Andr\u00e9fou\u00ebt", "given" : "S", "non-dropping-particle" : "", "parse-names" : false, "suffix" : "" }, { "dropping-particle" : "", "family" : "Panch\u00e9", "given" : "J Y", "non-dropping-particle" : "", "parse-names" : false, "suffix" : "" }, { "dropping-particle" : "", "family" : "Fichez", "given" : "R", "non-dropping-particle" : "", "parse-names" : false, "suffix" : "" } ], "container-title" : "Marine pollution bulletin", "id" : "ITEM-1", "issue" : "7-12", "issued" : { "date-parts" : [ [ "2010", "1" ] ] }, "page" : "269-96", "publisher" : "Elsevier Ltd", "title" : "Circulation and suspended sediment transport in a coral reef lagoon: the south-west lagoon of New Caledonia.", "type" : "article-journal", "volume" : "61" }, "uris" : [ "http://www.mendeley.com/documents/?uuid=9a45efb6-885e-4daa-a19d-eb1cbdadbf95" ] } ], "mendeley" : { "formattedCitation" : "(Ouillon et al. 2010)", "plainTextFormattedCitation" : "(Ouillon et al. 2010)", "previouslyFormattedCitation" : "(Ouillon et al. 2010)" }, "properties" : { "noteIndex" : 0 }, "schema" : "https://github.com/citation-style-language/schema/raw/master/csl-citation.json" }</w:instrText>
      </w:r>
      <w:r w:rsidR="008D6741">
        <w:fldChar w:fldCharType="separate"/>
      </w:r>
      <w:r w:rsidR="00D41352" w:rsidRPr="00D41352">
        <w:rPr>
          <w:noProof/>
        </w:rPr>
        <w:t>(Ouillon et al. 2010)</w:t>
      </w:r>
      <w:r w:rsidR="008D6741">
        <w:fldChar w:fldCharType="end"/>
      </w:r>
      <w:r>
        <w:t>. Research on rip currents in beach surf zones have shown the ability to capture synoptic measurements of small-scale flow structures and patterns by deploying large numbers of GPS-logging drifters to collect high-density observations of flow velocities</w:t>
      </w:r>
      <w:r w:rsidR="008D6741">
        <w:t xml:space="preserve"> </w:t>
      </w:r>
      <w:r w:rsidR="008D6741">
        <w:fldChar w:fldCharType="begin" w:fldLock="1"/>
      </w:r>
      <w:r w:rsidR="00D41352">
        <w:instrText>ADDIN CSL_CITATION { "citationItems" : [ { "id" : "ITEM-1", "itemData" : { "abstract" : "The design of small, compact, low-cost GPS drifters that utilize \u2018\u2018off the shelf\u2019\u2019 components is described. The drifters are intended for use in confined or nearshore environments over time scales of up to several days and are a low-cost alternative for applications that do not require drifters with full ocean-going capabilities. 1.", "author" : [ { "dropping-particle" : "", "family" : "Johnson", "given" : "D.", "non-dropping-particle" : "", "parse-names" : false, "suffix" : "" }, { "dropping-particle" : "", "family" : "Stocker", "given" : "R.", "non-dropping-particle" : "", "parse-names" : false, "suffix" : "" }, { "dropping-particle" : "", "family" : "Head", "given" : "R.", "non-dropping-particle" : "", "parse-names" : false, "suffix" : "" }, { "dropping-particle" : "", "family" : "Imberger", "given" : "J.", "non-dropping-particle" : "", "parse-names" : false, "suffix" : "" }, { "dropping-particle" : "", "family" : "Pattiaratchi", "given" : "C.", "non-dropping-particle" : "", "parse-names" : false, "suffix" : "" } ], "container-title" : "Journal of Atmospheric and Oceanic Technology", "id" : "ITEM-1", "issue" : "12", "issued" : { "date-parts" : [ [ "2003" ] ] }, "page" : "1880-1884", "title" : "A Compact , Low-Cost GPS Drifter for Use in the Oceanic Nearshore Zone , Lakes , and Estuaries", "type" : "article-journal", "volume" : "20" }, "uris" : [ "http://www.mendeley.com/documents/?uuid=85641fa2-32ac-4128-915d-26b6229c3a33"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"(Johnson et al. 2003; MacMahan et al. 2010)", "plainTextFormattedCitation" : "(Johnson et al. 2003; MacMahan et al. 2010)", "previouslyFormattedCitation" : "(Johnson et al. 2003; MacMahan et al. 2010)" }, "properties" : { "noteIndex" : 0 }, "schema" : "https://github.com/citation-style-language/schema/raw/master/csl-citation.json" }</w:instrText>
      </w:r>
      <w:r w:rsidR="008D6741">
        <w:fldChar w:fldCharType="separate"/>
      </w:r>
      <w:r w:rsidR="00D41352" w:rsidRPr="00D41352">
        <w:rPr>
          <w:noProof/>
        </w:rPr>
        <w:t>(Johnson et al. 2003; MacMahan et al. 2010)</w:t>
      </w:r>
      <w:r w:rsidR="008D6741">
        <w:fldChar w:fldCharType="end"/>
      </w:r>
      <w:r>
        <w:t xml:space="preserve">. Although </w:t>
      </w:r>
      <w:r w:rsidR="008F1257">
        <w:t xml:space="preserve">high frequency </w:t>
      </w:r>
      <w:r>
        <w:t>deploy</w:t>
      </w:r>
      <w:r w:rsidR="008F1257">
        <w:t>ments of</w:t>
      </w:r>
      <w:r>
        <w:t xml:space="preserve"> a fleet of GPS-logging drifters has yielded synoptic measurements of water movement in surf zones near linear, sandy beaches, it has been </w:t>
      </w:r>
      <w:r w:rsidR="008F1257">
        <w:t>limited</w:t>
      </w:r>
      <w:r>
        <w:t xml:space="preserve"> in shallow reef environment</w:t>
      </w:r>
      <w:r w:rsidR="008F1257">
        <w:t xml:space="preserve">s </w:t>
      </w:r>
      <w:r w:rsidR="008F1257">
        <w:fldChar w:fldCharType="begin" w:fldLock="1"/>
      </w:r>
      <w:r w:rsidR="008F1257">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"ITEM-2",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"(Falter et al. 2008; Wyatt et al. 2010)", "plainTextFormattedCitation" : "(Falter et al. 2008; Wyatt et al. 2010)", "previouslyFormattedCitation" : "(Falter et al. 2008; Wyatt et al. 2010)" }, "properties" : { "noteIndex" : 0 }, "schema" : "https://github.com/citation-style-language/schema/raw/master/csl-citation.json" }</w:instrText>
      </w:r>
      <w:r w:rsidR="008F1257">
        <w:fldChar w:fldCharType="separate"/>
      </w:r>
      <w:r w:rsidR="008F1257" w:rsidRPr="008F1257">
        <w:rPr>
          <w:noProof/>
        </w:rPr>
        <w:t>(Falter et al. 2008; Wyatt et al. 2010)</w:t>
      </w:r>
      <w:r w:rsidR="008F1257">
        <w:fldChar w:fldCharType="end"/>
      </w:r>
      <w:r>
        <w:t>.</w:t>
      </w:r>
    </w:p>
    <w:p w14:paraId="17057A33" w14:textId="6FED3374" w:rsidR="00576BC7" w:rsidRDefault="000A4C38" w:rsidP="001743A2">
      <w:pPr>
        <w:spacing w:after="0"/>
      </w:pPr>
      <w:r>
        <w:lastRenderedPageBreak/>
        <w:t>Lagrangian measure</w:t>
      </w:r>
      <w:r w:rsidR="0048483C">
        <w:t>ments</w:t>
      </w:r>
      <w:r w:rsidR="008F1257">
        <w:t xml:space="preserve"> can</w:t>
      </w:r>
      <w:r w:rsidR="0048483C">
        <w:t xml:space="preserve"> provide spatially extensive</w:t>
      </w:r>
      <w:r>
        <w:t xml:space="preserve"> data on the flow field,</w:t>
      </w:r>
      <w:r w:rsidR="008F1257">
        <w:t xml:space="preserve"> but</w:t>
      </w:r>
      <w:r>
        <w:t xml:space="preserve"> drifter studies in nearshore environments are typically limited in number of drifters, number of deployments, and the range of oceanic and meteorological conditions experienced during deployments, making it uncertain whether they describe the dominant patterns, or short-lived anomalies</w:t>
      </w:r>
      <w:r w:rsidR="008D6741">
        <w:t xml:space="preserve"> </w:t>
      </w:r>
      <w:r w:rsidR="008D6741">
        <w:fldChar w:fldCharType="begin" w:fldLock="1"/>
      </w:r>
      <w:r w:rsidR="00BD782F">
        <w:instrText>ADDIN CSL_CITATION { "citationItems" : [ { "id" : "ITEM-1",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"ITEM-1",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2010)", "plainTextFormattedCitation" : "(Storlazzi et al. 2006a; Wyatt et al. 2010)", "previouslyFormattedCitation" : "(Storlazzi et al. 2006a; Wyatt et al. 2010)" }, "properties" : { "noteIndex" : 0 }, "schema" : "https://github.com/citation-style-language/schema/raw/master/csl-citation.json" }</w:instrText>
      </w:r>
      <w:r w:rsidR="008D6741">
        <w:fldChar w:fldCharType="separate"/>
      </w:r>
      <w:r w:rsidR="00F345C2" w:rsidRPr="00F345C2">
        <w:rPr>
          <w:noProof/>
        </w:rPr>
        <w:t>(Storlazzi et al. 2006a; Wyatt et al. 2010)</w:t>
      </w:r>
      <w:r w:rsidR="008D6741">
        <w:fldChar w:fldCharType="end"/>
      </w:r>
      <w:r>
        <w:t>.</w:t>
      </w:r>
      <w:r w:rsidR="008D6741">
        <w:t xml:space="preserve"> </w:t>
      </w:r>
      <w:r w:rsidR="008D6741">
        <w:fldChar w:fldCharType="begin" w:fldLock="1"/>
      </w:r>
      <w:r w:rsidR="00D41352">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"manualFormatting" : "Storlazzi et al. (2006a)", "plainTextFormattedCitation" : "(Storlazzi et al. 2006a)", "previouslyFormattedCitation" : "(Storlazzi et al. 2006a)" }, "properties" : { "noteIndex" : 0 }, "schema" : "https://github.com/citation-style-language/schema/raw/master/csl-citation.json" }</w:instrText>
      </w:r>
      <w:r w:rsidR="008D6741">
        <w:fldChar w:fldCharType="separate"/>
      </w:r>
      <w:r w:rsidR="008D6741">
        <w:rPr>
          <w:noProof/>
        </w:rPr>
        <w:t>Storlazzi et al. (</w:t>
      </w:r>
      <w:r w:rsidR="008D6741" w:rsidRPr="008D6741">
        <w:rPr>
          <w:noProof/>
        </w:rPr>
        <w:t>2006a)</w:t>
      </w:r>
      <w:r w:rsidR="008D6741">
        <w:fldChar w:fldCharType="end"/>
      </w:r>
      <w:r>
        <w:t xml:space="preserve"> and </w:t>
      </w:r>
      <w:r w:rsidR="008D6741">
        <w:fldChar w:fldCharType="begin" w:fldLock="1"/>
      </w:r>
      <w:r w:rsidR="00D41352">
        <w:instrText>ADDIN CSL_CITATION { "citationItems" : [ { "id" : "ITEM-1", "itemData" : { "DOI" : "10.1016/j.ecss.2012.02.013", "ISBN" : "0272-7714", "ISSN" : "02727714", "abstract" : "To study retention of waterborn larvae in a reef matrix we used a finite-element unstructured numerical model with a minimum horizontal resolution of 150 m that can capture variability of currents on a spatial scale relevant to coral reefs in the Great Barrier Reef (GBR). Areas of high reef density (i.e. closely aggregated reefs) are poorly flushed because the prevailing currents are directed around and away from these regions, which is an oceanographic process called the 'sticky water' effect. The model showed that the sticky water effect leads to decreased flushing and a high exposure time in high reef density areas in the southern and central regions of the GBR matrix. In turn this generated hot spots of high self-seeding, and these hot spots existed under both calm weather conditions and wind conditions typical of those during the coral spawning season. Away from these areas, self-seeding was less likely to occur and larval replenishment would result mainly from connectivity between reefs located kilometres to tens of kilometres apart. The location of sticky water areas varied spatially within the reef matrix according to tidal and mean currents, local bathymetry and reef density (defined as the degree of aggregation by reefs). A simple analytical formula is presented that explains ~70% of the variation in larval retention in both calm weather and windy conditions. Complex reef mosaics and the related sticky water effect may have significant implications on the fate of larvae, and thus on connectivity for coral reefs worldwide. \u00a9 2012 Elsevier Ltd.", "author" : [ { "dropping-particle" : "", "family" : "Andutta", "given" : "Fernando P.", "non-dropping-particle" : "", "parse-names" : false, "suffix" : "" }, { "dropping-particle" : "", "family" : "Kingsford", "given" : "Michael J.", "non-dropping-particle" : "", "parse-names" : false, "suffix" : "" }, { "dropping-particle" : "", "family" : "Wolanski", "given" : "Eric", "non-dropping-particle" : "", "parse-names" : false, "suffix" : "" } ], "container-title" : "Estuarine, Coastal and Shelf Science", "id" : "ITEM-1", "issued" : { "date-parts" : [ [ "2012" ] ] }, "page" : "54-63", "publisher" : "Elsevier Ltd", "title" : "'Sticky water' enables the retention of larvae in a reef mosaic", "type" : "article-journal", "volume" : "101" }, "uris" : [ "http://www.mendeley.com/documents/?uuid=efa8c8a7-1b06-453e-804c-693ec03c9ce4" ] } ], "mendeley" : { "formattedCitation" : "(Andutta et al. 2012)", "manualFormatting" : "Andutta et al. (2012)", "plainTextFormattedCitation" : "(Andutta et al. 2012)", "previouslyFormattedCitation" : "(Andutta et al. 2012)" }, "properties" : { "noteIndex" : 0 }, "schema" : "https://github.com/citation-style-language/schema/raw/master/csl-citation.json" }</w:instrText>
      </w:r>
      <w:r w:rsidR="008D6741">
        <w:fldChar w:fldCharType="separate"/>
      </w:r>
      <w:r w:rsidR="008D6741">
        <w:rPr>
          <w:noProof/>
        </w:rPr>
        <w:t>Andutta et al. (</w:t>
      </w:r>
      <w:r w:rsidR="008D6741" w:rsidRPr="008D6741">
        <w:rPr>
          <w:noProof/>
        </w:rPr>
        <w:t>2012)</w:t>
      </w:r>
      <w:r w:rsidR="008D6741">
        <w:fldChar w:fldCharType="end"/>
      </w:r>
      <w:r w:rsidR="008D6741">
        <w:t xml:space="preserve"> </w:t>
      </w:r>
      <w:r>
        <w:t>successfully combined Eulerian and Lagrangian methods to investigate transport patterns between adjacent reefs and islands by comparing Lagrangian drifter tracks with progressive vectors of cumulative flow calculated from Eulerian current meters to determine if short-term observations from drifters were representative of the dominant patterns.</w:t>
      </w:r>
    </w:p>
    <w:p w14:paraId="1EEA8B7B" w14:textId="6801F82F" w:rsidR="00576BC7" w:rsidRDefault="00BD782F" w:rsidP="001743A2">
      <w:pPr>
        <w:spacing w:after="0"/>
      </w:pPr>
      <w:commentRangeStart w:id="3"/>
      <w:r>
        <w:t>T</w:t>
      </w:r>
      <w:r w:rsidR="000A4C38">
        <w:t>he</w:t>
      </w:r>
      <w:commentRangeEnd w:id="3"/>
      <w:r w:rsidR="009B6BC6">
        <w:rPr>
          <w:rStyle w:val="CommentReference"/>
        </w:rPr>
        <w:commentReference w:id="3"/>
      </w:r>
      <w:r>
        <w:t xml:space="preserve"> response of</w:t>
      </w:r>
      <w:r w:rsidR="000A4C38">
        <w:t xml:space="preserve"> corals to terrestrial sediment</w:t>
      </w:r>
      <w:r w:rsidR="00841A4A">
        <w:t xml:space="preserve"> stress</w:t>
      </w:r>
      <w:r w:rsidR="000A4C38">
        <w:t xml:space="preserve"> </w:t>
      </w:r>
      <w:r w:rsidR="00F345C2">
        <w:t>is</w:t>
      </w:r>
      <w:r>
        <w:t xml:space="preserve"> </w:t>
      </w:r>
      <w:r w:rsidR="005E62E0">
        <w:t xml:space="preserve">primarily </w:t>
      </w:r>
      <w:r>
        <w:t xml:space="preserve">a function of the magnitude </w:t>
      </w:r>
      <w:r w:rsidR="000A4C38">
        <w:t>of sediment loading and the duration of time the</w:t>
      </w:r>
      <w:r>
        <w:t xml:space="preserve"> corals are exposed to sediment </w:t>
      </w:r>
      <w:r>
        <w:fldChar w:fldCharType="begin" w:fldLock="1"/>
      </w:r>
      <w:r w:rsidR="00372A45">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"mendeley" : { "formattedCitation" : "(Erftemeijer et al. 2012)", "plainTextFormattedCitation" : "(Erftemeijer et al. 2012)", "previouslyFormattedCitation" : "(Erftemeijer et al. 2012)" }, "properties" : { "noteIndex" : 0 }, "schema" : "https://github.com/citation-style-language/schema/raw/master/csl-citation.json" }</w:instrText>
      </w:r>
      <w:r>
        <w:fldChar w:fldCharType="separate"/>
      </w:r>
      <w:r w:rsidRPr="00BD782F">
        <w:rPr>
          <w:noProof/>
        </w:rPr>
        <w:t>(Erftemeijer et al. 2012)</w:t>
      </w:r>
      <w:r>
        <w:fldChar w:fldCharType="end"/>
      </w:r>
      <w:r w:rsidR="002D6908">
        <w:t>, which is controlled by hydrodynamic conditions</w:t>
      </w:r>
      <w:r>
        <w:t>. O</w:t>
      </w:r>
      <w:r w:rsidR="000A4C38">
        <w:t xml:space="preserve">ur goal </w:t>
      </w:r>
      <w:r>
        <w:t xml:space="preserve">in this study </w:t>
      </w:r>
      <w:r w:rsidR="000A4C38">
        <w:t>was to apply both Eulerian and Lagrangian methods</w:t>
      </w:r>
      <w:r w:rsidR="00841A4A">
        <w:t xml:space="preserve"> </w:t>
      </w:r>
      <w:r w:rsidR="000A4C38">
        <w:t xml:space="preserve">to understand the </w:t>
      </w:r>
      <w:r>
        <w:t xml:space="preserve">spatial </w:t>
      </w:r>
      <w:r w:rsidR="005E62E0">
        <w:t xml:space="preserve">flow </w:t>
      </w:r>
      <w:r>
        <w:t xml:space="preserve">patterns </w:t>
      </w:r>
      <w:r w:rsidR="005E62E0">
        <w:t xml:space="preserve">and residence time </w:t>
      </w:r>
      <w:r w:rsidR="00841A4A">
        <w:t xml:space="preserve">that determine </w:t>
      </w:r>
      <w:r w:rsidR="007A130D">
        <w:t>impact</w:t>
      </w:r>
      <w:r w:rsidR="00841A4A">
        <w:t xml:space="preserve"> of terrestrial sediment discharged to </w:t>
      </w:r>
      <w:r w:rsidR="002D6908">
        <w:t xml:space="preserve">a </w:t>
      </w:r>
      <w:r w:rsidR="007A130D">
        <w:t>bathymetrically-</w:t>
      </w:r>
      <w:r w:rsidR="002D6908">
        <w:t>complex</w:t>
      </w:r>
      <w:r w:rsidR="007A130D">
        <w:t>,</w:t>
      </w:r>
      <w:r w:rsidR="002D6908">
        <w:t xml:space="preserve"> </w:t>
      </w:r>
      <w:r w:rsidR="007A130D">
        <w:t xml:space="preserve">fringing </w:t>
      </w:r>
      <w:r w:rsidR="002D6908">
        <w:t>coral reef-lined embayment</w:t>
      </w:r>
      <w:r w:rsidR="000A4C38">
        <w:t xml:space="preserve">. </w:t>
      </w:r>
    </w:p>
    <w:p w14:paraId="76231D11" w14:textId="77777777" w:rsidR="00C4278D" w:rsidRDefault="00C4278D" w:rsidP="001743A2">
      <w:pPr>
        <w:spacing w:after="0"/>
      </w:pPr>
    </w:p>
    <w:p w14:paraId="26F5AD4D" w14:textId="77777777" w:rsidR="00576BC7" w:rsidRDefault="00D31F5A" w:rsidP="009B6BC6">
      <w:pPr>
        <w:pStyle w:val="HeadingCR1"/>
        <w:spacing w:before="0"/>
      </w:pPr>
      <w:r>
        <w:t>Materials and Methods</w:t>
      </w:r>
    </w:p>
    <w:p w14:paraId="3A061E9E" w14:textId="77777777" w:rsidR="00D31F5A" w:rsidRPr="009B6BC6" w:rsidRDefault="00D31F5A" w:rsidP="009B6BC6">
      <w:pPr>
        <w:pStyle w:val="HeadingCR2"/>
        <w:spacing w:before="0"/>
        <w:rPr>
          <w:i/>
        </w:rPr>
      </w:pPr>
      <w:r w:rsidRPr="009B6BC6">
        <w:rPr>
          <w:i/>
        </w:rPr>
        <w:t>Study Area</w:t>
      </w:r>
    </w:p>
    <w:p w14:paraId="3ED7B3A2" w14:textId="438B51E7" w:rsidR="003E23E0" w:rsidRDefault="003E23E0" w:rsidP="009B6BC6">
      <w:pPr>
        <w:spacing w:after="0"/>
      </w:pPr>
      <w:r>
        <w:t>Faga'alu Bay</w:t>
      </w:r>
      <w:r w:rsidR="00C4278D">
        <w:t>, on the island of Tutuila, American Samoa (14.290 S, 170.677 W),</w:t>
      </w:r>
      <w:r>
        <w:t xml:space="preserve"> is situated on the western side of Pago Pago Bay</w:t>
      </w:r>
      <w:r w:rsidR="00C4278D">
        <w:t xml:space="preserve"> (Figure 1). The bay is surrounded by </w:t>
      </w:r>
      <w:r>
        <w:t xml:space="preserve">high topography </w:t>
      </w:r>
      <w:r w:rsidR="00C4278D">
        <w:t xml:space="preserve">that </w:t>
      </w:r>
      <w:r>
        <w:t>blocks wet-season northerly winds from October-April, but is exposed to dry-season southeasterly trade</w:t>
      </w:r>
      <w:r w:rsidR="00C4278D">
        <w:t xml:space="preserve"> </w:t>
      </w:r>
      <w:r>
        <w:t xml:space="preserve">winds and accompanying short-period wind </w:t>
      </w:r>
      <w:r>
        <w:lastRenderedPageBreak/>
        <w:t xml:space="preserve">waves during May-September </w:t>
      </w:r>
      <w:r>
        <w:fldChar w:fldCharType="begin" w:fldLock="1"/>
      </w:r>
      <w: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fldChar w:fldCharType="separate"/>
      </w:r>
      <w:r w:rsidRPr="00D41352">
        <w:rPr>
          <w:noProof/>
        </w:rPr>
        <w:t>(Craig 2009)</w:t>
      </w:r>
      <w:r>
        <w:fldChar w:fldCharType="end"/>
      </w:r>
      <w:r>
        <w:t>. Faga'alu Bay is characterized by a semi-diurnal, microtidal regime where parts of the shallow reef crest and reef flat are exposed at extreme low tides. Faga'alu Bay is only open to a narrow window (south-southeast) of swell directions, and swells approaching from a southerly angle must refract to the west, reducing their energy. Offshore significant wave heights (</w:t>
      </w:r>
      <w:r>
        <w:rPr>
          <w:i/>
        </w:rPr>
        <w:t>H</w:t>
      </w:r>
      <w:r>
        <w:rPr>
          <w:i/>
          <w:vertAlign w:val="subscript"/>
        </w:rPr>
        <w:t>s</w:t>
      </w:r>
      <w:r>
        <w:t>) from southerly and southeasterly directions are generally less than 2.5 m and rarely exceed 3.0 m. Peak wave periods (</w:t>
      </w:r>
      <w:r>
        <w:rPr>
          <w:i/>
        </w:rPr>
        <w:t>T</w:t>
      </w:r>
      <w:r>
        <w:rPr>
          <w:i/>
          <w:vertAlign w:val="subscript"/>
        </w:rPr>
        <w:t>p</w:t>
      </w:r>
      <w:r>
        <w:t xml:space="preserve">) are generally about 9 s or less, rarely exceed 13 s, but occasionally reach 25 s during austral winter storms </w:t>
      </w:r>
      <w:r>
        <w:fldChar w:fldCharType="begin" w:fldLock="1"/>
      </w:r>
      <w:r>
        <w:instrText>ADDIN CSL_CITATION { "citationItems" : [ { "id" : "ITEM-1", "itemData" : { "author" : [ { "dropping-particle" : "", "family" : "Thompson", "given" : "Edward F", "non-dropping-particle" : "", "parse-names" : false, "suffix" : "" }, { "dropping-particle" : "", "family" : "Demirbilek", "given" : "Zeki", "non-dropping-particle" : "", "parse-names" : false, "suffix" : "" } ], "id" : "ITEM-1", "issue" : "September", "issued" : { "date-parts" : [ [ "2002" ] ] }, "publisher-place" : "Vicksburg, MS", "title" : "Wave Response, Pago Pago Harbor, Island of Tutuila, Territory of American Samoa. USACOE Coastal and Hydraulics Laboratory ERDC/CHL TR-02-20", "type" : "report" }, "uris" : [ "http://www.mendeley.com/documents/?uuid=0b6bb75f-5ede-4446-be51-1cb51209d1c3" ] } ], "mendeley" : { "formattedCitation" : "(Thompson and Demirbilek 2002)", "plainTextFormattedCitation" : "(Thompson and Demirbilek 2002)", "previouslyFormattedCitation" : "(Thompson and Demirbilek 2002)" }, "properties" : { "noteIndex" : 0 }, "schema" : "https://github.com/citation-style-language/schema/raw/master/csl-citation.json" }</w:instrText>
      </w:r>
      <w:r>
        <w:fldChar w:fldCharType="separate"/>
      </w:r>
      <w:r w:rsidRPr="00D41352">
        <w:rPr>
          <w:noProof/>
        </w:rPr>
        <w:t>(Thompson and Demirbilek 2002)</w:t>
      </w:r>
      <w:r>
        <w:fldChar w:fldCharType="end"/>
      </w:r>
      <w:r>
        <w:t xml:space="preserve">. </w:t>
      </w:r>
      <w:r>
        <w:fldChar w:fldCharType="begin" w:fldLock="1"/>
      </w:r>
      <w:r w:rsidR="009B6BC6">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(unpublished data)", "plainTextFormattedCitation" : "(Vetter 2013)", "previouslyFormattedCitation" : "(Vetter 2013)" }, "properties" : { "noteIndex" : 0 }, "schema" : "https://github.com/citation-style-language/schema/raw/master/csl-citation.json" }</w:instrText>
      </w:r>
      <w:r>
        <w:fldChar w:fldCharType="separate"/>
      </w:r>
      <w:r w:rsidRPr="009756DE">
        <w:rPr>
          <w:noProof/>
        </w:rPr>
        <w:t xml:space="preserve">Vetter </w:t>
      </w:r>
      <w:r>
        <w:rPr>
          <w:noProof/>
        </w:rPr>
        <w:t>(unpublished data</w:t>
      </w:r>
      <w:r w:rsidRPr="009756DE">
        <w:rPr>
          <w:noProof/>
        </w:rPr>
        <w:t>)</w:t>
      </w:r>
      <w:r>
        <w:fldChar w:fldCharType="end"/>
      </w:r>
      <w:r>
        <w:t xml:space="preserve"> recorded peak significant wave heights on the fore reef in Faga'alu up to 1.7 m, but wave heights greater tha</w:t>
      </w:r>
      <w:r w:rsidR="00C4278D">
        <w:t xml:space="preserve">n 1.0 m were rare. Destructive </w:t>
      </w:r>
      <w:r>
        <w:t xml:space="preserve">tropical cyclones typically occur in the South Pacific from November-April </w:t>
      </w:r>
      <w:r>
        <w:fldChar w:fldCharType="begin" w:fldLock="1"/>
      </w:r>
      <w:r>
        <w:instrText>ADDIN CSL_CITATION { "citationItems" : [ { "id" : "ITEM-1", "itemData" : { "author" : [ { "dropping-particle" : "", "family" : "Militello", "given" : "Adele", "non-dropping-particle" : "", "parse-names" : false, "suffix" : "" }, { "dropping-particle" : "", "family" : "Scheffner", "given" : "Norman W", "non-dropping-particle" : "", "parse-names" : false, "suffix" : "" }, { "dropping-particle" : "", "family" : "Thompson", "given" : "Edward F", "non-dropping-particle" : "", "parse-names" : false, "suffix" : "" } ], "id" : "ITEM-1", "issued" : { "date-parts" : [ [ "2003" ] ] }, "publisher-place" : "Eureka CA", "title" : "Hurrican-Induced Stage-Frequency Relationships for the Territory of American Samoa. USACOE Technical Report CHL-98-33", "type" : "report" }, "uris" : [ "http://www.mendeley.com/documents/?uuid=3ab01ccc-b1cd-4836-bcaf-46969958ef26" ] } ], "mendeley" : { "formattedCitation" : "(Militello et al. 2003)", "plainTextFormattedCitation" : "(Militello et al. 2003)", "previouslyFormattedCitation" : "(Militello et al. 2003)" }, "properties" : { "noteIndex" : 0 }, "schema" : "https://github.com/citation-style-language/schema/raw/master/csl-citation.json" }</w:instrText>
      </w:r>
      <w:r>
        <w:fldChar w:fldCharType="separate"/>
      </w:r>
      <w:r w:rsidRPr="00D41352">
        <w:rPr>
          <w:noProof/>
        </w:rPr>
        <w:t>(Militello et al. 2003)</w:t>
      </w:r>
      <w:r>
        <w:fldChar w:fldCharType="end"/>
      </w:r>
      <w:r>
        <w:t>, impacting American Samoa every 1-</w:t>
      </w:r>
      <w:r w:rsidR="00C4278D">
        <w:t>13 years since 1981 (</w:t>
      </w:r>
      <w:r>
        <w:fldChar w:fldCharType="begin" w:fldLock="1"/>
      </w:r>
      <w:r w:rsidR="009B6BC6">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fldChar w:fldCharType="separate"/>
      </w:r>
      <w:r w:rsidRPr="003E07FB">
        <w:rPr>
          <w:noProof/>
        </w:rPr>
        <w:t>Craig 2009)</w:t>
      </w:r>
      <w:r>
        <w:fldChar w:fldCharType="end"/>
      </w:r>
      <w:r>
        <w:t xml:space="preserve">. The only available data on water current circulation around Tutuila was found in government and consultant reports, and no data on circulation over the reef flat has been collected </w:t>
      </w:r>
      <w:r>
        <w:fldChar w:fldCharType="begin" w:fldLock="1"/>
      </w:r>
      <w:r>
        <w:instrText>ADDIN CSL_CITATION { "citationItems" : [ { "id" : "ITEM-1", "itemData" : { "author" : [ { "dropping-particle" : "", "family" : "CH2M HILL", "given" : "", "non-dropping-particle" : "", "parse-names" : false, "suffix" : "" } ], "id" : "ITEM-1", "issued" : { "date-parts" : [ [ "1984" ] ] }, "number-of-pages" : "21", "publisher-place" : "Pago Pago, American Samoa", "title" : "Oceanographic Studies in Support of American Samoa Wastewater Facilities Planning", "type" : "report" }, "uris" : [ "http://www.mendeley.com/documents/?uuid=a2b199c8-f49b-4d4e-afa9-6f0cb7ae734b" ] }, { "id" : "ITEM-2", "itemData" : { "author" : [ { "dropping-particle" : "", "family" : "Jacob", "given" : "Lucy", "non-dropping-particle" : "", "parse-names" : false, "suffix" : "" }, { "dropping-particle" : "", "family" : "Wiles", "given" : "Philip", "non-dropping-particle" : "", "parse-names" : false, "suffix" : "" }, { "dropping-particle" : "", "family" : "Aitaoto", "given" : "Tafito", "non-dropping-particle" : "", "parse-names" : false, "suffix" : "" }, { "dropping-particle" : "", "family" : "Yuen", "given" : "Sione Lam", "non-dropping-particle" : "", "parse-names" : false, "suffix" : "" } ], "id" : "ITEM-2", "issued" : { "date-parts" : [ [ "2012" ] ] }, "number-of-pages" : "23", "publisher-place" : "Pago Pago, American Samoa", "title" : "Coastal Currents in American Samoa. Their Role in Marine Protected Area Network Design", "type" : "report" }, "uris" : [ "http://www.mendeley.com/documents/?uuid=8a2d7550-98b8-47df-8725-abbc9e7ff11d" ] }, { "id" : "ITEM-3", "itemData" : { "author" : [ { "dropping-particle" : "", "family" : "Wiles", "given" : "P.", "non-dropping-particle" : "", "parse-names" : false, "suffix" : "" }, { "dropping-particle" : "", "family" : "Aitaoto", "given" : "T.", "non-dropping-particle" : "", "parse-names" : false, "suffix" : "" }, { "dropping-particle" : "", "family" : "Lam Yuen", "given" : "S.", "non-dropping-particle" : "", "parse-names" : false, "suffix" : "" } ], "id" : "ITEM-3", "issued" : { "date-parts" : [ [ "2010" ] ] }, "number-of-pages" : "36", "publisher" : "Department of Marine and Wildlife Resources, American Samoa", "publisher-place" : "Honolulu, HI", "title" : "Current Surveys between Potential Marine Managed Areas in American Samoa", "type" : "report" }, "uris" : [ "http://www.mendeley.com/documents/?uuid=b27b0ce8-8833-4d00-bac4-5e482a027695" ] } ], "mendeley" : { "formattedCitation" : "(CH2M HILL 1984; Wiles et al. 2010; Jacob et al. 2012)", "plainTextFormattedCitation" : "(CH2M HILL 1984; Wiles et al. 2010; Jacob et al. 2012)", "previouslyFormattedCitation" : "(CH2M HILL 1984; Wiles et al. 2010; Jacob et al. 2012)" }, "properties" : { "noteIndex" : 0 }, "schema" : "https://github.com/citation-style-language/schema/raw/master/csl-citation.json" }</w:instrText>
      </w:r>
      <w:r>
        <w:fldChar w:fldCharType="separate"/>
      </w:r>
      <w:r w:rsidRPr="00D41352">
        <w:rPr>
          <w:noProof/>
        </w:rPr>
        <w:t>(CH2M HILL 1984; Wiles et al. 2010; Jacob et al. 2012)</w:t>
      </w:r>
      <w:r>
        <w:fldChar w:fldCharType="end"/>
      </w:r>
      <w:r>
        <w:t>.</w:t>
      </w:r>
    </w:p>
    <w:p w14:paraId="55F72A40" w14:textId="0BD83EE7" w:rsidR="00576BC7" w:rsidRDefault="00C4278D" w:rsidP="009B6BC6">
      <w:pPr>
        <w:spacing w:after="0"/>
      </w:pPr>
      <w:r>
        <w:t xml:space="preserve">Faga’alu Bay </w:t>
      </w:r>
      <w:r w:rsidR="000A4C38">
        <w:t xml:space="preserve">is V-shaped, </w:t>
      </w:r>
      <w:r w:rsidR="003E07FB">
        <w:t xml:space="preserve">coral </w:t>
      </w:r>
      <w:r w:rsidR="000A4C38">
        <w:t xml:space="preserve">reef-fringed embayment at the mouth of a small (2.48 </w:t>
      </w:r>
      <w:r w:rsidR="00B320E8">
        <w:t>km</w:t>
      </w:r>
      <w:r w:rsidR="00B320E8" w:rsidRPr="00B320E8">
        <w:rPr>
          <w:vertAlign w:val="superscript"/>
        </w:rPr>
        <w:t>2</w:t>
      </w:r>
      <w:r w:rsidR="000A4C38">
        <w:t>), steep-sided watershed. The</w:t>
      </w:r>
      <w:r w:rsidR="003E07FB">
        <w:t xml:space="preserve"> bathymetrically complex</w:t>
      </w:r>
      <w:r w:rsidR="000A4C38">
        <w:t xml:space="preserve"> reef is characterized by a shallow reef flat extending from just offshore to the reef crest, where it then descends </w:t>
      </w:r>
      <w:r>
        <w:t xml:space="preserve">at an approximately 1:1 slope </w:t>
      </w:r>
      <w:r w:rsidR="000A4C38">
        <w:t xml:space="preserve">to the </w:t>
      </w:r>
      <w:r>
        <w:t xml:space="preserve">insular shelf at a depth of approximately </w:t>
      </w:r>
      <w:r w:rsidR="000A4C38">
        <w:t>20 m. Near the reef crest, the reef flat is primarily cemented reef pavement, but within a few 10s of m</w:t>
      </w:r>
      <w:r>
        <w:t>,</w:t>
      </w:r>
      <w:r w:rsidR="000A4C38">
        <w:t xml:space="preserve"> transitions into thickets of primarily </w:t>
      </w:r>
      <w:r w:rsidR="000A4C38">
        <w:rPr>
          <w:i/>
        </w:rPr>
        <w:t>Acropora spp.</w:t>
      </w:r>
      <w:r w:rsidR="000A4C38">
        <w:t>; closer to the shore in the southern back-reef there are areas of deeper (1-5</w:t>
      </w:r>
      <w:r>
        <w:t xml:space="preserve"> </w:t>
      </w:r>
      <w:r w:rsidR="000A4C38">
        <w:t xml:space="preserve">m) sediment-floored pools with coral bommies. An anthropogenically altered, vertical-walled, 5-15 m deep paleostream channel extends </w:t>
      </w:r>
      <w:r w:rsidR="000A4C38">
        <w:lastRenderedPageBreak/>
        <w:t>from the mouth of Faga'alu Stream eastward to Pago Pago Bay; this channel divides the reef into a larger</w:t>
      </w:r>
      <w:r>
        <w:t>, more exposed</w:t>
      </w:r>
      <w:r w:rsidR="000A4C38">
        <w:t xml:space="preserve"> southern and a smaller</w:t>
      </w:r>
      <w:r>
        <w:t>, more sheltered</w:t>
      </w:r>
      <w:r w:rsidR="000A4C38">
        <w:t xml:space="preserve"> northern section.</w:t>
      </w:r>
      <w:r w:rsidR="005334F5">
        <w:t xml:space="preserve"> </w:t>
      </w:r>
      <w:r w:rsidR="005334F5">
        <w:fldChar w:fldCharType="begin" w:fldLock="1"/>
      </w:r>
      <w:r w:rsidR="00D41352">
        <w:instrText>ADDIN CSL_CITATION { "citationItems" : [ { "id" : "ITEM-1", "itemData" : { "URL" : "http://ccma.nos.noaa.gov/products/biogeography/us_pac_terr/htm/data.htm", "author" : [ { "dropping-particle" : "", "family" : "National Centers for Coastal Ocean Science", "given" : "", "non-dropping-particle" : "", "parse-names" : false, "suffix" : "" } ], "container-title" : "NOAA Technical Memorandum NOS NCCOS 8, Biogeography Branch.", "id" : "ITEM-1", "issued" : { "date-parts" : [ [ "2005" ] ] }, "title" : "Shallow-water Benthic Habitats of American Samoa, Guam, and the Commonwealth of the Northern Mariana Islands", "type" : "webpage" }, "uris" : [ "http://www.mendeley.com/documents/?uuid=eb7a33b4-bc2d-413c-86b3-878594668016" ] } ], "mendeley" : { "formattedCitation" : "(National Centers for Coastal Ocean Science 2005)", "manualFormatting" : "NOAA's National Centers for Coastal Ocean Science (2005)", "plainTextFormattedCitation" : "(National Centers for Coastal Ocean Science 2005)", "previouslyFormattedCitation" : "(National Centers for Coastal Ocean Science 2005)" }, "properties" : { "noteIndex" : 0 }, "schema" : "https://github.com/citation-style-language/schema/raw/master/csl-citation.json" }</w:instrText>
      </w:r>
      <w:r w:rsidR="005334F5">
        <w:fldChar w:fldCharType="separate"/>
      </w:r>
      <w:r w:rsidR="005334F5">
        <w:rPr>
          <w:noProof/>
        </w:rPr>
        <w:t xml:space="preserve">NOAA's </w:t>
      </w:r>
      <w:r w:rsidR="005334F5" w:rsidRPr="005334F5">
        <w:rPr>
          <w:noProof/>
        </w:rPr>
        <w:t>National Cen</w:t>
      </w:r>
      <w:r w:rsidR="005334F5">
        <w:rPr>
          <w:noProof/>
        </w:rPr>
        <w:t>ters for Coastal Ocean Science (</w:t>
      </w:r>
      <w:r w:rsidR="005334F5" w:rsidRPr="005334F5">
        <w:rPr>
          <w:noProof/>
        </w:rPr>
        <w:t>2005)</w:t>
      </w:r>
      <w:r w:rsidR="005334F5">
        <w:fldChar w:fldCharType="end"/>
      </w:r>
      <w:r w:rsidR="000A4C38">
        <w:t xml:space="preserve"> surveys describe coral coverage varies from less than 10% on the degraded northern reef, to more than 50% on the more intact southern reef. </w:t>
      </w:r>
    </w:p>
    <w:p w14:paraId="12150725" w14:textId="77777777" w:rsidR="00B42656" w:rsidRDefault="00B42656" w:rsidP="009B6BC6">
      <w:pPr>
        <w:spacing w:after="0"/>
      </w:pPr>
    </w:p>
    <w:p w14:paraId="14B09ACF" w14:textId="77777777" w:rsidR="00576BC7" w:rsidRDefault="000A4C38" w:rsidP="009B6BC6">
      <w:pPr>
        <w:pStyle w:val="HeadingCR3"/>
        <w:spacing w:before="0"/>
      </w:pPr>
      <w:r>
        <w:t>Lagrangian Measurements</w:t>
      </w:r>
    </w:p>
    <w:p w14:paraId="562FAE45" w14:textId="5900BB32" w:rsidR="00576BC7" w:rsidRDefault="00DD204E" w:rsidP="009B6BC6">
      <w:pPr>
        <w:spacing w:after="0"/>
      </w:pPr>
      <w:r>
        <w:t>Given the</w:t>
      </w:r>
      <w:r w:rsidR="000A4C38">
        <w:t xml:space="preserve"> relatively small area </w:t>
      </w:r>
      <w:r>
        <w:t xml:space="preserve">of Faga'alu Bay </w:t>
      </w:r>
      <w:r w:rsidR="000A4C38">
        <w:t xml:space="preserve">(0.25 </w:t>
      </w:r>
      <w:r w:rsidR="00B320E8">
        <w:t>km</w:t>
      </w:r>
      <w:r w:rsidR="00B320E8" w:rsidRPr="00B320E8">
        <w:rPr>
          <w:vertAlign w:val="superscript"/>
        </w:rPr>
        <w:t>2</w:t>
      </w:r>
      <w:r w:rsidR="000A4C38">
        <w:t>), high spatial density drifter data could be collected with a small number of drifters (</w:t>
      </w:r>
      <w:r w:rsidR="000A4C38" w:rsidRPr="009B6BC6">
        <w:rPr>
          <w:i/>
        </w:rPr>
        <w:t>n</w:t>
      </w:r>
      <w:r w:rsidR="000A4C38">
        <w:t xml:space="preserve"> = 5) with rapid turn-around. Five cruciform drifters were constructed with mate</w:t>
      </w:r>
      <w:r>
        <w:t>rials available on-island (PVC pipe</w:t>
      </w:r>
      <w:r w:rsidR="000A4C38">
        <w:t xml:space="preserve"> and plastic sheeting), adapted from the design of</w:t>
      </w:r>
      <w:r w:rsidR="008E66C9">
        <w:t xml:space="preserve"> </w:t>
      </w:r>
      <w:r w:rsidR="008E66C9">
        <w:fldChar w:fldCharType="begin" w:fldLock="1"/>
      </w:r>
      <w:r w:rsidR="00D41352">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 Low-cost GPS-tracked Surface Drifters", "type" : "article-journal", "volume" : "27" }, "uris" : [ "http://www.mendeley.com/documents/?uuid=479b43a1-242f-4464-a431-0b22241ac1c8" ] } ], "mendeley" : { "formattedCitation" : "(Austin and Atkinson 2004)", "manualFormatting" : "Austin and Atkinson (2004)", "plainTextFormattedCitation" : "(Austin and Atkinson 2004)", "previouslyFormattedCitation" : "(Austin and Atkinson 2004)" }, "properties" : { "noteIndex" : 0 }, "schema" : "https://github.com/citation-style-language/schema/raw/master/csl-citation.json" }</w:instrText>
      </w:r>
      <w:r w:rsidR="008E66C9">
        <w:fldChar w:fldCharType="separate"/>
      </w:r>
      <w:r w:rsidR="008E66C9">
        <w:rPr>
          <w:noProof/>
        </w:rPr>
        <w:t>Austin and Atkinson (</w:t>
      </w:r>
      <w:r w:rsidR="008E66C9" w:rsidRPr="008E66C9">
        <w:rPr>
          <w:noProof/>
        </w:rPr>
        <w:t>2004)</w:t>
      </w:r>
      <w:r w:rsidR="008E66C9">
        <w:fldChar w:fldCharType="end"/>
      </w:r>
      <w:r w:rsidR="000A4C38">
        <w:t>, with a small waterproof housing for a HOLUX M1000 GPS recorder and a float collar to maintain upr</w:t>
      </w:r>
      <w:r w:rsidR="00121437">
        <w:t>ight orientation (Figure 2a-</w:t>
      </w:r>
      <w:r w:rsidR="000A4C38">
        <w:t xml:space="preserve">b). The fins of the drifters were approximately 30 cm wide and 18 cm in height, constructed of 1.3 cm diameter PVC with holes drilled to flood the piping and compensate for the buoyancy of the pipe. The GPS logger was installed in a PVC housing at the top. </w:t>
      </w:r>
    </w:p>
    <w:p w14:paraId="3440F48C" w14:textId="6DF22591" w:rsidR="00C4278D" w:rsidRDefault="000A4C38" w:rsidP="009B6BC6">
      <w:pPr>
        <w:spacing w:after="0"/>
      </w:pPr>
      <w:r>
        <w:t xml:space="preserve">Five drifters were released from five </w:t>
      </w:r>
      <w:r w:rsidR="00C4278D">
        <w:t xml:space="preserve">separate </w:t>
      </w:r>
      <w:r>
        <w:t>launch zones</w:t>
      </w:r>
      <w:r w:rsidR="00DD204E">
        <w:t xml:space="preserve"> (Figure 1</w:t>
      </w:r>
      <w:r w:rsidR="00DD204E" w:rsidRPr="003E07FB">
        <w:rPr>
          <w:rFonts w:cs="Times"/>
          <w:noProof/>
        </w:rPr>
        <w:t>)</w:t>
      </w:r>
      <w:r>
        <w:t xml:space="preserve"> within a 10 min time frame at the beginning of each deployment. Drifter position data was recorded by the GPS logger at 5 s intervals and resampled to 1 min intervals to increase signal-to-noise ratios; speed and direction were calculated using a forward difference scheme on the drifter locations</w:t>
      </w:r>
      <w:r w:rsidR="008E66C9">
        <w:t xml:space="preserve"> </w:t>
      </w:r>
      <w:r w:rsidR="008E66C9">
        <w:fldChar w:fldCharType="begin" w:fldLock="1"/>
      </w:r>
      <w:r w:rsidR="00D41352">
        <w:instrText>ADDIN CSL_CITATION { "citationItems" : [ { "id" : "ITEM-1", "itemData" : { "abstract" : "Cited in Johnson 2003 as good summary of ocean-going drifter development", "author" : [ { "dropping-particle" : "", "family" : "Davis", "given" : "R.", "non-dropping-particle" : "", "parse-names" : false, "suffix" : "" } ], "container-title" : "Annual Review Fluid Mechanics", "id" : "ITEM-1", "issued" : { "date-parts" : [ [ "1991" ] ] }, "page" : "43-64", "title" : "Lagrangian ocean studies", "type" : "article-journal", "volume" : "23" }, "uris" : [ "http://www.mendeley.com/documents/?uuid=be74c6b0-2b58-4460-97af-5750b11d5189"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"(Davis 1991; MacMahan et al. 2010)", "plainTextFormattedCitation" : "(Davis 1991; MacMahan et al. 2010)", "previouslyFormattedCitation" : "(Davis 1991; MacMahan et al. 2010)" }, "properties" : { "noteIndex" : 0 }, "schema" : "https://github.com/citation-style-language/schema/raw/master/csl-citation.json" }</w:instrText>
      </w:r>
      <w:r w:rsidR="008E66C9">
        <w:fldChar w:fldCharType="separate"/>
      </w:r>
      <w:r w:rsidR="00D41352" w:rsidRPr="00D41352">
        <w:rPr>
          <w:noProof/>
        </w:rPr>
        <w:t>(Davis 1991; MacMahan et al. 2010)</w:t>
      </w:r>
      <w:r w:rsidR="008E66C9">
        <w:fldChar w:fldCharType="end"/>
      </w:r>
      <w:r>
        <w:t>. Drifters were generally allowed to drift until they exited the channel to Pago Pago Bay, but tracks were limited to 1 h for comparisons with ADCP data.</w:t>
      </w:r>
    </w:p>
    <w:p w14:paraId="5E0806A8" w14:textId="77777777" w:rsidR="00B42656" w:rsidRDefault="00B42656" w:rsidP="009B6BC6">
      <w:pPr>
        <w:spacing w:after="0"/>
      </w:pPr>
    </w:p>
    <w:p w14:paraId="178A2276" w14:textId="77777777" w:rsidR="00576BC7" w:rsidRDefault="000A4C38" w:rsidP="009B6BC6">
      <w:pPr>
        <w:pStyle w:val="HeadingCR3"/>
        <w:spacing w:before="0"/>
      </w:pPr>
      <w:r>
        <w:t>Eulerian Measurements</w:t>
      </w:r>
    </w:p>
    <w:p w14:paraId="5C7C77D8" w14:textId="29CE474D" w:rsidR="00C4278D" w:rsidRDefault="000A4C38" w:rsidP="009B6BC6">
      <w:pPr>
        <w:spacing w:after="0"/>
      </w:pPr>
      <w:r>
        <w:t>Three Nortek Aquadopp 2-MHz acoustic curren</w:t>
      </w:r>
      <w:r w:rsidR="00121437">
        <w:t xml:space="preserve">t profilers (ADCP) recorded </w:t>
      </w:r>
      <w:r>
        <w:t>current data at three locations on the reef flat in Faga'alu for one week</w:t>
      </w:r>
      <w:r w:rsidR="00121437">
        <w:t xml:space="preserve"> (YD 47-55</w:t>
      </w:r>
      <w:r w:rsidR="00303A26">
        <w:t>, 2014</w:t>
      </w:r>
      <w:r w:rsidR="00121437">
        <w:t>)</w:t>
      </w:r>
      <w:r>
        <w:t xml:space="preserve"> (Figure 1). The profilers were deployed on sand or rubble patches amongst the corals, as deep as possible to maintain adequate water levels over the profiler during low tide (Figure 2c-d). The profilers collected 580 current samples at 2 Hz every 10 min and </w:t>
      </w:r>
      <w:commentRangeStart w:id="4"/>
      <w:r>
        <w:t xml:space="preserve">2,048 wave samples </w:t>
      </w:r>
      <w:commentRangeEnd w:id="4"/>
      <w:r w:rsidR="00121437">
        <w:rPr>
          <w:rStyle w:val="CommentReference"/>
        </w:rPr>
        <w:commentReference w:id="4"/>
      </w:r>
      <w:r>
        <w:t>at 2 Hz every 60 min.</w:t>
      </w:r>
    </w:p>
    <w:p w14:paraId="0C935638" w14:textId="77777777" w:rsidR="00B42656" w:rsidRDefault="00B42656" w:rsidP="009B6BC6">
      <w:pPr>
        <w:spacing w:after="0"/>
      </w:pPr>
    </w:p>
    <w:p w14:paraId="4D358285" w14:textId="77777777" w:rsidR="00576BC7" w:rsidRDefault="000A4C38" w:rsidP="009B6BC6">
      <w:pPr>
        <w:pStyle w:val="HeadingCR3"/>
        <w:spacing w:before="0"/>
      </w:pPr>
      <w:r>
        <w:t>Ancillary Data</w:t>
      </w:r>
    </w:p>
    <w:p w14:paraId="70389AC1" w14:textId="4438F94A" w:rsidR="00576BC7" w:rsidRDefault="000A4C38" w:rsidP="009B6BC6">
      <w:pPr>
        <w:spacing w:after="0"/>
      </w:pPr>
      <w:r>
        <w:t xml:space="preserve">The instrument deployments were timed to capture end-member </w:t>
      </w:r>
      <w:r w:rsidR="00DD204E">
        <w:t xml:space="preserve">hydrodynamic </w:t>
      </w:r>
      <w:r>
        <w:t>forcing conditions that characterize the study area</w:t>
      </w:r>
      <w:r w:rsidR="00CC19E3">
        <w:t xml:space="preserve"> </w:t>
      </w:r>
      <w:r w:rsidR="00CC19E3">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rsidR="00CC19E3">
        <w:fldChar w:fldCharType="separate"/>
      </w:r>
      <w:r w:rsidR="00D41352" w:rsidRPr="00D41352">
        <w:rPr>
          <w:noProof/>
        </w:rPr>
        <w:t>(Yamano et al. 1998)</w:t>
      </w:r>
      <w:r w:rsidR="00CC19E3">
        <w:fldChar w:fldCharType="end"/>
      </w:r>
      <w:r>
        <w:t>. The end member conditions were defined post-deployment using modeled and in situ wave, wind, and tide data following the methodology described by</w:t>
      </w:r>
      <w:r w:rsidR="00CC19E3">
        <w:t xml:space="preserve"> </w:t>
      </w:r>
      <w:r w:rsidR="00CC19E3">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CC19E3">
        <w:fldChar w:fldCharType="separate"/>
      </w:r>
      <w:r w:rsidR="00D41352" w:rsidRPr="00D41352">
        <w:rPr>
          <w:noProof/>
        </w:rPr>
        <w:t>(Presto et al. 2006)</w:t>
      </w:r>
      <w:r w:rsidR="00CC19E3">
        <w:fldChar w:fldCharType="end"/>
      </w:r>
      <w:r>
        <w:t>.</w:t>
      </w:r>
      <w:r w:rsidR="00C4278D">
        <w:t xml:space="preserve"> </w:t>
      </w:r>
      <w:r>
        <w:t xml:space="preserve">Incident wave conditions were recorded by a NIWA Dobie-A wave/tide gauge (DOBIE) deployed on the southern reef slope at a depth of 10 m (Figure 1). The DOBIE sampled a 512s burst at 2 Hz every hour. The DOBIE malfunctioned and recorded no data coinciding with the ADCP deployment, but compared well (not shown) with NOAA/NCEP Wave Watch III (WW3; </w:t>
      </w:r>
      <w:r w:rsidR="00CC19E3">
        <w:fldChar w:fldCharType="begin" w:fldLock="1"/>
      </w:r>
      <w:r w:rsidR="00D41352">
        <w:instrText>ADDIN CSL_CITATION { "citationItems" : [ { "id" : "ITEM-1", "itemData" : { "author" : [ { "dropping-particle" : "", "family" : "Tolman", "given" : "Hendrik L.", "non-dropping-particle" : "", "parse-names" : false, "suffix" : "" } ], "id" : "ITEM-1", "issued" : { "date-parts" : [ [ "2009" ] ] }, "number-of-pages" : "220", "publisher-place" : "Camp Springs, MD", "title" : "User manual and system documentation of WAVEWATCH III version 3.14. NOAA National Center for Environmental Prediction Technical Note", "type" : "report" }, "uris" : [ "http://www.mendeley.com/documents/?uuid=caa924ba-0327-4402-9856-d1ec925928ea" ] } ], "mendeley" : { "formattedCitation" : "(Tolman 2009)", "manualFormatting" : "Tolman, 2009", "plainTextFormattedCitation" : "(Tolman 2009)", "previouslyFormattedCitation" : "(Tolman 2009)" }, "properties" : { "noteIndex" : 0 }, "schema" : "https://github.com/citation-style-language/schema/raw/master/csl-citation.json" }</w:instrText>
      </w:r>
      <w:r w:rsidR="00CC19E3">
        <w:fldChar w:fldCharType="separate"/>
      </w:r>
      <w:r w:rsidR="00CC19E3" w:rsidRPr="00CC19E3">
        <w:rPr>
          <w:noProof/>
        </w:rPr>
        <w:t>Tolman, 2009</w:t>
      </w:r>
      <w:r w:rsidR="00CC19E3">
        <w:fldChar w:fldCharType="end"/>
      </w:r>
      <w:r>
        <w:t>) modeled data on swell height and direction for the recorded data</w:t>
      </w:r>
      <w:r w:rsidR="00CC19E3">
        <w:t xml:space="preserve"> </w:t>
      </w:r>
      <w:r w:rsidR="00CC19E3">
        <w:fldChar w:fldCharType="begin" w:fldLock="1"/>
      </w:r>
      <w:r w:rsidR="00D41352">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CC19E3">
        <w:fldChar w:fldCharType="separate"/>
      </w:r>
      <w:r w:rsidR="00D41352" w:rsidRPr="00D41352">
        <w:rPr>
          <w:noProof/>
        </w:rPr>
        <w:t>(Hoeke et al. 2011)</w:t>
      </w:r>
      <w:r w:rsidR="00CC19E3">
        <w:fldChar w:fldCharType="end"/>
      </w:r>
      <w:r>
        <w:t>. WW3 model data, calibrated to DOBIE wave data, were used to define forcing</w:t>
      </w:r>
      <w:r w:rsidR="00B8343E">
        <w:t xml:space="preserve"> end-members</w:t>
      </w:r>
      <w:r>
        <w:t xml:space="preserve"> during the ADCP and drifter deployments.</w:t>
      </w:r>
    </w:p>
    <w:p w14:paraId="667E83B3" w14:textId="7508DA23" w:rsidR="00C4278D" w:rsidRDefault="00B8343E" w:rsidP="009B6BC6">
      <w:pPr>
        <w:spacing w:after="0"/>
      </w:pPr>
      <w:r>
        <w:t xml:space="preserve">Wind speed and wind direction </w:t>
      </w:r>
      <w:r w:rsidR="000A4C38">
        <w:t xml:space="preserve">were recorded at 15 min intervals using a Davis VantagePro weather station installed near the stream mouth, approximately 5 m above </w:t>
      </w:r>
      <w:r w:rsidR="000A4C38">
        <w:lastRenderedPageBreak/>
        <w:t xml:space="preserve">sea level (Figure 1). </w:t>
      </w:r>
      <w:r>
        <w:t>Wind</w:t>
      </w:r>
      <w:r w:rsidR="000A4C38">
        <w:t xml:space="preserve"> and tide data were also recorded </w:t>
      </w:r>
      <w:r w:rsidR="0073010A">
        <w:t xml:space="preserve">at 6 min intervals </w:t>
      </w:r>
      <w:r w:rsidR="000A4C38">
        <w:t xml:space="preserve">at </w:t>
      </w:r>
      <w:r w:rsidR="00CC19E3">
        <w:fldChar w:fldCharType="begin" w:fldLock="1"/>
      </w:r>
      <w:r w:rsidR="005A6E1F">
        <w:instrText>ADDIN CSL_CITATION { "citationItems" : [ { "id" : "ITEM-1", "itemData" : { "URL" : "http://www.ndbc.noaa.gov/station_page.php?station=NSTP6", "accessed" : { "date-parts" : [ [ "2014", "1", "1" ] ] }, "author" : [ { "dropping-particle" : "", "family" : "NOAA National Data Buoy Center", "given" : "", "non-dropping-particle" : "", "parse-names" : false, "suffix" : "" } ], "id" : "ITEM-1", "issued" : { "date-parts" : [ [ "2014" ] ] }, "publisher" : "http://www.ndbc.noaa.gov/station_page.php?station=NSTP6", "title" : "Online data for station NSTP6", "type" : "webpage" }, "uris" : [ "http://www.mendeley.com/documents/?uuid=bbfbd9a9-c69f-4b31-bd1a-41b951bb89f5" ] } ], "mendeley" : { "formattedCitation" : "(NOAA National Data Buoy Center 2014)", "manualFormatting" : "NOAA National Data Buoy Center (2014)", "plainTextFormattedCitation" : "(NOAA National Data Buoy Center 2014)", "previouslyFormattedCitation" : "(NOAA National Data Buoy Center 2014)" }, "properties" : { "noteIndex" : 0 }, "schema" : "https://github.com/citation-style-language/schema/raw/master/csl-citation.json" }</w:instrText>
      </w:r>
      <w:r w:rsidR="00CC19E3">
        <w:fldChar w:fldCharType="separate"/>
      </w:r>
      <w:r w:rsidR="00CC19E3" w:rsidRPr="00CC19E3">
        <w:rPr>
          <w:noProof/>
        </w:rPr>
        <w:t>NOAA National Data Buoy Center</w:t>
      </w:r>
      <w:r w:rsidR="00CC19E3">
        <w:rPr>
          <w:noProof/>
        </w:rPr>
        <w:t xml:space="preserve"> (</w:t>
      </w:r>
      <w:r w:rsidR="00CC19E3" w:rsidRPr="00CC19E3">
        <w:rPr>
          <w:noProof/>
        </w:rPr>
        <w:t>2014)</w:t>
      </w:r>
      <w:r w:rsidR="00CC19E3">
        <w:fldChar w:fldCharType="end"/>
      </w:r>
      <w:r w:rsidR="000A4C38">
        <w:t xml:space="preserve"> station NSTP6</w:t>
      </w:r>
      <w:r w:rsidR="00167442">
        <w:t>,</w:t>
      </w:r>
      <w:r w:rsidR="000A4C38">
        <w:t xml:space="preserve"> located approximately 1.8 km north of Faga'alu. For this study, wind conditions are sufficiently described qualitatively so the topographic effects on wind speed and direction recorded at the stations are assumed to be inconsequential.</w:t>
      </w:r>
    </w:p>
    <w:p w14:paraId="2B50E91A" w14:textId="77777777" w:rsidR="00B42656" w:rsidRDefault="00B42656" w:rsidP="009B6BC6">
      <w:pPr>
        <w:spacing w:after="0"/>
      </w:pPr>
    </w:p>
    <w:p w14:paraId="213859FF" w14:textId="77777777" w:rsidR="00576BC7" w:rsidRDefault="000A4C38" w:rsidP="009B6BC6">
      <w:pPr>
        <w:pStyle w:val="HeadingCR3"/>
        <w:spacing w:before="0"/>
      </w:pPr>
      <w:r>
        <w:t>Analytical Methods</w:t>
      </w:r>
    </w:p>
    <w:p w14:paraId="3CF927D0" w14:textId="2D9FE3BB" w:rsidR="00C4278D" w:rsidRDefault="00DD204E" w:rsidP="009B6BC6">
      <w:pPr>
        <w:spacing w:after="0"/>
      </w:pPr>
      <w:r>
        <w:t>Simultaneous d</w:t>
      </w:r>
      <w:r w:rsidR="000A4C38">
        <w:t>ata from the drifters and ADCPs w</w:t>
      </w:r>
      <w:r>
        <w:t>ere</w:t>
      </w:r>
      <w:r w:rsidR="000A4C38">
        <w:t xml:space="preserve"> subset by end-member forcing, and two techniques were used to compare the drifter results with the ADCP results: progressive vectors of cumulative flow and empirical orthogonal functions (EOF).</w:t>
      </w:r>
      <w:r>
        <w:t xml:space="preserve"> </w:t>
      </w:r>
      <w:r w:rsidR="000A4C38">
        <w:t>A series of 1 h progressive vector diagrams of cumulative flow were computed from ADCP data following the methodology used by</w:t>
      </w:r>
      <w:r w:rsidR="0072301A">
        <w:t xml:space="preserve"> </w:t>
      </w:r>
      <w:r w:rsidR="0072301A">
        <w:fldChar w:fldCharType="begin" w:fldLock="1"/>
      </w:r>
      <w:r w:rsidR="009A41CA">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"id" : "ITEM-2",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"ITEM-2", "issued" : { "date-parts" : [ [ "2003" ] ] }, "title" : "Lagrangian descriptions of marine larval dispersion", "type" : "article-journal" }, "uris" : [ "http://www.mendeley.com/documents/?uuid=05c916e6-f21c-444d-a04b-7bb949ba8ef5" ] } ], "mendeley" : { "formattedCitation" : "(Siegel et al. 2003; Storlazzi et al. 2006a)", "manualFormatting" : "Siegel et al. (2003) and Storlazzi et al. 2006a)", "plainTextFormattedCitation" : "(Siegel et al. 2003; Storlazzi et al. 2006a)", "previouslyFormattedCitation" : "(Siegel et al. 2003; Storlazzi et al. 2006a)" }, "properties" : { "noteIndex" : 0 }, "schema" : "https://github.com/citation-style-language/schema/raw/master/csl-citation.json" }</w:instrText>
      </w:r>
      <w:r w:rsidR="0072301A">
        <w:fldChar w:fldCharType="separate"/>
      </w:r>
      <w:r w:rsidR="000A7575" w:rsidRPr="000A7575">
        <w:rPr>
          <w:noProof/>
        </w:rPr>
        <w:t>Siegel et al. (</w:t>
      </w:r>
      <w:r w:rsidR="000A7575">
        <w:rPr>
          <w:noProof/>
        </w:rPr>
        <w:t>2003</w:t>
      </w:r>
      <w:r w:rsidR="000A7575" w:rsidRPr="003E07FB">
        <w:rPr>
          <w:rFonts w:cs="Times"/>
          <w:noProof/>
        </w:rPr>
        <w:t>)</w:t>
      </w:r>
      <w:r w:rsidR="000A7575">
        <w:rPr>
          <w:rFonts w:cs="Times"/>
          <w:noProof/>
        </w:rPr>
        <w:t xml:space="preserve"> and</w:t>
      </w:r>
      <w:r w:rsidR="000A7575" w:rsidRPr="000A7575">
        <w:rPr>
          <w:noProof/>
        </w:rPr>
        <w:t xml:space="preserve"> Storlazzi et al. 2006a)</w:t>
      </w:r>
      <w:r w:rsidR="0072301A">
        <w:fldChar w:fldCharType="end"/>
      </w:r>
      <w:r w:rsidR="000A4C38">
        <w:t xml:space="preserve">. </w:t>
      </w:r>
      <w:r w:rsidR="000A7575">
        <w:t xml:space="preserve">EOF principal axes, variance ellipses, mean flow velocities, and residence times were calculated from simultaneous ADCP data and spatially binned drifter data (100 m x 100 m) following the methodology of </w:t>
      </w:r>
      <w:r w:rsidR="000A7575">
        <w:fldChar w:fldCharType="begin" w:fldLock="1"/>
      </w:r>
      <w:r w:rsidR="000A7575">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"manualFormatting" : "MacMahan et al. (2010)", "plainTextFormattedCitation" : "(MacMahan et al. 2010)", "previouslyFormattedCitation" : "(MacMahan et al. 2010)" }, "properties" : { "noteIndex" : 0 }, "schema" : "https://github.com/citation-style-language/schema/raw/master/csl-citation.json" }</w:instrText>
      </w:r>
      <w:r w:rsidR="000A7575">
        <w:fldChar w:fldCharType="separate"/>
      </w:r>
      <w:r w:rsidR="000A7575">
        <w:rPr>
          <w:noProof/>
        </w:rPr>
        <w:t>MacMahan et al. (</w:t>
      </w:r>
      <w:r w:rsidR="000A7575" w:rsidRPr="0072301A">
        <w:rPr>
          <w:noProof/>
        </w:rPr>
        <w:t>2010)</w:t>
      </w:r>
      <w:r w:rsidR="000A7575">
        <w:fldChar w:fldCharType="end"/>
      </w:r>
      <w:r w:rsidR="000A7575">
        <w:t xml:space="preserve">. Where drifters did not travel through a specific spatial bin, no EOF or residence time </w:t>
      </w:r>
      <w:r w:rsidR="00722669">
        <w:t xml:space="preserve">could be </w:t>
      </w:r>
      <w:r w:rsidR="000A7575">
        <w:t xml:space="preserve">calculated. The progressive vectors, </w:t>
      </w:r>
      <w:r w:rsidR="000A4C38">
        <w:t>EOFs</w:t>
      </w:r>
      <w:r w:rsidR="00BC1964">
        <w:t>,</w:t>
      </w:r>
      <w:r w:rsidR="000A4C38">
        <w:t xml:space="preserve"> and mean flow velocities from </w:t>
      </w:r>
      <w:r w:rsidR="005C3C07">
        <w:t>binned drifter and ADCP data</w:t>
      </w:r>
      <w:r w:rsidR="000A4C38">
        <w:t xml:space="preserve"> were compared to de</w:t>
      </w:r>
      <w:r w:rsidR="00722669">
        <w:t>monstrate</w:t>
      </w:r>
      <w:r w:rsidR="000A4C38">
        <w:t xml:space="preserve"> </w:t>
      </w:r>
      <w:r w:rsidR="00722669">
        <w:t xml:space="preserve">the usefulness of Lagrangian methods for describing spatial flow patterns compared to projected flow from Eulerian methods, and to determine </w:t>
      </w:r>
      <w:r w:rsidR="000A4C38">
        <w:t xml:space="preserve">if the short-term observations </w:t>
      </w:r>
      <w:r w:rsidR="00722669">
        <w:t xml:space="preserve">as the drifters moved through the spatial bin </w:t>
      </w:r>
      <w:r w:rsidR="000A4C38">
        <w:t>were similar to the long-term ADCP observations</w:t>
      </w:r>
      <w:r w:rsidR="00722669">
        <w:t xml:space="preserve"> over the duration of the 1h drift</w:t>
      </w:r>
      <w:r w:rsidR="000A4C38">
        <w:t xml:space="preserve">. </w:t>
      </w:r>
    </w:p>
    <w:p w14:paraId="0949DAC7" w14:textId="77777777" w:rsidR="00B42656" w:rsidRDefault="00B42656" w:rsidP="009B6BC6">
      <w:pPr>
        <w:pStyle w:val="HeadingCR1"/>
        <w:spacing w:before="0"/>
      </w:pPr>
    </w:p>
    <w:p w14:paraId="1A44F6BB" w14:textId="3795EBF8" w:rsidR="00276187" w:rsidRPr="00D31F5A" w:rsidRDefault="00D31F5A" w:rsidP="009B6BC6">
      <w:pPr>
        <w:pStyle w:val="HeadingCR1"/>
        <w:spacing w:before="0"/>
      </w:pPr>
      <w:r>
        <w:t>Results</w:t>
      </w:r>
    </w:p>
    <w:p w14:paraId="3636A583" w14:textId="53A37F91" w:rsidR="00576BC7" w:rsidRPr="009B6BC6" w:rsidRDefault="00820341" w:rsidP="009B6BC6">
      <w:pPr>
        <w:pStyle w:val="HeadingCR2"/>
        <w:spacing w:before="0"/>
        <w:rPr>
          <w:i/>
        </w:rPr>
      </w:pPr>
      <w:r>
        <w:rPr>
          <w:i/>
        </w:rPr>
        <w:t xml:space="preserve">Meteorologic and </w:t>
      </w:r>
      <w:r w:rsidR="00D31F5A" w:rsidRPr="009B6BC6">
        <w:rPr>
          <w:i/>
        </w:rPr>
        <w:t>Oceanographic Forcing</w:t>
      </w:r>
    </w:p>
    <w:p w14:paraId="77EA0568" w14:textId="6DAECAC0" w:rsidR="00C4278D" w:rsidRDefault="00811F32" w:rsidP="009B6BC6">
      <w:pPr>
        <w:spacing w:after="0"/>
      </w:pPr>
      <w:r>
        <w:t>A</w:t>
      </w:r>
      <w:r w:rsidR="00814521">
        <w:t xml:space="preserve"> large</w:t>
      </w:r>
      <w:r>
        <w:t xml:space="preserve"> range of tide, wind, and wave conditions was sampled </w:t>
      </w:r>
      <w:r w:rsidR="00814521">
        <w:t>d</w:t>
      </w:r>
      <w:r w:rsidR="000A4C38">
        <w:t xml:space="preserve">uring the </w:t>
      </w:r>
      <w:r w:rsidR="00814521">
        <w:t xml:space="preserve">8 day </w:t>
      </w:r>
      <w:r w:rsidR="000A4C38">
        <w:t>period of overlapping ADCP and intensive drifter deployments, 2014 Year Day (YD) 47-55 (15-23 February 2014)</w:t>
      </w:r>
      <w:r w:rsidR="00BC1964">
        <w:t xml:space="preserve">, as shown in </w:t>
      </w:r>
      <w:r w:rsidR="000A4C38">
        <w:t>Figure 3. Three distinct periods were observed: (1) a strong onshore wind event w</w:t>
      </w:r>
      <w:r w:rsidR="00814521">
        <w:t>it</w:t>
      </w:r>
      <w:r w:rsidR="000A4C38">
        <w:t xml:space="preserve">h small waves; (2) a large southeast swell </w:t>
      </w:r>
      <w:r w:rsidR="00814521">
        <w:t>with</w:t>
      </w:r>
      <w:r w:rsidR="000A4C38">
        <w:t xml:space="preserve"> weak winds; and (3) weak winds from variable directions and </w:t>
      </w:r>
      <w:r w:rsidR="00814521">
        <w:t>small waves,</w:t>
      </w:r>
      <w:r w:rsidR="000A4C38">
        <w:t xml:space="preserve"> where tidal forcing was dominant. Three end-member forcings were defined: 1) Small waves and strong onshore winds ('WIND') during 2014 YD 47-49; 2) Small waves and weak winds ('TIDE') during YD 50-51; and 3) Large waves and we</w:t>
      </w:r>
      <w:r w:rsidR="00814521">
        <w:t>ak winds ('WAVE') during YD 52-</w:t>
      </w:r>
      <w:r w:rsidR="000A4C38">
        <w:t xml:space="preserve">55 (Table 1). During WIND, </w:t>
      </w:r>
      <w:r w:rsidR="00814521">
        <w:t xml:space="preserve">northeast to southeast winds were observed, with </w:t>
      </w:r>
      <w:r w:rsidR="000A4C38">
        <w:t>average speed</w:t>
      </w:r>
      <w:r w:rsidR="00814521">
        <w:t>s of</w:t>
      </w:r>
      <w:r w:rsidR="000A4C38">
        <w:t xml:space="preserve"> 2.6-4.9 </w:t>
      </w:r>
      <w:r w:rsidR="002C3BF8">
        <w:t>m s</w:t>
      </w:r>
      <w:r w:rsidR="002C3BF8" w:rsidRPr="002C3BF8">
        <w:rPr>
          <w:vertAlign w:val="superscript"/>
        </w:rPr>
        <w:t>-1</w:t>
      </w:r>
      <w:r w:rsidR="000A4C38">
        <w:t xml:space="preserve"> </w:t>
      </w:r>
      <w:r w:rsidR="00814521">
        <w:t>and</w:t>
      </w:r>
      <w:r w:rsidR="000A4C38">
        <w:t xml:space="preserve"> maximum gusts of 14.5 </w:t>
      </w:r>
      <w:r w:rsidR="002C3BF8">
        <w:t>m s</w:t>
      </w:r>
      <w:r w:rsidR="002C3BF8" w:rsidRPr="002C3BF8">
        <w:rPr>
          <w:vertAlign w:val="superscript"/>
        </w:rPr>
        <w:t>-1</w:t>
      </w:r>
      <w:r w:rsidR="000A4C38">
        <w:t xml:space="preserve"> on YD 48. These wind conditions are typical during the winter tradewind season</w:t>
      </w:r>
      <w:r w:rsidR="00814521">
        <w:t xml:space="preserve"> and characterize the dominant wind conditions experienced in Faga’alu Bay</w:t>
      </w:r>
      <w:r w:rsidR="000A4C38">
        <w:t xml:space="preserve">. During TIDE, wind speeds were low to moderate (1.5-3.4 </w:t>
      </w:r>
      <w:r w:rsidR="002C3BF8">
        <w:t>m s</w:t>
      </w:r>
      <w:r w:rsidR="002C3BF8" w:rsidRPr="002C3BF8">
        <w:rPr>
          <w:vertAlign w:val="superscript"/>
        </w:rPr>
        <w:t>-1</w:t>
      </w:r>
      <w:r w:rsidR="000A4C38">
        <w:t>) and wind directions were variable, which is typical during the summer wet season. During WAVE, maximum wave height reached 1.3 m on YD 52, which is near the annual maximum height expected for this location</w:t>
      </w:r>
      <w:r w:rsidR="0072301A">
        <w:t xml:space="preserve"> </w:t>
      </w:r>
      <w:r w:rsidR="00840161">
        <w:fldChar w:fldCharType="begin" w:fldLock="1"/>
      </w:r>
      <w:r w:rsidR="009B6BC6">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unpublished data)", "plainTextFormattedCitation" : "(Vetter 2013)", "previouslyFormattedCitation" : "(Vetter 2013)" }, "properties" : { "noteIndex" : 0 }, "schema" : "https://github.com/citation-style-language/schema/raw/master/csl-citation.json" }</w:instrText>
      </w:r>
      <w:r w:rsidR="00840161">
        <w:fldChar w:fldCharType="separate"/>
      </w:r>
      <w:r w:rsidR="00D41352" w:rsidRPr="00D41352">
        <w:rPr>
          <w:noProof/>
        </w:rPr>
        <w:t>(Vetter</w:t>
      </w:r>
      <w:r w:rsidR="00C4278D">
        <w:rPr>
          <w:noProof/>
        </w:rPr>
        <w:t>, unpublished data</w:t>
      </w:r>
      <w:r w:rsidR="00D41352" w:rsidRPr="00D41352">
        <w:rPr>
          <w:noProof/>
        </w:rPr>
        <w:t>)</w:t>
      </w:r>
      <w:r w:rsidR="00840161">
        <w:fldChar w:fldCharType="end"/>
      </w:r>
      <w:r w:rsidR="00840161">
        <w:t>.</w:t>
      </w:r>
    </w:p>
    <w:p w14:paraId="3065A658" w14:textId="77777777" w:rsidR="00B42656" w:rsidRDefault="00B42656" w:rsidP="009B6BC6">
      <w:pPr>
        <w:spacing w:after="0"/>
      </w:pPr>
    </w:p>
    <w:p w14:paraId="47D6D852" w14:textId="77777777" w:rsidR="00576BC7" w:rsidRPr="009B6BC6" w:rsidRDefault="000A4C38" w:rsidP="009B6BC6">
      <w:pPr>
        <w:pStyle w:val="HeadingCR2"/>
        <w:spacing w:before="0"/>
        <w:rPr>
          <w:i/>
        </w:rPr>
      </w:pPr>
      <w:r w:rsidRPr="009B6BC6">
        <w:rPr>
          <w:i/>
        </w:rPr>
        <w:t>Eulerian Measurements</w:t>
      </w:r>
    </w:p>
    <w:p w14:paraId="183592B7" w14:textId="7407F551" w:rsidR="00576BC7" w:rsidRDefault="000A4C38" w:rsidP="009B6BC6">
      <w:pPr>
        <w:spacing w:after="0"/>
      </w:pPr>
      <w:r>
        <w:t xml:space="preserve">On the northern reef flat (AS3; Figure 1), the water level dropped below the minimum blanking distance of </w:t>
      </w:r>
      <w:r w:rsidR="00303A26">
        <w:t>the ADCP at low tides (Figure 4</w:t>
      </w:r>
      <w:r>
        <w:t xml:space="preserve">d), and flow was assumed </w:t>
      </w:r>
      <w:r>
        <w:lastRenderedPageBreak/>
        <w:t xml:space="preserve">to be nearly zero during these times given the low water depth relative to the height of the corals, many of which were above the water surface. The short data gap at AS1 on YD 50 was due to </w:t>
      </w:r>
      <w:r w:rsidR="00303A26">
        <w:t>human disturbance</w:t>
      </w:r>
      <w:r>
        <w:t>.</w:t>
      </w:r>
    </w:p>
    <w:p w14:paraId="5A4A308C" w14:textId="0C9904D9" w:rsidR="00576BC7" w:rsidRDefault="000A4C38" w:rsidP="009B6BC6">
      <w:pPr>
        <w:spacing w:after="0"/>
      </w:pPr>
      <w:r>
        <w:t xml:space="preserve">In general, tidal forcing was characterized by slow flow speeds and more variable directions, wind forcing by slow flow speeds and less variable directions, and wave forcing by the fastest flow speeds and most consistent flow directions. The highest velocity flow was observed over the </w:t>
      </w:r>
      <w:r w:rsidR="00BC1964">
        <w:t xml:space="preserve">exposed </w:t>
      </w:r>
      <w:r>
        <w:t xml:space="preserve">southernmost part of the reef (AS1) in a northwesterly direction </w:t>
      </w:r>
      <w:r w:rsidR="00BC1964">
        <w:t xml:space="preserve">from the reef crest into the embayment, </w:t>
      </w:r>
      <w:r>
        <w:t>indicating the strong influence of even small breaking waves over the reef crest (Figure 4b, e). Flow direction at AS2 was consistently to the southwest</w:t>
      </w:r>
      <w:r w:rsidR="00BC1964">
        <w:t xml:space="preserve"> from the reef crest into the embayment</w:t>
      </w:r>
      <w:r>
        <w:t xml:space="preserve">, though direction was more variable under tidal forcing, </w:t>
      </w:r>
      <w:r w:rsidR="00303A26">
        <w:t>with</w:t>
      </w:r>
      <w:r>
        <w:t xml:space="preserve"> some </w:t>
      </w:r>
      <w:r w:rsidR="00BC1964">
        <w:t>off-</w:t>
      </w:r>
      <w:r>
        <w:t>reef flow to the northeast (Figure 4c). Flow speed</w:t>
      </w:r>
      <w:r w:rsidR="00BC1964">
        <w:t>s</w:t>
      </w:r>
      <w:r>
        <w:t xml:space="preserve"> at AS2 w</w:t>
      </w:r>
      <w:r w:rsidR="00BC1964">
        <w:t>ere correlated with strong</w:t>
      </w:r>
      <w:r>
        <w:t xml:space="preserve"> winds and </w:t>
      </w:r>
      <w:r w:rsidR="00BC1964">
        <w:t>large</w:t>
      </w:r>
      <w:r>
        <w:t xml:space="preserve"> waves (Figure 4e). At AS3, flow directions and speeds were highly variable under all forcing conditions, and exhibited the lowest flow speeds of the three ADCPs (Figure 4d-e).</w:t>
      </w:r>
    </w:p>
    <w:p w14:paraId="2627F7BF" w14:textId="1E476DF4" w:rsidR="00C4278D" w:rsidRDefault="000A4C38" w:rsidP="00A53884">
      <w:pPr>
        <w:spacing w:after="0"/>
      </w:pPr>
      <w:r>
        <w:t>Flow speeds at AS1 and AS2 illustrated the modulating effects of tidal stage</w:t>
      </w:r>
      <w:r w:rsidR="00AA2B12">
        <w:t xml:space="preserve"> on wave-forced flow (Figure 4</w:t>
      </w:r>
      <w:r>
        <w:t>e). During wave forcing, and to a lesser degree during wind forcing, flow velocity was highest during high tide and decreased significantly as the tide f</w:t>
      </w:r>
      <w:r w:rsidR="00BC1964">
        <w:t>e</w:t>
      </w:r>
      <w:r>
        <w:t>ll. This was most evident at AS1, but was also observed at AS2, during YD 53-55. This effect was noticeably absent or significantly reduced during wind forcing on YD 47-49, and tidal forcing on YD 51-52.</w:t>
      </w:r>
    </w:p>
    <w:p w14:paraId="668AA438" w14:textId="77777777" w:rsidR="00B42656" w:rsidRDefault="00B42656" w:rsidP="00A53884">
      <w:pPr>
        <w:spacing w:after="0"/>
      </w:pPr>
    </w:p>
    <w:p w14:paraId="3D92074E" w14:textId="77777777" w:rsidR="00576BC7" w:rsidRPr="00A53884" w:rsidRDefault="000A4C38" w:rsidP="00A53884">
      <w:pPr>
        <w:pStyle w:val="HeadingCR2"/>
        <w:spacing w:before="0"/>
        <w:rPr>
          <w:i/>
        </w:rPr>
      </w:pPr>
      <w:r w:rsidRPr="00A53884">
        <w:rPr>
          <w:i/>
        </w:rPr>
        <w:lastRenderedPageBreak/>
        <w:t>Lagrangian Measurements</w:t>
      </w:r>
    </w:p>
    <w:p w14:paraId="6A067006" w14:textId="13C055B2" w:rsidR="00C4278D" w:rsidRDefault="000A4C38" w:rsidP="00A53884">
      <w:pPr>
        <w:spacing w:after="0"/>
      </w:pPr>
      <w:r>
        <w:t xml:space="preserve">Thirty drifter deployments were conducted from </w:t>
      </w:r>
      <w:r w:rsidR="00814521">
        <w:t xml:space="preserve">19 </w:t>
      </w:r>
      <w:r>
        <w:t>January</w:t>
      </w:r>
      <w:r w:rsidR="00814521">
        <w:t xml:space="preserve"> 2014 </w:t>
      </w:r>
      <w:r>
        <w:t xml:space="preserve">to </w:t>
      </w:r>
      <w:r w:rsidR="00814521">
        <w:t xml:space="preserve">23 </w:t>
      </w:r>
      <w:r>
        <w:t xml:space="preserve">February 2014, with 22 of those </w:t>
      </w:r>
      <w:commentRangeStart w:id="5"/>
      <w:commentRangeStart w:id="6"/>
      <w:r>
        <w:t>deployments</w:t>
      </w:r>
      <w:commentRangeEnd w:id="5"/>
      <w:r w:rsidR="00BC1964">
        <w:rPr>
          <w:rStyle w:val="CommentReference"/>
        </w:rPr>
        <w:commentReference w:id="5"/>
      </w:r>
      <w:commentRangeEnd w:id="6"/>
      <w:r w:rsidR="00A53884">
        <w:rPr>
          <w:rStyle w:val="CommentReference"/>
        </w:rPr>
        <w:commentReference w:id="6"/>
      </w:r>
      <w:r>
        <w:t xml:space="preserve"> coinciding with the ADCP deployments during </w:t>
      </w:r>
      <w:r w:rsidR="00814521">
        <w:t xml:space="preserve">2014 </w:t>
      </w:r>
      <w:r>
        <w:t>YD 47-55 (15-23 February</w:t>
      </w:r>
      <w:r w:rsidR="00A32302">
        <w:t xml:space="preserve"> 2014</w:t>
      </w:r>
      <w:r>
        <w:t xml:space="preserve">; Appendix Table </w:t>
      </w:r>
      <w:r w:rsidR="009C4D78">
        <w:t>A</w:t>
      </w:r>
      <w:r>
        <w:t>1). Drifter tracks from all deployments covered nearly the entire reef and channel (Figure 5), showing three g</w:t>
      </w:r>
      <w:r w:rsidR="00A32302">
        <w:t>e</w:t>
      </w:r>
      <w:r>
        <w:t xml:space="preserve">neral spatial patterns: 1) Faster flow speeds over the </w:t>
      </w:r>
      <w:r w:rsidR="00BC1964">
        <w:t xml:space="preserve">exposed </w:t>
      </w:r>
      <w:r>
        <w:t xml:space="preserve">southern reef flat; 2) slower, more variable currents over the deeper pools of the southern </w:t>
      </w:r>
      <w:r w:rsidR="00464CB4">
        <w:t xml:space="preserve">inshore </w:t>
      </w:r>
      <w:r>
        <w:t xml:space="preserve">back-reef, </w:t>
      </w:r>
      <w:r w:rsidR="00BC1964">
        <w:t xml:space="preserve">sheltered </w:t>
      </w:r>
      <w:r>
        <w:t>northern reef, and channel near the stream mouth</w:t>
      </w:r>
      <w:r w:rsidR="00464CB4">
        <w:t xml:space="preserve"> deep in the embayment</w:t>
      </w:r>
      <w:r>
        <w:t xml:space="preserve">; and 3) faster </w:t>
      </w:r>
      <w:r w:rsidR="00464CB4">
        <w:t xml:space="preserve">offshore </w:t>
      </w:r>
      <w:r>
        <w:t>current speeds exiting th</w:t>
      </w:r>
      <w:r w:rsidR="00814521">
        <w:t xml:space="preserve">e </w:t>
      </w:r>
      <w:r w:rsidR="00464CB4">
        <w:t>seaward</w:t>
      </w:r>
      <w:r w:rsidR="00BC1964">
        <w:t xml:space="preserve"> </w:t>
      </w:r>
      <w:r w:rsidR="00814521">
        <w:t>end of the channel. Instances of o</w:t>
      </w:r>
      <w:r>
        <w:t>ff</w:t>
      </w:r>
      <w:r w:rsidR="00464CB4">
        <w:t>shore</w:t>
      </w:r>
      <w:r>
        <w:t xml:space="preserve"> transport over the reef crest w</w:t>
      </w:r>
      <w:r w:rsidR="00814521">
        <w:t>ere observed</w:t>
      </w:r>
      <w:r>
        <w:t xml:space="preserve">, </w:t>
      </w:r>
      <w:r w:rsidR="00464CB4">
        <w:t xml:space="preserve">generally </w:t>
      </w:r>
      <w:r>
        <w:t>exiting through small channel</w:t>
      </w:r>
      <w:r w:rsidR="00464CB4">
        <w:t>s</w:t>
      </w:r>
      <w:r>
        <w:t xml:space="preserve"> in the reef crest at high tide under calm wave and wind conditions; most of these continued moving sea</w:t>
      </w:r>
      <w:r w:rsidR="00464CB4">
        <w:t>ward,</w:t>
      </w:r>
      <w:r>
        <w:t xml:space="preserve"> were quickly re-entrained in the surf zone</w:t>
      </w:r>
      <w:r w:rsidR="00464CB4">
        <w:t>,</w:t>
      </w:r>
      <w:r>
        <w:t xml:space="preserve"> and traveled landward over the reef </w:t>
      </w:r>
      <w:r w:rsidR="00464CB4">
        <w:t xml:space="preserve">crest and onto the reef </w:t>
      </w:r>
      <w:r>
        <w:t xml:space="preserve">flat. </w:t>
      </w:r>
    </w:p>
    <w:p w14:paraId="571A932C" w14:textId="77777777" w:rsidR="00B42656" w:rsidRDefault="00B42656" w:rsidP="00A53884">
      <w:pPr>
        <w:spacing w:after="0"/>
      </w:pPr>
    </w:p>
    <w:p w14:paraId="75CB0259" w14:textId="77777777" w:rsidR="00576BC7" w:rsidRPr="00A53884" w:rsidRDefault="000A4C38" w:rsidP="00A53884">
      <w:pPr>
        <w:pStyle w:val="HeadingCR2"/>
        <w:spacing w:before="0"/>
        <w:rPr>
          <w:i/>
        </w:rPr>
      </w:pPr>
      <w:r w:rsidRPr="00A53884">
        <w:rPr>
          <w:i/>
        </w:rPr>
        <w:t>Progressive Vectors</w:t>
      </w:r>
    </w:p>
    <w:p w14:paraId="0825F8DC" w14:textId="1D440135" w:rsidR="00576BC7" w:rsidRDefault="000A4C38" w:rsidP="00A53884">
      <w:pPr>
        <w:spacing w:after="0"/>
      </w:pPr>
      <w:r>
        <w:t xml:space="preserve"> </w:t>
      </w:r>
      <w:r w:rsidR="00814521">
        <w:t>Progressive vectors</w:t>
      </w:r>
      <w:r w:rsidR="00DA3E29">
        <w:t xml:space="preserve"> </w:t>
      </w:r>
      <w:r w:rsidR="006446AF">
        <w:t xml:space="preserve">(based on the assumption of spatially-uniform flow) </w:t>
      </w:r>
      <w:r w:rsidR="00DA3E29">
        <w:t>from ADCP data</w:t>
      </w:r>
      <w:r w:rsidR="00814521">
        <w:t xml:space="preserve"> indicated the flow velocity at AS1 and AS2 was relatively consistent but did not describe the heterogeneous flow directions over the reef flat. </w:t>
      </w:r>
      <w:r>
        <w:t>(Figure 6).</w:t>
      </w:r>
      <w:r w:rsidR="00082037">
        <w:t xml:space="preserve"> </w:t>
      </w:r>
      <w:r w:rsidR="00DA3E29">
        <w:t xml:space="preserve">Whereas the drifters tracked currents moving from cross-shore near the reef crest to alongshore towards the channel, the progressive vectors over the </w:t>
      </w:r>
      <w:r w:rsidR="006446AF">
        <w:t xml:space="preserve">exposed </w:t>
      </w:r>
      <w:r w:rsidR="00DA3E29">
        <w:t xml:space="preserve">southern reef showed little variation in flow direction, going ashore in some cases. </w:t>
      </w:r>
      <w:r w:rsidR="00082037">
        <w:t>In general, the lengths of progressive vectors were similar to the actual tracks of the drifters, indicating similar flow speeds, albeit sometime</w:t>
      </w:r>
      <w:r w:rsidR="00DA3E29">
        <w:t>s</w:t>
      </w:r>
      <w:r w:rsidR="00082037">
        <w:t xml:space="preserve"> different directions. The exception was over the </w:t>
      </w:r>
      <w:r w:rsidR="006446AF">
        <w:t xml:space="preserve">sheltered </w:t>
      </w:r>
      <w:r w:rsidR="00082037">
        <w:lastRenderedPageBreak/>
        <w:t xml:space="preserve">northern reef, where drifters quickly moved into the channel and were influenced by very different currents than </w:t>
      </w:r>
      <w:r w:rsidR="00DA3E29">
        <w:t>the ADCP at AS3.</w:t>
      </w:r>
      <w:r>
        <w:t xml:space="preserve"> </w:t>
      </w:r>
      <w:r w:rsidR="00DA3E29">
        <w:t xml:space="preserve">The progressive vectors over the </w:t>
      </w:r>
      <w:r w:rsidR="006446AF">
        <w:t xml:space="preserve">sheltered </w:t>
      </w:r>
      <w:r w:rsidR="00DA3E29">
        <w:t xml:space="preserve">northern reef were erratic and much shorter than the drifter tracks due to the lower flow speeds observed at AS3. </w:t>
      </w:r>
      <w:r>
        <w:t xml:space="preserve">The progressive vectors from the ADCPs illustrate the temporal flow variability at those fixed points during the 1 h drift duration, but progressive vectors are calculated assuming spatial homogeneity of the </w:t>
      </w:r>
      <w:r w:rsidR="00EE58AB">
        <w:t>flow</w:t>
      </w:r>
      <w:r w:rsidR="007C791D">
        <w:t xml:space="preserve"> and failed to capture the spatially heterogeneous flow velocities</w:t>
      </w:r>
      <w:r>
        <w:t xml:space="preserve">. </w:t>
      </w:r>
    </w:p>
    <w:p w14:paraId="33C8D262" w14:textId="30C93CB7" w:rsidR="00576BC7" w:rsidRDefault="007040A5" w:rsidP="00A53884">
      <w:pPr>
        <w:spacing w:after="0"/>
      </w:pPr>
      <w:r>
        <w:t>During</w:t>
      </w:r>
      <w:r w:rsidR="000A4C38">
        <w:t xml:space="preserve"> tidal forcing the drifters traveled in erratic directions and traveled farther than the</w:t>
      </w:r>
      <w:r w:rsidR="00C21009">
        <w:t xml:space="preserve"> progressive vectors from ADCPs</w:t>
      </w:r>
      <w:r w:rsidR="000A4C38">
        <w:t xml:space="preserve"> (Figure 6a-b). Drifter tracks and progressive vectors compared poorly in speed and direction at AS3 on the northern reef, slightly better at AS2</w:t>
      </w:r>
      <w:r w:rsidR="007C791D">
        <w:t>,</w:t>
      </w:r>
      <w:r w:rsidR="000A4C38">
        <w:t xml:space="preserve"> though progressive vectors are still shorter and do not vary direction, and fairly well at AS1 on the </w:t>
      </w:r>
      <w:r w:rsidR="006446AF">
        <w:t xml:space="preserve">exposed </w:t>
      </w:r>
      <w:r w:rsidR="000A4C38">
        <w:t>southern reef. Under the low wave conditions</w:t>
      </w:r>
      <w:r>
        <w:t xml:space="preserve"> at high tide</w:t>
      </w:r>
      <w:r w:rsidR="000A4C38">
        <w:t xml:space="preserve">, </w:t>
      </w:r>
      <w:r>
        <w:t xml:space="preserve">some </w:t>
      </w:r>
      <w:r w:rsidR="000A4C38">
        <w:t xml:space="preserve">drifters were observed to flow seaward over the reef crest near AS2, but </w:t>
      </w:r>
      <w:r>
        <w:t>progressive vectors were exclusively shoreward. Some d</w:t>
      </w:r>
      <w:r w:rsidR="000A4C38">
        <w:t xml:space="preserve">rifters were also observed moving from the </w:t>
      </w:r>
      <w:r w:rsidR="006446AF">
        <w:t xml:space="preserve">sheltered </w:t>
      </w:r>
      <w:r w:rsidR="000A4C38">
        <w:t xml:space="preserve">northern reef onto the </w:t>
      </w:r>
      <w:r w:rsidR="006446AF">
        <w:t xml:space="preserve">more exposed </w:t>
      </w:r>
      <w:r w:rsidR="000A4C38">
        <w:t>southern reef during light and variable winds</w:t>
      </w:r>
      <w:r>
        <w:t xml:space="preserve">; during large waves, some drifters </w:t>
      </w:r>
      <w:r w:rsidR="006446AF">
        <w:t xml:space="preserve">were driven </w:t>
      </w:r>
      <w:r>
        <w:t xml:space="preserve">from the </w:t>
      </w:r>
      <w:r w:rsidR="006446AF">
        <w:t xml:space="preserve">exposed </w:t>
      </w:r>
      <w:r>
        <w:t xml:space="preserve">southern to the </w:t>
      </w:r>
      <w:r w:rsidR="006446AF">
        <w:t xml:space="preserve">sheltered </w:t>
      </w:r>
      <w:r>
        <w:t>northern reef</w:t>
      </w:r>
      <w:r w:rsidR="000A4C38">
        <w:t>.</w:t>
      </w:r>
    </w:p>
    <w:p w14:paraId="3A3BD7DD" w14:textId="23F258BC" w:rsidR="00576BC7" w:rsidRDefault="007040A5" w:rsidP="00A53884">
      <w:pPr>
        <w:spacing w:after="0"/>
      </w:pPr>
      <w:r>
        <w:t>During</w:t>
      </w:r>
      <w:r w:rsidR="000A4C38">
        <w:t xml:space="preserve"> wind forcing, </w:t>
      </w:r>
      <w:r w:rsidR="007C791D">
        <w:t xml:space="preserve">the drifter tracks showed flow directions were mainly towards the northwest corner of the bay, and suggest flow out of the channel (at least at the surface) </w:t>
      </w:r>
      <w:r w:rsidR="009659C3">
        <w:t>was</w:t>
      </w:r>
      <w:r w:rsidR="007C791D">
        <w:t xml:space="preserve"> suppressed under strong onshore (easterly) winds. P</w:t>
      </w:r>
      <w:r w:rsidR="000A4C38">
        <w:t xml:space="preserve">rogressive vectors and drifter tracks were shorter than during tide and wave forcing, indicating </w:t>
      </w:r>
      <w:r w:rsidR="006446AF">
        <w:t xml:space="preserve">slower </w:t>
      </w:r>
      <w:r w:rsidR="000A4C38">
        <w:t>flow speeds (Figure 6c-d). Progressive vectors compared well with drifter tracks in speed and direction for all locations, though the progressive vector</w:t>
      </w:r>
      <w:r w:rsidR="006446AF">
        <w:t>s</w:t>
      </w:r>
      <w:r w:rsidR="000A4C38">
        <w:t xml:space="preserve"> at AS3 </w:t>
      </w:r>
      <w:r w:rsidR="006446AF">
        <w:t xml:space="preserve">are </w:t>
      </w:r>
      <w:r w:rsidR="000A4C38">
        <w:t xml:space="preserve">still short in </w:t>
      </w:r>
      <w:r w:rsidR="000A4C38">
        <w:lastRenderedPageBreak/>
        <w:t xml:space="preserve">comparison to the drifter tracks near the same location. </w:t>
      </w:r>
      <w:r w:rsidR="007C791D">
        <w:t>Though moderate to strong easterly winds are most prevalent throughout the year due to the trade winds, fewer observations were made under wind forcing than tidal or wave forcing so there is less certainty in the observed flow patterns. Also, a drifter deployed at the northeast reef was lost during the WIND period, so no drifter tracks were available from that location.</w:t>
      </w:r>
    </w:p>
    <w:p w14:paraId="1A716526" w14:textId="34E359FE" w:rsidR="00576BC7" w:rsidRDefault="007040A5" w:rsidP="00A53884">
      <w:pPr>
        <w:spacing w:after="0"/>
      </w:pPr>
      <w:r>
        <w:t xml:space="preserve">During </w:t>
      </w:r>
      <w:r w:rsidR="000A4C38">
        <w:t xml:space="preserve">wave forcing, longer progressive vectors </w:t>
      </w:r>
      <w:r w:rsidR="006446AF">
        <w:t xml:space="preserve">characterized </w:t>
      </w:r>
      <w:r w:rsidR="000A4C38">
        <w:t xml:space="preserve">all locations, including the </w:t>
      </w:r>
      <w:r w:rsidR="006446AF">
        <w:t xml:space="preserve">sheltered </w:t>
      </w:r>
      <w:r w:rsidR="000A4C38">
        <w:t>northern reef, indicat</w:t>
      </w:r>
      <w:r w:rsidR="006446AF">
        <w:t>ing</w:t>
      </w:r>
      <w:r w:rsidR="000A4C38">
        <w:t xml:space="preserve"> faster </w:t>
      </w:r>
      <w:r w:rsidR="006446AF">
        <w:t xml:space="preserve">current </w:t>
      </w:r>
      <w:r w:rsidR="000A4C38">
        <w:t xml:space="preserve">speeds than during wind and tidal forcing (Figure 6e-f). The progressive vectors on the </w:t>
      </w:r>
      <w:r w:rsidR="006446AF">
        <w:t xml:space="preserve">exposed </w:t>
      </w:r>
      <w:r w:rsidR="000A4C38">
        <w:t xml:space="preserve">southern reef </w:t>
      </w:r>
      <w:r w:rsidR="007C791D">
        <w:t>show exclusively</w:t>
      </w:r>
      <w:r w:rsidR="000A4C38">
        <w:t xml:space="preserve"> onshore flow. The drifter tracks clearly indicate a coherent pattern of clockwise flow over the </w:t>
      </w:r>
      <w:r w:rsidR="006446AF">
        <w:t xml:space="preserve">exposed </w:t>
      </w:r>
      <w:r w:rsidR="000A4C38">
        <w:t xml:space="preserve">southern reef, through </w:t>
      </w:r>
      <w:r w:rsidR="006446AF">
        <w:t xml:space="preserve">the deeper </w:t>
      </w:r>
      <w:r w:rsidR="000A4C38">
        <w:t xml:space="preserve">back-reef pools and near the stream mouth, and then seaward over the </w:t>
      </w:r>
      <w:r w:rsidR="006446AF">
        <w:t xml:space="preserve">sheltered </w:t>
      </w:r>
      <w:r w:rsidR="000A4C38">
        <w:t xml:space="preserve">northern reef and out the channel. </w:t>
      </w:r>
      <w:r w:rsidR="007C791D">
        <w:t xml:space="preserve">Despite </w:t>
      </w:r>
      <w:r w:rsidR="006446AF">
        <w:t xml:space="preserve">some </w:t>
      </w:r>
      <w:r w:rsidR="007C791D">
        <w:t xml:space="preserve">wave breaking on the </w:t>
      </w:r>
      <w:r w:rsidR="006446AF">
        <w:t xml:space="preserve">more sheltered </w:t>
      </w:r>
      <w:r w:rsidR="007C791D">
        <w:t xml:space="preserve">northern reef crest, it appears the flow across the </w:t>
      </w:r>
      <w:r w:rsidR="006446AF">
        <w:t xml:space="preserve">exposed </w:t>
      </w:r>
      <w:r w:rsidR="007C791D">
        <w:t xml:space="preserve">southern reef and into the channel influences an overall </w:t>
      </w:r>
      <w:r w:rsidR="006446AF">
        <w:t xml:space="preserve">seaward </w:t>
      </w:r>
      <w:r w:rsidR="007C791D">
        <w:t xml:space="preserve">flow over the northern reef. </w:t>
      </w:r>
      <w:r w:rsidR="000A4C38">
        <w:t>All drifters exited the channel during the 1 h period, suggesting under high waves the flushing time of the whole bay is under 1 h.</w:t>
      </w:r>
    </w:p>
    <w:p w14:paraId="5D21546F" w14:textId="77777777" w:rsidR="001322AB" w:rsidRDefault="001322AB" w:rsidP="00A53884">
      <w:pPr>
        <w:spacing w:after="0"/>
      </w:pPr>
    </w:p>
    <w:p w14:paraId="0B4220C6" w14:textId="77777777" w:rsidR="00576BC7" w:rsidRPr="00A53884" w:rsidRDefault="000A4C38" w:rsidP="00A53884">
      <w:pPr>
        <w:pStyle w:val="HeadingCR2"/>
        <w:spacing w:before="0"/>
        <w:rPr>
          <w:i/>
        </w:rPr>
      </w:pPr>
      <w:r w:rsidRPr="00A53884">
        <w:rPr>
          <w:i/>
        </w:rPr>
        <w:t>Empirical Orthogonal Functions (EOF)</w:t>
      </w:r>
    </w:p>
    <w:p w14:paraId="51174C92" w14:textId="405ABF5A" w:rsidR="00976516" w:rsidRDefault="000A4C38" w:rsidP="00A53884">
      <w:pPr>
        <w:spacing w:after="0"/>
      </w:pPr>
      <w:r>
        <w:t>Variance ellipses and mean flow velocities were calculated from</w:t>
      </w:r>
      <w:r w:rsidR="000F5241">
        <w:t xml:space="preserve"> simultaneous ADCP and spatially-</w:t>
      </w:r>
      <w:r>
        <w:t>binned drifter data collected during end member forcing condition</w:t>
      </w:r>
      <w:r w:rsidR="007040A5">
        <w:t>s</w:t>
      </w:r>
      <w:r>
        <w:t xml:space="preserve"> (Figure 7). The number of drifter tracks that traveled through each grid cell differed due to the spatial position of the grid cell relative to the flow pattern</w:t>
      </w:r>
      <w:r w:rsidR="006446AF">
        <w:t>(s)</w:t>
      </w:r>
      <w:r>
        <w:t xml:space="preserve">. Grid cells in the middle parts of the bay and channel had more drifter tracks than grid cells in the outer bay and </w:t>
      </w:r>
      <w:r w:rsidR="008E2FE3">
        <w:t>close to</w:t>
      </w:r>
      <w:r>
        <w:t xml:space="preserve"> s</w:t>
      </w:r>
      <w:r w:rsidR="007040A5">
        <w:t>hore. More observations suggest</w:t>
      </w:r>
      <w:r>
        <w:t xml:space="preserve"> more certainty, whereas some of the </w:t>
      </w:r>
      <w:r>
        <w:lastRenderedPageBreak/>
        <w:t>outlying grid cells with a small number of observations may have been influenced by an anomalous drifter track or a small range of forcing condition</w:t>
      </w:r>
      <w:r w:rsidR="007040A5">
        <w:t>s</w:t>
      </w:r>
      <w:r>
        <w:t>.</w:t>
      </w:r>
      <w:r w:rsidR="00A16BE5">
        <w:t xml:space="preserve"> </w:t>
      </w:r>
    </w:p>
    <w:p w14:paraId="785E1EFB" w14:textId="7E02C716" w:rsidR="006021D8" w:rsidRDefault="0019411D" w:rsidP="00A53884">
      <w:pPr>
        <w:spacing w:after="0"/>
      </w:pPr>
      <w:r>
        <w:t>Overall,</w:t>
      </w:r>
      <w:r w:rsidR="000A4C38">
        <w:t xml:space="preserve"> </w:t>
      </w:r>
      <w:r w:rsidR="00976516">
        <w:t>variance ellipses</w:t>
      </w:r>
      <w:r w:rsidR="000A4C38">
        <w:t xml:space="preserve"> from drifters </w:t>
      </w:r>
      <w:r>
        <w:t>and ADCPs were</w:t>
      </w:r>
      <w:r w:rsidR="00A16BE5">
        <w:t xml:space="preserve"> more circular at AS3</w:t>
      </w:r>
      <w:r>
        <w:t xml:space="preserve"> and on the </w:t>
      </w:r>
      <w:r w:rsidR="008E2FE3">
        <w:t xml:space="preserve">sheltered </w:t>
      </w:r>
      <w:r>
        <w:t>northern reef,</w:t>
      </w:r>
      <w:r w:rsidR="00A16BE5">
        <w:t xml:space="preserve"> and </w:t>
      </w:r>
      <w:r w:rsidR="000A4C38">
        <w:t xml:space="preserve">more ellipsoid </w:t>
      </w:r>
      <w:r>
        <w:t xml:space="preserve">at AS1 and AS2 and on the </w:t>
      </w:r>
      <w:r w:rsidR="008E2FE3">
        <w:t xml:space="preserve">exposed </w:t>
      </w:r>
      <w:r>
        <w:t>southern reef. These results</w:t>
      </w:r>
      <w:r w:rsidR="000A4C38">
        <w:t xml:space="preserve"> </w:t>
      </w:r>
      <w:r w:rsidR="00A16BE5">
        <w:t>s</w:t>
      </w:r>
      <w:r>
        <w:t>uggest current directions a</w:t>
      </w:r>
      <w:r w:rsidR="00A16BE5">
        <w:t xml:space="preserve">re more variable over the </w:t>
      </w:r>
      <w:r w:rsidR="008E2FE3">
        <w:t xml:space="preserve">sheltered </w:t>
      </w:r>
      <w:r w:rsidR="00A16BE5">
        <w:t>northern reef</w:t>
      </w:r>
      <w:r>
        <w:t xml:space="preserve">, and more consistent </w:t>
      </w:r>
      <w:r w:rsidR="008E2FE3">
        <w:t xml:space="preserve">over </w:t>
      </w:r>
      <w:r>
        <w:t xml:space="preserve">the </w:t>
      </w:r>
      <w:r w:rsidR="008E2FE3">
        <w:t xml:space="preserve">exposed </w:t>
      </w:r>
      <w:r>
        <w:t>southern reef</w:t>
      </w:r>
      <w:r w:rsidR="00976516">
        <w:t xml:space="preserve">, under all forcing </w:t>
      </w:r>
      <w:commentRangeStart w:id="7"/>
      <w:r w:rsidR="00976516">
        <w:t>conditions</w:t>
      </w:r>
      <w:commentRangeEnd w:id="7"/>
      <w:r w:rsidR="00276187">
        <w:rPr>
          <w:rStyle w:val="CommentReference"/>
        </w:rPr>
        <w:commentReference w:id="7"/>
      </w:r>
      <w:r w:rsidR="000A4C38">
        <w:t xml:space="preserve">. </w:t>
      </w:r>
      <w:r w:rsidR="00A16BE5">
        <w:t xml:space="preserve">Finer-resolution drifter data resolved the general clockwise </w:t>
      </w:r>
      <w:r w:rsidR="008E2FE3">
        <w:t xml:space="preserve">onshore </w:t>
      </w:r>
      <w:r w:rsidR="00A16BE5">
        <w:t xml:space="preserve">flow from the </w:t>
      </w:r>
      <w:r w:rsidR="008E2FE3">
        <w:t xml:space="preserve">exposed </w:t>
      </w:r>
      <w:r w:rsidR="00A16BE5">
        <w:t xml:space="preserve">southern reef, over the </w:t>
      </w:r>
      <w:r w:rsidR="008E2FE3">
        <w:t xml:space="preserve">sheltered </w:t>
      </w:r>
      <w:r w:rsidR="00A16BE5">
        <w:t xml:space="preserve">northern reef, and out </w:t>
      </w:r>
      <w:r w:rsidR="000A692C">
        <w:t>to sea</w:t>
      </w:r>
      <w:r w:rsidR="008E2FE3">
        <w:t>.</w:t>
      </w:r>
      <w:r>
        <w:t xml:space="preserve"> </w:t>
      </w:r>
      <w:r w:rsidR="008E2FE3">
        <w:t xml:space="preserve">These data </w:t>
      </w:r>
      <w:r>
        <w:t xml:space="preserve">also illustrated the </w:t>
      </w:r>
      <w:r w:rsidR="008E2FE3">
        <w:t>low current speeds</w:t>
      </w:r>
      <w:r>
        <w:t xml:space="preserve"> close to shore and in the </w:t>
      </w:r>
      <w:r w:rsidR="008E2FE3">
        <w:t xml:space="preserve">deeper </w:t>
      </w:r>
      <w:r>
        <w:t>back-reef pools</w:t>
      </w:r>
      <w:r w:rsidR="008E2FE3">
        <w:t xml:space="preserve"> on the southern fringing reef</w:t>
      </w:r>
      <w:r>
        <w:t>.</w:t>
      </w:r>
      <w:r w:rsidR="003C6307">
        <w:t xml:space="preserve"> </w:t>
      </w:r>
      <w:r w:rsidR="00A16BE5">
        <w:t>ADCP</w:t>
      </w:r>
      <w:r>
        <w:t xml:space="preserve"> data </w:t>
      </w:r>
      <w:r w:rsidR="00976516">
        <w:t xml:space="preserve">showed mean flow directions were </w:t>
      </w:r>
      <w:r w:rsidR="000A4C38">
        <w:t>similar</w:t>
      </w:r>
      <w:r w:rsidR="009019E9">
        <w:t xml:space="preserve"> during different end-member forcing conditions</w:t>
      </w:r>
      <w:r w:rsidR="00976516">
        <w:t>,</w:t>
      </w:r>
      <w:r w:rsidR="000A4C38">
        <w:t xml:space="preserve"> but </w:t>
      </w:r>
      <w:r w:rsidR="00976516">
        <w:t xml:space="preserve">mean flow speed </w:t>
      </w:r>
      <w:r w:rsidR="000A4C38">
        <w:t xml:space="preserve">varied </w:t>
      </w:r>
      <w:r w:rsidR="00A16BE5">
        <w:t xml:space="preserve">at each location. </w:t>
      </w:r>
      <w:r w:rsidR="00F813B3">
        <w:t xml:space="preserve">Mean velocities calculated from ADCP data for AS1, AS2, and AS3 </w:t>
      </w:r>
      <w:r w:rsidR="00F813B3">
        <w:t>for the duration of</w:t>
      </w:r>
      <w:r w:rsidR="00F813B3">
        <w:t xml:space="preserve"> tide forcing were 14.6 cm s</w:t>
      </w:r>
      <w:r w:rsidR="00F813B3" w:rsidRPr="002C3BF8">
        <w:rPr>
          <w:vertAlign w:val="superscript"/>
        </w:rPr>
        <w:t>-1</w:t>
      </w:r>
      <w:r w:rsidR="00F813B3">
        <w:t>, 5.3 cm s</w:t>
      </w:r>
      <w:r w:rsidR="00F813B3" w:rsidRPr="002C3BF8">
        <w:rPr>
          <w:vertAlign w:val="superscript"/>
        </w:rPr>
        <w:t>-1</w:t>
      </w:r>
      <w:r w:rsidR="00F813B3">
        <w:t>, and 0.9 cm s</w:t>
      </w:r>
      <w:r w:rsidR="00F813B3" w:rsidRPr="002C3BF8">
        <w:rPr>
          <w:vertAlign w:val="superscript"/>
        </w:rPr>
        <w:t>-1</w:t>
      </w:r>
      <w:r w:rsidR="00F813B3">
        <w:t>; during wind forcing were 11.6 cm s</w:t>
      </w:r>
      <w:r w:rsidR="00F813B3" w:rsidRPr="002C3BF8">
        <w:rPr>
          <w:vertAlign w:val="superscript"/>
        </w:rPr>
        <w:t>-1</w:t>
      </w:r>
      <w:r w:rsidR="00F813B3">
        <w:t>, 3.9 cm s</w:t>
      </w:r>
      <w:r w:rsidR="00F813B3" w:rsidRPr="002C3BF8">
        <w:rPr>
          <w:vertAlign w:val="superscript"/>
        </w:rPr>
        <w:t>-1</w:t>
      </w:r>
      <w:r w:rsidR="00F813B3">
        <w:t>, and 1.5 cm s</w:t>
      </w:r>
      <w:r w:rsidR="00F813B3" w:rsidRPr="002C3BF8">
        <w:rPr>
          <w:vertAlign w:val="superscript"/>
        </w:rPr>
        <w:t>-1</w:t>
      </w:r>
      <w:r w:rsidR="00F813B3">
        <w:t>; during wave forcing were 18.1 cm s</w:t>
      </w:r>
      <w:r w:rsidR="00F813B3" w:rsidRPr="002C3BF8">
        <w:rPr>
          <w:vertAlign w:val="superscript"/>
        </w:rPr>
        <w:t>-1</w:t>
      </w:r>
      <w:r w:rsidR="00F813B3">
        <w:t>, 10.9 cm s</w:t>
      </w:r>
      <w:r w:rsidR="00F813B3" w:rsidRPr="002C3BF8">
        <w:rPr>
          <w:vertAlign w:val="superscript"/>
        </w:rPr>
        <w:t>-1</w:t>
      </w:r>
      <w:r w:rsidR="00F813B3">
        <w:t>, and 1.21 cm s</w:t>
      </w:r>
      <w:r w:rsidR="00F813B3" w:rsidRPr="002C3BF8">
        <w:rPr>
          <w:vertAlign w:val="superscript"/>
        </w:rPr>
        <w:t>-1</w:t>
      </w:r>
      <w:r w:rsidR="00F813B3">
        <w:t>, respectively</w:t>
      </w:r>
      <w:r w:rsidR="00F813B3">
        <w:t xml:space="preserve">. </w:t>
      </w:r>
      <w:r w:rsidR="00612FEF">
        <w:t>Over the area covered by drifter tracks, mean flow velocities from drifters varied from 1-37 cm s</w:t>
      </w:r>
      <w:r w:rsidR="00612FEF" w:rsidRPr="002C3BF8">
        <w:rPr>
          <w:vertAlign w:val="superscript"/>
        </w:rPr>
        <w:t>-1</w:t>
      </w:r>
      <w:r w:rsidR="00612FEF">
        <w:t>, 1-36 cm s</w:t>
      </w:r>
      <w:r w:rsidR="00612FEF" w:rsidRPr="002C3BF8">
        <w:rPr>
          <w:vertAlign w:val="superscript"/>
        </w:rPr>
        <w:t>-1</w:t>
      </w:r>
      <w:r w:rsidR="00612FEF">
        <w:t>, and 5-64 cm s</w:t>
      </w:r>
      <w:r w:rsidR="00612FEF" w:rsidRPr="002C3BF8">
        <w:rPr>
          <w:vertAlign w:val="superscript"/>
        </w:rPr>
        <w:t>-1</w:t>
      </w:r>
      <w:r w:rsidR="00612FEF">
        <w:t xml:space="preserve"> under tidal, wind, and wave forcing, respectively.</w:t>
      </w:r>
    </w:p>
    <w:p w14:paraId="3AF3C766" w14:textId="38819CC7" w:rsidR="00576BC7" w:rsidRDefault="00976516" w:rsidP="00A53884">
      <w:pPr>
        <w:spacing w:after="0"/>
      </w:pPr>
      <w:r>
        <w:t>Tide forcing showed t</w:t>
      </w:r>
      <w:r w:rsidR="000A4C38">
        <w:t>he most circular variance ellipses from both ADCP and drifter data, indicating flow directions were most variable under light, variable wind</w:t>
      </w:r>
      <w:r>
        <w:t xml:space="preserve">s and low waves. </w:t>
      </w:r>
      <w:r w:rsidR="004A5151">
        <w:t xml:space="preserve">Variance ellipses and mean velocities from ADCPs showed exclusively </w:t>
      </w:r>
      <w:r w:rsidR="008E2FE3">
        <w:t>on</w:t>
      </w:r>
      <w:r w:rsidR="004A5151">
        <w:t xml:space="preserve">shore flow, but the variance ellipses and mean velocities from drifters showed clockwise flow across the </w:t>
      </w:r>
      <w:r w:rsidR="008E2FE3">
        <w:t xml:space="preserve">exposed </w:t>
      </w:r>
      <w:r w:rsidR="004A5151">
        <w:t xml:space="preserve">southern reef and seaward out the channel. </w:t>
      </w:r>
      <w:r>
        <w:t>V</w:t>
      </w:r>
      <w:r w:rsidR="000A4C38">
        <w:t>ariance ellipses</w:t>
      </w:r>
      <w:r>
        <w:t xml:space="preserve"> from drifters</w:t>
      </w:r>
      <w:r w:rsidR="000A4C38">
        <w:t xml:space="preserve"> were more ellipsoid and mean velocities were higher near the reef </w:t>
      </w:r>
      <w:r w:rsidR="000A4C38">
        <w:lastRenderedPageBreak/>
        <w:t xml:space="preserve">crest and on the </w:t>
      </w:r>
      <w:r w:rsidR="008E2FE3">
        <w:t xml:space="preserve">exposed </w:t>
      </w:r>
      <w:r w:rsidR="000A4C38">
        <w:t xml:space="preserve">southern reef, compared to the </w:t>
      </w:r>
      <w:r w:rsidR="008E2FE3">
        <w:t xml:space="preserve">sheltered </w:t>
      </w:r>
      <w:r w:rsidR="000A4C38">
        <w:t xml:space="preserve">northern reef and southern back-reef pools. Though flow directions were more variable, mean </w:t>
      </w:r>
      <w:r w:rsidR="00D92173">
        <w:t xml:space="preserve">speeds </w:t>
      </w:r>
      <w:r w:rsidR="000A4C38">
        <w:t xml:space="preserve">were higher </w:t>
      </w:r>
      <w:r w:rsidR="004A5151">
        <w:t>during</w:t>
      </w:r>
      <w:r w:rsidR="000A4C38">
        <w:t xml:space="preserve"> tidal forcing than wind forcing, but still lo</w:t>
      </w:r>
      <w:r>
        <w:t xml:space="preserve">wer than wave forcing. </w:t>
      </w:r>
    </w:p>
    <w:p w14:paraId="35355624" w14:textId="382981A3" w:rsidR="00576BC7" w:rsidRDefault="00976516" w:rsidP="00A53884">
      <w:pPr>
        <w:spacing w:after="0"/>
      </w:pPr>
      <w:r>
        <w:t>Wind forcing showed t</w:t>
      </w:r>
      <w:r w:rsidR="000A4C38">
        <w:t xml:space="preserve">he lowest mean flow velocities from both ADCPs and drifters, but the variance ellipses were more </w:t>
      </w:r>
      <w:r w:rsidR="00D92173">
        <w:t xml:space="preserve">oblong </w:t>
      </w:r>
      <w:r w:rsidR="000A4C38">
        <w:t xml:space="preserve">than under tide forcing, indicating flow directions were more consistent during strong onshore winds. Similar to tide and wave forcing, the overall flow pattern from the drifters was more </w:t>
      </w:r>
      <w:r w:rsidR="00D92173">
        <w:t xml:space="preserve">oblong </w:t>
      </w:r>
      <w:r w:rsidR="000A4C38">
        <w:t xml:space="preserve">ellipses and higher </w:t>
      </w:r>
      <w:r w:rsidR="00D92173">
        <w:t xml:space="preserve">speeds </w:t>
      </w:r>
      <w:r w:rsidR="000A4C38">
        <w:t xml:space="preserve">over the </w:t>
      </w:r>
      <w:r w:rsidR="008E2FE3">
        <w:t xml:space="preserve">exposed </w:t>
      </w:r>
      <w:r w:rsidR="000A4C38">
        <w:t xml:space="preserve">southern reef, and more circular </w:t>
      </w:r>
      <w:r w:rsidR="009019E9">
        <w:t>variance ellipse</w:t>
      </w:r>
      <w:r w:rsidR="000A4C38">
        <w:t xml:space="preserve">s and slower </w:t>
      </w:r>
      <w:r w:rsidR="00D92173">
        <w:t xml:space="preserve">speeds </w:t>
      </w:r>
      <w:r w:rsidR="000A4C38">
        <w:t xml:space="preserve">in the back-reef pools, channel, and </w:t>
      </w:r>
      <w:r w:rsidR="00D92173">
        <w:t xml:space="preserve">sheltered </w:t>
      </w:r>
      <w:r w:rsidR="000A4C38">
        <w:t>northern reef.</w:t>
      </w:r>
    </w:p>
    <w:p w14:paraId="4EC13F73" w14:textId="0B99007C" w:rsidR="001322AB" w:rsidRDefault="00976516" w:rsidP="001477A6">
      <w:pPr>
        <w:spacing w:after="0"/>
      </w:pPr>
      <w:r>
        <w:t>Wave forcing showed t</w:t>
      </w:r>
      <w:r w:rsidR="000A4C38">
        <w:t xml:space="preserve">he highest mean flow speeds and most ellipsoid variance ellipses, indicating high waves are a strong control on flow velocities in the bay. </w:t>
      </w:r>
      <w:r w:rsidR="00D92173">
        <w:t xml:space="preserve">Although </w:t>
      </w:r>
      <w:r w:rsidR="000A4C38">
        <w:t xml:space="preserve">flow speeds at AS1 were influenced by even small breaking waves, as wave height increased, breaking waves were observed further north along the reef crest, particularly near the channel, increasing flow speeds over the reef flat near AS2. </w:t>
      </w:r>
      <w:r w:rsidR="00D92173">
        <w:t>Higher</w:t>
      </w:r>
      <w:r w:rsidR="000A4C38">
        <w:t xml:space="preserve"> flow </w:t>
      </w:r>
      <w:r w:rsidR="00D92173">
        <w:t xml:space="preserve">speeds </w:t>
      </w:r>
      <w:r w:rsidR="000A4C38">
        <w:t xml:space="preserve">near AS2 </w:t>
      </w:r>
      <w:r w:rsidR="00D92173">
        <w:t xml:space="preserve">generally resulted in higher </w:t>
      </w:r>
      <w:r w:rsidR="000A4C38">
        <w:t>flow speeds near the channel and the southern ba</w:t>
      </w:r>
      <w:r w:rsidR="004A5151">
        <w:t>ck-reef pools. T</w:t>
      </w:r>
      <w:r w:rsidR="000A4C38">
        <w:t xml:space="preserve">he variance ellipses at AS3 </w:t>
      </w:r>
      <w:r w:rsidR="004A5151">
        <w:t>indicated</w:t>
      </w:r>
      <w:r w:rsidR="000A4C38">
        <w:t xml:space="preserve"> variable flow directions, </w:t>
      </w:r>
      <w:r w:rsidR="004A5151">
        <w:t xml:space="preserve">but </w:t>
      </w:r>
      <w:r w:rsidR="000A4C38">
        <w:t xml:space="preserve">the magnitude of the major and minor flow axes were larger than tide and wind forcings, indicating flow speeds were higher during wave forcing. The drifters showed a clear pattern of faster, more unidirectional flows near the reef crest on the </w:t>
      </w:r>
      <w:r w:rsidR="00D92173">
        <w:t xml:space="preserve">exposed </w:t>
      </w:r>
      <w:r w:rsidR="000A4C38">
        <w:t xml:space="preserve">southern reef, transitioning to slower, more variable flow over the </w:t>
      </w:r>
      <w:r w:rsidR="00D92173">
        <w:t xml:space="preserve">deeper </w:t>
      </w:r>
      <w:r w:rsidR="000A4C38">
        <w:t xml:space="preserve">back-reef pools, and finally turning </w:t>
      </w:r>
      <w:r w:rsidR="00D92173">
        <w:t xml:space="preserve">seaward </w:t>
      </w:r>
      <w:r w:rsidR="000A4C38">
        <w:t xml:space="preserve">over the </w:t>
      </w:r>
      <w:r w:rsidR="00D92173">
        <w:t xml:space="preserve">sheltered </w:t>
      </w:r>
      <w:r w:rsidR="000A4C38">
        <w:t>northern reef and out the</w:t>
      </w:r>
      <w:r w:rsidR="00D92173">
        <w:t xml:space="preserve"> </w:t>
      </w:r>
      <w:r w:rsidR="000A4C38">
        <w:t xml:space="preserve">channel. </w:t>
      </w:r>
      <w:r w:rsidR="004A5151">
        <w:t xml:space="preserve">Similar to the </w:t>
      </w:r>
      <w:r w:rsidR="00D92173">
        <w:t xml:space="preserve">observations </w:t>
      </w:r>
      <w:r w:rsidR="004A5151">
        <w:t>during tidal forcing, m</w:t>
      </w:r>
      <w:r w:rsidR="000A4C38">
        <w:t xml:space="preserve">ean </w:t>
      </w:r>
      <w:r w:rsidR="00D92173">
        <w:t xml:space="preserve">speeds </w:t>
      </w:r>
      <w:r w:rsidR="000A4C38">
        <w:t>increased seaward through the channel, but due to the low data density outside the reef crest</w:t>
      </w:r>
      <w:r w:rsidR="00D92173">
        <w:t>,</w:t>
      </w:r>
      <w:r w:rsidR="000A4C38">
        <w:t xml:space="preserve"> it is unclear whether the </w:t>
      </w:r>
      <w:r w:rsidR="000A4C38">
        <w:lastRenderedPageBreak/>
        <w:t xml:space="preserve">flow continues </w:t>
      </w:r>
      <w:r w:rsidR="00D92173">
        <w:t xml:space="preserve">seaward </w:t>
      </w:r>
      <w:r w:rsidR="000A4C38">
        <w:t xml:space="preserve">to Pago Pago Harbor or </w:t>
      </w:r>
      <w:r w:rsidR="00D92173">
        <w:t>recirculated</w:t>
      </w:r>
      <w:r w:rsidR="000A4C38">
        <w:t xml:space="preserve"> and </w:t>
      </w:r>
      <w:r w:rsidR="00D92173">
        <w:t xml:space="preserve">was </w:t>
      </w:r>
      <w:r w:rsidR="000A4C38">
        <w:t xml:space="preserve">re-entrained in the surf zone on the </w:t>
      </w:r>
      <w:r w:rsidR="00D92173">
        <w:t xml:space="preserve">exposed </w:t>
      </w:r>
      <w:r w:rsidR="000A4C38">
        <w:t>southern reef.</w:t>
      </w:r>
    </w:p>
    <w:p w14:paraId="6E0B054C" w14:textId="77777777" w:rsidR="00B42656" w:rsidRDefault="00B42656" w:rsidP="001477A6">
      <w:pPr>
        <w:spacing w:after="0"/>
      </w:pPr>
    </w:p>
    <w:p w14:paraId="5852F8CB" w14:textId="77777777" w:rsidR="00576BC7" w:rsidRPr="001477A6" w:rsidRDefault="000A4C38" w:rsidP="001477A6">
      <w:pPr>
        <w:pStyle w:val="HeadingCR2"/>
        <w:spacing w:before="0"/>
        <w:rPr>
          <w:i/>
        </w:rPr>
      </w:pPr>
      <w:r w:rsidRPr="001477A6">
        <w:rPr>
          <w:i/>
        </w:rPr>
        <w:t>Residence Time</w:t>
      </w:r>
    </w:p>
    <w:p w14:paraId="32D6BEB8" w14:textId="5FA138E6" w:rsidR="001322AB" w:rsidRDefault="000A4C38" w:rsidP="001477A6">
      <w:pPr>
        <w:spacing w:after="0"/>
      </w:pPr>
      <w:r>
        <w:t xml:space="preserve">Water residence time over the </w:t>
      </w:r>
      <w:r w:rsidR="00A153C3">
        <w:t xml:space="preserve">reef flat was computed from </w:t>
      </w:r>
      <w:r>
        <w:t>mean drifter velocities under different forcing conditions (Figure 8). Residence times varied from 2.78-0.08 hr, 2.78-0.08 hr, and 0.56-0.04 h under tidal, wind, and wave forcing, respectively. The shortest residence times were measured near the southern reef crest, and under</w:t>
      </w:r>
      <w:r w:rsidR="00A153C3">
        <w:t xml:space="preserve"> high wave conditions</w:t>
      </w:r>
      <w:r>
        <w:t>. The longest residence times were observed over the inner reef flat close to shore and in the northwest corner of the embayment, under tidal and wind forcing.</w:t>
      </w:r>
      <w:r w:rsidR="00276187">
        <w:t xml:space="preserve"> Water residence times computed from mean flow velocities at AS1 were 0.34 h, 0.23 h, and 0.16 h, for tide, wind and wave forcing, respectively. Residence times at AS2 were 0.60 h, 0.52 h, and 0.28 h, for tide, wind and wave forcing, respectively. Residence times at AS3 were 1.45 h and 2.72 h, for wind and wave forcing, respectively. </w:t>
      </w:r>
      <w:r w:rsidR="009659C3">
        <w:t xml:space="preserve">Contrary to results at AS1 and AS2, at AS3 mean speed was slower and residence time was longer during wave forcing compared to wind forcing. </w:t>
      </w:r>
      <w:r w:rsidR="00276187">
        <w:t>Unfortunately, no data was recorded by the ADCP at AS3 simultaneously with drifters during tide forcing, due to the low water level during drifter deployments.</w:t>
      </w:r>
    </w:p>
    <w:p w14:paraId="2EC1479A" w14:textId="77777777" w:rsidR="001477A6" w:rsidRDefault="001477A6" w:rsidP="001477A6">
      <w:pPr>
        <w:spacing w:after="0"/>
      </w:pPr>
    </w:p>
    <w:p w14:paraId="0BBAC2FF" w14:textId="2E7430C1" w:rsidR="00276187" w:rsidRPr="001477A6" w:rsidRDefault="00276187" w:rsidP="001477A6">
      <w:pPr>
        <w:pStyle w:val="HeadingCR2"/>
        <w:spacing w:before="0"/>
        <w:rPr>
          <w:i/>
        </w:rPr>
      </w:pPr>
      <w:r w:rsidRPr="001477A6">
        <w:rPr>
          <w:i/>
        </w:rPr>
        <w:t>Comparing Eulerian and Lagrangian results</w:t>
      </w:r>
    </w:p>
    <w:p w14:paraId="60E24C8A" w14:textId="2AB00B79" w:rsidR="00576BC7" w:rsidRDefault="00A153C3" w:rsidP="001477A6">
      <w:pPr>
        <w:spacing w:after="0"/>
      </w:pPr>
      <w:r>
        <w:t>M</w:t>
      </w:r>
      <w:r w:rsidR="000A4C38">
        <w:t xml:space="preserve">ean flow speed and residence time </w:t>
      </w:r>
      <w:r w:rsidR="00276187">
        <w:t xml:space="preserve">differed between </w:t>
      </w:r>
      <w:r w:rsidR="00F813B3">
        <w:t xml:space="preserve">simultaneous data from </w:t>
      </w:r>
      <w:r w:rsidR="00276187">
        <w:t xml:space="preserve"> Eulerian and Lagrangian methods</w:t>
      </w:r>
      <w:r w:rsidR="000A4C38">
        <w:t xml:space="preserve"> under different forcing conditions (Table 2). Mean velocities from the ADCPs were lower than mean velocities from drifters in all cases </w:t>
      </w:r>
      <w:r w:rsidR="000A4C38">
        <w:lastRenderedPageBreak/>
        <w:t xml:space="preserve">except for on the southern reef under wind forcing. The RMSE and percent error (RMSE/mean) were computed for all locations during each forcing condition, and for each location under all forcing conditions. The highest percent error for a single location was at AS3 on the northern reef, likely due to the strong heterogeneity in the flow </w:t>
      </w:r>
      <w:r w:rsidR="00BB2200">
        <w:t xml:space="preserve">over the spatial bin </w:t>
      </w:r>
      <w:r w:rsidR="000A4C38">
        <w:t>as the drifters moved into the channel. The lowest percent error was at AS1 on the southern reef, where the flow is most homogeneous. The percent error for all locations together was lowest for speed during tide forcing, and lowest for residence time during wind forcing.</w:t>
      </w:r>
    </w:p>
    <w:p w14:paraId="0C5B94F3" w14:textId="77777777" w:rsidR="001322AB" w:rsidRDefault="001322AB" w:rsidP="001477A6">
      <w:pPr>
        <w:spacing w:after="0"/>
      </w:pPr>
    </w:p>
    <w:p w14:paraId="649F22C3" w14:textId="77777777" w:rsidR="00576BC7" w:rsidRDefault="00D31F5A" w:rsidP="001477A6">
      <w:pPr>
        <w:pStyle w:val="HeadingCR1"/>
        <w:spacing w:before="0"/>
      </w:pPr>
      <w:r>
        <w:t>Discussion</w:t>
      </w:r>
    </w:p>
    <w:p w14:paraId="5E2B2DE0" w14:textId="47D520EA" w:rsidR="002E41C1" w:rsidRDefault="00ED6C09" w:rsidP="001477A6">
      <w:pPr>
        <w:spacing w:after="0"/>
      </w:pPr>
      <w:r>
        <w:t xml:space="preserve">The high number of drifter deployments provide an unprecedented data set for a reef flat area, with high data density, extensive spatial coverage, and wide range of sampled forcing conditions. </w:t>
      </w:r>
      <w:r w:rsidR="002E41C1">
        <w:t xml:space="preserve">The overall pattern of mean flow speeds and flow directions show a predominantly clockwise circulation </w:t>
      </w:r>
      <w:r w:rsidR="00D92173">
        <w:t xml:space="preserve">over the exposed southern reef and back-reef pools and out through the channel </w:t>
      </w:r>
      <w:r w:rsidR="002E41C1">
        <w:t>under all forcing conditions, with higher speeds during wave forcing</w:t>
      </w:r>
      <w:r w:rsidR="00D92173">
        <w:t xml:space="preserve"> than under</w:t>
      </w:r>
      <w:r w:rsidR="002E41C1">
        <w:t xml:space="preserve"> tidal and wind forcing. The shortest residence times were measured on the outer </w:t>
      </w:r>
      <w:r w:rsidR="00D92173">
        <w:t xml:space="preserve">exposed </w:t>
      </w:r>
      <w:r w:rsidR="002E41C1">
        <w:t>reef flat closest to where waves were breaking on the reef crest</w:t>
      </w:r>
      <w:r w:rsidR="00D92173">
        <w:t>,</w:t>
      </w:r>
      <w:r w:rsidR="002E41C1">
        <w:t xml:space="preserve"> and were longest over the inner reef flat close to shore and deep in the </w:t>
      </w:r>
      <w:r w:rsidR="00D92173">
        <w:t xml:space="preserve">sheltered </w:t>
      </w:r>
      <w:r w:rsidR="002E41C1">
        <w:t xml:space="preserve">northwest corner of the embayment. Given the proximity of the </w:t>
      </w:r>
      <w:r w:rsidR="00D92173">
        <w:t xml:space="preserve">sheltered </w:t>
      </w:r>
      <w:r w:rsidR="002E41C1">
        <w:t xml:space="preserve">northern reef to the stream mouth and the frequent occurrence of floods under typically low wave conditions in the wet season and moderate easterly winds during the dry season, this suggests the northern reef and areas of the </w:t>
      </w:r>
      <w:r w:rsidR="00D92173">
        <w:t xml:space="preserve">shoreward </w:t>
      </w:r>
      <w:r w:rsidR="00651314">
        <w:t xml:space="preserve">northern </w:t>
      </w:r>
      <w:r w:rsidR="00D92173">
        <w:t xml:space="preserve">end of the </w:t>
      </w:r>
      <w:r w:rsidR="002E41C1">
        <w:t xml:space="preserve">southern reef bordering the channel are </w:t>
      </w:r>
      <w:r w:rsidR="00D92173">
        <w:t xml:space="preserve">likely most exposed to the freshwater and sediment discharging </w:t>
      </w:r>
      <w:r w:rsidR="00D92173">
        <w:lastRenderedPageBreak/>
        <w:t xml:space="preserve">from </w:t>
      </w:r>
      <w:r w:rsidR="00DC1946">
        <w:t>Faga'alu Stream</w:t>
      </w:r>
      <w:r w:rsidR="002E41C1">
        <w:t>. The spatial flow pattern and longer residence times result in greater exposure (= intensity x duration) of the corals in these areas to stress from terrestrial pollution, and likely causes the reduced coral health in these locations.</w:t>
      </w:r>
    </w:p>
    <w:p w14:paraId="15ED20F1" w14:textId="2FB5CE19" w:rsidR="00576BC7" w:rsidRDefault="000A4C38" w:rsidP="001477A6">
      <w:pPr>
        <w:spacing w:after="0"/>
      </w:pPr>
      <w:r>
        <w:t xml:space="preserve">Both the Eulerian and Lagrangian methods characterized the main difference between faster, less variable flow over the </w:t>
      </w:r>
      <w:r w:rsidR="00197E20">
        <w:t xml:space="preserve">exposed </w:t>
      </w:r>
      <w:r>
        <w:t xml:space="preserve">southern reef and the slower, more variable flow over the </w:t>
      </w:r>
      <w:r w:rsidR="00651314">
        <w:t xml:space="preserve">sheltered </w:t>
      </w:r>
      <w:r>
        <w:t>northern reef under all for</w:t>
      </w:r>
      <w:r w:rsidR="00276187">
        <w:t>cing conditions. T</w:t>
      </w:r>
      <w:r>
        <w:t xml:space="preserve">he Eulerian method characterized flows adequately </w:t>
      </w:r>
      <w:r w:rsidR="009659C3">
        <w:t xml:space="preserve">near the </w:t>
      </w:r>
      <w:r w:rsidR="00651314">
        <w:t xml:space="preserve">exposed </w:t>
      </w:r>
      <w:r w:rsidR="009659C3">
        <w:t>southern reef crest</w:t>
      </w:r>
      <w:r>
        <w:t xml:space="preserve"> where bathymetry and wave forcing were fairly simple, </w:t>
      </w:r>
      <w:r w:rsidR="00276187">
        <w:t xml:space="preserve">but </w:t>
      </w:r>
      <w:r>
        <w:t xml:space="preserve">the spatially distributed Lagrangian method more accurately characterized spatially complex flows </w:t>
      </w:r>
      <w:r w:rsidR="009659C3">
        <w:t xml:space="preserve">over the </w:t>
      </w:r>
      <w:r w:rsidR="00651314">
        <w:t xml:space="preserve">sheltered </w:t>
      </w:r>
      <w:r w:rsidR="009659C3">
        <w:t xml:space="preserve">northern and </w:t>
      </w:r>
      <w:r w:rsidR="00651314">
        <w:t xml:space="preserve">shoreward northern end of the </w:t>
      </w:r>
      <w:r w:rsidR="009659C3">
        <w:t>southern reef flats, and southern back-reef pools</w:t>
      </w:r>
      <w:r w:rsidR="00651314">
        <w:t xml:space="preserve"> deep in the embayment</w:t>
      </w:r>
      <w:r>
        <w:t>.</w:t>
      </w:r>
      <w:r w:rsidR="00276187" w:rsidRPr="00276187">
        <w:t xml:space="preserve"> </w:t>
      </w:r>
      <w:r w:rsidR="00276187">
        <w:t xml:space="preserve">The spatially distributed drifter measurements also illustrated several unique features in the flow pattern, particularly near areas of complex bathymetry like the channel. From the orientation of the reef flat and channel, it </w:t>
      </w:r>
      <w:r w:rsidR="00651314">
        <w:t>appears</w:t>
      </w:r>
      <w:r w:rsidR="00276187">
        <w:t xml:space="preserve"> that flow over the </w:t>
      </w:r>
      <w:r w:rsidR="00651314">
        <w:t xml:space="preserve">exposed </w:t>
      </w:r>
      <w:r w:rsidR="00276187">
        <w:t>southern reef near the channel flow</w:t>
      </w:r>
      <w:r w:rsidR="00651314">
        <w:t>s</w:t>
      </w:r>
      <w:r w:rsidR="00276187">
        <w:t xml:space="preserve"> directly from the reef crest nort</w:t>
      </w:r>
      <w:r w:rsidR="0058033F">
        <w:t xml:space="preserve">hward into the channel. </w:t>
      </w:r>
      <w:r w:rsidR="00651314">
        <w:t>T</w:t>
      </w:r>
      <w:r w:rsidR="00276187">
        <w:t>he flow near AS2</w:t>
      </w:r>
      <w:r w:rsidR="00651314">
        <w:t>, however,</w:t>
      </w:r>
      <w:r w:rsidR="00276187">
        <w:t xml:space="preserve"> is deflected away from the channel</w:t>
      </w:r>
      <w:r w:rsidR="00651314">
        <w:t>, likely due to wave refraction</w:t>
      </w:r>
      <w:r w:rsidR="00276187">
        <w:t xml:space="preserve">, shoreward </w:t>
      </w:r>
      <w:r w:rsidR="00651314">
        <w:t>into the embayment</w:t>
      </w:r>
      <w:r w:rsidR="00276187">
        <w:t xml:space="preserve"> where it flows into the back-reef pools and then enters the </w:t>
      </w:r>
      <w:r w:rsidR="00651314">
        <w:t xml:space="preserve">shoreward end of the </w:t>
      </w:r>
      <w:r w:rsidR="00276187">
        <w:t>channel.</w:t>
      </w:r>
    </w:p>
    <w:p w14:paraId="4515827C" w14:textId="2680E6E4" w:rsidR="00576BC7" w:rsidRDefault="000A4C38" w:rsidP="001477A6">
      <w:pPr>
        <w:spacing w:after="0"/>
      </w:pPr>
      <w:r>
        <w:t xml:space="preserve">The variance ellipses and mean velocities from ADCPs showed exclusively onshore flow under all forcing conditions, whereas the higher resolution drifter data only showed the same pattern under wind forcing. This suggests that strong onshore winds, in the absence of high waves, drives all surface flows into the </w:t>
      </w:r>
      <w:r w:rsidR="00116E33">
        <w:t xml:space="preserve">sheltered </w:t>
      </w:r>
      <w:r>
        <w:t>northwest corner of the bay, with a notable lack of seaward flow ou</w:t>
      </w:r>
      <w:r w:rsidR="0058033F">
        <w:t>t of the channel. D</w:t>
      </w:r>
      <w:r>
        <w:t xml:space="preserve">ata density was lowest </w:t>
      </w:r>
      <w:r>
        <w:lastRenderedPageBreak/>
        <w:t>during wind forcing and</w:t>
      </w:r>
      <w:r w:rsidR="00116E33">
        <w:t>,</w:t>
      </w:r>
      <w:r>
        <w:t xml:space="preserve"> perhaps</w:t>
      </w:r>
      <w:r w:rsidR="00116E33">
        <w:t>,</w:t>
      </w:r>
      <w:r>
        <w:t xml:space="preserve"> drifter deployments longer than 1 h would have </w:t>
      </w:r>
      <w:r w:rsidR="00116E33">
        <w:t xml:space="preserve">measured </w:t>
      </w:r>
      <w:r>
        <w:t>seaward flow.</w:t>
      </w:r>
      <w:r w:rsidR="009659C3">
        <w:t xml:space="preserve"> </w:t>
      </w:r>
    </w:p>
    <w:p w14:paraId="3D6BD6E5" w14:textId="5DA5757A" w:rsidR="00576BC7" w:rsidRDefault="000A4C38" w:rsidP="001477A6">
      <w:pPr>
        <w:spacing w:after="0"/>
      </w:pPr>
      <w:r>
        <w:t xml:space="preserve">Observations on the linear reef flat </w:t>
      </w:r>
      <w:r w:rsidR="00116E33">
        <w:t xml:space="preserve">off </w:t>
      </w:r>
      <w:r>
        <w:t>Molokai, Hawaii</w:t>
      </w:r>
      <w:r w:rsidR="009C4D78">
        <w:t xml:space="preserve"> </w:t>
      </w:r>
      <w:r w:rsidR="009C4D78">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9C4D78">
        <w:fldChar w:fldCharType="separate"/>
      </w:r>
      <w:r w:rsidR="00D41352" w:rsidRPr="00D41352">
        <w:rPr>
          <w:noProof/>
        </w:rPr>
        <w:t>(Presto et al. 2006)</w:t>
      </w:r>
      <w:r w:rsidR="009C4D78">
        <w:fldChar w:fldCharType="end"/>
      </w:r>
      <w:r>
        <w:t>, showed near-bed current speeds were faster where the reef is deeper and narrower but the variance ellipses and progressive vectors presented here (Figures 6-7) suggest the opposite for surface drifters in this reef-lined embayment: current speeds were rapid over the shallow reef crest, slowing significantly and becoming more variable when reaching deeper back-reef pools</w:t>
      </w:r>
      <w:r w:rsidR="00BB198D">
        <w:t xml:space="preserve"> and the channel. F</w:t>
      </w:r>
      <w:r>
        <w:t>low through the cha</w:t>
      </w:r>
      <w:r w:rsidR="00BB198D">
        <w:t>nnel was not spatially constant, showing</w:t>
      </w:r>
      <w:r>
        <w:t xml:space="preserve"> </w:t>
      </w:r>
      <w:r w:rsidR="00BB198D">
        <w:t xml:space="preserve">steadily increased speed moving seaward, reaching a maximum at the reef crest, during </w:t>
      </w:r>
      <w:r>
        <w:t>both wave and tide for</w:t>
      </w:r>
      <w:r w:rsidR="00BB198D">
        <w:t>cing</w:t>
      </w:r>
      <w:r>
        <w:t xml:space="preserve">. The same pattern was not evident under wind forcing, possibly due to wind driven flow being forced into the bay at the surface, but the data density is too low to be certain. </w:t>
      </w:r>
      <w:r w:rsidR="00372A45">
        <w:t>In a similarly configured reef in Moorea</w:t>
      </w:r>
      <w:r w:rsidR="009659C3">
        <w:t>, French Polynesia</w:t>
      </w:r>
      <w:r w:rsidR="00372A45">
        <w:t>, vertically binned ADCP data</w:t>
      </w:r>
      <w:r>
        <w:t xml:space="preserve"> showed that under low wave forcing</w:t>
      </w:r>
      <w:r w:rsidR="00116E33">
        <w:t>,</w:t>
      </w:r>
      <w:r>
        <w:t xml:space="preserve"> surface currents in the </w:t>
      </w:r>
      <w:r w:rsidR="00116E33">
        <w:t>channel</w:t>
      </w:r>
      <w:r>
        <w:t xml:space="preserve"> </w:t>
      </w:r>
      <w:r w:rsidR="00372A45">
        <w:t xml:space="preserve">were lower </w:t>
      </w:r>
      <w:r>
        <w:t xml:space="preserve">and </w:t>
      </w:r>
      <w:r w:rsidR="009659C3">
        <w:t xml:space="preserve">flow </w:t>
      </w:r>
      <w:r>
        <w:t>could</w:t>
      </w:r>
      <w:r w:rsidR="00372A45">
        <w:t xml:space="preserve"> even</w:t>
      </w:r>
      <w:r>
        <w:t xml:space="preserve"> reverse near the bottom</w:t>
      </w:r>
      <w:r w:rsidR="00372A45">
        <w:t xml:space="preserve"> </w:t>
      </w:r>
      <w:r w:rsidR="00372A45">
        <w:fldChar w:fldCharType="begin" w:fldLock="1"/>
      </w:r>
      <w:r w:rsidR="00372A45">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rsidR="00372A45">
        <w:fldChar w:fldCharType="separate"/>
      </w:r>
      <w:r w:rsidR="00372A45" w:rsidRPr="00372A45">
        <w:rPr>
          <w:noProof/>
        </w:rPr>
        <w:t>(Hench et al. 2008)</w:t>
      </w:r>
      <w:r w:rsidR="00372A45">
        <w:fldChar w:fldCharType="end"/>
      </w:r>
      <w:r>
        <w:t>. The increase in flow speed through the channel at the study site is either caused by the increasing volume of water contributed by the reef flats on either side or a narrowing of the channel cross-section. Either way, t</w:t>
      </w:r>
      <w:r w:rsidR="009659C3">
        <w:t>he increase is notable for</w:t>
      </w:r>
      <w:r>
        <w:t xml:space="preserve"> implications </w:t>
      </w:r>
      <w:r w:rsidR="009659C3">
        <w:t xml:space="preserve">on </w:t>
      </w:r>
      <w:r>
        <w:t>placing a</w:t>
      </w:r>
      <w:r w:rsidR="00372A45">
        <w:t xml:space="preserve"> single, fixed</w:t>
      </w:r>
      <w:r>
        <w:t xml:space="preserve"> ADCP in the channel to define </w:t>
      </w:r>
      <w:r w:rsidR="00372A45">
        <w:t>water residence</w:t>
      </w:r>
      <w:r w:rsidR="009659C3">
        <w:t xml:space="preserve"> or flushing</w:t>
      </w:r>
      <w:r w:rsidR="00372A45">
        <w:t xml:space="preserve"> time</w:t>
      </w:r>
      <w:r>
        <w:t>.</w:t>
      </w:r>
    </w:p>
    <w:p w14:paraId="6D1FE7FB" w14:textId="39EED4EF" w:rsidR="00576BC7" w:rsidRDefault="000A4C38" w:rsidP="001477A6">
      <w:pPr>
        <w:spacing w:after="0"/>
      </w:pPr>
      <w:r>
        <w:t>Compared to Eulerian measurements, the L</w:t>
      </w:r>
      <w:r w:rsidR="009A41CA">
        <w:t>agrangian measurements recorded</w:t>
      </w:r>
      <w:r w:rsidR="009659C3">
        <w:t xml:space="preserve"> </w:t>
      </w:r>
      <w:r>
        <w:t xml:space="preserve">higher mean flow speeds </w:t>
      </w:r>
      <w:r w:rsidR="009659C3">
        <w:t>(</w:t>
      </w:r>
      <w:r w:rsidR="00F813B3">
        <w:t>43-79</w:t>
      </w:r>
      <w:r w:rsidR="009659C3">
        <w:t xml:space="preserve">%) </w:t>
      </w:r>
      <w:r>
        <w:t xml:space="preserve">at all locations and during all forcings except for one: on the </w:t>
      </w:r>
      <w:r w:rsidR="0086742C">
        <w:t xml:space="preserve">exposed </w:t>
      </w:r>
      <w:r>
        <w:t>southern reef during wind forcing (Table 2).</w:t>
      </w:r>
      <w:r w:rsidR="00372A45">
        <w:t xml:space="preserve"> </w:t>
      </w:r>
      <w:r w:rsidR="009A41CA">
        <w:t xml:space="preserve">Three </w:t>
      </w:r>
      <w:r w:rsidR="009659C3">
        <w:t>factors can explain t</w:t>
      </w:r>
      <w:r w:rsidR="00372A45">
        <w:t>he discrepancy between the ADCP and the drifter speeds</w:t>
      </w:r>
      <w:r w:rsidR="009659C3">
        <w:t xml:space="preserve">. One potential source of </w:t>
      </w:r>
      <w:r w:rsidR="009659C3">
        <w:lastRenderedPageBreak/>
        <w:t xml:space="preserve">disagreement is </w:t>
      </w:r>
      <w:r w:rsidR="00372A45">
        <w:t xml:space="preserve">the heterogeneity of flow speeds within the 100m </w:t>
      </w:r>
      <w:r w:rsidR="009A41CA">
        <w:t>spatial bin</w:t>
      </w:r>
      <w:r w:rsidR="009659C3">
        <w:t xml:space="preserve"> sampled by the drifters</w:t>
      </w:r>
      <w:r w:rsidR="009A41CA">
        <w:t>, compared to the point measurement from the ADCP, especially in the more bathymetrically complex areas like near AS3</w:t>
      </w:r>
      <w:r w:rsidR="00372A45">
        <w:t xml:space="preserve">. </w:t>
      </w:r>
      <w:r w:rsidR="009A41CA">
        <w:t xml:space="preserve">A second potential source of disagreement is the comparison of surface and depth-averaged measurements. </w:t>
      </w:r>
      <w:r>
        <w:t>Lagrangian measurements are more influenced by processes at the surface</w:t>
      </w:r>
      <w:r w:rsidR="009A41CA">
        <w:t xml:space="preserve"> (drifters were ~0-30 cm into the water column</w:t>
      </w:r>
      <w:r w:rsidR="0086742C">
        <w:t xml:space="preserve">; see </w:t>
      </w:r>
      <w:r w:rsidR="009A41CA">
        <w:t>Figure 2b)</w:t>
      </w:r>
      <w:r>
        <w:t xml:space="preserve">, </w:t>
      </w:r>
      <w:r w:rsidR="0086742C">
        <w:t xml:space="preserve">whereas </w:t>
      </w:r>
      <w:r>
        <w:t>Eulerian methods make a depth-averaged flow measurement</w:t>
      </w:r>
      <w:r w:rsidR="009A41CA">
        <w:t xml:space="preserve"> </w:t>
      </w:r>
      <w:r w:rsidR="009A41CA">
        <w:fldChar w:fldCharType="begin" w:fldLock="1"/>
      </w:r>
      <w:r w:rsidR="009B6BC6">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"ITEM-2", "issue" : "1", "issued" : { "date-parts" : [ [ "2015" ] ] }, "page" : "43-66", "title" : "Oceanic Forcing of Coral Reefs", "type" : "article-journal", "volume" : "7" }, "uris" : [ "http://www.mendeley.com/documents/?uuid=ac7f9a38-8963-4707-ac97-e4cb03f0796b" ] } ], "mendeley" : { "formattedCitation" : "(Falter et al. 2008; Lowe and Falter 2015)", "plainTextFormattedCitation" : "(Falter et al. 2008; Lowe and Falter 2015)", "previouslyFormattedCitation" : "(Falter et al. 2008; Lowe and Falter 2015)" }, "properties" : { "noteIndex" : 0 }, "schema" : "https://github.com/citation-style-language/schema/raw/master/csl-citation.json" }</w:instrText>
      </w:r>
      <w:r w:rsidR="009A41CA">
        <w:fldChar w:fldCharType="separate"/>
      </w:r>
      <w:r w:rsidR="009A41CA" w:rsidRPr="009A41CA">
        <w:rPr>
          <w:noProof/>
        </w:rPr>
        <w:t>(Falter et al. 2008; Lowe and Falter 2015)</w:t>
      </w:r>
      <w:r w:rsidR="009A41CA">
        <w:fldChar w:fldCharType="end"/>
      </w:r>
      <w:r w:rsidR="0086742C">
        <w:t xml:space="preserve"> over the depth range of the sampling bin</w:t>
      </w:r>
      <w:r>
        <w:t xml:space="preserve">. Surface flows can be faster due </w:t>
      </w:r>
      <w:r w:rsidR="009A41CA">
        <w:t>to the logarithmic decrease in flow speed observed near the bottom, particularly over rough benthic surfaces on coral reefs.</w:t>
      </w:r>
      <w:r>
        <w:t xml:space="preserve"> </w:t>
      </w:r>
      <w:r w:rsidR="009A41CA">
        <w:t>A third</w:t>
      </w:r>
      <w:r>
        <w:t xml:space="preserve"> source of disagreement between the Eulerian and Lagrangian methods is the potential importance of Stokes drift </w:t>
      </w:r>
      <w:r w:rsidR="009A41CA">
        <w:t xml:space="preserve">caused by wind or gravity waves </w:t>
      </w:r>
      <w:r w:rsidR="00072D72">
        <w:fldChar w:fldCharType="begin" w:fldLock="1"/>
      </w:r>
      <w:r w:rsidR="00D41352">
        <w:instrText>ADDIN CSL_CITATION { "citationItems" : [ { "id" : "ITEM-1", "itemData" : { "DOI" : "10.1029/JC074i028p06991", "ISSN" : "0148-0227", "author" : [ { "dropping-particle" : "", "family" : "Kenyon", "given" : "Kern E.", "non-dropping-particle" : "", "parse-names" : false, "suffix" : "" } ], "container-title" : "Journal of Geophysical Research", "id" : "ITEM-1", "issue" : "28", "issued" : { "date-parts" : [ [ "1969" ] ] }, "page" : "6991-6994", "title" : "Stokes drift for random gravity waves", "type" : "article-journal", "volume" : "74" }, "uris" : [ "http://www.mendeley.com/documents/?uuid=9b3eff0b-90df-4ebb-959d-af82ba93a5c0" ] }, { "id" : "ITEM-2", "itemData" : { "author" : [ { "dropping-particle" : "", "family" : "Stokes", "given" : "George Gabriel", "non-dropping-particle" : "", "parse-names" : false, "suffix" : "" } ], "container-title" : "Transactions of the Cambridge Philosophical Society", "id" : "ITEM-2", "issued" : { "date-parts" : [ [ "1847" ] ] }, "page" : "441-473", "title" : "On the theory of oscillatory waves", "type" : "article-journal", "volume" : "8" }, "uris" : [ "http://www.mendeley.com/documents/?uuid=1033ed04-4a4b-42f2-93d8-bc93aecb91ae" ] } ], "mendeley" : { "formattedCitation" : "(Stokes 1847; Kenyon 1969)", "plainTextFormattedCitation" : "(Stokes 1847; Kenyon 1969)", "previouslyFormattedCitation" : "(Stokes 1847; Kenyon 1969)" }, "properties" : { "noteIndex" : 0 }, "schema" : "https://github.com/citation-style-language/schema/raw/master/csl-citation.json" }</w:instrText>
      </w:r>
      <w:r w:rsidR="00072D72">
        <w:fldChar w:fldCharType="separate"/>
      </w:r>
      <w:r w:rsidR="00D41352" w:rsidRPr="00D41352">
        <w:rPr>
          <w:noProof/>
        </w:rPr>
        <w:t>(Stokes 1847; Kenyon 1969)</w:t>
      </w:r>
      <w:r w:rsidR="00072D72">
        <w:fldChar w:fldCharType="end"/>
      </w:r>
      <w:r w:rsidR="00072D72">
        <w:t>.</w:t>
      </w:r>
      <w:r>
        <w:t xml:space="preserve"> On a 1.5-2</w:t>
      </w:r>
      <w:r w:rsidR="0086742C">
        <w:t>.0</w:t>
      </w:r>
      <w:r>
        <w:t xml:space="preserve"> m deep reef flat in Oahu, Hawaii,</w:t>
      </w:r>
      <w:r w:rsidR="00072D72">
        <w:t xml:space="preserve">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t xml:space="preserve"> found that cruciform drifter speeds exceeded both Lagrangian dye and </w:t>
      </w:r>
      <w:r w:rsidR="00372A45">
        <w:t xml:space="preserve">Eulerian </w:t>
      </w:r>
      <w:r>
        <w:t xml:space="preserve">depth-averaged current speeds (which included depth-averaged Stokes transport </w:t>
      </w:r>
      <w:r w:rsidR="009A41CA">
        <w:t xml:space="preserve">computed </w:t>
      </w:r>
      <w:r>
        <w:t xml:space="preserve">from wave gauge data) by 30-100% on average. A numerical simulation of a </w:t>
      </w:r>
      <w:r w:rsidR="0086742C">
        <w:t>water-</w:t>
      </w:r>
      <w:r>
        <w:t xml:space="preserve">column profile predicted drifter speeds at the surface should exceed the depth-averaged current speed plus Stokes drift by 30%, so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 xml:space="preserve">attributed the discrepancy to higher Stokes transport near the surface, compared with the depth-averaged Stokes transport. </w:t>
      </w:r>
      <w:r w:rsidR="0086742C">
        <w:t>Although</w:t>
      </w:r>
      <w:r>
        <w:t xml:space="preserve"> the drifter speeds </w:t>
      </w:r>
      <w:r w:rsidR="0086742C">
        <w:t xml:space="preserve">reported </w:t>
      </w:r>
      <w:r>
        <w:t xml:space="preserve">in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were significantly higher</w:t>
      </w:r>
      <w:r w:rsidR="0086742C">
        <w:t xml:space="preserve"> than those presented here</w:t>
      </w:r>
      <w:r>
        <w:t>, they did not differ from Eulerian measurem</w:t>
      </w:r>
      <w:r w:rsidR="002E41C1">
        <w:t>ents in current direction. T</w:t>
      </w:r>
      <w:r>
        <w:t>he ratio of Stokes transport to total transport decreased with in</w:t>
      </w:r>
      <w:r w:rsidR="002E41C1">
        <w:t>creasing wave-driven currents, but t</w:t>
      </w:r>
      <w:r>
        <w:t xml:space="preserve">he results presented here show that the difference between Lagrangian and Eulerian measurements (not including Stokes drift) increased with wave-driven current speed (Table 2). Another </w:t>
      </w:r>
      <w:r>
        <w:lastRenderedPageBreak/>
        <w:t>potential error is surfing of the drifter</w:t>
      </w:r>
      <w:r w:rsidR="0086742C">
        <w:t xml:space="preserve">s; </w:t>
      </w:r>
      <w:r>
        <w:t xml:space="preserve">however,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concluded the wave-induced deflection</w:t>
      </w:r>
      <w:r w:rsidR="00372A45" w:rsidRPr="00372A45">
        <w:t xml:space="preserve"> </w:t>
      </w:r>
      <w:r w:rsidR="00372A45">
        <w:t>was low</w:t>
      </w:r>
      <w:r w:rsidR="0086742C">
        <w:t>,</w:t>
      </w:r>
      <w:r w:rsidR="00372A45">
        <w:t xml:space="preserve"> </w:t>
      </w:r>
      <w:r>
        <w:t xml:space="preserve">so </w:t>
      </w:r>
      <w:r w:rsidR="0086742C">
        <w:t xml:space="preserve">although </w:t>
      </w:r>
      <w:r>
        <w:t>this may explain some of the discrepancy</w:t>
      </w:r>
      <w:r w:rsidR="0086742C">
        <w:t>,</w:t>
      </w:r>
      <w:r>
        <w:t xml:space="preserve"> it </w:t>
      </w:r>
      <w:r w:rsidR="0086742C">
        <w:t xml:space="preserve">likely </w:t>
      </w:r>
      <w:r>
        <w:t>was not the dominant process.</w:t>
      </w:r>
      <w:r w:rsidR="002E41C1">
        <w:t xml:space="preserve"> It is likely that all of these potential sources of disagreement are operating at the same or different times, but the discrepancy between Eulerian and Lagrangian flow speeds at AS3 was likely due to strong heterogeneity in flow, </w:t>
      </w:r>
      <w:r w:rsidR="0086742C">
        <w:t xml:space="preserve">whereas </w:t>
      </w:r>
      <w:r w:rsidR="002E41C1">
        <w:t xml:space="preserve">Stokes drift may have been important near the reef crest at AS1 and AS2 where wave energy is </w:t>
      </w:r>
      <w:r w:rsidR="0086742C">
        <w:t>highest</w:t>
      </w:r>
      <w:r w:rsidR="002E41C1">
        <w:t>.</w:t>
      </w:r>
    </w:p>
    <w:p w14:paraId="1A3E2ACA" w14:textId="363F91BF" w:rsidR="002E41C1" w:rsidRDefault="002E41C1" w:rsidP="001477A6">
      <w:pPr>
        <w:spacing w:after="0"/>
      </w:pPr>
      <w:r>
        <w:t xml:space="preserve">While the combination of Eulerian and Lagrangian methods is advantageous for interpreting spatially distributed velocities in relation to long-term forcing, in some cases, a single estimate of transport is needed, and the decision to use the Eulerian or Lagrangian estimates depends on the application.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concluded that relying on solely Lagrangian estimates of water transport would have caused an overestimation of </w:t>
      </w:r>
      <w:r w:rsidR="00ED6C09">
        <w:t xml:space="preserve">nutrient uptake on the reef of </w:t>
      </w:r>
      <w:r>
        <w:t xml:space="preserve">30-100% corresponding to the error in Lagrangian estimates.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and others are interested in water properties that are evenly distributed through the water column. </w:t>
      </w:r>
      <w:r w:rsidR="0086742C">
        <w:t>Lagrangian methods would be more appropriate for</w:t>
      </w:r>
      <w:r>
        <w:t xml:space="preserve"> studies more interested in surface transport related to sediment plumes </w:t>
      </w:r>
      <w:r>
        <w:fldChar w:fldCharType="begin" w:fldLock="1"/>
      </w:r>
      <w:r>
        <w:instrText>ADDIN CSL_CITATION { "citationItems" : [ { "id" : "ITEM-1", "itemData" : { "ISBN" : "0278-4343", "author" : [ { "dropping-particle" : "", "family" : "Warrick", "given" : "J A", "non-dropping-particle" : "", "parse-names" : false, "suffix" : "" }, { "dropping-particle" : "", "family" : "DiGiacomo", "given" : "P M", "non-dropping-particle" : "", "parse-names" : false, "suffix" : "" }, { "dropping-particle" : "", "family" : "Weisberg", "given" : "S B", "non-dropping-particle" : "", "parse-names" : false, "suffix" : "" }, { "dropping-particle" : "", "family" : "Nezlin", "given" : "N P", "non-dropping-particle" : "", "parse-names" : false, "suffix" : "" }, { "dropping-particle" : "", "family" : "Mengel", "given" : "M", "non-dropping-particle" : "", "parse-names" : false, "suffix" : "" }, { "dropping-particle" : "", "family" : "Jones", "given" : "B H", "non-dropping-particle" : "", "parse-names" : false, "suffix" : "" }, { "dropping-particle" : "", "family" : "Ohlmann", "given" : "J C", "non-dropping-particle" : "", "parse-names" : false, "suffix" : "" }, { "dropping-particle" : "", "family" : "Washburn", "given" : "L", "non-dropping-particle" : "", "parse-names" : false, "suffix" : "" }, { "dropping-particle" : "", "family" : "Terrill", "given" : "E J", "non-dropping-particle" : "", "parse-names" : false, "suffix" : "" }, { "dropping-particle" : "", "family" : "Farnsworth", "given" : "K L", "non-dropping-particle" : "", "parse-names" : false, "suffix" : "" } ], "container-title" : "Continental Shelf Research", "id" : "ITEM-1", "issue" : "19", "issued" : { "date-parts" : [ [ "2007" ] ] }, "page" : "2427-2448", "title" : "River plume patterns and dynamics within the Southern California Bight", "type" : "article-journal", "volume" : "27" }, "uris" : [ "http://www.mendeley.com/documents/?uuid=88e9d535-c249-4cf1-bb84-5229e5d8792f" ] } ], "mendeley" : { "formattedCitation" : "(Warrick et al. 2007)", "plainTextFormattedCitation" : "(Warrick et al. 2007)", "previouslyFormattedCitation" : "(Warrick et al. 2007)" }, "properties" : { "noteIndex" : 0 }, "schema" : "https://github.com/citation-style-language/schema/raw/master/csl-citation.json" }</w:instrText>
      </w:r>
      <w:r>
        <w:fldChar w:fldCharType="separate"/>
      </w:r>
      <w:r w:rsidRPr="00D41352">
        <w:rPr>
          <w:noProof/>
        </w:rPr>
        <w:t>(Warrick et al. 2007)</w:t>
      </w:r>
      <w:r>
        <w:fldChar w:fldCharType="end"/>
      </w:r>
      <w:r w:rsidR="0086742C">
        <w:t xml:space="preserve"> or</w:t>
      </w:r>
      <w:r>
        <w:t xml:space="preserve"> plankton and larvae transport </w:t>
      </w:r>
      <w:r>
        <w:fldChar w:fldCharType="begin" w:fldLock="1"/>
      </w:r>
      <w:r>
        <w:instrText>ADDIN CSL_CITATION { "citationItems" : [ { "id" : "ITEM-1",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"ITEM-1", "issued" : { "date-parts" : [ [ "2003" ] ] }, "title" : "Lagrangian descriptions of marine larval dispersion", "type" : "article-journal" }, "uris" : [ "http://www.mendeley.com/documents/?uuid=05c916e6-f21c-444d-a04b-7bb949ba8ef5" ] } ], "mendeley" : { "formattedCitation" : "(Siegel et al. 2003)", "plainTextFormattedCitation" : "(Siegel et al. 2003)", "previouslyFormattedCitation" : "(Siegel et al. 2003)" }, "properties" : { "noteIndex" : 0 }, "schema" : "https://github.com/citation-style-language/schema/raw/master/csl-citation.json" }</w:instrText>
      </w:r>
      <w:r>
        <w:fldChar w:fldCharType="separate"/>
      </w:r>
      <w:r w:rsidRPr="00D41352">
        <w:rPr>
          <w:noProof/>
        </w:rPr>
        <w:t>(Siegel et al. 2003)</w:t>
      </w:r>
      <w:r>
        <w:fldChar w:fldCharType="end"/>
      </w:r>
      <w:r w:rsidR="00ED6C09">
        <w:t xml:space="preserve">. Alternatively, marine sediment studies </w:t>
      </w:r>
      <w:r>
        <w:t xml:space="preserve">focused on </w:t>
      </w:r>
      <w:r w:rsidR="00ED6C09">
        <w:t>near-bed</w:t>
      </w:r>
      <w:r>
        <w:t xml:space="preserve"> shear stress and benthic sediment movement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fldChar w:fldCharType="separate"/>
      </w:r>
      <w:r w:rsidRPr="00D41352">
        <w:rPr>
          <w:noProof/>
        </w:rPr>
        <w:t>(Presto et al. 2006)</w:t>
      </w:r>
      <w:r>
        <w:fldChar w:fldCharType="end"/>
      </w:r>
      <w:r w:rsidR="00ED6C09">
        <w:t xml:space="preserve"> </w:t>
      </w:r>
      <w:r w:rsidR="0086742C">
        <w:t>would likely benefit from</w:t>
      </w:r>
      <w:r w:rsidR="00ED6C09">
        <w:t xml:space="preserve"> Eulerian methods</w:t>
      </w:r>
      <w:r>
        <w:t>.</w:t>
      </w:r>
    </w:p>
    <w:p w14:paraId="2946A5FF" w14:textId="5AC53466" w:rsidR="00576BC7" w:rsidRDefault="000A4C38" w:rsidP="001477A6">
      <w:pPr>
        <w:spacing w:after="0"/>
      </w:pPr>
      <w:r>
        <w:t xml:space="preserve">Coral reefs are physically and biologically heterogeneous environments, but </w:t>
      </w:r>
      <w:r w:rsidR="0086742C">
        <w:t>ecologically-</w:t>
      </w:r>
      <w:r>
        <w:t>important flow speeds and spatial patterns have been difficult to measure in relation to the long-term forcing conditions.</w:t>
      </w:r>
      <w:r w:rsidR="00276187">
        <w:t xml:space="preserve"> Like the atmospheric climate, </w:t>
      </w:r>
      <w:r w:rsidR="00ED6C09">
        <w:t xml:space="preserve">regional-scale forcing </w:t>
      </w:r>
      <w:r w:rsidR="00276187">
        <w:t xml:space="preserve">controls large-scale biophysical patterns such as nutrient and heat distributions. </w:t>
      </w:r>
      <w:r w:rsidR="00276187">
        <w:lastRenderedPageBreak/>
        <w:t>However, whereas atmospheric climate and global ocean circulation have benefitted from remote-sensing methods, water circulation over small-scale reef ecosystems are more similar to atmospheric micro-climates, and the long-term, synoptic observations of remote sensing have not been possible.</w:t>
      </w:r>
      <w:r>
        <w:t xml:space="preserve"> Many water circulation studies significantly simplify the study site for modeling purposes or rely on only a few fixed instrument locations. The combination of spatially extensive Lagrangian drifters and temporally extensive Eulerian current meters presented here provides insight on the spatial patterns of flow within the context of variable circulation-forcing conditions. Nutrient uptake on coral reefs is considered to be limited primarily by the flow of water over the benthic surface</w:t>
      </w:r>
      <w:r w:rsidR="00215198">
        <w:t xml:space="preserve"> </w:t>
      </w:r>
      <w:r w:rsidR="00215198">
        <w:fldChar w:fldCharType="begin" w:fldLock="1"/>
      </w:r>
      <w:r w:rsidR="00D41352">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"10.4319/lo.1992.37.2.0261", "ISSN" : "00243590", "PMID" : "507", "abstract" : "To estimate a maximal rate of phosphate (P) uptake into coral reef-flat communities, we introduce analogies between fluid flow in pipes and water flow over coral reef flats. On the basis of results from engineering studies of mass transfer in pipes, the best estimate of the Stanton number (St sub(m), a dimensionless number giving the ratio of uptake rate to the rate of advection of the substance past the uptake surface) for P uptake into a sample reef flat is 5 x 10 super(-5). Field observations yield a value of at least 1.7 x 10 super(-3), a factor of 40 higher. This very large enhancement is due in part to wave surge but also could be due to the difference between the nature of the biotic surfaces and that of the engineering surfaces. The engineering data have been obtained for simple geometries with low ratios of wetted area to projected surface area. It is likely that much of the enhancement arises from the large ratio of wetted to projected area for the coral reef-flat community and the fractal nature of this surface.", "author" : [ { "dropping-particle" : "", "family" : "Bilger", "given" : "R. W.", "non-dropping-particle" : "", "parse-names" : false, "suffix" : "" }, { "dropping-particle" : "", "family" : "Atkinson", "given" : "M. J.", "non-dropping-particle" : "", "parse-names" : false, "suffix" : "" } ], "container-title" : "Limnology and Oceanography", "id" : "ITEM-2", "issue" : "2", "issued" : { "date-parts" : [ [ "1992" ] ] }, "page" : "261-272", "title" : "Anomalous mass transfer of phosphate on coral reef flats", "type" : "article-journal", "volume" : "37" }, "uris" : [ "http://www.mendeley.com/documents/?uuid=0f132d2e-47b6-4b15-b2a4-0d612a08058c" ] } ], "mendeley" : { "formattedCitation" : "(Bilger and Atkinson 1992; Falter et al. 2004)", "plainTextFormattedCitation" : "(Bilger and Atkinson 1992; Falter et al. 2004)", "previouslyFormattedCitation" : "(Bilger and Atkinson 1992; Falter et al. 2004)" }, "properties" : { "noteIndex" : 0 }, "schema" : "https://github.com/citation-style-language/schema/raw/master/csl-citation.json" }</w:instrText>
      </w:r>
      <w:r w:rsidR="00215198">
        <w:fldChar w:fldCharType="separate"/>
      </w:r>
      <w:r w:rsidR="00D41352" w:rsidRPr="00D41352">
        <w:rPr>
          <w:noProof/>
        </w:rPr>
        <w:t>(Bilger and Atkinson 1992; Falter et al. 2004)</w:t>
      </w:r>
      <w:r w:rsidR="00215198">
        <w:fldChar w:fldCharType="end"/>
      </w:r>
      <w:r>
        <w:t>, and our results show that flow speeds can be highly variable over small scales on the reef. Nutrient uptake and other water quality parameters can be influenced by the depth and metabolic activity of the benthic surface contacted by a traveling water parcel, so the particular flow path and residence times of water over various benthic surfaces are important.</w:t>
      </w:r>
      <w:r w:rsidR="00215198">
        <w:t xml:space="preserve"> </w:t>
      </w:r>
      <w:r w:rsidR="00215198">
        <w:fldChar w:fldCharType="begin" w:fldLock="1"/>
      </w:r>
      <w:r w:rsidR="009B6BC6">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"manualFormatting" : "Lowe and Falter (2015)", "plainTextFormattedCitation" : "(Lowe and Falter 2015)", "previouslyFormattedCitation" : "(Lowe and Falter 2015)" }, "properties" : { "noteIndex" : 0 }, "schema" : "https://github.com/citation-style-language/schema/raw/master/csl-citation.json" }</w:instrText>
      </w:r>
      <w:r w:rsidR="00215198">
        <w:fldChar w:fldCharType="separate"/>
      </w:r>
      <w:r w:rsidR="00215198" w:rsidRPr="00215198">
        <w:rPr>
          <w:noProof/>
        </w:rPr>
        <w:t xml:space="preserve">Lowe and Falter </w:t>
      </w:r>
      <w:r w:rsidR="00BC7ABD">
        <w:rPr>
          <w:noProof/>
        </w:rPr>
        <w:t>(</w:t>
      </w:r>
      <w:r w:rsidR="00215198" w:rsidRPr="00215198">
        <w:rPr>
          <w:noProof/>
        </w:rPr>
        <w:t>2015)</w:t>
      </w:r>
      <w:r w:rsidR="00215198">
        <w:fldChar w:fldCharType="end"/>
      </w:r>
      <w:r>
        <w:t xml:space="preserve"> argue that nutrient uptake mass-transfer models should be refined for smaller scale flows and tested in actual reef sites, but critical water circulation measurements to parameterize these models will require a combination of Eulerian and Lagrangian measurements similar to the methodology presented in this study.</w:t>
      </w:r>
      <w:r w:rsidR="00AC7459">
        <w:t xml:space="preserve"> It’s important to note that the </w:t>
      </w:r>
      <w:r w:rsidR="0086742C">
        <w:t>spatially-</w:t>
      </w:r>
      <w:r w:rsidR="00AC7459">
        <w:t xml:space="preserve">distributed residence times calculated from Lagrangian drifters likely represent an underestimation compared to Eulerian methods, </w:t>
      </w:r>
      <w:r w:rsidR="001817DC">
        <w:t>and</w:t>
      </w:r>
      <w:r w:rsidR="00AC7459">
        <w:t xml:space="preserve"> </w:t>
      </w:r>
      <w:r w:rsidR="001817DC">
        <w:t>further application of the residence times must be appropriate to</w:t>
      </w:r>
      <w:r w:rsidR="00AC7459">
        <w:t xml:space="preserve"> the research question.</w:t>
      </w:r>
    </w:p>
    <w:p w14:paraId="165ADEF0" w14:textId="0F7B715E" w:rsidR="00576BC7" w:rsidRDefault="000A4C38" w:rsidP="001477A6">
      <w:pPr>
        <w:spacing w:after="0"/>
      </w:pPr>
      <w:r>
        <w:t xml:space="preserve">Quantifying residence time and flow patterns in relation to </w:t>
      </w:r>
      <w:r w:rsidR="0086742C">
        <w:t xml:space="preserve">end-member </w:t>
      </w:r>
      <w:r>
        <w:t xml:space="preserve">forcing conditions can be used to extrapolate the findings from a targeted study period to </w:t>
      </w:r>
      <w:r>
        <w:lastRenderedPageBreak/>
        <w:t>seasonal, annual, or longer time scale, by determining the proportion of days that are dominated by tidal, wind, or wave forcing. A similar approach could be used to extrapolate the effects on reef flat circulation from future climate scenarios with changing storm frequencies and characteristics. For instance, a predicted increase in the strength and frequency of Southern Ocean storms</w:t>
      </w:r>
      <w:r w:rsidR="00BC7ABD">
        <w:t xml:space="preserve"> </w:t>
      </w:r>
      <w:r w:rsidR="00BC7ABD">
        <w:fldChar w:fldCharType="begin" w:fldLock="1"/>
      </w:r>
      <w:r w:rsidR="00D41352">
        <w:instrText>ADDIN CSL_CITATION { "citationItems" : [ { "id" : "ITEM-1", "itemData" : { "DOI" : "10.1038/nclimate1791", "ISBN" : "1758-678X", "ISSN" : "1758-678X", "abstract" : "Future changes in wind-wave climate have broad implications for the operation and design of coastal, near- and off-shore industries and ecosystems, and may further exacerbate the anticipated vulnerabilities of coastal regions to projected sea-level rise. However, wind waves have received little attention in global assessments of projected future climate change. We present results from the first community-derived multi-model ensemble of wave-climate projections. We find an agreed projected decrease in annual mean significant wave height (HS) over 25.8% of the global ocean area. The area of projected decrease is greater during boreal winter (January\u2013March, mean; 38.5% of the global ocean area) than austral winter (July\u2013September, mean; 8.4%). A projected increase in annual mean HS is found over 7.1% of the global ocean, predominantly in the Southern Ocean, which is greater during austral winter (July\u2013September; 8.8%). Increased Southern Ocean wave activity influences a larger proportion of the global ocean as swell propagates northwards into the other ocean basins, observed as an increase in annual mean wave period (TM) over 30.2% of the global ocean and associated rotation of the annual mean wave direction (\u03b8M). The multi-model ensemble is too limited to systematically sample total uncertainty associated with wave-climate projections. However, variance of wave-climate projections associated with study methodology dominates other sources of uncertainty (for example, climate scenario and model uncertainties).", "author" : [ { "dropping-particle" : "", "family" : "Hemer", "given" : "Mark A.", "non-dropping-particle" : "", "parse-names" : false, "suffix" : "" }, { "dropping-particle" : "", "family" : "Fan", "given" : "Yalin", "non-dropping-particle" : "", "parse-names" : false, "suffix" : "" }, { "dropping-particle" : "", "family" : "Mori", "given" : "Nobuhito", "non-dropping-particle" : "", "parse-names" : false, "suffix" : "" }, { "dropping-particle" : "", "family" : "Semedo", "given" : "Alvaro", "non-dropping-particle" : "", "parse-names" : false, "suffix" : "" }, { "dropping-particle" : "", "family" : "Wang", "given" : "Xiaolan L.", "non-dropping-particle" : "", "parse-names" : false, "suffix" : "" } ], "container-title" : "Nature Climate Change", "id" : "ITEM-1", "issue" : "5", "issued" : { "date-parts" : [ [ "2013" ] ] }, "page" : "471-476", "publisher" : "Nature Publishing Group", "title" : "Projected changes in wave climate from a multi-model ensemble", "type" : "article-journal", "volume" : "3" }, "uris" : [ "http://www.mendeley.com/documents/?uuid=48133277-4fe1-4544-80c2-0880e10b212c" ] } ], "mendeley" : { "formattedCitation" : "(Hemer et al. 2013)", "plainTextFormattedCitation" : "(Hemer et al. 2013)", "previouslyFormattedCitation" : "(Hemer et al. 2013)" }, "properties" : { "noteIndex" : 0 }, "schema" : "https://github.com/citation-style-language/schema/raw/master/csl-citation.json" }</w:instrText>
      </w:r>
      <w:r w:rsidR="00BC7ABD">
        <w:fldChar w:fldCharType="separate"/>
      </w:r>
      <w:r w:rsidR="00D41352" w:rsidRPr="00D41352">
        <w:rPr>
          <w:noProof/>
        </w:rPr>
        <w:t>(Hemer et al. 2013)</w:t>
      </w:r>
      <w:r w:rsidR="00BC7ABD">
        <w:fldChar w:fldCharType="end"/>
      </w:r>
      <w:r>
        <w:t xml:space="preserve"> could be extended to predict changing sediment dynamics, temperature regimes and nutrient cycling at the study site</w:t>
      </w:r>
      <w:r w:rsidR="00BC7ABD">
        <w:t xml:space="preserve"> </w:t>
      </w:r>
      <w:r w:rsidR="00BC7ABD">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BC7ABD">
        <w:fldChar w:fldCharType="separate"/>
      </w:r>
      <w:r w:rsidR="00D41352" w:rsidRPr="00D41352">
        <w:rPr>
          <w:noProof/>
        </w:rPr>
        <w:t>(Lowe and Falter 2015)</w:t>
      </w:r>
      <w:r w:rsidR="00BC7ABD">
        <w:fldChar w:fldCharType="end"/>
      </w:r>
      <w:r>
        <w:t>. The end-member forcing conditions could also be further refined to describe wave heights and wind speeds of varying magnitude, or combined with an empirical relationship accounting for varying tide stage, for finer-resolution predictive models of current speeds</w:t>
      </w:r>
    </w:p>
    <w:p w14:paraId="3727529D" w14:textId="0CB57A3B" w:rsidR="00576BC7" w:rsidRDefault="000A4C38" w:rsidP="001477A6">
      <w:pPr>
        <w:spacing w:after="0"/>
      </w:pPr>
      <w:r>
        <w:t xml:space="preserve">This study investigated water circulation patterns driving sediment dynamics and resulting impacts on coral health at the study site, but water circulation is critical for understanding both the natural ecological processes and the impacts of anthropogenic impacts on all coral reefs. This study showed that flow speeds, flow directions, and water residence times </w:t>
      </w:r>
      <w:r w:rsidR="0086742C">
        <w:t xml:space="preserve">can be </w:t>
      </w:r>
      <w:r>
        <w:t>spatially</w:t>
      </w:r>
      <w:r w:rsidR="0086742C">
        <w:t>- and temporally-</w:t>
      </w:r>
      <w:r>
        <w:t>heterogeneous in fringing</w:t>
      </w:r>
      <w:r w:rsidR="0086742C">
        <w:t xml:space="preserve"> </w:t>
      </w:r>
      <w:r>
        <w:t>reef</w:t>
      </w:r>
      <w:r w:rsidR="0086742C">
        <w:t>-lined</w:t>
      </w:r>
      <w:r>
        <w:t xml:space="preserve"> environments</w:t>
      </w:r>
      <w:r w:rsidR="0086742C">
        <w:t>, resulting in heterogeneous physical, chemical, and biological environments</w:t>
      </w:r>
      <w:r>
        <w:t>.</w:t>
      </w:r>
    </w:p>
    <w:p w14:paraId="36BE459C" w14:textId="77777777" w:rsidR="0086742C" w:rsidRDefault="0086742C" w:rsidP="001477A6">
      <w:pPr>
        <w:spacing w:after="0"/>
      </w:pPr>
    </w:p>
    <w:p w14:paraId="7A991810" w14:textId="77777777" w:rsidR="00576BC7" w:rsidRDefault="000A4C38" w:rsidP="001477A6">
      <w:pPr>
        <w:pStyle w:val="HeadingCR1"/>
        <w:spacing w:before="0"/>
      </w:pPr>
      <w:r>
        <w:t>A</w:t>
      </w:r>
      <w:r w:rsidR="00D31F5A">
        <w:t>cknowledgements</w:t>
      </w:r>
    </w:p>
    <w:p w14:paraId="5E3D2582" w14:textId="24F5E726" w:rsidR="00576BC7" w:rsidRDefault="000A4C38" w:rsidP="001477A6">
      <w:pPr>
        <w:spacing w:after="0"/>
      </w:pPr>
      <w:r>
        <w:t xml:space="preserve">This work was carried out in collaboration between San Diego State University and the US Geological Survey's Pacific Coral Reef Project. Funding was provided by a grant by the NOAA Coral Reef Conservation Program and the US Geological Survey's Coastal and Marine Geology </w:t>
      </w:r>
      <w:r w:rsidR="001477A6">
        <w:t>Program</w:t>
      </w:r>
      <w:r>
        <w:t xml:space="preserve">. We would like to thank Dr. Michael Favazza for </w:t>
      </w:r>
      <w:r>
        <w:lastRenderedPageBreak/>
        <w:t xml:space="preserve">providing logistical support in the field. We would also like to thank YYY (USGS) and </w:t>
      </w:r>
      <w:r w:rsidR="001C6D70">
        <w:t xml:space="preserve">ZZZ </w:t>
      </w:r>
      <w:r>
        <w:t>reviewers who contributed numerous excellent suggestions and a timely review of our work. Use of trademark names does not imply USGS endorsement of products.</w:t>
      </w:r>
    </w:p>
    <w:p w14:paraId="6AD4C444" w14:textId="77777777" w:rsidR="00576BC7" w:rsidRDefault="000A4C38" w:rsidP="001477A6">
      <w:pPr>
        <w:spacing w:after="0"/>
      </w:pPr>
      <w:r>
        <w:br w:type="page"/>
      </w:r>
    </w:p>
    <w:p w14:paraId="7F7A4EF3" w14:textId="77777777" w:rsidR="00576BC7" w:rsidRDefault="000A4C38" w:rsidP="001477A6">
      <w:pPr>
        <w:pStyle w:val="HeadingCR1"/>
        <w:spacing w:before="0"/>
      </w:pPr>
      <w:bookmarkStart w:id="8" w:name="_GoBack"/>
      <w:r>
        <w:lastRenderedPageBreak/>
        <w:t>References</w:t>
      </w:r>
    </w:p>
    <w:bookmarkEnd w:id="8"/>
    <w:p w14:paraId="0684CD95" w14:textId="79143F3C" w:rsidR="009B6BC6" w:rsidRPr="009B6BC6" w:rsidRDefault="00924D98">
      <w:pPr>
        <w:pStyle w:val="NormalWeb"/>
        <w:ind w:left="480" w:hanging="480"/>
        <w:divId w:val="1201628390"/>
        <w:rPr>
          <w:rFonts w:ascii="Times" w:hAnsi="Times" w:cs="Times"/>
          <w:noProof/>
        </w:rPr>
      </w:pPr>
      <w:r>
        <w:fldChar w:fldCharType="begin" w:fldLock="1"/>
      </w:r>
      <w:r>
        <w:instrText xml:space="preserve">ADDIN Mendeley Bibliography CSL_BIBLIOGRAPHY </w:instrText>
      </w:r>
      <w:r>
        <w:fldChar w:fldCharType="separate"/>
      </w:r>
      <w:r w:rsidR="009B6BC6" w:rsidRPr="009B6BC6">
        <w:rPr>
          <w:rFonts w:ascii="Times" w:hAnsi="Times" w:cs="Times"/>
          <w:noProof/>
        </w:rPr>
        <w:t xml:space="preserve">Andutta FP, Kingsford MJ, Wolanski E (2012) “Sticky water” enables the retention of larvae in a reef mosaic. Estuar. Coast. Shelf Sci. 101:54–63 </w:t>
      </w:r>
    </w:p>
    <w:p w14:paraId="2FCF84A7"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Austin J, Atkinson S (2004) The Design and Testing of Small , Low-cost GPS-tracked Surface Drifters. Estuaries 27:1026–1029 </w:t>
      </w:r>
    </w:p>
    <w:p w14:paraId="4720C4FF"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Bilger RW, Atkinson MJ (1992) Anomalous mass transfer of phosphate on coral reef flats. Limnol. Oceanogr. 37:261–272 </w:t>
      </w:r>
    </w:p>
    <w:p w14:paraId="4F324BAB"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CH2M HILL (1984) Oceanographic Studies in Support of American Samoa Wastewater Facilities Planning. </w:t>
      </w:r>
    </w:p>
    <w:p w14:paraId="578DC193"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Craig P (2009) Natural History Guide to American Samoa. National Park of American Samoa, Pago Pago, American Samoa </w:t>
      </w:r>
    </w:p>
    <w:p w14:paraId="7448182A"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Davis R (1991) Lagrangian ocean studies. Annu. Rev. Fluid Mech. 23:43–64 </w:t>
      </w:r>
    </w:p>
    <w:p w14:paraId="0CD3F574"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Draut AE, Bothner MH, Field ME, Reynolds RL, Cochran, S.A.Logan JB, Storlazzi CD, Berg CJ (2009) Supply and dispersal of flood sediment from a steep, tropical watershed: Hanalei Bay, Kaua’i, Hawai'i, USA. Geol. Soc. Am. Bull. 121:574–585 </w:t>
      </w:r>
    </w:p>
    <w:p w14:paraId="3A7C0FB9"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Erftemeijer PL a, Riegl B, Hoeksema BW, Todd P a. (2012) Environmental impacts of dredging and other sediment disturbances on corals: A review. Mar. Pollut. Bull. 64:1737–1765 </w:t>
      </w:r>
    </w:p>
    <w:p w14:paraId="447408F8"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Falter JL, Atkinson MJ, Merrifield MA (2004) Mass-transfer limitation of nutrient uptake by a wave-dominated reef flat community. Limnol. Oceanogr. 49:1820–1831 </w:t>
      </w:r>
    </w:p>
    <w:p w14:paraId="3288E6FD"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Falter JL, Lowe RJ, Atkinson MJ, Monismith SG, Schar DW (2008) Continuous measurements of net production over a shallow reef community using a modified Eulerian approach. J. Geophys. Res. Ocean. 113:1–14 </w:t>
      </w:r>
    </w:p>
    <w:p w14:paraId="49124A08"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Hemer MA, Fan Y, Mori N, Semedo A, Wang XL (2013) Projected changes in wave climate from a multi-model ensemble. Nat. Clim. Chang. 3:471–476 </w:t>
      </w:r>
    </w:p>
    <w:p w14:paraId="5DAEF1BE"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Hench JL, Leichter JJ, Monismith SG (2008) Episodic circulation and exchange in a wave-driven coral reef and lagoon system. Limnol. Oceanogr. 2681–2694 </w:t>
      </w:r>
    </w:p>
    <w:p w14:paraId="1B7CE1E3"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Hoeke RK (2010) An investigation of wave-dominated coral reef hydrodynamics. James Cook University</w:t>
      </w:r>
    </w:p>
    <w:p w14:paraId="20F28F78"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lastRenderedPageBreak/>
        <w:t xml:space="preserve">Hoeke RK, Storlazzi CD, Ridd P (2011) Hydrodynamics of a bathymetrically complex fringing coral reef embayment: Wave climate, in situ observations, and wave prediction. J. Geophys. Res. 116:C04018 </w:t>
      </w:r>
    </w:p>
    <w:p w14:paraId="1476A572"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Hoeke RK, Storlazzi CD, Ridd P V. (2013) Drivers of circulation in a fringing coral reef embayment: A wave-flow coupled numerical modeling study of Hanalei Bay, Hawaii. Cont. Shelf Res. 58:79–95 </w:t>
      </w:r>
    </w:p>
    <w:p w14:paraId="26B5B865"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Hoitink AJF, Hoekstra P (2003) Hydrodynamic control of the supply of reworked terrigenous sediment to coral reefs in the Bay of Banten (NW Java, Indonesia). Estuar. Coast. Shelf Sci. 58:743–755 </w:t>
      </w:r>
    </w:p>
    <w:p w14:paraId="246FB417"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Holst-Rice S, Messina A, Biggs TW, Vargas-Angel B, Whitall D (2015) Baseline Assessment of Fagaʻalu Watershed: A Ridge to Reef Assessment in Support of Sediment Reduction Activities. </w:t>
      </w:r>
    </w:p>
    <w:p w14:paraId="6C5C8F13"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Jacob L, Wiles P, Aitaoto T, Yuen SL (2012) Coastal Currents in American Samoa. Their Role in Marine Protected Area Network Design. </w:t>
      </w:r>
    </w:p>
    <w:p w14:paraId="35E9B900"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Johnson D, Stocker R, Head R, Imberger J, Pattiaratchi C (2003) A Compact , Low-Cost GPS Drifter for Use in the Oceanic Nearshore Zone , Lakes , and Estuaries. J. Atmos. Ocean. Technol. 20:1880–1884 </w:t>
      </w:r>
    </w:p>
    <w:p w14:paraId="626AFA75"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Kenyon KE (1969) Stokes drift for random gravity waves. J. Geophys. Res. 74:6991–6994 </w:t>
      </w:r>
    </w:p>
    <w:p w14:paraId="3D1742F4"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King DB, Lackey TC, Gailani JZ, Shafer DJ (2012) Fate of Suspended Dredge Material at Apra Harbor, Guam: Particle Tracking Around Coral Reefs. </w:t>
      </w:r>
    </w:p>
    <w:p w14:paraId="40706C6C"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Klein CJ, Jupiter SD, Selig ER, Watts ME, Halpern BS, Kamal M, Roelfsema C, Possingham HP (2012) Forest conservation delivers highly variable coral reef conservation outcomes. Ecol. Appl. 22:1246–56 </w:t>
      </w:r>
    </w:p>
    <w:p w14:paraId="33FC46A6"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Lowe RJ, Falter JL (2015) Oceanic Forcing of Coral Reefs. Ann. Rev. Mar. Sci. 7:43–66 </w:t>
      </w:r>
    </w:p>
    <w:p w14:paraId="702F18DB"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Lowe RJ, Falter JL, Monismith SG, Atkinson MJ (2009) Wave-Driven Circulation of a Coastal Reef–Lagoon System. J. Phys. Oceanogr. 39:873–893 </w:t>
      </w:r>
    </w:p>
    <w:p w14:paraId="59D97F7F"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MacMahan J, Brown J, Brown J, Thornton E, Reniers A, Stanton T, Henriquez M, Gallagher E, Morrison J, Austin MJ, Scott TM, Senechal N (2010) Mean Lagrangian flow behavior on an open coast rip-channeled beach: A new perspective. Mar. Geol. 268:1–15 </w:t>
      </w:r>
    </w:p>
    <w:p w14:paraId="07FD0162"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Messina AT, Biggs TW Contributions of human activities to suspended sediment yield during storm events from a steep, small, tropical watershed. </w:t>
      </w:r>
    </w:p>
    <w:p w14:paraId="102AC2B4"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lastRenderedPageBreak/>
        <w:t xml:space="preserve">Militello A, Scheffner NW, Thompson EF (2003) Hurrican-Induced Stage-Frequency Relationships for the Territory of American Samoa. USACOE Technical Report CHL-98-33. </w:t>
      </w:r>
    </w:p>
    <w:p w14:paraId="537C2C69"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National Centers for Coastal Ocean Science (2005) Shallow-water Benthic Habitats of American Samoa, Guam, and the Commonwealth of the Northern Mariana Islands. http://ccma.nos.noaa.gov/products/biogeography/us_pac_terr/htm/data.htm </w:t>
      </w:r>
    </w:p>
    <w:p w14:paraId="5DC09AC0"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NOAA National Data Buoy Center (2014) Online data for station NSTP6. http://www.ndbc.noaa.gov/station_page.php?station=NSTP6 </w:t>
      </w:r>
    </w:p>
    <w:p w14:paraId="40FD9316"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Ouillon S, Douillet P, Lefebvre JP, Le Gendre R, Jouon a, Bonneton P, Fernandez JM, Chevillon C, Magand O, Lefèvre J, Le Hir P, Laganier R, Dumas F, Marchesiello P, Bel Madani a, Andréfouët S, Panché JY, Fichez R (2010) Circulation and suspended sediment transport in a coral reef lagoon: the south-west lagoon of New Caledonia. Mar. Pollut. Bull. 61:269–96 </w:t>
      </w:r>
    </w:p>
    <w:p w14:paraId="5B009CF1"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Presto MK, Ogston AS, Storlazzi CD, Field ME (2006) Temporal and spatial variability in the flow and dispersal of suspended-sediment on a fringing reef flat, Molokai, Hawaii. Estuar. Coast. Shelf Sci. 67:67–81 </w:t>
      </w:r>
    </w:p>
    <w:p w14:paraId="41919D3F"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Siegel DA, Kinlan BP, Gaines SD (2003) Lagrangian descriptions of marine larval dispersion. Mar. Ecol. Prog. Ser. </w:t>
      </w:r>
    </w:p>
    <w:p w14:paraId="0A4A4F9C"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Stokes GG (1847) On the theory of oscillatory waves. Trans. Cambridge Philos. Soc. 8:441–473 </w:t>
      </w:r>
    </w:p>
    <w:p w14:paraId="5FDCBF5A"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Brown EK, Field ME (2006a) The application of acoustic Doppler current profilers to measure the timing and patterns of coral larval dispersal. Coral Reefs 25:369–381 </w:t>
      </w:r>
    </w:p>
    <w:p w14:paraId="32A5DBED"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Field ME (2008) Winds, waves, tides, and the resulting flow patterns and fluxes of water, sediment, and coral larvae off West Maui, Hawaii. U.S. Geol. Surv. Open-file Rep. 2008-1215. 13 p. </w:t>
      </w:r>
    </w:p>
    <w:p w14:paraId="1FF2F315"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Field ME, Bothner MH, Presto MK, Draut AE (2009) Sedimentation processes in a coral reef embayment: Hanalei Bay, Kauai. Mar. Geol. 264:140–151 </w:t>
      </w:r>
    </w:p>
    <w:p w14:paraId="46643A41"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McManus MA, Logan JB, McLaughlin BE (2006b) Cross-shore velocity shear, eddies and heterogeneity in water column properties over fringing coral reefs: West Maui, Hawaii. Cont. Shelf Res. 26:401–421 </w:t>
      </w:r>
    </w:p>
    <w:p w14:paraId="0E1BB059"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Ogston A., Bothner M., Field M., Presto M. (2004) Wave- and tidally-driven flow and sediment flux across a fringing coral reef: Southern Molokai, Hawaii. Cont. Shelf Res. 24:1397–1419 </w:t>
      </w:r>
    </w:p>
    <w:p w14:paraId="57490CEA"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lastRenderedPageBreak/>
        <w:t xml:space="preserve">Thompson EF, Demirbilek Z (2002) Wave Response, Pago Pago Harbor, Island of Tutuila, Territory of American Samoa. USACOE Coastal and Hydraulics Laboratory ERDC/CHL TR-02-20. </w:t>
      </w:r>
    </w:p>
    <w:p w14:paraId="28814AE5"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Tolman HL (2009) User manual and system documentation of WAVEWATCH III version 3.14. NOAA National Center for Environmental Prediction Technical Note. </w:t>
      </w:r>
    </w:p>
    <w:p w14:paraId="0322FD86" w14:textId="1BCCD640" w:rsidR="009B6BC6" w:rsidRPr="009B6BC6" w:rsidRDefault="009B6BC6">
      <w:pPr>
        <w:pStyle w:val="NormalWeb"/>
        <w:ind w:left="480" w:hanging="480"/>
        <w:divId w:val="1201628390"/>
        <w:rPr>
          <w:rFonts w:ascii="Times" w:hAnsi="Times" w:cs="Times"/>
          <w:noProof/>
        </w:rPr>
      </w:pPr>
      <w:r w:rsidRPr="009B6BC6">
        <w:rPr>
          <w:rFonts w:ascii="Times" w:hAnsi="Times" w:cs="Times"/>
          <w:noProof/>
        </w:rPr>
        <w:t>Vetter O (</w:t>
      </w:r>
      <w:r w:rsidR="0006389C">
        <w:rPr>
          <w:rFonts w:ascii="Times" w:hAnsi="Times" w:cs="Times"/>
          <w:noProof/>
        </w:rPr>
        <w:t>unpublished</w:t>
      </w:r>
      <w:r w:rsidRPr="009B6BC6">
        <w:rPr>
          <w:rFonts w:ascii="Times" w:hAnsi="Times" w:cs="Times"/>
          <w:noProof/>
        </w:rPr>
        <w:t xml:space="preserve">) Inter-Disciplinary Study of Flow Dynamics and Sedimentation Effects on Coral Colonies in Faga’alu Bay, American Samoa: Oceanographic Investigation Summary. NOAA CRCP Project #417. </w:t>
      </w:r>
    </w:p>
    <w:p w14:paraId="7064B859"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Vetter O, Becker JM, Merrifield MA, Pequignet AC, Aucan J, Boc SJ, Pollock CE (2010) Wave setup over a Pacific Island fringing reef. J. Geophys. Res. 115:C12066 </w:t>
      </w:r>
    </w:p>
    <w:p w14:paraId="630110CA"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Warrick JA, DiGiacomo PM, Weisberg SB, Nezlin NP, Mengel M, Jones BH, Ohlmann JC, Washburn L, Terrill EJ, Farnsworth KL (2007) River plume patterns and dynamics within the Southern California Bight. Cont. Shelf Res. 27:2427–2448 </w:t>
      </w:r>
    </w:p>
    <w:p w14:paraId="3AEDF9DD"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Wiles P, Aitaoto T, Lam Yuen S (2010) Current Surveys between Potential Marine Managed Areas in American Samoa. </w:t>
      </w:r>
    </w:p>
    <w:p w14:paraId="56975D03"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Wolanski E, Martinez JA, Richmond RH (2009) Quantifying the impact of watershed urbanization on a coral reef: Maunalua Bay, Hawaii. Estuar. Coast. Shelf Sci. 84:259–268 </w:t>
      </w:r>
    </w:p>
    <w:p w14:paraId="07D8321B"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Wyatt ASJ, Falter JL, Lowe RJ, Humphries S, Waite AM (2012) Oceanographic forcing of nutrient uptake and release over a fringing coral reef. Limnol. Oceanogr. 57:401–419 </w:t>
      </w:r>
    </w:p>
    <w:p w14:paraId="0C06EC82"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Wyatt ASJ, Lowe RJ, Humphries S, Waite A (2010) Particulate nutrient fluxes over a fringing coral reef: relevant scales of phytoplankton production and mechanisms of supply. Mar. Ecol. Prog. Ser. 405:113–130 </w:t>
      </w:r>
    </w:p>
    <w:p w14:paraId="00AC01A2"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Yamano H, Kayanne H, Yonekura N, Nakamura H, Kudo K (1998) Water circulation in a fringing reef located in a monsoon area: Kabira Reef, Ishagaki Island, Southwest Japan. Coral Reefs 17:89–99 </w:t>
      </w:r>
    </w:p>
    <w:p w14:paraId="02C6CA74" w14:textId="77777777" w:rsidR="00576BC7" w:rsidRDefault="00924D98" w:rsidP="001477A6">
      <w:pPr>
        <w:spacing w:after="0"/>
        <w:ind w:firstLine="0"/>
      </w:pPr>
      <w:r>
        <w:fldChar w:fldCharType="end"/>
      </w:r>
      <w:r w:rsidR="000A4C38">
        <w:br w:type="page"/>
      </w:r>
    </w:p>
    <w:p w14:paraId="1F516FE7" w14:textId="77777777" w:rsidR="00576BC7" w:rsidRDefault="000A4C38" w:rsidP="001477A6">
      <w:pPr>
        <w:pStyle w:val="HeadingCR2"/>
        <w:spacing w:before="0"/>
      </w:pPr>
      <w:commentRangeStart w:id="9"/>
      <w:r>
        <w:lastRenderedPageBreak/>
        <w:t>Tables</w:t>
      </w:r>
      <w:commentRangeEnd w:id="9"/>
      <w:r w:rsidR="00014309">
        <w:rPr>
          <w:rStyle w:val="CommentReference"/>
          <w:rFonts w:eastAsiaTheme="minorEastAsia" w:cstheme="minorBidi"/>
          <w:b w:val="0"/>
          <w:bCs w:val="0"/>
          <w:color w:val="auto"/>
        </w:rPr>
        <w:commentReference w:id="9"/>
      </w:r>
    </w:p>
    <w:p w14:paraId="123EA765" w14:textId="6FE25BD3" w:rsidR="00576BC7" w:rsidRDefault="000A4C38" w:rsidP="005524DA">
      <w:pPr>
        <w:spacing w:after="0"/>
        <w:ind w:firstLine="0"/>
      </w:pPr>
      <w:r>
        <w:t xml:space="preserve">Table 1. </w:t>
      </w:r>
      <w:r w:rsidR="00FA055C">
        <w:t>Time frames defining the end-</w:t>
      </w:r>
      <w:r>
        <w:t xml:space="preserve">member </w:t>
      </w:r>
      <w:r w:rsidR="00FA055C">
        <w:t xml:space="preserve">meteorologic and oceanographic forcing </w:t>
      </w:r>
      <w:r>
        <w:t>periods.</w:t>
      </w:r>
    </w:p>
    <w:p w14:paraId="7DFF5931" w14:textId="5563456F" w:rsidR="00014309" w:rsidRDefault="000A4C38" w:rsidP="005524DA">
      <w:pPr>
        <w:spacing w:after="0"/>
        <w:ind w:firstLine="0"/>
        <w:rPr>
          <w:ins w:id="10" w:author="Curt Storlazzi" w:date="2015-09-25T16:05:00Z"/>
        </w:rPr>
      </w:pPr>
      <w:r>
        <w:t>Table 2. Mean flow speed and residence time computed from the ADCPs and corresponding spatially binned drifter data for different forcing conditions.</w:t>
      </w:r>
    </w:p>
    <w:p w14:paraId="7D1B4005" w14:textId="77777777" w:rsidR="00014309" w:rsidRDefault="00014309" w:rsidP="005524DA">
      <w:pPr>
        <w:spacing w:after="0"/>
        <w:ind w:firstLine="0"/>
      </w:pPr>
    </w:p>
    <w:p w14:paraId="47303519" w14:textId="77777777" w:rsidR="00576BC7" w:rsidRDefault="000A4C38" w:rsidP="00414911">
      <w:pPr>
        <w:pStyle w:val="HeadingCR2"/>
        <w:spacing w:before="0"/>
      </w:pPr>
      <w:r>
        <w:t>Figure Captions</w:t>
      </w:r>
    </w:p>
    <w:p w14:paraId="1F71DE1F" w14:textId="1C2255C7" w:rsidR="00576BC7" w:rsidRDefault="000A4C38" w:rsidP="00414911">
      <w:pPr>
        <w:spacing w:after="0"/>
        <w:ind w:firstLine="0"/>
      </w:pPr>
      <w:commentRangeStart w:id="11"/>
      <w:r>
        <w:t>Figure 1</w:t>
      </w:r>
      <w:commentRangeEnd w:id="11"/>
      <w:r w:rsidR="00014309">
        <w:rPr>
          <w:rStyle w:val="CommentReference"/>
        </w:rPr>
        <w:commentReference w:id="11"/>
      </w:r>
      <w:r>
        <w:t xml:space="preserve">. Maps of the study area and locations of instrumentation in Faga'alu Bay. Wind speed and direction were recorded at the weather station (Weather Station), acoustic current profilers were deployed at three locations (ADCP) for one week to measure current speed and direction, and GPS-logging drifters were deployed thirty times </w:t>
      </w:r>
      <w:r w:rsidR="00236C6A">
        <w:t xml:space="preserve">(19 January to 23 February 2014) </w:t>
      </w:r>
      <w:r>
        <w:t>from five launch zones (Drifter Launch).</w:t>
      </w:r>
    </w:p>
    <w:p w14:paraId="50CEACB8" w14:textId="77777777" w:rsidR="00014309" w:rsidRDefault="00014309" w:rsidP="00414911">
      <w:pPr>
        <w:spacing w:after="0"/>
        <w:ind w:firstLine="0"/>
      </w:pPr>
    </w:p>
    <w:p w14:paraId="6E62FD29" w14:textId="1F6B3F1F" w:rsidR="00576BC7" w:rsidRDefault="000A4C38" w:rsidP="00414911">
      <w:pPr>
        <w:spacing w:after="0"/>
        <w:ind w:firstLine="0"/>
      </w:pPr>
      <w:r>
        <w:t>Figure 2.  Images of the oceanographic instrumentation used in the study</w:t>
      </w:r>
      <w:r w:rsidR="00014309">
        <w:t xml:space="preserve">. </w:t>
      </w:r>
      <w:r>
        <w:t>a) Shallow-water drifters on land with ruler for scale. b) Shallow-water drifter deployed in the field over the southern reef flat. c) The acoustic current profiler at location AS1. d) The acoustic current p</w:t>
      </w:r>
      <w:r w:rsidR="00236C6A">
        <w:t>rofiler deployed at location AS1.</w:t>
      </w:r>
    </w:p>
    <w:p w14:paraId="7FF17073" w14:textId="77777777" w:rsidR="00014309" w:rsidRDefault="00014309" w:rsidP="00414911">
      <w:pPr>
        <w:spacing w:after="0"/>
        <w:ind w:firstLine="0"/>
      </w:pPr>
    </w:p>
    <w:p w14:paraId="66970D0C" w14:textId="54D98B66" w:rsidR="00576BC7" w:rsidRDefault="000A4C38" w:rsidP="00414911">
      <w:pPr>
        <w:spacing w:after="0"/>
        <w:ind w:firstLine="0"/>
      </w:pPr>
      <w:r>
        <w:t xml:space="preserve">Figure 3.  Time series of physical forcing data was used to define end-member </w:t>
      </w:r>
      <w:r w:rsidR="00014309">
        <w:t xml:space="preserve">forcing </w:t>
      </w:r>
      <w:r>
        <w:t xml:space="preserve">periods for analysis. a) Tidal stage. b) Wind speed. c) Wind speed and direction. d) Wave height. e) Wave period. f) Wave height and direction. Vectors denote direction "to". Wind data are from NDBC station NSTP6; wave model data are from NOAA WW3. </w:t>
      </w:r>
    </w:p>
    <w:p w14:paraId="135757BE" w14:textId="77777777" w:rsidR="00014309" w:rsidRDefault="00014309" w:rsidP="00414911">
      <w:pPr>
        <w:spacing w:after="0"/>
        <w:ind w:firstLine="0"/>
      </w:pPr>
    </w:p>
    <w:p w14:paraId="4BDC68A4" w14:textId="77777777" w:rsidR="00576BC7" w:rsidRDefault="000A4C38" w:rsidP="00414911">
      <w:pPr>
        <w:spacing w:after="0"/>
        <w:ind w:firstLine="0"/>
      </w:pPr>
      <w:r>
        <w:lastRenderedPageBreak/>
        <w:t>Figure 4.  Time series of acoustic current profilers data on the reef flats a) Tide level at location AS1. b) Current speed and direction at AS1. c) Current speed and direction at AS2. d) Current speed and direction at AS3. d) Current speeds at all three locations. Vectors denote direction "to". AS3, water depths at low tide were too shallow to measure currents. Note the variations in current speeds both in space and time due to the different forcing conditions shown in Figure 3.</w:t>
      </w:r>
    </w:p>
    <w:p w14:paraId="50666EBC" w14:textId="77777777" w:rsidR="00014309" w:rsidRDefault="00014309" w:rsidP="00414911">
      <w:pPr>
        <w:spacing w:after="0"/>
        <w:ind w:firstLine="0"/>
      </w:pPr>
    </w:p>
    <w:p w14:paraId="61A728E7" w14:textId="77777777" w:rsidR="00576BC7" w:rsidRDefault="000A4C38" w:rsidP="00414911">
      <w:pPr>
        <w:spacing w:after="0"/>
        <w:ind w:firstLine="0"/>
      </w:pPr>
      <w:r>
        <w:t>Figure 5. Map of all drifter tracks during the experiment, colored by speed (</w:t>
      </w:r>
      <w:r w:rsidR="002C3BF8">
        <w:t>m s</w:t>
      </w:r>
      <w:r w:rsidR="002C3BF8" w:rsidRPr="002C3BF8">
        <w:rPr>
          <w:vertAlign w:val="superscript"/>
        </w:rPr>
        <w:t>-1</w:t>
      </w:r>
      <w:r>
        <w:t>).</w:t>
      </w:r>
    </w:p>
    <w:p w14:paraId="64D91123" w14:textId="77777777" w:rsidR="00576BC7" w:rsidRDefault="000A4C38" w:rsidP="00414911">
      <w:pPr>
        <w:spacing w:after="0"/>
        <w:ind w:firstLine="0"/>
      </w:pPr>
      <w:r>
        <w:t xml:space="preserve">Figure 6.  Progressive vectors calculated from acoustic current profiler (ADCP) data, compared to drifter tracks under end-member forcing conditions: a) ADCP data under tidal forcing. b) Drifter data under tidal forcing. c) ADCP data during strong winds. d) Drifter data during strong winds. d) ADCP data during large waves. f) Drifter data during large waves.  </w:t>
      </w:r>
    </w:p>
    <w:p w14:paraId="616AD7F1" w14:textId="77777777" w:rsidR="00014309" w:rsidRDefault="00014309" w:rsidP="00414911">
      <w:pPr>
        <w:spacing w:after="0"/>
        <w:ind w:firstLine="0"/>
      </w:pPr>
    </w:p>
    <w:p w14:paraId="76736924" w14:textId="77777777" w:rsidR="00576BC7" w:rsidRDefault="000A4C38" w:rsidP="00414911">
      <w:pPr>
        <w:spacing w:after="0"/>
        <w:ind w:firstLine="0"/>
      </w:pPr>
      <w:commentRangeStart w:id="12"/>
      <w:r>
        <w:t xml:space="preserve">Figure 7. </w:t>
      </w:r>
      <w:commentRangeEnd w:id="12"/>
      <w:r w:rsidR="00014309">
        <w:rPr>
          <w:rStyle w:val="CommentReference"/>
        </w:rPr>
        <w:commentReference w:id="12"/>
      </w:r>
      <w:r>
        <w:t xml:space="preserve"> Variance ellipses and mean current vectors for the ADCP data and spatially binned drifter data under different end member forcing conditions. a) ADCP data under tidal forcing. b) Drifter data under tidal forcing. c) ADCP data during strong winds. d) Drifter data during strong winds. d) ADCP data during large waves. f) Drifter data during large waves. Drifter data are colored by number of observations to illustrate the varying data density.</w:t>
      </w:r>
    </w:p>
    <w:p w14:paraId="22D6AF7E" w14:textId="77777777" w:rsidR="00014309" w:rsidRDefault="00014309" w:rsidP="00414911">
      <w:pPr>
        <w:spacing w:after="0"/>
        <w:ind w:firstLine="0"/>
      </w:pPr>
    </w:p>
    <w:p w14:paraId="44958CD4" w14:textId="77777777" w:rsidR="00576BC7" w:rsidRDefault="000A4C38" w:rsidP="00414911">
      <w:pPr>
        <w:spacing w:after="0"/>
        <w:ind w:firstLine="0"/>
      </w:pPr>
      <w:r>
        <w:t xml:space="preserve">Figure 8.  Residence time calculated from mean velocity of drifters under endmember conditions. a) Tidal forcing. b) Strong winds. c) Large waves. </w:t>
      </w:r>
    </w:p>
    <w:p w14:paraId="4F6A378F" w14:textId="52378029" w:rsidR="00576BC7" w:rsidRDefault="000A4C38" w:rsidP="001D1246">
      <w:pPr>
        <w:pStyle w:val="Heading1"/>
        <w:ind w:firstLine="0"/>
      </w:pPr>
      <w:r>
        <w:br w:type="page"/>
      </w:r>
      <w:r w:rsidR="00D31F5A">
        <w:lastRenderedPageBreak/>
        <w:t>Appendix</w:t>
      </w:r>
    </w:p>
    <w:p w14:paraId="38E23FCB" w14:textId="77777777" w:rsidR="00576BC7" w:rsidRDefault="00B320E8" w:rsidP="004E12C9">
      <w:pPr>
        <w:spacing w:after="0"/>
        <w:ind w:firstLine="0"/>
      </w:pPr>
      <w:r>
        <w:t>Table</w:t>
      </w:r>
      <w:r w:rsidR="000A4C38">
        <w:t xml:space="preserve"> </w:t>
      </w:r>
      <w:r>
        <w:t>A.</w:t>
      </w:r>
      <w:r w:rsidR="000A4C38">
        <w:t>1. Drifter deployment dates and conditions. Red numbered deployments coincide with ADCP deployments.</w:t>
      </w:r>
    </w:p>
    <w:sectPr w:rsidR="00576BC7" w:rsidSect="0042195A">
      <w:footerReference w:type="default" r:id="rId10"/>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urt Storlazzi" w:date="2015-09-25T13:29:00Z" w:initials="CS">
    <w:p w14:paraId="4836C37D" w14:textId="0D7544DE" w:rsidR="001477A6" w:rsidRDefault="001477A6">
      <w:pPr>
        <w:pStyle w:val="CommentText"/>
      </w:pPr>
      <w:r>
        <w:rPr>
          <w:rStyle w:val="CommentReference"/>
        </w:rPr>
        <w:annotationRef/>
      </w:r>
      <w:r>
        <w:t>300 words maximum – I tried to make cuts</w:t>
      </w:r>
    </w:p>
  </w:comment>
  <w:comment w:id="2" w:author="Alex Messina" w:date="2015-09-18T09:24:00Z" w:initials="AM">
    <w:p w14:paraId="53F5E9D9" w14:textId="5302B0B3" w:rsidR="001477A6" w:rsidRDefault="001477A6">
      <w:pPr>
        <w:pStyle w:val="CommentText"/>
      </w:pPr>
      <w:r>
        <w:rPr>
          <w:rStyle w:val="CommentReference"/>
        </w:rPr>
        <w:annotationRef/>
      </w:r>
      <w:r>
        <w:t>Mean residence times varied from 2.78-0.08 hr, 2.78-0.08 hr, and 0.55-0.04 h under tidal, wind, and wave forcing, respectively</w:t>
      </w:r>
      <w:r>
        <w:rPr>
          <w:rStyle w:val="CommentReference"/>
        </w:rPr>
        <w:annotationRef/>
      </w:r>
      <w:r>
        <w:t xml:space="preserve">; the lowest residence times were on the outer reef flat closest to where waves were breaking on the reef crest and were longest over the inner reef flat close to shore and deep in the embayment near the streammouth. </w:t>
      </w:r>
      <w:r>
        <w:rPr>
          <w:rStyle w:val="CommentReference"/>
        </w:rPr>
        <w:annotationRef/>
      </w:r>
    </w:p>
  </w:comment>
  <w:comment w:id="3" w:author="Alex Messina" w:date="2015-09-28T09:22:00Z" w:initials="AM">
    <w:p w14:paraId="5585D13D" w14:textId="4DE6C287" w:rsidR="001477A6" w:rsidRDefault="001477A6" w:rsidP="009B6BC6">
      <w:pPr>
        <w:spacing w:after="0"/>
      </w:pPr>
      <w:r>
        <w:rPr>
          <w:rStyle w:val="CommentReference"/>
        </w:rPr>
        <w:annotationRef/>
      </w:r>
      <w:r>
        <w:t>CUT</w:t>
      </w:r>
    </w:p>
    <w:p w14:paraId="45CEDF6D" w14:textId="77777777" w:rsidR="001477A6" w:rsidRDefault="001477A6" w:rsidP="009B6BC6">
      <w:pPr>
        <w:spacing w:after="0"/>
      </w:pPr>
    </w:p>
    <w:p w14:paraId="3C009AAC" w14:textId="09B8EC34" w:rsidR="001477A6" w:rsidRDefault="001477A6" w:rsidP="009B6BC6">
      <w:pPr>
        <w:spacing w:after="0"/>
      </w:pPr>
      <w:r>
        <w:t>In August 2012, Faga'alu on the island of Tutuila in American Samoa, was chosen by the US Coral Reef Task Force (USCRTF) as a priority watershed site for the Watershed Partnership Initiative (WPI). The WPI is an active effort of the USCRTF to reduce land-based sources of pollution by facilitating and enhancing coordination, partnerships, and contributions of US Federal agency resources and expertise to implement geographically specific integrated activities to reduce pollutant loads to coral reef ecosystems. Efforts are underway to reduce sediment loading from the anthropogenically-disturbed areas</w:t>
      </w:r>
      <w:r w:rsidRPr="008F1257">
        <w:t xml:space="preserve"> </w:t>
      </w:r>
      <w:r>
        <w:t xml:space="preserve">to Faga'alu Bay, and other studies monitoring sediment loading from Faga'alu Stream </w:t>
      </w:r>
      <w:r>
        <w:fldChar w:fldCharType="begin" w:fldLock="1"/>
      </w:r>
      <w:r>
        <w:instrText>ADDIN CSL_CITATION { "citationItems" : [ { "id" : "ITEM-1", "itemData" : { "author" : [ { "dropping-particle" : "", "family" : "Messina", "given" : "Alex T.", "non-dropping-particle" : "", "parse-names" : false, "suffix" : "" }, { "dropping-particle" : "", "family" : "Biggs", "given" : "Trent W.", "non-dropping-particle" : "", "parse-names" : false, "suffix" : "" } ], "id" : "ITEM-1", "issued" : { "date-parts" : [ [ "0" ] ] }, "title" : "Contributions of human activities to suspended sediment yield during storm events from a steep, small, tropical watershed", "type" : "article-journal" }, "uris" : [ "http://www.mendeley.com/documents/?uuid=acb9a51c-c97b-49f7-8991-36c398311a7a" ] } ], "mendeley" : { "formattedCitation" : "(Messina and Biggs)", "manualFormatting" : "(Messina and Biggs, in review)", "plainTextFormattedCitation" : "(Messina and Biggs)", "previouslyFormattedCitation" : "(Messina and Biggs)" }, "properties" : { "noteIndex" : 0 }, "schema" : "https://github.com/citation-style-language/schema/raw/master/csl-citation.json" }</w:instrText>
      </w:r>
      <w:r>
        <w:fldChar w:fldCharType="separate"/>
      </w:r>
      <w:r w:rsidRPr="008F1257">
        <w:rPr>
          <w:noProof/>
        </w:rPr>
        <w:t>(Messina and Biggs</w:t>
      </w:r>
      <w:r>
        <w:rPr>
          <w:noProof/>
        </w:rPr>
        <w:t>, in review</w:t>
      </w:r>
      <w:r w:rsidRPr="008F1257">
        <w:rPr>
          <w:noProof/>
        </w:rPr>
        <w:t>)</w:t>
      </w:r>
      <w:r>
        <w:fldChar w:fldCharType="end"/>
      </w:r>
      <w:r>
        <w:t xml:space="preserve"> and sediment accumulation on the reef are underway </w:t>
      </w:r>
      <w:r>
        <w:fldChar w:fldCharType="begin" w:fldLock="1"/>
      </w:r>
      <w:r>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fldChar w:fldCharType="separate"/>
      </w:r>
      <w:r w:rsidRPr="00D41352">
        <w:rPr>
          <w:noProof/>
        </w:rPr>
        <w:t>(Holst-Rice et al. 2015)</w:t>
      </w:r>
      <w:r>
        <w:fldChar w:fldCharType="end"/>
      </w:r>
      <w:r>
        <w:t>. The results from this paper will help interpret the spatial and temporal patterns of sediment accumulation measurements on the reef by illustrating the spatial pattern of currents that distribute sediment over the reef in relation to seasonally varying hydrodynamic forcing conditions.</w:t>
      </w:r>
      <w:r>
        <w:rPr>
          <w:rStyle w:val="CommentReference"/>
        </w:rPr>
        <w:annotationRef/>
      </w:r>
    </w:p>
    <w:p w14:paraId="3C2D81C5" w14:textId="38D82DA5" w:rsidR="001477A6" w:rsidRDefault="001477A6">
      <w:pPr>
        <w:pStyle w:val="CommentText"/>
      </w:pPr>
    </w:p>
  </w:comment>
  <w:comment w:id="4" w:author="Alex Messina" w:date="2015-09-02T10:07:00Z" w:initials="AM">
    <w:p w14:paraId="7F7A83FA" w14:textId="77777777" w:rsidR="001477A6" w:rsidRDefault="001477A6">
      <w:pPr>
        <w:pStyle w:val="CommentText"/>
      </w:pPr>
      <w:r>
        <w:rPr>
          <w:rStyle w:val="CommentReference"/>
        </w:rPr>
        <w:annotationRef/>
      </w:r>
      <w:r>
        <w:t>Wave data?</w:t>
      </w:r>
    </w:p>
  </w:comment>
  <w:comment w:id="5" w:author="Curt Storlazzi" w:date="2015-09-25T15:01:00Z" w:initials="CS">
    <w:p w14:paraId="257D8178" w14:textId="5AEA159A" w:rsidR="001477A6" w:rsidRDefault="001477A6">
      <w:pPr>
        <w:pStyle w:val="CommentText"/>
      </w:pPr>
      <w:r>
        <w:rPr>
          <w:rStyle w:val="CommentReference"/>
        </w:rPr>
        <w:annotationRef/>
      </w:r>
      <w:r>
        <w:t>Is this # of deployments or # of individual drifter tracks?</w:t>
      </w:r>
    </w:p>
  </w:comment>
  <w:comment w:id="6" w:author="Alex Messina" w:date="2015-09-28T09:38:00Z" w:initials="AM">
    <w:p w14:paraId="1991B659" w14:textId="18D76BA0" w:rsidR="001477A6" w:rsidRDefault="001477A6">
      <w:pPr>
        <w:pStyle w:val="CommentText"/>
      </w:pPr>
      <w:r>
        <w:rPr>
          <w:rStyle w:val="CommentReference"/>
        </w:rPr>
        <w:annotationRef/>
      </w:r>
      <w:r>
        <w:t># of deployments</w:t>
      </w:r>
    </w:p>
  </w:comment>
  <w:comment w:id="7" w:author="Alex Messina" w:date="2015-09-02T14:32:00Z" w:initials="AM">
    <w:p w14:paraId="55A8924D" w14:textId="3C3900D9" w:rsidR="001477A6" w:rsidRDefault="001477A6">
      <w:pPr>
        <w:pStyle w:val="CommentText"/>
      </w:pPr>
      <w:r>
        <w:rPr>
          <w:rStyle w:val="CommentReference"/>
        </w:rPr>
        <w:annotationRef/>
      </w:r>
      <w:r>
        <w:t>Mean flow directions at the ADCPs were exclusively onshore, but the higher resolution drifter measurements resolved the pattern of clockwise flow over the southern reef and out to sea over the northern reef and through the ava channel.</w:t>
      </w:r>
    </w:p>
  </w:comment>
  <w:comment w:id="9" w:author="Curt Storlazzi" w:date="2015-09-25T16:09:00Z" w:initials="CS">
    <w:p w14:paraId="27EC2A8D" w14:textId="2EA195DB" w:rsidR="001477A6" w:rsidRDefault="001477A6">
      <w:pPr>
        <w:pStyle w:val="CommentText"/>
      </w:pPr>
      <w:r>
        <w:rPr>
          <w:rStyle w:val="CommentReference"/>
        </w:rPr>
        <w:annotationRef/>
      </w:r>
      <w:r>
        <w:t>Tables need to be formatted to correct style – see example below..</w:t>
      </w:r>
    </w:p>
  </w:comment>
  <w:comment w:id="11" w:author="Curt Storlazzi" w:date="2015-09-25T16:09:00Z" w:initials="CS">
    <w:p w14:paraId="6A6CEE46" w14:textId="6CA4D3F2" w:rsidR="001477A6" w:rsidRDefault="001477A6">
      <w:pPr>
        <w:pStyle w:val="CommentText"/>
      </w:pPr>
      <w:r>
        <w:rPr>
          <w:rStyle w:val="CommentReference"/>
        </w:rPr>
        <w:annotationRef/>
      </w:r>
      <w:r>
        <w:t>You need a much better main figure that highlights the reef better and denotes the north and south reefs, back-reef pools, and channel. List AS1, AS2, and AS3.</w:t>
      </w:r>
    </w:p>
  </w:comment>
  <w:comment w:id="12" w:author="Curt Storlazzi" w:date="2015-09-25T16:11:00Z" w:initials="CS">
    <w:p w14:paraId="73D12C57" w14:textId="555DD10D" w:rsidR="001477A6" w:rsidRDefault="001477A6">
      <w:pPr>
        <w:pStyle w:val="CommentText"/>
      </w:pPr>
      <w:r>
        <w:rPr>
          <w:rStyle w:val="CommentReference"/>
        </w:rPr>
        <w:annotationRef/>
      </w:r>
      <w:r>
        <w:t>We need to scale the vectors and ellipses similarly. Can you do this (just rescale the ADCP ones in Adobe illustrator so that the “1 m/s” vectors are equal length.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36C37D" w15:done="0"/>
  <w15:commentEx w15:paraId="53F5E9D9" w15:done="0"/>
  <w15:commentEx w15:paraId="3C2D81C5" w15:done="0"/>
  <w15:commentEx w15:paraId="7F7A83FA" w15:done="0"/>
  <w15:commentEx w15:paraId="257D8178" w15:done="0"/>
  <w15:commentEx w15:paraId="1991B659" w15:paraIdParent="257D8178" w15:done="0"/>
  <w15:commentEx w15:paraId="55A8924D" w15:done="0"/>
  <w15:commentEx w15:paraId="27EC2A8D" w15:done="0"/>
  <w15:commentEx w15:paraId="6A6CEE46" w15:done="0"/>
  <w15:commentEx w15:paraId="73D12C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584D9" w14:textId="77777777" w:rsidR="004333B1" w:rsidRDefault="004333B1" w:rsidP="0042195A">
      <w:pPr>
        <w:spacing w:after="0" w:line="240" w:lineRule="auto"/>
      </w:pPr>
      <w:r>
        <w:separator/>
      </w:r>
    </w:p>
  </w:endnote>
  <w:endnote w:type="continuationSeparator" w:id="0">
    <w:p w14:paraId="66DA178D" w14:textId="77777777" w:rsidR="004333B1" w:rsidRDefault="004333B1" w:rsidP="00421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6845309"/>
      <w:docPartObj>
        <w:docPartGallery w:val="Page Numbers (Bottom of Page)"/>
        <w:docPartUnique/>
      </w:docPartObj>
    </w:sdtPr>
    <w:sdtEndPr>
      <w:rPr>
        <w:noProof/>
      </w:rPr>
    </w:sdtEndPr>
    <w:sdtContent>
      <w:p w14:paraId="698BDCE2" w14:textId="77777777" w:rsidR="001477A6" w:rsidRDefault="001477A6">
        <w:pPr>
          <w:pStyle w:val="Footer"/>
          <w:jc w:val="center"/>
        </w:pPr>
        <w:r>
          <w:fldChar w:fldCharType="begin"/>
        </w:r>
        <w:r>
          <w:instrText xml:space="preserve"> PAGE   \* MERGEFORMAT </w:instrText>
        </w:r>
        <w:r>
          <w:fldChar w:fldCharType="separate"/>
        </w:r>
        <w:r w:rsidR="00B42656">
          <w:rPr>
            <w:noProof/>
          </w:rPr>
          <w:t>27</w:t>
        </w:r>
        <w:r>
          <w:rPr>
            <w:noProof/>
          </w:rPr>
          <w:fldChar w:fldCharType="end"/>
        </w:r>
      </w:p>
    </w:sdtContent>
  </w:sdt>
  <w:p w14:paraId="35A5B7B9" w14:textId="77777777" w:rsidR="001477A6" w:rsidRDefault="001477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61C74" w14:textId="77777777" w:rsidR="004333B1" w:rsidRDefault="004333B1" w:rsidP="0042195A">
      <w:pPr>
        <w:spacing w:after="0" w:line="240" w:lineRule="auto"/>
      </w:pPr>
      <w:r>
        <w:separator/>
      </w:r>
    </w:p>
  </w:footnote>
  <w:footnote w:type="continuationSeparator" w:id="0">
    <w:p w14:paraId="575F29B0" w14:textId="77777777" w:rsidR="004333B1" w:rsidRDefault="004333B1" w:rsidP="004219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14309"/>
    <w:rsid w:val="000301FD"/>
    <w:rsid w:val="00034616"/>
    <w:rsid w:val="0005058C"/>
    <w:rsid w:val="0006063C"/>
    <w:rsid w:val="0006389C"/>
    <w:rsid w:val="00072D72"/>
    <w:rsid w:val="00082037"/>
    <w:rsid w:val="000973AD"/>
    <w:rsid w:val="000A22A5"/>
    <w:rsid w:val="000A4C38"/>
    <w:rsid w:val="000A692C"/>
    <w:rsid w:val="000A7575"/>
    <w:rsid w:val="000B5A8B"/>
    <w:rsid w:val="000F5241"/>
    <w:rsid w:val="00116E33"/>
    <w:rsid w:val="00121437"/>
    <w:rsid w:val="00131E1E"/>
    <w:rsid w:val="001322AB"/>
    <w:rsid w:val="001477A6"/>
    <w:rsid w:val="0015074B"/>
    <w:rsid w:val="00167442"/>
    <w:rsid w:val="001743A2"/>
    <w:rsid w:val="001817DC"/>
    <w:rsid w:val="00184282"/>
    <w:rsid w:val="00187EA8"/>
    <w:rsid w:val="0019411D"/>
    <w:rsid w:val="00197E20"/>
    <w:rsid w:val="001C6D70"/>
    <w:rsid w:val="001D1246"/>
    <w:rsid w:val="00215198"/>
    <w:rsid w:val="0023536F"/>
    <w:rsid w:val="00236C6A"/>
    <w:rsid w:val="00276187"/>
    <w:rsid w:val="0029639D"/>
    <w:rsid w:val="002C3BF8"/>
    <w:rsid w:val="002D6908"/>
    <w:rsid w:val="002E41C1"/>
    <w:rsid w:val="00303A26"/>
    <w:rsid w:val="00326F90"/>
    <w:rsid w:val="003356CE"/>
    <w:rsid w:val="00372A45"/>
    <w:rsid w:val="003C6307"/>
    <w:rsid w:val="003E07FB"/>
    <w:rsid w:val="003E23E0"/>
    <w:rsid w:val="003E7D7C"/>
    <w:rsid w:val="00414911"/>
    <w:rsid w:val="0042195A"/>
    <w:rsid w:val="004333B1"/>
    <w:rsid w:val="00464CB4"/>
    <w:rsid w:val="0048483C"/>
    <w:rsid w:val="004A5151"/>
    <w:rsid w:val="004A5171"/>
    <w:rsid w:val="004E12C9"/>
    <w:rsid w:val="004F2BC9"/>
    <w:rsid w:val="00515DD4"/>
    <w:rsid w:val="005334F5"/>
    <w:rsid w:val="005524DA"/>
    <w:rsid w:val="00576BC7"/>
    <w:rsid w:val="0058033F"/>
    <w:rsid w:val="005924EA"/>
    <w:rsid w:val="005A6E1F"/>
    <w:rsid w:val="005C2512"/>
    <w:rsid w:val="005C3C07"/>
    <w:rsid w:val="005E62E0"/>
    <w:rsid w:val="006021D8"/>
    <w:rsid w:val="00612FEF"/>
    <w:rsid w:val="00622CE8"/>
    <w:rsid w:val="006231D8"/>
    <w:rsid w:val="006446AF"/>
    <w:rsid w:val="00651314"/>
    <w:rsid w:val="006A60E9"/>
    <w:rsid w:val="006C132A"/>
    <w:rsid w:val="007015A5"/>
    <w:rsid w:val="007040A5"/>
    <w:rsid w:val="00722669"/>
    <w:rsid w:val="0072301A"/>
    <w:rsid w:val="0073010A"/>
    <w:rsid w:val="00775EF3"/>
    <w:rsid w:val="00797382"/>
    <w:rsid w:val="007A130D"/>
    <w:rsid w:val="007C791D"/>
    <w:rsid w:val="007D437B"/>
    <w:rsid w:val="00803A59"/>
    <w:rsid w:val="00811F32"/>
    <w:rsid w:val="00814521"/>
    <w:rsid w:val="00820341"/>
    <w:rsid w:val="00824FA8"/>
    <w:rsid w:val="00840161"/>
    <w:rsid w:val="00841A4A"/>
    <w:rsid w:val="0086742C"/>
    <w:rsid w:val="00892963"/>
    <w:rsid w:val="008D6741"/>
    <w:rsid w:val="008E2FE3"/>
    <w:rsid w:val="008E477D"/>
    <w:rsid w:val="008E66C9"/>
    <w:rsid w:val="008F1257"/>
    <w:rsid w:val="009019E9"/>
    <w:rsid w:val="00924D98"/>
    <w:rsid w:val="009659C3"/>
    <w:rsid w:val="009756DE"/>
    <w:rsid w:val="00976516"/>
    <w:rsid w:val="009A41CA"/>
    <w:rsid w:val="009B6BC6"/>
    <w:rsid w:val="009C4D78"/>
    <w:rsid w:val="009D080D"/>
    <w:rsid w:val="009D1425"/>
    <w:rsid w:val="00A153C3"/>
    <w:rsid w:val="00A16BE5"/>
    <w:rsid w:val="00A32302"/>
    <w:rsid w:val="00A42B89"/>
    <w:rsid w:val="00A53884"/>
    <w:rsid w:val="00A74017"/>
    <w:rsid w:val="00A9469F"/>
    <w:rsid w:val="00AA1D8D"/>
    <w:rsid w:val="00AA2B12"/>
    <w:rsid w:val="00AC7459"/>
    <w:rsid w:val="00AD13C2"/>
    <w:rsid w:val="00AF199F"/>
    <w:rsid w:val="00B015D0"/>
    <w:rsid w:val="00B12829"/>
    <w:rsid w:val="00B320E8"/>
    <w:rsid w:val="00B42656"/>
    <w:rsid w:val="00B431A1"/>
    <w:rsid w:val="00B4560A"/>
    <w:rsid w:val="00B47730"/>
    <w:rsid w:val="00B66F83"/>
    <w:rsid w:val="00B8343E"/>
    <w:rsid w:val="00B8572A"/>
    <w:rsid w:val="00BB198D"/>
    <w:rsid w:val="00BB2200"/>
    <w:rsid w:val="00BC1964"/>
    <w:rsid w:val="00BC7ABD"/>
    <w:rsid w:val="00BD782F"/>
    <w:rsid w:val="00C21009"/>
    <w:rsid w:val="00C4278D"/>
    <w:rsid w:val="00CB0664"/>
    <w:rsid w:val="00CC19E3"/>
    <w:rsid w:val="00D25271"/>
    <w:rsid w:val="00D31F5A"/>
    <w:rsid w:val="00D41352"/>
    <w:rsid w:val="00D51111"/>
    <w:rsid w:val="00D574AC"/>
    <w:rsid w:val="00D92173"/>
    <w:rsid w:val="00DA3E29"/>
    <w:rsid w:val="00DC0B55"/>
    <w:rsid w:val="00DC1946"/>
    <w:rsid w:val="00DD204E"/>
    <w:rsid w:val="00E06B7E"/>
    <w:rsid w:val="00ED3D85"/>
    <w:rsid w:val="00ED6C09"/>
    <w:rsid w:val="00EE433E"/>
    <w:rsid w:val="00EE58AB"/>
    <w:rsid w:val="00EF74A1"/>
    <w:rsid w:val="00F30C93"/>
    <w:rsid w:val="00F345C2"/>
    <w:rsid w:val="00F52D0A"/>
    <w:rsid w:val="00F61490"/>
    <w:rsid w:val="00F62EC3"/>
    <w:rsid w:val="00F67EBE"/>
    <w:rsid w:val="00F813B3"/>
    <w:rsid w:val="00FA055C"/>
    <w:rsid w:val="00FB7696"/>
    <w:rsid w:val="00FC693F"/>
    <w:rsid w:val="00FE0D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336DD"/>
  <w14:defaultImageDpi w14:val="300"/>
  <w15:docId w15:val="{6EF33D9E-6262-4680-AB49-FC4E4A1F8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pPr>
      <w:spacing w:line="480" w:lineRule="auto"/>
      <w:ind w:firstLine="720"/>
    </w:pPr>
    <w:rPr>
      <w:rFonts w:ascii="Times" w:hAnsi="Time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alReefsTitle">
    <w:name w:val="Coral Reefs Title"/>
    <w:basedOn w:val="Normal"/>
    <w:pPr>
      <w:ind w:firstLine="0"/>
      <w:jc w:val="center"/>
    </w:pPr>
    <w:rPr>
      <w:b/>
    </w:rPr>
  </w:style>
  <w:style w:type="paragraph" w:customStyle="1" w:styleId="HeadingCR1">
    <w:name w:val="Heading CR1"/>
    <w:basedOn w:val="Heading1"/>
    <w:uiPriority w:val="1"/>
    <w:qFormat/>
    <w:rsid w:val="00F52D0A"/>
    <w:pPr>
      <w:ind w:firstLine="0"/>
    </w:pPr>
    <w:rPr>
      <w:rFonts w:ascii="Times" w:hAnsi="Times"/>
      <w:color w:val="000000"/>
      <w:sz w:val="24"/>
    </w:rPr>
  </w:style>
  <w:style w:type="paragraph" w:customStyle="1" w:styleId="HeadingCR2">
    <w:name w:val="Heading CR2"/>
    <w:basedOn w:val="Heading2"/>
    <w:rsid w:val="00D31F5A"/>
    <w:pPr>
      <w:ind w:firstLine="0"/>
    </w:pPr>
    <w:rPr>
      <w:rFonts w:ascii="Times" w:hAnsi="Times"/>
      <w:color w:val="000000"/>
      <w:sz w:val="24"/>
    </w:rPr>
  </w:style>
  <w:style w:type="paragraph" w:customStyle="1" w:styleId="HeadingCR3">
    <w:name w:val="Heading CR3"/>
    <w:basedOn w:val="Heading3"/>
    <w:pPr>
      <w:ind w:firstLine="0"/>
    </w:pPr>
    <w:rPr>
      <w:rFonts w:ascii="Times" w:hAnsi="Times"/>
      <w:i/>
      <w:color w:val="000000"/>
    </w:rPr>
  </w:style>
  <w:style w:type="paragraph" w:styleId="NormalWeb">
    <w:name w:val="Normal (Web)"/>
    <w:basedOn w:val="Normal"/>
    <w:uiPriority w:val="99"/>
    <w:unhideWhenUsed/>
    <w:rsid w:val="008D6741"/>
    <w:pPr>
      <w:spacing w:before="100" w:beforeAutospacing="1" w:after="100" w:afterAutospacing="1" w:line="240" w:lineRule="auto"/>
      <w:ind w:firstLine="0"/>
    </w:pPr>
    <w:rPr>
      <w:rFonts w:ascii="Times New Roman" w:hAnsi="Times New Roman" w:cs="Times New Roman"/>
      <w:szCs w:val="24"/>
    </w:rPr>
  </w:style>
  <w:style w:type="paragraph" w:styleId="Header">
    <w:name w:val="header"/>
    <w:basedOn w:val="Normal"/>
    <w:link w:val="HeaderChar"/>
    <w:uiPriority w:val="99"/>
    <w:unhideWhenUsed/>
    <w:rsid w:val="00421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95A"/>
    <w:rPr>
      <w:rFonts w:ascii="Times" w:hAnsi="Times"/>
      <w:sz w:val="24"/>
    </w:rPr>
  </w:style>
  <w:style w:type="paragraph" w:styleId="Footer">
    <w:name w:val="footer"/>
    <w:basedOn w:val="Normal"/>
    <w:link w:val="FooterChar"/>
    <w:uiPriority w:val="99"/>
    <w:unhideWhenUsed/>
    <w:rsid w:val="00421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95A"/>
    <w:rPr>
      <w:rFonts w:ascii="Times" w:hAnsi="Times"/>
      <w:sz w:val="24"/>
    </w:rPr>
  </w:style>
  <w:style w:type="character" w:styleId="LineNumber">
    <w:name w:val="line number"/>
    <w:basedOn w:val="DefaultParagraphFont"/>
    <w:uiPriority w:val="99"/>
    <w:semiHidden/>
    <w:unhideWhenUsed/>
    <w:rsid w:val="0042195A"/>
  </w:style>
  <w:style w:type="character" w:styleId="CommentReference">
    <w:name w:val="annotation reference"/>
    <w:basedOn w:val="DefaultParagraphFont"/>
    <w:uiPriority w:val="99"/>
    <w:semiHidden/>
    <w:unhideWhenUsed/>
    <w:rsid w:val="00121437"/>
    <w:rPr>
      <w:sz w:val="16"/>
      <w:szCs w:val="16"/>
    </w:rPr>
  </w:style>
  <w:style w:type="paragraph" w:styleId="CommentText">
    <w:name w:val="annotation text"/>
    <w:basedOn w:val="Normal"/>
    <w:link w:val="CommentTextChar"/>
    <w:uiPriority w:val="99"/>
    <w:semiHidden/>
    <w:unhideWhenUsed/>
    <w:rsid w:val="00121437"/>
    <w:pPr>
      <w:spacing w:line="240" w:lineRule="auto"/>
    </w:pPr>
    <w:rPr>
      <w:sz w:val="20"/>
      <w:szCs w:val="20"/>
    </w:rPr>
  </w:style>
  <w:style w:type="character" w:customStyle="1" w:styleId="CommentTextChar">
    <w:name w:val="Comment Text Char"/>
    <w:basedOn w:val="DefaultParagraphFont"/>
    <w:link w:val="CommentText"/>
    <w:uiPriority w:val="99"/>
    <w:semiHidden/>
    <w:rsid w:val="00121437"/>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121437"/>
    <w:rPr>
      <w:b/>
      <w:bCs/>
    </w:rPr>
  </w:style>
  <w:style w:type="character" w:customStyle="1" w:styleId="CommentSubjectChar">
    <w:name w:val="Comment Subject Char"/>
    <w:basedOn w:val="CommentTextChar"/>
    <w:link w:val="CommentSubject"/>
    <w:uiPriority w:val="99"/>
    <w:semiHidden/>
    <w:rsid w:val="00121437"/>
    <w:rPr>
      <w:rFonts w:ascii="Times" w:hAnsi="Times"/>
      <w:b/>
      <w:bCs/>
      <w:sz w:val="20"/>
      <w:szCs w:val="20"/>
    </w:rPr>
  </w:style>
  <w:style w:type="paragraph" w:styleId="BalloonText">
    <w:name w:val="Balloon Text"/>
    <w:basedOn w:val="Normal"/>
    <w:link w:val="BalloonTextChar"/>
    <w:uiPriority w:val="99"/>
    <w:semiHidden/>
    <w:unhideWhenUsed/>
    <w:rsid w:val="00121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4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3122">
      <w:bodyDiv w:val="1"/>
      <w:marLeft w:val="0"/>
      <w:marRight w:val="0"/>
      <w:marTop w:val="0"/>
      <w:marBottom w:val="0"/>
      <w:divBdr>
        <w:top w:val="none" w:sz="0" w:space="0" w:color="auto"/>
        <w:left w:val="none" w:sz="0" w:space="0" w:color="auto"/>
        <w:bottom w:val="none" w:sz="0" w:space="0" w:color="auto"/>
        <w:right w:val="none" w:sz="0" w:space="0" w:color="auto"/>
      </w:divBdr>
      <w:divsChild>
        <w:div w:id="1953240095">
          <w:marLeft w:val="0"/>
          <w:marRight w:val="0"/>
          <w:marTop w:val="0"/>
          <w:marBottom w:val="0"/>
          <w:divBdr>
            <w:top w:val="none" w:sz="0" w:space="0" w:color="auto"/>
            <w:left w:val="none" w:sz="0" w:space="0" w:color="auto"/>
            <w:bottom w:val="none" w:sz="0" w:space="0" w:color="auto"/>
            <w:right w:val="none" w:sz="0" w:space="0" w:color="auto"/>
          </w:divBdr>
          <w:divsChild>
            <w:div w:id="1537427896">
              <w:marLeft w:val="0"/>
              <w:marRight w:val="0"/>
              <w:marTop w:val="0"/>
              <w:marBottom w:val="0"/>
              <w:divBdr>
                <w:top w:val="none" w:sz="0" w:space="0" w:color="auto"/>
                <w:left w:val="none" w:sz="0" w:space="0" w:color="auto"/>
                <w:bottom w:val="none" w:sz="0" w:space="0" w:color="auto"/>
                <w:right w:val="none" w:sz="0" w:space="0" w:color="auto"/>
              </w:divBdr>
              <w:divsChild>
                <w:div w:id="1143430069">
                  <w:marLeft w:val="0"/>
                  <w:marRight w:val="0"/>
                  <w:marTop w:val="0"/>
                  <w:marBottom w:val="0"/>
                  <w:divBdr>
                    <w:top w:val="none" w:sz="0" w:space="0" w:color="auto"/>
                    <w:left w:val="none" w:sz="0" w:space="0" w:color="auto"/>
                    <w:bottom w:val="none" w:sz="0" w:space="0" w:color="auto"/>
                    <w:right w:val="none" w:sz="0" w:space="0" w:color="auto"/>
                  </w:divBdr>
                  <w:divsChild>
                    <w:div w:id="602541398">
                      <w:marLeft w:val="0"/>
                      <w:marRight w:val="0"/>
                      <w:marTop w:val="0"/>
                      <w:marBottom w:val="0"/>
                      <w:divBdr>
                        <w:top w:val="none" w:sz="0" w:space="0" w:color="auto"/>
                        <w:left w:val="none" w:sz="0" w:space="0" w:color="auto"/>
                        <w:bottom w:val="none" w:sz="0" w:space="0" w:color="auto"/>
                        <w:right w:val="none" w:sz="0" w:space="0" w:color="auto"/>
                      </w:divBdr>
                      <w:divsChild>
                        <w:div w:id="1603301985">
                          <w:marLeft w:val="0"/>
                          <w:marRight w:val="0"/>
                          <w:marTop w:val="0"/>
                          <w:marBottom w:val="0"/>
                          <w:divBdr>
                            <w:top w:val="none" w:sz="0" w:space="0" w:color="auto"/>
                            <w:left w:val="none" w:sz="0" w:space="0" w:color="auto"/>
                            <w:bottom w:val="none" w:sz="0" w:space="0" w:color="auto"/>
                            <w:right w:val="none" w:sz="0" w:space="0" w:color="auto"/>
                          </w:divBdr>
                          <w:divsChild>
                            <w:div w:id="130756767">
                              <w:marLeft w:val="0"/>
                              <w:marRight w:val="0"/>
                              <w:marTop w:val="0"/>
                              <w:marBottom w:val="0"/>
                              <w:divBdr>
                                <w:top w:val="none" w:sz="0" w:space="0" w:color="auto"/>
                                <w:left w:val="none" w:sz="0" w:space="0" w:color="auto"/>
                                <w:bottom w:val="none" w:sz="0" w:space="0" w:color="auto"/>
                                <w:right w:val="none" w:sz="0" w:space="0" w:color="auto"/>
                              </w:divBdr>
                              <w:divsChild>
                                <w:div w:id="1822774249">
                                  <w:marLeft w:val="0"/>
                                  <w:marRight w:val="0"/>
                                  <w:marTop w:val="0"/>
                                  <w:marBottom w:val="0"/>
                                  <w:divBdr>
                                    <w:top w:val="none" w:sz="0" w:space="0" w:color="auto"/>
                                    <w:left w:val="none" w:sz="0" w:space="0" w:color="auto"/>
                                    <w:bottom w:val="none" w:sz="0" w:space="0" w:color="auto"/>
                                    <w:right w:val="none" w:sz="0" w:space="0" w:color="auto"/>
                                  </w:divBdr>
                                  <w:divsChild>
                                    <w:div w:id="1913731398">
                                      <w:marLeft w:val="0"/>
                                      <w:marRight w:val="0"/>
                                      <w:marTop w:val="0"/>
                                      <w:marBottom w:val="0"/>
                                      <w:divBdr>
                                        <w:top w:val="none" w:sz="0" w:space="0" w:color="auto"/>
                                        <w:left w:val="none" w:sz="0" w:space="0" w:color="auto"/>
                                        <w:bottom w:val="none" w:sz="0" w:space="0" w:color="auto"/>
                                        <w:right w:val="none" w:sz="0" w:space="0" w:color="auto"/>
                                      </w:divBdr>
                                      <w:divsChild>
                                        <w:div w:id="1002582148">
                                          <w:marLeft w:val="0"/>
                                          <w:marRight w:val="0"/>
                                          <w:marTop w:val="0"/>
                                          <w:marBottom w:val="0"/>
                                          <w:divBdr>
                                            <w:top w:val="none" w:sz="0" w:space="0" w:color="auto"/>
                                            <w:left w:val="none" w:sz="0" w:space="0" w:color="auto"/>
                                            <w:bottom w:val="none" w:sz="0" w:space="0" w:color="auto"/>
                                            <w:right w:val="none" w:sz="0" w:space="0" w:color="auto"/>
                                          </w:divBdr>
                                          <w:divsChild>
                                            <w:div w:id="1404837800">
                                              <w:marLeft w:val="0"/>
                                              <w:marRight w:val="0"/>
                                              <w:marTop w:val="0"/>
                                              <w:marBottom w:val="0"/>
                                              <w:divBdr>
                                                <w:top w:val="none" w:sz="0" w:space="0" w:color="auto"/>
                                                <w:left w:val="none" w:sz="0" w:space="0" w:color="auto"/>
                                                <w:bottom w:val="none" w:sz="0" w:space="0" w:color="auto"/>
                                                <w:right w:val="none" w:sz="0" w:space="0" w:color="auto"/>
                                              </w:divBdr>
                                              <w:divsChild>
                                                <w:div w:id="1057585321">
                                                  <w:marLeft w:val="0"/>
                                                  <w:marRight w:val="0"/>
                                                  <w:marTop w:val="0"/>
                                                  <w:marBottom w:val="0"/>
                                                  <w:divBdr>
                                                    <w:top w:val="none" w:sz="0" w:space="0" w:color="auto"/>
                                                    <w:left w:val="none" w:sz="0" w:space="0" w:color="auto"/>
                                                    <w:bottom w:val="none" w:sz="0" w:space="0" w:color="auto"/>
                                                    <w:right w:val="none" w:sz="0" w:space="0" w:color="auto"/>
                                                  </w:divBdr>
                                                  <w:divsChild>
                                                    <w:div w:id="123158108">
                                                      <w:marLeft w:val="0"/>
                                                      <w:marRight w:val="0"/>
                                                      <w:marTop w:val="0"/>
                                                      <w:marBottom w:val="0"/>
                                                      <w:divBdr>
                                                        <w:top w:val="none" w:sz="0" w:space="0" w:color="auto"/>
                                                        <w:left w:val="none" w:sz="0" w:space="0" w:color="auto"/>
                                                        <w:bottom w:val="none" w:sz="0" w:space="0" w:color="auto"/>
                                                        <w:right w:val="none" w:sz="0" w:space="0" w:color="auto"/>
                                                      </w:divBdr>
                                                      <w:divsChild>
                                                        <w:div w:id="515769913">
                                                          <w:marLeft w:val="0"/>
                                                          <w:marRight w:val="0"/>
                                                          <w:marTop w:val="0"/>
                                                          <w:marBottom w:val="0"/>
                                                          <w:divBdr>
                                                            <w:top w:val="none" w:sz="0" w:space="0" w:color="auto"/>
                                                            <w:left w:val="none" w:sz="0" w:space="0" w:color="auto"/>
                                                            <w:bottom w:val="none" w:sz="0" w:space="0" w:color="auto"/>
                                                            <w:right w:val="none" w:sz="0" w:space="0" w:color="auto"/>
                                                          </w:divBdr>
                                                          <w:divsChild>
                                                            <w:div w:id="1761025725">
                                                              <w:marLeft w:val="0"/>
                                                              <w:marRight w:val="0"/>
                                                              <w:marTop w:val="0"/>
                                                              <w:marBottom w:val="0"/>
                                                              <w:divBdr>
                                                                <w:top w:val="none" w:sz="0" w:space="0" w:color="auto"/>
                                                                <w:left w:val="none" w:sz="0" w:space="0" w:color="auto"/>
                                                                <w:bottom w:val="none" w:sz="0" w:space="0" w:color="auto"/>
                                                                <w:right w:val="none" w:sz="0" w:space="0" w:color="auto"/>
                                                              </w:divBdr>
                                                              <w:divsChild>
                                                                <w:div w:id="1850753820">
                                                                  <w:marLeft w:val="0"/>
                                                                  <w:marRight w:val="0"/>
                                                                  <w:marTop w:val="0"/>
                                                                  <w:marBottom w:val="0"/>
                                                                  <w:divBdr>
                                                                    <w:top w:val="none" w:sz="0" w:space="0" w:color="auto"/>
                                                                    <w:left w:val="none" w:sz="0" w:space="0" w:color="auto"/>
                                                                    <w:bottom w:val="none" w:sz="0" w:space="0" w:color="auto"/>
                                                                    <w:right w:val="none" w:sz="0" w:space="0" w:color="auto"/>
                                                                  </w:divBdr>
                                                                  <w:divsChild>
                                                                    <w:div w:id="1082797660">
                                                                      <w:marLeft w:val="0"/>
                                                                      <w:marRight w:val="0"/>
                                                                      <w:marTop w:val="0"/>
                                                                      <w:marBottom w:val="0"/>
                                                                      <w:divBdr>
                                                                        <w:top w:val="none" w:sz="0" w:space="0" w:color="auto"/>
                                                                        <w:left w:val="none" w:sz="0" w:space="0" w:color="auto"/>
                                                                        <w:bottom w:val="none" w:sz="0" w:space="0" w:color="auto"/>
                                                                        <w:right w:val="none" w:sz="0" w:space="0" w:color="auto"/>
                                                                      </w:divBdr>
                                                                      <w:divsChild>
                                                                        <w:div w:id="2032874153">
                                                                          <w:marLeft w:val="0"/>
                                                                          <w:marRight w:val="0"/>
                                                                          <w:marTop w:val="0"/>
                                                                          <w:marBottom w:val="0"/>
                                                                          <w:divBdr>
                                                                            <w:top w:val="none" w:sz="0" w:space="0" w:color="auto"/>
                                                                            <w:left w:val="none" w:sz="0" w:space="0" w:color="auto"/>
                                                                            <w:bottom w:val="none" w:sz="0" w:space="0" w:color="auto"/>
                                                                            <w:right w:val="none" w:sz="0" w:space="0" w:color="auto"/>
                                                                          </w:divBdr>
                                                                          <w:divsChild>
                                                                            <w:div w:id="2116709165">
                                                                              <w:marLeft w:val="0"/>
                                                                              <w:marRight w:val="0"/>
                                                                              <w:marTop w:val="0"/>
                                                                              <w:marBottom w:val="0"/>
                                                                              <w:divBdr>
                                                                                <w:top w:val="none" w:sz="0" w:space="0" w:color="auto"/>
                                                                                <w:left w:val="none" w:sz="0" w:space="0" w:color="auto"/>
                                                                                <w:bottom w:val="none" w:sz="0" w:space="0" w:color="auto"/>
                                                                                <w:right w:val="none" w:sz="0" w:space="0" w:color="auto"/>
                                                                              </w:divBdr>
                                                                              <w:divsChild>
                                                                                <w:div w:id="2027244508">
                                                                                  <w:marLeft w:val="0"/>
                                                                                  <w:marRight w:val="0"/>
                                                                                  <w:marTop w:val="0"/>
                                                                                  <w:marBottom w:val="0"/>
                                                                                  <w:divBdr>
                                                                                    <w:top w:val="none" w:sz="0" w:space="0" w:color="auto"/>
                                                                                    <w:left w:val="none" w:sz="0" w:space="0" w:color="auto"/>
                                                                                    <w:bottom w:val="none" w:sz="0" w:space="0" w:color="auto"/>
                                                                                    <w:right w:val="none" w:sz="0" w:space="0" w:color="auto"/>
                                                                                  </w:divBdr>
                                                                                  <w:divsChild>
                                                                                    <w:div w:id="731922851">
                                                                                      <w:marLeft w:val="0"/>
                                                                                      <w:marRight w:val="0"/>
                                                                                      <w:marTop w:val="0"/>
                                                                                      <w:marBottom w:val="0"/>
                                                                                      <w:divBdr>
                                                                                        <w:top w:val="none" w:sz="0" w:space="0" w:color="auto"/>
                                                                                        <w:left w:val="none" w:sz="0" w:space="0" w:color="auto"/>
                                                                                        <w:bottom w:val="none" w:sz="0" w:space="0" w:color="auto"/>
                                                                                        <w:right w:val="none" w:sz="0" w:space="0" w:color="auto"/>
                                                                                      </w:divBdr>
                                                                                      <w:divsChild>
                                                                                        <w:div w:id="191194499">
                                                                                          <w:marLeft w:val="0"/>
                                                                                          <w:marRight w:val="0"/>
                                                                                          <w:marTop w:val="0"/>
                                                                                          <w:marBottom w:val="0"/>
                                                                                          <w:divBdr>
                                                                                            <w:top w:val="none" w:sz="0" w:space="0" w:color="auto"/>
                                                                                            <w:left w:val="none" w:sz="0" w:space="0" w:color="auto"/>
                                                                                            <w:bottom w:val="none" w:sz="0" w:space="0" w:color="auto"/>
                                                                                            <w:right w:val="none" w:sz="0" w:space="0" w:color="auto"/>
                                                                                          </w:divBdr>
                                                                                          <w:divsChild>
                                                                                            <w:div w:id="645083561">
                                                                                              <w:marLeft w:val="0"/>
                                                                                              <w:marRight w:val="0"/>
                                                                                              <w:marTop w:val="0"/>
                                                                                              <w:marBottom w:val="0"/>
                                                                                              <w:divBdr>
                                                                                                <w:top w:val="none" w:sz="0" w:space="0" w:color="auto"/>
                                                                                                <w:left w:val="none" w:sz="0" w:space="0" w:color="auto"/>
                                                                                                <w:bottom w:val="none" w:sz="0" w:space="0" w:color="auto"/>
                                                                                                <w:right w:val="none" w:sz="0" w:space="0" w:color="auto"/>
                                                                                              </w:divBdr>
                                                                                              <w:divsChild>
                                                                                                <w:div w:id="1648506814">
                                                                                                  <w:marLeft w:val="0"/>
                                                                                                  <w:marRight w:val="0"/>
                                                                                                  <w:marTop w:val="0"/>
                                                                                                  <w:marBottom w:val="0"/>
                                                                                                  <w:divBdr>
                                                                                                    <w:top w:val="none" w:sz="0" w:space="0" w:color="auto"/>
                                                                                                    <w:left w:val="none" w:sz="0" w:space="0" w:color="auto"/>
                                                                                                    <w:bottom w:val="none" w:sz="0" w:space="0" w:color="auto"/>
                                                                                                    <w:right w:val="none" w:sz="0" w:space="0" w:color="auto"/>
                                                                                                  </w:divBdr>
                                                                                                  <w:divsChild>
                                                                                                    <w:div w:id="2017807770">
                                                                                                      <w:marLeft w:val="0"/>
                                                                                                      <w:marRight w:val="0"/>
                                                                                                      <w:marTop w:val="0"/>
                                                                                                      <w:marBottom w:val="0"/>
                                                                                                      <w:divBdr>
                                                                                                        <w:top w:val="none" w:sz="0" w:space="0" w:color="auto"/>
                                                                                                        <w:left w:val="none" w:sz="0" w:space="0" w:color="auto"/>
                                                                                                        <w:bottom w:val="none" w:sz="0" w:space="0" w:color="auto"/>
                                                                                                        <w:right w:val="none" w:sz="0" w:space="0" w:color="auto"/>
                                                                                                      </w:divBdr>
                                                                                                      <w:divsChild>
                                                                                                        <w:div w:id="1511213824">
                                                                                                          <w:marLeft w:val="0"/>
                                                                                                          <w:marRight w:val="0"/>
                                                                                                          <w:marTop w:val="0"/>
                                                                                                          <w:marBottom w:val="0"/>
                                                                                                          <w:divBdr>
                                                                                                            <w:top w:val="none" w:sz="0" w:space="0" w:color="auto"/>
                                                                                                            <w:left w:val="none" w:sz="0" w:space="0" w:color="auto"/>
                                                                                                            <w:bottom w:val="none" w:sz="0" w:space="0" w:color="auto"/>
                                                                                                            <w:right w:val="none" w:sz="0" w:space="0" w:color="auto"/>
                                                                                                          </w:divBdr>
                                                                                                          <w:divsChild>
                                                                                                            <w:div w:id="1307705460">
                                                                                                              <w:marLeft w:val="0"/>
                                                                                                              <w:marRight w:val="0"/>
                                                                                                              <w:marTop w:val="0"/>
                                                                                                              <w:marBottom w:val="0"/>
                                                                                                              <w:divBdr>
                                                                                                                <w:top w:val="none" w:sz="0" w:space="0" w:color="auto"/>
                                                                                                                <w:left w:val="none" w:sz="0" w:space="0" w:color="auto"/>
                                                                                                                <w:bottom w:val="none" w:sz="0" w:space="0" w:color="auto"/>
                                                                                                                <w:right w:val="none" w:sz="0" w:space="0" w:color="auto"/>
                                                                                                              </w:divBdr>
                                                                                                              <w:divsChild>
                                                                                                                <w:div w:id="635764845">
                                                                                                                  <w:marLeft w:val="0"/>
                                                                                                                  <w:marRight w:val="0"/>
                                                                                                                  <w:marTop w:val="0"/>
                                                                                                                  <w:marBottom w:val="0"/>
                                                                                                                  <w:divBdr>
                                                                                                                    <w:top w:val="none" w:sz="0" w:space="0" w:color="auto"/>
                                                                                                                    <w:left w:val="none" w:sz="0" w:space="0" w:color="auto"/>
                                                                                                                    <w:bottom w:val="none" w:sz="0" w:space="0" w:color="auto"/>
                                                                                                                    <w:right w:val="none" w:sz="0" w:space="0" w:color="auto"/>
                                                                                                                  </w:divBdr>
                                                                                                                  <w:divsChild>
                                                                                                                    <w:div w:id="1578325825">
                                                                                                                      <w:marLeft w:val="0"/>
                                                                                                                      <w:marRight w:val="0"/>
                                                                                                                      <w:marTop w:val="0"/>
                                                                                                                      <w:marBottom w:val="0"/>
                                                                                                                      <w:divBdr>
                                                                                                                        <w:top w:val="none" w:sz="0" w:space="0" w:color="auto"/>
                                                                                                                        <w:left w:val="none" w:sz="0" w:space="0" w:color="auto"/>
                                                                                                                        <w:bottom w:val="none" w:sz="0" w:space="0" w:color="auto"/>
                                                                                                                        <w:right w:val="none" w:sz="0" w:space="0" w:color="auto"/>
                                                                                                                      </w:divBdr>
                                                                                                                      <w:divsChild>
                                                                                                                        <w:div w:id="1125193348">
                                                                                                                          <w:marLeft w:val="0"/>
                                                                                                                          <w:marRight w:val="0"/>
                                                                                                                          <w:marTop w:val="0"/>
                                                                                                                          <w:marBottom w:val="0"/>
                                                                                                                          <w:divBdr>
                                                                                                                            <w:top w:val="none" w:sz="0" w:space="0" w:color="auto"/>
                                                                                                                            <w:left w:val="none" w:sz="0" w:space="0" w:color="auto"/>
                                                                                                                            <w:bottom w:val="none" w:sz="0" w:space="0" w:color="auto"/>
                                                                                                                            <w:right w:val="none" w:sz="0" w:space="0" w:color="auto"/>
                                                                                                                          </w:divBdr>
                                                                                                                          <w:divsChild>
                                                                                                                            <w:div w:id="846754831">
                                                                                                                              <w:marLeft w:val="0"/>
                                                                                                                              <w:marRight w:val="0"/>
                                                                                                                              <w:marTop w:val="0"/>
                                                                                                                              <w:marBottom w:val="0"/>
                                                                                                                              <w:divBdr>
                                                                                                                                <w:top w:val="none" w:sz="0" w:space="0" w:color="auto"/>
                                                                                                                                <w:left w:val="none" w:sz="0" w:space="0" w:color="auto"/>
                                                                                                                                <w:bottom w:val="none" w:sz="0" w:space="0" w:color="auto"/>
                                                                                                                                <w:right w:val="none" w:sz="0" w:space="0" w:color="auto"/>
                                                                                                                              </w:divBdr>
                                                                                                                              <w:divsChild>
                                                                                                                                <w:div w:id="1772234592">
                                                                                                                                  <w:marLeft w:val="0"/>
                                                                                                                                  <w:marRight w:val="0"/>
                                                                                                                                  <w:marTop w:val="0"/>
                                                                                                                                  <w:marBottom w:val="0"/>
                                                                                                                                  <w:divBdr>
                                                                                                                                    <w:top w:val="none" w:sz="0" w:space="0" w:color="auto"/>
                                                                                                                                    <w:left w:val="none" w:sz="0" w:space="0" w:color="auto"/>
                                                                                                                                    <w:bottom w:val="none" w:sz="0" w:space="0" w:color="auto"/>
                                                                                                                                    <w:right w:val="none" w:sz="0" w:space="0" w:color="auto"/>
                                                                                                                                  </w:divBdr>
                                                                                                                                  <w:divsChild>
                                                                                                                                    <w:div w:id="2104759707">
                                                                                                                                      <w:marLeft w:val="0"/>
                                                                                                                                      <w:marRight w:val="0"/>
                                                                                                                                      <w:marTop w:val="0"/>
                                                                                                                                      <w:marBottom w:val="0"/>
                                                                                                                                      <w:divBdr>
                                                                                                                                        <w:top w:val="none" w:sz="0" w:space="0" w:color="auto"/>
                                                                                                                                        <w:left w:val="none" w:sz="0" w:space="0" w:color="auto"/>
                                                                                                                                        <w:bottom w:val="none" w:sz="0" w:space="0" w:color="auto"/>
                                                                                                                                        <w:right w:val="none" w:sz="0" w:space="0" w:color="auto"/>
                                                                                                                                      </w:divBdr>
                                                                                                                                      <w:divsChild>
                                                                                                                                        <w:div w:id="852378073">
                                                                                                                                          <w:marLeft w:val="0"/>
                                                                                                                                          <w:marRight w:val="0"/>
                                                                                                                                          <w:marTop w:val="0"/>
                                                                                                                                          <w:marBottom w:val="0"/>
                                                                                                                                          <w:divBdr>
                                                                                                                                            <w:top w:val="none" w:sz="0" w:space="0" w:color="auto"/>
                                                                                                                                            <w:left w:val="none" w:sz="0" w:space="0" w:color="auto"/>
                                                                                                                                            <w:bottom w:val="none" w:sz="0" w:space="0" w:color="auto"/>
                                                                                                                                            <w:right w:val="none" w:sz="0" w:space="0" w:color="auto"/>
                                                                                                                                          </w:divBdr>
                                                                                                                                          <w:divsChild>
                                                                                                                                            <w:div w:id="213930061">
                                                                                                                                              <w:marLeft w:val="0"/>
                                                                                                                                              <w:marRight w:val="0"/>
                                                                                                                                              <w:marTop w:val="0"/>
                                                                                                                                              <w:marBottom w:val="0"/>
                                                                                                                                              <w:divBdr>
                                                                                                                                                <w:top w:val="none" w:sz="0" w:space="0" w:color="auto"/>
                                                                                                                                                <w:left w:val="none" w:sz="0" w:space="0" w:color="auto"/>
                                                                                                                                                <w:bottom w:val="none" w:sz="0" w:space="0" w:color="auto"/>
                                                                                                                                                <w:right w:val="none" w:sz="0" w:space="0" w:color="auto"/>
                                                                                                                                              </w:divBdr>
                                                                                                                                              <w:divsChild>
                                                                                                                                                <w:div w:id="600339660">
                                                                                                                                                  <w:marLeft w:val="0"/>
                                                                                                                                                  <w:marRight w:val="0"/>
                                                                                                                                                  <w:marTop w:val="0"/>
                                                                                                                                                  <w:marBottom w:val="0"/>
                                                                                                                                                  <w:divBdr>
                                                                                                                                                    <w:top w:val="none" w:sz="0" w:space="0" w:color="auto"/>
                                                                                                                                                    <w:left w:val="none" w:sz="0" w:space="0" w:color="auto"/>
                                                                                                                                                    <w:bottom w:val="none" w:sz="0" w:space="0" w:color="auto"/>
                                                                                                                                                    <w:right w:val="none" w:sz="0" w:space="0" w:color="auto"/>
                                                                                                                                                  </w:divBdr>
                                                                                                                                                  <w:divsChild>
                                                                                                                                                    <w:div w:id="1958026951">
                                                                                                                                                      <w:marLeft w:val="0"/>
                                                                                                                                                      <w:marRight w:val="0"/>
                                                                                                                                                      <w:marTop w:val="0"/>
                                                                                                                                                      <w:marBottom w:val="0"/>
                                                                                                                                                      <w:divBdr>
                                                                                                                                                        <w:top w:val="none" w:sz="0" w:space="0" w:color="auto"/>
                                                                                                                                                        <w:left w:val="none" w:sz="0" w:space="0" w:color="auto"/>
                                                                                                                                                        <w:bottom w:val="none" w:sz="0" w:space="0" w:color="auto"/>
                                                                                                                                                        <w:right w:val="none" w:sz="0" w:space="0" w:color="auto"/>
                                                                                                                                                      </w:divBdr>
                                                                                                                                                      <w:divsChild>
                                                                                                                                                        <w:div w:id="1026443887">
                                                                                                                                                          <w:marLeft w:val="0"/>
                                                                                                                                                          <w:marRight w:val="0"/>
                                                                                                                                                          <w:marTop w:val="0"/>
                                                                                                                                                          <w:marBottom w:val="0"/>
                                                                                                                                                          <w:divBdr>
                                                                                                                                                            <w:top w:val="none" w:sz="0" w:space="0" w:color="auto"/>
                                                                                                                                                            <w:left w:val="none" w:sz="0" w:space="0" w:color="auto"/>
                                                                                                                                                            <w:bottom w:val="none" w:sz="0" w:space="0" w:color="auto"/>
                                                                                                                                                            <w:right w:val="none" w:sz="0" w:space="0" w:color="auto"/>
                                                                                                                                                          </w:divBdr>
                                                                                                                                                          <w:divsChild>
                                                                                                                                                            <w:div w:id="1315841040">
                                                                                                                                                              <w:marLeft w:val="0"/>
                                                                                                                                                              <w:marRight w:val="0"/>
                                                                                                                                                              <w:marTop w:val="0"/>
                                                                                                                                                              <w:marBottom w:val="0"/>
                                                                                                                                                              <w:divBdr>
                                                                                                                                                                <w:top w:val="none" w:sz="0" w:space="0" w:color="auto"/>
                                                                                                                                                                <w:left w:val="none" w:sz="0" w:space="0" w:color="auto"/>
                                                                                                                                                                <w:bottom w:val="none" w:sz="0" w:space="0" w:color="auto"/>
                                                                                                                                                                <w:right w:val="none" w:sz="0" w:space="0" w:color="auto"/>
                                                                                                                                                              </w:divBdr>
                                                                                                                                                              <w:divsChild>
                                                                                                                                                                <w:div w:id="2104524020">
                                                                                                                                                                  <w:marLeft w:val="0"/>
                                                                                                                                                                  <w:marRight w:val="0"/>
                                                                                                                                                                  <w:marTop w:val="0"/>
                                                                                                                                                                  <w:marBottom w:val="0"/>
                                                                                                                                                                  <w:divBdr>
                                                                                                                                                                    <w:top w:val="none" w:sz="0" w:space="0" w:color="auto"/>
                                                                                                                                                                    <w:left w:val="none" w:sz="0" w:space="0" w:color="auto"/>
                                                                                                                                                                    <w:bottom w:val="none" w:sz="0" w:space="0" w:color="auto"/>
                                                                                                                                                                    <w:right w:val="none" w:sz="0" w:space="0" w:color="auto"/>
                                                                                                                                                                  </w:divBdr>
                                                                                                                                                                  <w:divsChild>
                                                                                                                                                                    <w:div w:id="1116951891">
                                                                                                                                                                      <w:marLeft w:val="0"/>
                                                                                                                                                                      <w:marRight w:val="0"/>
                                                                                                                                                                      <w:marTop w:val="0"/>
                                                                                                                                                                      <w:marBottom w:val="0"/>
                                                                                                                                                                      <w:divBdr>
                                                                                                                                                                        <w:top w:val="none" w:sz="0" w:space="0" w:color="auto"/>
                                                                                                                                                                        <w:left w:val="none" w:sz="0" w:space="0" w:color="auto"/>
                                                                                                                                                                        <w:bottom w:val="none" w:sz="0" w:space="0" w:color="auto"/>
                                                                                                                                                                        <w:right w:val="none" w:sz="0" w:space="0" w:color="auto"/>
                                                                                                                                                                      </w:divBdr>
                                                                                                                                                                      <w:divsChild>
                                                                                                                                                                        <w:div w:id="71389181">
                                                                                                                                                                          <w:marLeft w:val="0"/>
                                                                                                                                                                          <w:marRight w:val="0"/>
                                                                                                                                                                          <w:marTop w:val="0"/>
                                                                                                                                                                          <w:marBottom w:val="0"/>
                                                                                                                                                                          <w:divBdr>
                                                                                                                                                                            <w:top w:val="none" w:sz="0" w:space="0" w:color="auto"/>
                                                                                                                                                                            <w:left w:val="none" w:sz="0" w:space="0" w:color="auto"/>
                                                                                                                                                                            <w:bottom w:val="none" w:sz="0" w:space="0" w:color="auto"/>
                                                                                                                                                                            <w:right w:val="none" w:sz="0" w:space="0" w:color="auto"/>
                                                                                                                                                                          </w:divBdr>
                                                                                                                                                                          <w:divsChild>
                                                                                                                                                                            <w:div w:id="318505989">
                                                                                                                                                                              <w:marLeft w:val="0"/>
                                                                                                                                                                              <w:marRight w:val="0"/>
                                                                                                                                                                              <w:marTop w:val="0"/>
                                                                                                                                                                              <w:marBottom w:val="0"/>
                                                                                                                                                                              <w:divBdr>
                                                                                                                                                                                <w:top w:val="none" w:sz="0" w:space="0" w:color="auto"/>
                                                                                                                                                                                <w:left w:val="none" w:sz="0" w:space="0" w:color="auto"/>
                                                                                                                                                                                <w:bottom w:val="none" w:sz="0" w:space="0" w:color="auto"/>
                                                                                                                                                                                <w:right w:val="none" w:sz="0" w:space="0" w:color="auto"/>
                                                                                                                                                                              </w:divBdr>
                                                                                                                                                                              <w:divsChild>
                                                                                                                                                                                <w:div w:id="813252080">
                                                                                                                                                                                  <w:marLeft w:val="0"/>
                                                                                                                                                                                  <w:marRight w:val="0"/>
                                                                                                                                                                                  <w:marTop w:val="0"/>
                                                                                                                                                                                  <w:marBottom w:val="0"/>
                                                                                                                                                                                  <w:divBdr>
                                                                                                                                                                                    <w:top w:val="none" w:sz="0" w:space="0" w:color="auto"/>
                                                                                                                                                                                    <w:left w:val="none" w:sz="0" w:space="0" w:color="auto"/>
                                                                                                                                                                                    <w:bottom w:val="none" w:sz="0" w:space="0" w:color="auto"/>
                                                                                                                                                                                    <w:right w:val="none" w:sz="0" w:space="0" w:color="auto"/>
                                                                                                                                                                                  </w:divBdr>
                                                                                                                                                                                  <w:divsChild>
                                                                                                                                                                                    <w:div w:id="444152652">
                                                                                                                                                                                      <w:marLeft w:val="0"/>
                                                                                                                                                                                      <w:marRight w:val="0"/>
                                                                                                                                                                                      <w:marTop w:val="0"/>
                                                                                                                                                                                      <w:marBottom w:val="0"/>
                                                                                                                                                                                      <w:divBdr>
                                                                                                                                                                                        <w:top w:val="none" w:sz="0" w:space="0" w:color="auto"/>
                                                                                                                                                                                        <w:left w:val="none" w:sz="0" w:space="0" w:color="auto"/>
                                                                                                                                                                                        <w:bottom w:val="none" w:sz="0" w:space="0" w:color="auto"/>
                                                                                                                                                                                        <w:right w:val="none" w:sz="0" w:space="0" w:color="auto"/>
                                                                                                                                                                                      </w:divBdr>
                                                                                                                                                                                      <w:divsChild>
                                                                                                                                                                                        <w:div w:id="396512524">
                                                                                                                                                                                          <w:marLeft w:val="0"/>
                                                                                                                                                                                          <w:marRight w:val="0"/>
                                                                                                                                                                                          <w:marTop w:val="0"/>
                                                                                                                                                                                          <w:marBottom w:val="0"/>
                                                                                                                                                                                          <w:divBdr>
                                                                                                                                                                                            <w:top w:val="none" w:sz="0" w:space="0" w:color="auto"/>
                                                                                                                                                                                            <w:left w:val="none" w:sz="0" w:space="0" w:color="auto"/>
                                                                                                                                                                                            <w:bottom w:val="none" w:sz="0" w:space="0" w:color="auto"/>
                                                                                                                                                                                            <w:right w:val="none" w:sz="0" w:space="0" w:color="auto"/>
                                                                                                                                                                                          </w:divBdr>
                                                                                                                                                                                          <w:divsChild>
                                                                                                                                                                                            <w:div w:id="207495098">
                                                                                                                                                                                              <w:marLeft w:val="0"/>
                                                                                                                                                                                              <w:marRight w:val="0"/>
                                                                                                                                                                                              <w:marTop w:val="0"/>
                                                                                                                                                                                              <w:marBottom w:val="0"/>
                                                                                                                                                                                              <w:divBdr>
                                                                                                                                                                                                <w:top w:val="none" w:sz="0" w:space="0" w:color="auto"/>
                                                                                                                                                                                                <w:left w:val="none" w:sz="0" w:space="0" w:color="auto"/>
                                                                                                                                                                                                <w:bottom w:val="none" w:sz="0" w:space="0" w:color="auto"/>
                                                                                                                                                                                                <w:right w:val="none" w:sz="0" w:space="0" w:color="auto"/>
                                                                                                                                                                                              </w:divBdr>
                                                                                                                                                                                              <w:divsChild>
                                                                                                                                                                                                <w:div w:id="1733501647">
                                                                                                                                                                                                  <w:marLeft w:val="0"/>
                                                                                                                                                                                                  <w:marRight w:val="0"/>
                                                                                                                                                                                                  <w:marTop w:val="0"/>
                                                                                                                                                                                                  <w:marBottom w:val="0"/>
                                                                                                                                                                                                  <w:divBdr>
                                                                                                                                                                                                    <w:top w:val="none" w:sz="0" w:space="0" w:color="auto"/>
                                                                                                                                                                                                    <w:left w:val="none" w:sz="0" w:space="0" w:color="auto"/>
                                                                                                                                                                                                    <w:bottom w:val="none" w:sz="0" w:space="0" w:color="auto"/>
                                                                                                                                                                                                    <w:right w:val="none" w:sz="0" w:space="0" w:color="auto"/>
                                                                                                                                                                                                  </w:divBdr>
                                                                                                                                                                                                  <w:divsChild>
                                                                                                                                                                                                    <w:div w:id="1688018602">
                                                                                                                                                                                                      <w:marLeft w:val="0"/>
                                                                                                                                                                                                      <w:marRight w:val="0"/>
                                                                                                                                                                                                      <w:marTop w:val="0"/>
                                                                                                                                                                                                      <w:marBottom w:val="0"/>
                                                                                                                                                                                                      <w:divBdr>
                                                                                                                                                                                                        <w:top w:val="none" w:sz="0" w:space="0" w:color="auto"/>
                                                                                                                                                                                                        <w:left w:val="none" w:sz="0" w:space="0" w:color="auto"/>
                                                                                                                                                                                                        <w:bottom w:val="none" w:sz="0" w:space="0" w:color="auto"/>
                                                                                                                                                                                                        <w:right w:val="none" w:sz="0" w:space="0" w:color="auto"/>
                                                                                                                                                                                                      </w:divBdr>
                                                                                                                                                                                                      <w:divsChild>
                                                                                                                                                                                                        <w:div w:id="1531530029">
                                                                                                                                                                                                          <w:marLeft w:val="0"/>
                                                                                                                                                                                                          <w:marRight w:val="0"/>
                                                                                                                                                                                                          <w:marTop w:val="0"/>
                                                                                                                                                                                                          <w:marBottom w:val="0"/>
                                                                                                                                                                                                          <w:divBdr>
                                                                                                                                                                                                            <w:top w:val="none" w:sz="0" w:space="0" w:color="auto"/>
                                                                                                                                                                                                            <w:left w:val="none" w:sz="0" w:space="0" w:color="auto"/>
                                                                                                                                                                                                            <w:bottom w:val="none" w:sz="0" w:space="0" w:color="auto"/>
                                                                                                                                                                                                            <w:right w:val="none" w:sz="0" w:space="0" w:color="auto"/>
                                                                                                                                                                                                          </w:divBdr>
                                                                                                                                                                                                          <w:divsChild>
                                                                                                                                                                                                            <w:div w:id="1021318943">
                                                                                                                                                                                                              <w:marLeft w:val="0"/>
                                                                                                                                                                                                              <w:marRight w:val="0"/>
                                                                                                                                                                                                              <w:marTop w:val="0"/>
                                                                                                                                                                                                              <w:marBottom w:val="0"/>
                                                                                                                                                                                                              <w:divBdr>
                                                                                                                                                                                                                <w:top w:val="none" w:sz="0" w:space="0" w:color="auto"/>
                                                                                                                                                                                                                <w:left w:val="none" w:sz="0" w:space="0" w:color="auto"/>
                                                                                                                                                                                                                <w:bottom w:val="none" w:sz="0" w:space="0" w:color="auto"/>
                                                                                                                                                                                                                <w:right w:val="none" w:sz="0" w:space="0" w:color="auto"/>
                                                                                                                                                                                                              </w:divBdr>
                                                                                                                                                                                                              <w:divsChild>
                                                                                                                                                                                                                <w:div w:id="1109931098">
                                                                                                                                                                                                                  <w:marLeft w:val="0"/>
                                                                                                                                                                                                                  <w:marRight w:val="0"/>
                                                                                                                                                                                                                  <w:marTop w:val="0"/>
                                                                                                                                                                                                                  <w:marBottom w:val="0"/>
                                                                                                                                                                                                                  <w:divBdr>
                                                                                                                                                                                                                    <w:top w:val="none" w:sz="0" w:space="0" w:color="auto"/>
                                                                                                                                                                                                                    <w:left w:val="none" w:sz="0" w:space="0" w:color="auto"/>
                                                                                                                                                                                                                    <w:bottom w:val="none" w:sz="0" w:space="0" w:color="auto"/>
                                                                                                                                                                                                                    <w:right w:val="none" w:sz="0" w:space="0" w:color="auto"/>
                                                                                                                                                                                                                  </w:divBdr>
                                                                                                                                                                                                                  <w:divsChild>
                                                                                                                                                                                                                    <w:div w:id="983393995">
                                                                                                                                                                                                                      <w:marLeft w:val="0"/>
                                                                                                                                                                                                                      <w:marRight w:val="0"/>
                                                                                                                                                                                                                      <w:marTop w:val="0"/>
                                                                                                                                                                                                                      <w:marBottom w:val="0"/>
                                                                                                                                                                                                                      <w:divBdr>
                                                                                                                                                                                                                        <w:top w:val="none" w:sz="0" w:space="0" w:color="auto"/>
                                                                                                                                                                                                                        <w:left w:val="none" w:sz="0" w:space="0" w:color="auto"/>
                                                                                                                                                                                                                        <w:bottom w:val="none" w:sz="0" w:space="0" w:color="auto"/>
                                                                                                                                                                                                                        <w:right w:val="none" w:sz="0" w:space="0" w:color="auto"/>
                                                                                                                                                                                                                      </w:divBdr>
                                                                                                                                                                                                                      <w:divsChild>
                                                                                                                                                                                                                        <w:div w:id="852065661">
                                                                                                                                                                                                                          <w:marLeft w:val="0"/>
                                                                                                                                                                                                                          <w:marRight w:val="0"/>
                                                                                                                                                                                                                          <w:marTop w:val="0"/>
                                                                                                                                                                                                                          <w:marBottom w:val="0"/>
                                                                                                                                                                                                                          <w:divBdr>
                                                                                                                                                                                                                            <w:top w:val="none" w:sz="0" w:space="0" w:color="auto"/>
                                                                                                                                                                                                                            <w:left w:val="none" w:sz="0" w:space="0" w:color="auto"/>
                                                                                                                                                                                                                            <w:bottom w:val="none" w:sz="0" w:space="0" w:color="auto"/>
                                                                                                                                                                                                                            <w:right w:val="none" w:sz="0" w:space="0" w:color="auto"/>
                                                                                                                                                                                                                          </w:divBdr>
                                                                                                                                                                                                                          <w:divsChild>
                                                                                                                                                                                                                            <w:div w:id="876115836">
                                                                                                                                                                                                                              <w:marLeft w:val="0"/>
                                                                                                                                                                                                                              <w:marRight w:val="0"/>
                                                                                                                                                                                                                              <w:marTop w:val="0"/>
                                                                                                                                                                                                                              <w:marBottom w:val="0"/>
                                                                                                                                                                                                                              <w:divBdr>
                                                                                                                                                                                                                                <w:top w:val="none" w:sz="0" w:space="0" w:color="auto"/>
                                                                                                                                                                                                                                <w:left w:val="none" w:sz="0" w:space="0" w:color="auto"/>
                                                                                                                                                                                                                                <w:bottom w:val="none" w:sz="0" w:space="0" w:color="auto"/>
                                                                                                                                                                                                                                <w:right w:val="none" w:sz="0" w:space="0" w:color="auto"/>
                                                                                                                                                                                                                              </w:divBdr>
                                                                                                                                                                                                                              <w:divsChild>
                                                                                                                                                                                                                                <w:div w:id="725685458">
                                                                                                                                                                                                                                  <w:marLeft w:val="0"/>
                                                                                                                                                                                                                                  <w:marRight w:val="0"/>
                                                                                                                                                                                                                                  <w:marTop w:val="0"/>
                                                                                                                                                                                                                                  <w:marBottom w:val="0"/>
                                                                                                                                                                                                                                  <w:divBdr>
                                                                                                                                                                                                                                    <w:top w:val="none" w:sz="0" w:space="0" w:color="auto"/>
                                                                                                                                                                                                                                    <w:left w:val="none" w:sz="0" w:space="0" w:color="auto"/>
                                                                                                                                                                                                                                    <w:bottom w:val="none" w:sz="0" w:space="0" w:color="auto"/>
                                                                                                                                                                                                                                    <w:right w:val="none" w:sz="0" w:space="0" w:color="auto"/>
                                                                                                                                                                                                                                  </w:divBdr>
                                                                                                                                                                                                                                  <w:divsChild>
                                                                                                                                                                                                                                    <w:div w:id="813334361">
                                                                                                                                                                                                                                      <w:marLeft w:val="0"/>
                                                                                                                                                                                                                                      <w:marRight w:val="0"/>
                                                                                                                                                                                                                                      <w:marTop w:val="0"/>
                                                                                                                                                                                                                                      <w:marBottom w:val="0"/>
                                                                                                                                                                                                                                      <w:divBdr>
                                                                                                                                                                                                                                        <w:top w:val="none" w:sz="0" w:space="0" w:color="auto"/>
                                                                                                                                                                                                                                        <w:left w:val="none" w:sz="0" w:space="0" w:color="auto"/>
                                                                                                                                                                                                                                        <w:bottom w:val="none" w:sz="0" w:space="0" w:color="auto"/>
                                                                                                                                                                                                                                        <w:right w:val="none" w:sz="0" w:space="0" w:color="auto"/>
                                                                                                                                                                                                                                      </w:divBdr>
                                                                                                                                                                                                                                      <w:divsChild>
                                                                                                                                                                                                                                        <w:div w:id="1802117210">
                                                                                                                                                                                                                                          <w:marLeft w:val="0"/>
                                                                                                                                                                                                                                          <w:marRight w:val="0"/>
                                                                                                                                                                                                                                          <w:marTop w:val="0"/>
                                                                                                                                                                                                                                          <w:marBottom w:val="0"/>
                                                                                                                                                                                                                                          <w:divBdr>
                                                                                                                                                                                                                                            <w:top w:val="none" w:sz="0" w:space="0" w:color="auto"/>
                                                                                                                                                                                                                                            <w:left w:val="none" w:sz="0" w:space="0" w:color="auto"/>
                                                                                                                                                                                                                                            <w:bottom w:val="none" w:sz="0" w:space="0" w:color="auto"/>
                                                                                                                                                                                                                                            <w:right w:val="none" w:sz="0" w:space="0" w:color="auto"/>
                                                                                                                                                                                                                                          </w:divBdr>
                                                                                                                                                                                                                                          <w:divsChild>
                                                                                                                                                                                                                                            <w:div w:id="1678732121">
                                                                                                                                                                                                                                              <w:marLeft w:val="0"/>
                                                                                                                                                                                                                                              <w:marRight w:val="0"/>
                                                                                                                                                                                                                                              <w:marTop w:val="0"/>
                                                                                                                                                                                                                                              <w:marBottom w:val="0"/>
                                                                                                                                                                                                                                              <w:divBdr>
                                                                                                                                                                                                                                                <w:top w:val="none" w:sz="0" w:space="0" w:color="auto"/>
                                                                                                                                                                                                                                                <w:left w:val="none" w:sz="0" w:space="0" w:color="auto"/>
                                                                                                                                                                                                                                                <w:bottom w:val="none" w:sz="0" w:space="0" w:color="auto"/>
                                                                                                                                                                                                                                                <w:right w:val="none" w:sz="0" w:space="0" w:color="auto"/>
                                                                                                                                                                                                                                              </w:divBdr>
                                                                                                                                                                                                                                              <w:divsChild>
                                                                                                                                                                                                                                                <w:div w:id="341013440">
                                                                                                                                                                                                                                                  <w:marLeft w:val="0"/>
                                                                                                                                                                                                                                                  <w:marRight w:val="0"/>
                                                                                                                                                                                                                                                  <w:marTop w:val="0"/>
                                                                                                                                                                                                                                                  <w:marBottom w:val="0"/>
                                                                                                                                                                                                                                                  <w:divBdr>
                                                                                                                                                                                                                                                    <w:top w:val="none" w:sz="0" w:space="0" w:color="auto"/>
                                                                                                                                                                                                                                                    <w:left w:val="none" w:sz="0" w:space="0" w:color="auto"/>
                                                                                                                                                                                                                                                    <w:bottom w:val="none" w:sz="0" w:space="0" w:color="auto"/>
                                                                                                                                                                                                                                                    <w:right w:val="none" w:sz="0" w:space="0" w:color="auto"/>
                                                                                                                                                                                                                                                  </w:divBdr>
                                                                                                                                                                                                                                                  <w:divsChild>
                                                                                                                                                                                                                                                    <w:div w:id="4947189">
                                                                                                                                                                                                                                                      <w:marLeft w:val="0"/>
                                                                                                                                                                                                                                                      <w:marRight w:val="0"/>
                                                                                                                                                                                                                                                      <w:marTop w:val="0"/>
                                                                                                                                                                                                                                                      <w:marBottom w:val="0"/>
                                                                                                                                                                                                                                                      <w:divBdr>
                                                                                                                                                                                                                                                        <w:top w:val="none" w:sz="0" w:space="0" w:color="auto"/>
                                                                                                                                                                                                                                                        <w:left w:val="none" w:sz="0" w:space="0" w:color="auto"/>
                                                                                                                                                                                                                                                        <w:bottom w:val="none" w:sz="0" w:space="0" w:color="auto"/>
                                                                                                                                                                                                                                                        <w:right w:val="none" w:sz="0" w:space="0" w:color="auto"/>
                                                                                                                                                                                                                                                      </w:divBdr>
                                                                                                                                                                                                                                                      <w:divsChild>
                                                                                                                                                                                                                                                        <w:div w:id="438447766">
                                                                                                                                                                                                                                                          <w:marLeft w:val="0"/>
                                                                                                                                                                                                                                                          <w:marRight w:val="0"/>
                                                                                                                                                                                                                                                          <w:marTop w:val="0"/>
                                                                                                                                                                                                                                                          <w:marBottom w:val="0"/>
                                                                                                                                                                                                                                                          <w:divBdr>
                                                                                                                                                                                                                                                            <w:top w:val="none" w:sz="0" w:space="0" w:color="auto"/>
                                                                                                                                                                                                                                                            <w:left w:val="none" w:sz="0" w:space="0" w:color="auto"/>
                                                                                                                                                                                                                                                            <w:bottom w:val="none" w:sz="0" w:space="0" w:color="auto"/>
                                                                                                                                                                                                                                                            <w:right w:val="none" w:sz="0" w:space="0" w:color="auto"/>
                                                                                                                                                                                                                                                          </w:divBdr>
                                                                                                                                                                                                                                                          <w:divsChild>
                                                                                                                                                                                                                                                            <w:div w:id="1069881154">
                                                                                                                                                                                                                                                              <w:marLeft w:val="0"/>
                                                                                                                                                                                                                                                              <w:marRight w:val="0"/>
                                                                                                                                                                                                                                                              <w:marTop w:val="0"/>
                                                                                                                                                                                                                                                              <w:marBottom w:val="0"/>
                                                                                                                                                                                                                                                              <w:divBdr>
                                                                                                                                                                                                                                                                <w:top w:val="none" w:sz="0" w:space="0" w:color="auto"/>
                                                                                                                                                                                                                                                                <w:left w:val="none" w:sz="0" w:space="0" w:color="auto"/>
                                                                                                                                                                                                                                                                <w:bottom w:val="none" w:sz="0" w:space="0" w:color="auto"/>
                                                                                                                                                                                                                                                                <w:right w:val="none" w:sz="0" w:space="0" w:color="auto"/>
                                                                                                                                                                                                                                                              </w:divBdr>
                                                                                                                                                                                                                                                            </w:div>
                                                                                                                                                                                                                                                          </w:divsChild>
                                                                                                                                                                                                                                                        </w:div>
                                                                                                                                                                                                                                                        <w:div w:id="12016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1250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BCF2B-5017-489B-8AED-66E4A26D5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33</Pages>
  <Words>29463</Words>
  <Characters>167945</Characters>
  <Application>Microsoft Office Word</Application>
  <DocSecurity>0</DocSecurity>
  <Lines>1399</Lines>
  <Paragraphs>394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197014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Messina</cp:lastModifiedBy>
  <cp:revision>9</cp:revision>
  <cp:lastPrinted>2015-09-03T18:03:00Z</cp:lastPrinted>
  <dcterms:created xsi:type="dcterms:W3CDTF">2015-09-28T20:08:00Z</dcterms:created>
  <dcterms:modified xsi:type="dcterms:W3CDTF">2015-09-29T20:53:00Z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