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1928B" w14:textId="2B38A522"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xml:space="preserve">: Faga’alu,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r w:rsidRPr="00F52D0A">
        <w:lastRenderedPageBreak/>
        <w:t>A</w:t>
      </w:r>
      <w:r w:rsidR="00F52D0A">
        <w:t>bstract</w:t>
      </w:r>
    </w:p>
    <w:p w14:paraId="7D048451" w14:textId="6A6A47D1" w:rsidR="00576BC7" w:rsidRDefault="009D1425" w:rsidP="001743A2">
      <w:pPr>
        <w:spacing w:after="0"/>
      </w:pPr>
      <w:r>
        <w:t>Circulation is</w:t>
      </w:r>
      <w:r w:rsidR="000A4C38">
        <w:t xml:space="preserve"> </w:t>
      </w:r>
      <w:r>
        <w:t xml:space="preserve">an </w:t>
      </w:r>
      <w:r w:rsidR="000A4C38">
        <w:t xml:space="preserve">important </w:t>
      </w:r>
      <w:r>
        <w:t xml:space="preserve">control on </w:t>
      </w:r>
      <w:r w:rsidR="000A4C38">
        <w:t xml:space="preserve">nutrient cycling, larval dispersal, </w:t>
      </w:r>
      <w:r>
        <w:t xml:space="preserve">and </w:t>
      </w:r>
      <w:r w:rsidR="000A4C38">
        <w:t xml:space="preserve">temperature variability, and understanding the impacts </w:t>
      </w:r>
      <w:r>
        <w:t>of</w:t>
      </w:r>
      <w:r w:rsidR="000A4C38">
        <w:t xml:space="preserve"> terrestrial sediment, nutrients, and contaminants</w:t>
      </w:r>
      <w:r>
        <w:t>,</w:t>
      </w:r>
      <w:r w:rsidR="000A4C38">
        <w:t xml:space="preserve"> </w:t>
      </w:r>
      <w:r>
        <w:t>on coral reef ecosystems</w:t>
      </w:r>
      <w:r w:rsidR="000A4C38">
        <w:t xml:space="preserve">. </w:t>
      </w:r>
      <w:r w:rsidR="007015A5">
        <w:t>A</w:t>
      </w:r>
      <w:r>
        <w:t>n experiment was conducted</w:t>
      </w:r>
      <w:r w:rsidR="007015A5">
        <w:t xml:space="preserve"> to characterize </w:t>
      </w:r>
      <w:r w:rsidR="000973AD">
        <w:t xml:space="preserve">water flow </w:t>
      </w:r>
      <w:r>
        <w:t xml:space="preserve">patterns </w:t>
      </w:r>
      <w:r w:rsidR="000973AD">
        <w:t>and residence times in relation to</w:t>
      </w:r>
      <w:r w:rsidR="007015A5">
        <w:t xml:space="preserve"> end</w:t>
      </w:r>
      <w:r>
        <w:t>-</w:t>
      </w:r>
      <w:r w:rsidR="007015A5">
        <w:t>member forcing conditions in the fringing coral reef flat-lined embayment of Faga'alu</w:t>
      </w:r>
      <w:r>
        <w:t xml:space="preserve"> on </w:t>
      </w:r>
      <w:r w:rsidR="007015A5">
        <w:t>Tutuila</w:t>
      </w:r>
      <w:r>
        <w:t xml:space="preserve"> in </w:t>
      </w:r>
      <w:r w:rsidR="007015A5">
        <w:t>American Samoa. Lagrangian drifter</w:t>
      </w:r>
      <w:r w:rsidR="000973AD">
        <w:t xml:space="preserve"> </w:t>
      </w:r>
      <w:r w:rsidR="007015A5">
        <w:t>deploy</w:t>
      </w:r>
      <w:r w:rsidR="000973AD">
        <w:t>ments collected</w:t>
      </w:r>
      <w:r w:rsidR="007015A5">
        <w:t xml:space="preserve"> </w:t>
      </w:r>
      <w:r>
        <w:t>spatially-</w:t>
      </w:r>
      <w:r w:rsidR="007015A5">
        <w:t xml:space="preserve">distributed flow data and Eulerian current profilers were installed at fixed locations to collect long-term flow data in relation to </w:t>
      </w:r>
      <w:r>
        <w:t xml:space="preserve">different </w:t>
      </w:r>
      <w:r w:rsidR="007015A5">
        <w:t>forcing conditions.</w:t>
      </w:r>
      <w:r w:rsidR="000A4C38">
        <w:t xml:space="preserve"> </w:t>
      </w:r>
      <w:r w:rsidR="000973AD">
        <w:t>Mean current speeds (residence times) over the reef flat varied from 1-37 cm s</w:t>
      </w:r>
      <w:r w:rsidR="000973AD" w:rsidRPr="002C3BF8">
        <w:rPr>
          <w:vertAlign w:val="superscript"/>
        </w:rPr>
        <w:t>-1</w:t>
      </w:r>
      <w:r w:rsidR="000973AD">
        <w:t xml:space="preserve"> (</w:t>
      </w:r>
      <w:r w:rsidR="00B4560A">
        <w:t>0.08-</w:t>
      </w:r>
      <w:r w:rsidR="000973AD">
        <w:t>2.78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0.08-</w:t>
      </w:r>
      <w:r w:rsidR="000973AD">
        <w:t>2.78</w:t>
      </w:r>
      <w:r w:rsidR="00B4560A">
        <w:t xml:space="preserve">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 xml:space="preserve">0.56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respectively. The highest flow speeds </w:t>
      </w:r>
      <w:r w:rsidR="00892963">
        <w:t xml:space="preserve">and shortest residence times </w:t>
      </w:r>
      <w:r w:rsidR="000973AD">
        <w:t xml:space="preserve">were observed over the </w:t>
      </w:r>
      <w:r w:rsidR="00B4560A">
        <w:t xml:space="preserve">exposed </w:t>
      </w:r>
      <w:r w:rsidR="000973AD">
        <w:t>southern reef near the reef crest</w:t>
      </w:r>
      <w:r w:rsidR="00892963">
        <w:t>; t</w:t>
      </w:r>
      <w:r w:rsidR="000973AD">
        <w:t>he lowest flow speeds and highest residence times were consistently observed</w:t>
      </w:r>
      <w:r w:rsidR="009D080D">
        <w:t xml:space="preserve"> over the </w:t>
      </w:r>
      <w:r w:rsidR="00B4560A">
        <w:t xml:space="preserve">sheltered </w:t>
      </w:r>
      <w:r w:rsidR="009D080D">
        <w:t>northern reef</w:t>
      </w:r>
      <w:r w:rsidR="00B4560A">
        <w:t>,</w:t>
      </w:r>
      <w:r w:rsidR="000973AD">
        <w:t xml:space="preserve"> </w:t>
      </w:r>
      <w:r w:rsidR="00B4560A">
        <w:t xml:space="preserve">close to shore </w:t>
      </w:r>
      <w:r w:rsidR="000973AD">
        <w:t xml:space="preserve">in the </w:t>
      </w:r>
      <w:r w:rsidR="00B4560A">
        <w:t>em</w:t>
      </w:r>
      <w:r w:rsidR="000973AD">
        <w:t>bay</w:t>
      </w:r>
      <w:r w:rsidR="00B4560A">
        <w:t>ment</w:t>
      </w:r>
      <w:r w:rsidR="000973AD">
        <w:t xml:space="preserve">, </w:t>
      </w:r>
      <w:r w:rsidR="00B4560A">
        <w:t>and in the channel</w:t>
      </w:r>
      <w:r w:rsidR="00892963">
        <w:t xml:space="preserve"> incised into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transport from the reef flat to the fore reef; under onshore wind forcing, flow directions were mostly into the embayment. </w:t>
      </w:r>
      <w:r w:rsidR="000973AD">
        <w:t>Lagrangian esti</w:t>
      </w:r>
      <w:r w:rsidR="00B9251E">
        <w:t>mates of mean flow speeds were 70-1</w:t>
      </w:r>
      <w:r w:rsidR="001743A2">
        <w:t>3</w:t>
      </w:r>
      <w:r w:rsidR="00B9251E">
        <w:t>9</w:t>
      </w:r>
      <w:r w:rsidR="000973AD">
        <w:t>% higher than Eulerian estimates, either due to the spatial heterogeneity in</w:t>
      </w:r>
      <w:r w:rsidR="009D080D">
        <w:t xml:space="preserve"> observed</w:t>
      </w:r>
      <w:r w:rsidR="000973AD">
        <w:t xml:space="preserve"> flows or the influence of Stokes drift </w:t>
      </w:r>
      <w:r w:rsidR="009D080D">
        <w:t>on the surface drifters</w:t>
      </w:r>
      <w:r w:rsidR="000973AD">
        <w:t xml:space="preserve">. </w:t>
      </w:r>
      <w:commentRangeStart w:id="0"/>
      <w:r w:rsidR="000A4C38">
        <w:t>These</w:t>
      </w:r>
      <w:commentRangeEnd w:id="0"/>
      <w:r w:rsidR="00077F00">
        <w:rPr>
          <w:rStyle w:val="CommentReference"/>
        </w:rPr>
        <w:commentReference w:id="0"/>
      </w:r>
      <w:r w:rsidR="000A4C38">
        <w:t xml:space="preserve"> results demonstrate the applicability of a hybrid Lagrangian-Eulerian measurement scheme to understand spatially distribu</w:t>
      </w:r>
      <w:r w:rsidR="005E62E0">
        <w:t>t</w:t>
      </w:r>
      <w:r w:rsidR="000A4C38">
        <w:t xml:space="preserve">ed and </w:t>
      </w:r>
      <w:r w:rsidR="000A4C38">
        <w:lastRenderedPageBreak/>
        <w:t xml:space="preserve">temporally extensive flow patterns and thus residence time </w:t>
      </w:r>
      <w:r w:rsidR="00B12829">
        <w:t xml:space="preserve">for biophysical studies </w:t>
      </w:r>
      <w:r w:rsidR="000A4C38">
        <w:t xml:space="preserve">in </w:t>
      </w:r>
      <w:proofErr w:type="spellStart"/>
      <w:proofErr w:type="gramStart"/>
      <w:r w:rsidR="000A4C38">
        <w:t>geomorphically</w:t>
      </w:r>
      <w:proofErr w:type="spellEnd"/>
      <w:r w:rsidR="000A4C38">
        <w:t>-complex</w:t>
      </w:r>
      <w:proofErr w:type="gramEnd"/>
      <w:r w:rsidR="000A4C38">
        <w:t xml:space="preserve">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7042F36C" w14:textId="2FF07DFD" w:rsidR="00576BC7" w:rsidRDefault="00797382" w:rsidP="001743A2">
      <w:pPr>
        <w:spacing w:after="0"/>
      </w:pPr>
      <w:r>
        <w:t>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commentRangeEnd w:id="1"/>
      <w:r w:rsidR="00D42224">
        <w:rPr>
          <w:rStyle w:val="CommentReference"/>
        </w:rPr>
        <w:commentReference w:id="1"/>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7A130D">
        <w:t>Spatially-</w:t>
      </w:r>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commentRangeStart w:id="2"/>
      <w:r w:rsidR="003E7D7C">
        <w:t>actual</w:t>
      </w:r>
      <w:commentRangeEnd w:id="2"/>
      <w:r w:rsidR="000B1C2B">
        <w:rPr>
          <w:rStyle w:val="CommentReference"/>
        </w:rPr>
        <w:commentReference w:id="2"/>
      </w:r>
      <w:r w:rsidR="003E7D7C">
        <w:t xml:space="preserve"> </w:t>
      </w:r>
      <w:r w:rsidR="000A4C38">
        <w:t xml:space="preserve">spatial </w:t>
      </w:r>
      <w:r w:rsidR="003E7D7C">
        <w:t xml:space="preserve">patterns </w:t>
      </w:r>
      <w:r w:rsidR="000A4C38">
        <w:t xml:space="preserve">and temporal variability in </w:t>
      </w:r>
      <w:r w:rsidR="003E7D7C">
        <w:t>flows</w:t>
      </w:r>
      <w:r w:rsidR="000A4C38">
        <w:t xml:space="preserve"> and residence times of water </w:t>
      </w:r>
      <w:proofErr w:type="gramStart"/>
      <w:r w:rsidR="000A4C38">
        <w:lastRenderedPageBreak/>
        <w:t>over</w:t>
      </w:r>
      <w:proofErr w:type="gramEnd"/>
      <w:r w:rsidR="000A4C38">
        <w:t xml:space="preserve"> corals is needed for understanding sedimentation patterns and </w:t>
      </w:r>
      <w:r w:rsidR="007A130D">
        <w:t xml:space="preserve">their </w:t>
      </w:r>
      <w:r w:rsidR="000A4C38">
        <w:t>impacts to coral health.</w:t>
      </w:r>
    </w:p>
    <w:p w14:paraId="5381589D" w14:textId="4DB6F258" w:rsidR="00576BC7" w:rsidRDefault="000A4C38" w:rsidP="001743A2">
      <w:pPr>
        <w:spacing w:after="0"/>
      </w:pPr>
      <w:r>
        <w:t xml:space="preserve">Studies in various coral reef environments adjacent high islands </w:t>
      </w:r>
      <w:r w:rsidR="003E7D7C">
        <w:t>have shown</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7C048DD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w:t>
      </w:r>
      <w:r>
        <w:lastRenderedPageBreak/>
        <w:t>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rsidR="004B4A21">
        <w:t>Hydrodynamic computer models</w:t>
      </w:r>
      <w:r>
        <w:t xml:space="preserve">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 xml:space="preserve">demonstrated the </w:t>
      </w:r>
      <w:commentRangeStart w:id="3"/>
      <w:r w:rsidR="004B4A21">
        <w:t>use</w:t>
      </w:r>
      <w:commentRangeEnd w:id="3"/>
      <w:r w:rsidR="000B1C2B">
        <w:rPr>
          <w:rStyle w:val="CommentReference"/>
        </w:rPr>
        <w:commentReference w:id="3"/>
      </w:r>
      <w:r w:rsidR="004B4A21">
        <w:t xml:space="preserve"> 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t xml:space="preserve">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w:t>
      </w:r>
      <w:r>
        <w:lastRenderedPageBreak/>
        <w:t>by comparing Lagrangian drifter tracks with progressive vectors of cumulative flow calculated from Eulerian current meters to determine if short-term observations from drifters were representative of the dominant patterns.</w:t>
      </w:r>
    </w:p>
    <w:p w14:paraId="1EEA8B7B" w14:textId="6801F82F" w:rsidR="00576BC7" w:rsidRDefault="00BD782F" w:rsidP="001743A2">
      <w:pPr>
        <w:spacing w:after="0"/>
      </w:pPr>
      <w:r>
        <w:t>T</w:t>
      </w:r>
      <w:r w:rsidR="000A4C38">
        <w:t>he</w:t>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r w:rsidR="007A130D">
        <w:t>impact</w:t>
      </w:r>
      <w:r w:rsidR="00841A4A">
        <w:t xml:space="preserve"> of terrestrial sediment discharged to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5590402D" w:rsidR="003E23E0" w:rsidRDefault="003E23E0" w:rsidP="009B6BC6">
      <w:pPr>
        <w:spacing w:after="0"/>
      </w:pPr>
      <w:r>
        <w:t>Faga'alu Bay</w:t>
      </w:r>
      <w:r w:rsidR="00C4278D">
        <w:t>, on the island of Tutuila, American Samoa (14.290 S, 170.677 W),</w:t>
      </w:r>
      <w:r>
        <w:t xml:space="preserve"> is situated on the western side of Pago Pago Bay</w:t>
      </w:r>
      <w:r w:rsidR="00C4278D">
        <w:t xml:space="preserve"> (Figure 1).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w:t>
      </w:r>
      <w:r>
        <w:lastRenderedPageBreak/>
        <w:t xml:space="preserve">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Destructive </w:t>
      </w:r>
      <w:r>
        <w:t xml:space="preserve">tropical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was 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4D34062F" w:rsidR="00576BC7" w:rsidRDefault="00C4278D" w:rsidP="009B6BC6">
      <w:pPr>
        <w:spacing w:after="0"/>
      </w:pPr>
      <w:r>
        <w:t xml:space="preserve">Faga’alu Bay </w:t>
      </w:r>
      <w:r w:rsidR="000A4C38">
        <w:t>is</w:t>
      </w:r>
      <w:r w:rsidR="00D23FFD">
        <w:t xml:space="preserve"> a</w:t>
      </w:r>
      <w:r w:rsidR="000A4C38">
        <w:t xml:space="preserve"> V-shaped, </w:t>
      </w:r>
      <w:r w:rsidR="003E07FB">
        <w:t xml:space="preserve">coral </w:t>
      </w:r>
      <w:r w:rsidR="000A4C38">
        <w:t xml:space="preserve">reef-fringed embayment </w:t>
      </w:r>
      <w:r w:rsidR="00D23FFD">
        <w:t>adjacent</w:t>
      </w:r>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 descends </w:t>
      </w:r>
      <w:r>
        <w:t xml:space="preserve">at an approximately 1:1 slope </w:t>
      </w:r>
      <w:r w:rsidR="000A4C38">
        <w:t xml:space="preserve">to the </w:t>
      </w:r>
      <w:r>
        <w:t xml:space="preserve">insular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m) sediment-floored pools with cora</w:t>
      </w:r>
      <w:r w:rsidR="004B4A21">
        <w:t xml:space="preserve">l </w:t>
      </w:r>
      <w:proofErr w:type="spellStart"/>
      <w:r w:rsidR="004B4A21">
        <w:t>bommies</w:t>
      </w:r>
      <w:proofErr w:type="spellEnd"/>
      <w:r w:rsidR="004B4A21">
        <w:t>. 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degraded northern reef, to more than 50% on the more intact southern </w:t>
      </w:r>
      <w:commentRangeStart w:id="4"/>
      <w:r w:rsidR="000A4C38">
        <w:t>reef</w:t>
      </w:r>
      <w:commentRangeEnd w:id="4"/>
      <w:r w:rsidR="000B1C2B">
        <w:rPr>
          <w:rStyle w:val="CommentReference"/>
        </w:rPr>
        <w:commentReference w:id="4"/>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lastRenderedPageBreak/>
        <w:t>Lagrangian Measurements</w:t>
      </w:r>
    </w:p>
    <w:p w14:paraId="562FAE45" w14:textId="6585024B"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ins w:id="5" w:author="Liv Herdman" w:date="2015-11-07T21:12:00Z">
        <w:r w:rsidR="00F30BC7">
          <w:t xml:space="preserve"> height</w:t>
        </w:r>
      </w:ins>
      <w:del w:id="6" w:author="Liv Herdman" w:date="2015-11-07T21:12:00Z">
        <w:r w:rsidR="000A4C38" w:rsidDel="00F30BC7">
          <w:delText xml:space="preserve"> </w:delText>
        </w:r>
        <w:commentRangeStart w:id="7"/>
        <w:r w:rsidR="000A4C38" w:rsidDel="00F30BC7">
          <w:delText>height</w:delText>
        </w:r>
        <w:commentRangeEnd w:id="7"/>
        <w:r w:rsidR="00F30BC7" w:rsidDel="00F30BC7">
          <w:rPr>
            <w:rStyle w:val="CommentReference"/>
          </w:rPr>
          <w:commentReference w:id="7"/>
        </w:r>
      </w:del>
      <w:ins w:id="8" w:author="Liv Herdman" w:date="2015-11-07T21:13:00Z">
        <w:r w:rsidR="00F30BC7">
          <w:t>,</w:t>
        </w:r>
      </w:ins>
      <w:del w:id="9" w:author="Liv Herdman" w:date="2015-11-07T21:13:00Z">
        <w:r w:rsidR="000A4C38" w:rsidDel="00F30BC7">
          <w:delText>,</w:delText>
        </w:r>
      </w:del>
      <w:r w:rsidR="000A4C38">
        <w:t xml:space="preserve"> constructed of 1.3 cm diameter PVC with holes drilled to flood the piping. The GPS logger was installed in </w:t>
      </w:r>
      <w:proofErr w:type="gramStart"/>
      <w:r w:rsidR="000A4C38">
        <w:t>a PVC</w:t>
      </w:r>
      <w:proofErr w:type="gramEnd"/>
      <w:r w:rsidR="000A4C38">
        <w:t xml:space="preserve"> housing at the </w:t>
      </w:r>
      <w:commentRangeStart w:id="10"/>
      <w:r w:rsidR="000A4C38">
        <w:t>top</w:t>
      </w:r>
      <w:commentRangeEnd w:id="10"/>
      <w:r w:rsidR="001E3C7E">
        <w:rPr>
          <w:rStyle w:val="CommentReference"/>
        </w:rPr>
        <w:commentReference w:id="10"/>
      </w:r>
      <w:r w:rsidR="000A4C38">
        <w:t xml:space="preserve">. </w:t>
      </w:r>
    </w:p>
    <w:p w14:paraId="3440F48C" w14:textId="54E4D82A" w:rsidR="00C4278D" w:rsidRDefault="000A4C38" w:rsidP="009B6BC6">
      <w:pPr>
        <w:spacing w:after="0"/>
      </w:pPr>
      <w:r>
        <w:t xml:space="preserve">Five drifters were released from five </w:t>
      </w:r>
      <w:r w:rsidR="00C4278D">
        <w:t xml:space="preserve">separate </w:t>
      </w:r>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w:t>
      </w:r>
      <w:commentRangeStart w:id="11"/>
      <w:r>
        <w:t>resampled to 1 min intervals to increase signal-to-noise ratios;</w:t>
      </w:r>
      <w:commentRangeEnd w:id="11"/>
      <w:r w:rsidR="00734397">
        <w:rPr>
          <w:rStyle w:val="CommentReference"/>
        </w:rPr>
        <w:commentReference w:id="11"/>
      </w:r>
      <w:r>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Drifters were generally allowed to drift until they exited the channel to Pago Pago Bay, but tracks were limited to 1 h for comparisons with</w:t>
      </w:r>
      <w:r w:rsidR="008651C6">
        <w:t xml:space="preserve"> simultaneous</w:t>
      </w:r>
      <w:r>
        <w:t xml:space="preserve"> ADCP </w:t>
      </w:r>
      <w:commentRangeStart w:id="12"/>
      <w:r>
        <w:t>data</w:t>
      </w:r>
      <w:commentRangeEnd w:id="12"/>
      <w:r w:rsidR="00752031">
        <w:rPr>
          <w:rStyle w:val="CommentReference"/>
        </w:rPr>
        <w:commentReference w:id="12"/>
      </w:r>
      <w:r>
        <w:t>.</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1CAD69A1" w:rsidR="00C4278D" w:rsidRDefault="000A4C38" w:rsidP="009B6BC6">
      <w:pPr>
        <w:spacing w:after="0"/>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amongst the corals, as deep as possible to maintain adequat</w:t>
      </w:r>
      <w:r w:rsidR="008651C6">
        <w:t>e water levels over the ADCP</w:t>
      </w:r>
      <w:r>
        <w:t xml:space="preserve"> during low tide (Figure 2c-d). The </w:t>
      </w:r>
      <w:r w:rsidR="008651C6">
        <w:t>ADCP</w:t>
      </w:r>
      <w:r>
        <w:t>s collected 580 current samples at 2 Hz every 10</w:t>
      </w:r>
      <w:r w:rsidR="008651C6">
        <w:t xml:space="preserve"> min</w:t>
      </w:r>
      <w:r>
        <w:t>.</w:t>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174E8D32"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 xml:space="preserve">nd </w:t>
      </w:r>
      <w:commentRangeStart w:id="13"/>
      <w:r>
        <w:t>member</w:t>
      </w:r>
      <w:commentRangeEnd w:id="13"/>
      <w:r w:rsidR="0016786A">
        <w:rPr>
          <w:rStyle w:val="CommentReference"/>
        </w:rPr>
        <w:commentReference w:id="13"/>
      </w:r>
      <w:r>
        <w:t xml:space="preserve">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w:t>
      </w:r>
      <w:commentRangeStart w:id="14"/>
      <w:r>
        <w:t xml:space="preserve">(not shown) </w:t>
      </w:r>
      <w:commentRangeEnd w:id="14"/>
      <w:r w:rsidR="00734397">
        <w:rPr>
          <w:rStyle w:val="CommentReference"/>
        </w:rPr>
        <w:commentReference w:id="14"/>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7508DA23"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sufficiently described qualitatively so the topographic effects on wind speed and direction recorded at the stations are assumed to be inconsequential.</w:t>
      </w:r>
    </w:p>
    <w:p w14:paraId="2B50E91A" w14:textId="77777777" w:rsidR="00B42656" w:rsidRDefault="00B42656" w:rsidP="009B6BC6">
      <w:pPr>
        <w:spacing w:after="0"/>
      </w:pPr>
    </w:p>
    <w:p w14:paraId="213859FF" w14:textId="77777777" w:rsidR="00576BC7" w:rsidRDefault="000A4C38" w:rsidP="009B6BC6">
      <w:pPr>
        <w:pStyle w:val="HeadingCR3"/>
        <w:spacing w:before="0"/>
      </w:pPr>
      <w:r>
        <w:lastRenderedPageBreak/>
        <w:t>Analytical Methods</w:t>
      </w:r>
    </w:p>
    <w:p w14:paraId="3CF927D0" w14:textId="78F03D74" w:rsidR="00C4278D" w:rsidRDefault="00DD204E" w:rsidP="009B6BC6">
      <w:pPr>
        <w:spacing w:after="0"/>
      </w:pPr>
      <w:r>
        <w:t>Simultaneous d</w:t>
      </w:r>
      <w:r w:rsidR="000A4C38">
        <w:t>ata from the drifters and ADCPs w</w:t>
      </w:r>
      <w:r>
        <w:t>ere</w:t>
      </w:r>
      <w:r w:rsidR="000A4C38">
        <w:t xml:space="preserve"> subset by end-member forcing, and two techniques were used to compare the results </w:t>
      </w:r>
      <w:r w:rsidR="008651C6">
        <w:t>from drifters and</w:t>
      </w:r>
      <w:r w:rsidR="000A4C38">
        <w:t xml:space="preserve"> ADCP</w:t>
      </w:r>
      <w:r w:rsidR="008651C6">
        <w:t>s</w:t>
      </w:r>
      <w:r w:rsidR="000A4C38">
        <w:t>: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53A37F91" w:rsidR="00576BC7" w:rsidRPr="009B6BC6" w:rsidRDefault="00820341" w:rsidP="009B6BC6">
      <w:pPr>
        <w:pStyle w:val="HeadingCR2"/>
        <w:spacing w:before="0"/>
        <w:rPr>
          <w:i/>
        </w:rPr>
      </w:pPr>
      <w:proofErr w:type="spellStart"/>
      <w:r>
        <w:rPr>
          <w:i/>
        </w:rPr>
        <w:t>Meteorologic</w:t>
      </w:r>
      <w:proofErr w:type="spellEnd"/>
      <w:r>
        <w:rPr>
          <w:i/>
        </w:rPr>
        <w:t xml:space="preserve"> and </w:t>
      </w:r>
      <w:r w:rsidR="00D31F5A" w:rsidRPr="009B6BC6">
        <w:rPr>
          <w:i/>
        </w:rPr>
        <w:t>Oceanographic Forcing</w:t>
      </w:r>
    </w:p>
    <w:p w14:paraId="77EA0568" w14:textId="640E3CDB"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intensive drif</w:t>
      </w:r>
      <w:r w:rsidR="008651C6">
        <w:t>ter deployments, 2014 YD</w:t>
      </w:r>
      <w:r w:rsidR="000A4C38">
        <w:t xml:space="preserve"> 47-</w:t>
      </w:r>
      <w:r w:rsidR="008651C6">
        <w:t>55</w:t>
      </w:r>
      <w:r w:rsidR="00BC1964">
        <w:t xml:space="preserve">, as shown in </w:t>
      </w:r>
      <w:r w:rsidR="000A4C38">
        <w:t>Figure 3. Three d</w:t>
      </w:r>
      <w:r w:rsidR="008651C6">
        <w:t xml:space="preserve">istinct periods were observed: </w:t>
      </w:r>
      <w:r w:rsidR="000A4C38">
        <w:t>1) a strong onshore wind event w</w:t>
      </w:r>
      <w:r w:rsidR="00814521">
        <w:t>it</w:t>
      </w:r>
      <w:r w:rsidR="008651C6">
        <w:t xml:space="preserve">h small waves; </w:t>
      </w:r>
      <w:r w:rsidR="000A4C38">
        <w:t>2</w:t>
      </w:r>
      <w:r w:rsidR="008651C6" w:rsidRPr="008651C6">
        <w:t xml:space="preserve"> </w:t>
      </w:r>
      <w:r w:rsidR="008651C6">
        <w:t>weak winds from variable directions and small waves, where tidal forcing was dominant</w:t>
      </w:r>
      <w:r w:rsidR="000A4C38">
        <w:t>)</w:t>
      </w:r>
      <w:r w:rsidR="008651C6">
        <w:t xml:space="preserve">; and </w:t>
      </w:r>
      <w:r w:rsidR="000A4C38">
        <w:t xml:space="preserve">3) </w:t>
      </w:r>
      <w:r w:rsidR="008651C6">
        <w:t>a large southeast swell with weak winds</w:t>
      </w:r>
      <w:r w:rsidR="000A4C38">
        <w:t>. Three end-</w:t>
      </w:r>
      <w:r w:rsidR="000A4C38">
        <w:lastRenderedPageBreak/>
        <w:t>member forcings were defined: 1) Small waves and strong ons</w:t>
      </w:r>
      <w:r w:rsidR="008651C6">
        <w:t xml:space="preserve">hore winds ('WIND') during </w:t>
      </w:r>
      <w:r w:rsidR="000A4C38">
        <w:t>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15"/>
      <w:r w:rsidR="000A4C38">
        <w:t>WAVE</w:t>
      </w:r>
      <w:commentRangeEnd w:id="15"/>
      <w:r w:rsidR="00C408DB">
        <w:rPr>
          <w:rStyle w:val="CommentReference"/>
        </w:rPr>
        <w:commentReference w:id="15"/>
      </w:r>
      <w:r w:rsidR="000A4C38">
        <w:t>, maximum wave height reached 1.3 m on YD 52,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r w:rsidRPr="009B6BC6">
        <w:rPr>
          <w:i/>
        </w:rPr>
        <w:t>Eulerian Measurements</w:t>
      </w:r>
    </w:p>
    <w:p w14:paraId="183592B7" w14:textId="4D42E2E2" w:rsidR="00576BC7" w:rsidRDefault="009C350F" w:rsidP="009B6BC6">
      <w:pPr>
        <w:spacing w:after="0"/>
      </w:pPr>
      <w:r>
        <w:t>T</w:t>
      </w:r>
      <w:r w:rsidR="000A4C38">
        <w:t>he water level</w:t>
      </w:r>
      <w:r>
        <w:t xml:space="preserve"> at low tide</w:t>
      </w:r>
      <w:r w:rsidR="000A4C38">
        <w:t xml:space="preserve"> dropped below the minimum blanking distance 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p>
    <w:p w14:paraId="5A4A308C" w14:textId="2689EB78" w:rsidR="00576BC7" w:rsidRDefault="000A4C38" w:rsidP="009B6BC6">
      <w:pPr>
        <w:spacing w:after="0"/>
      </w:pPr>
      <w:r>
        <w:t xml:space="preserve">In general, tidal forcing was characterized by slow flow speeds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 xml:space="preserve">southernmost part of the reef (AS1) in a northwesterly direction </w:t>
      </w:r>
      <w:r w:rsidR="00BC1964">
        <w:t xml:space="preserve">from the reef crest into the embayment, </w:t>
      </w:r>
      <w:r>
        <w:t xml:space="preserve">indicating the strong influence of even small breaking waves over the reef crest (Figure 4b, e). Flow direction </w:t>
      </w:r>
      <w:r>
        <w:lastRenderedPageBreak/>
        <w:t>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reef flow to the northeast (Figure 4c). Flow speed</w:t>
      </w:r>
      <w:r w:rsidR="00BC1964">
        <w:t>s</w:t>
      </w:r>
      <w:r>
        <w:t xml:space="preserve"> at AS2 w</w:t>
      </w:r>
      <w:r w:rsidR="00BC1964">
        <w:t>ere correlated with strong</w:t>
      </w:r>
      <w:r>
        <w:t xml:space="preserve"> winds and </w:t>
      </w:r>
      <w:r w:rsidR="00BC1964">
        <w:t>large</w:t>
      </w:r>
      <w:r>
        <w:t xml:space="preserve"> waves (Figure 4e). At AS3, flow directions and speeds were highly variable under all forcing conditions, and exhibited the lowest flow speeds of the three ADCPs (Figure 4d-e).</w:t>
      </w:r>
    </w:p>
    <w:p w14:paraId="2627F7BF" w14:textId="5FDE286B" w:rsidR="00C4278D" w:rsidRDefault="000A4C38" w:rsidP="00A53884">
      <w:pPr>
        <w:spacing w:after="0"/>
      </w:pPr>
      <w:r>
        <w:t>Flow speeds at AS1 and AS2 illustrated the modulating effects of tidal stage</w:t>
      </w:r>
      <w:r w:rsidR="00AA2B12">
        <w:t xml:space="preserve"> on wave-forced flow (Figure 4</w:t>
      </w:r>
      <w:r>
        <w:t xml:space="preserve">e). During wave </w:t>
      </w:r>
      <w:commentRangeStart w:id="16"/>
      <w:proofErr w:type="spellStart"/>
      <w:r>
        <w:t>forcingflow</w:t>
      </w:r>
      <w:commentRangeEnd w:id="16"/>
      <w:proofErr w:type="spellEnd"/>
      <w:r w:rsidR="00C408DB">
        <w:rPr>
          <w:rStyle w:val="CommentReference"/>
        </w:rPr>
        <w:commentReference w:id="16"/>
      </w:r>
      <w:r>
        <w:t xml:space="preserve">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noticeably absent or significantly reduced during wind forcing on YD 47-49, and tidal forcing on YD 51-52.</w:t>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r w:rsidRPr="00A53884">
        <w:rPr>
          <w:i/>
        </w:rPr>
        <w:t>Lagrangian Measurements</w:t>
      </w:r>
    </w:p>
    <w:p w14:paraId="6A067006" w14:textId="67B00B83" w:rsidR="00C4278D" w:rsidRDefault="008651C6" w:rsidP="00A53884">
      <w:pPr>
        <w:spacing w:after="0"/>
      </w:pPr>
      <w:r>
        <w:t>The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1). 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r w:rsidR="00464CB4">
        <w:t xml:space="preserve">generally </w:t>
      </w:r>
      <w:r w:rsidR="000A4C38">
        <w:t>exiting through small channel</w:t>
      </w:r>
      <w:r w:rsidR="00464CB4">
        <w:t>s</w:t>
      </w:r>
      <w:r w:rsidR="000A4C38">
        <w:t xml:space="preserve"> in the reef crest at high tide under calm wave and wind conditions;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r w:rsidRPr="00A53884">
        <w:rPr>
          <w:i/>
        </w:rPr>
        <w:t>Progressive Vectors</w:t>
      </w:r>
    </w:p>
    <w:p w14:paraId="0825F8DC" w14:textId="238851F0" w:rsidR="00576BC7" w:rsidRDefault="000A4C38" w:rsidP="00A53884">
      <w:pPr>
        <w:spacing w:after="0"/>
      </w:pPr>
      <w:r>
        <w:t xml:space="preserve"> </w:t>
      </w:r>
      <w:r w:rsidR="00814521">
        <w:t xml:space="preserve">Progressive </w:t>
      </w:r>
      <w:proofErr w:type="gramStart"/>
      <w:r w:rsidR="00814521">
        <w:t>vectors</w:t>
      </w:r>
      <w:r w:rsidR="00DA3E29">
        <w:t xml:space="preserve"> </w:t>
      </w:r>
      <w:r w:rsidR="006446AF">
        <w:t xml:space="preserve"> </w:t>
      </w:r>
      <w:r w:rsidR="00DA3E29">
        <w:t>from</w:t>
      </w:r>
      <w:proofErr w:type="gramEnd"/>
      <w:r w:rsidR="00DA3E29">
        <w:t xml:space="preserve"> ADCP data</w:t>
      </w:r>
      <w:r w:rsidR="00814521">
        <w:t xml:space="preserve"> indicated flow </w:t>
      </w:r>
      <w:r w:rsidR="001A0336">
        <w:t xml:space="preserve">speeds </w:t>
      </w:r>
      <w:r w:rsidR="00814521">
        <w:t xml:space="preserve">at AS1 and AS2 </w:t>
      </w:r>
      <w:r w:rsidR="001A0336">
        <w:t xml:space="preserve">were </w:t>
      </w:r>
      <w:r w:rsidR="00814521">
        <w:t xml:space="preserve">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In general, the lengths of progressive vectors were similar to the 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17"/>
      <w:r w:rsidR="008651C6">
        <w:t>current</w:t>
      </w:r>
      <w:r w:rsidR="007C791D">
        <w:t>s</w:t>
      </w:r>
      <w:commentRangeEnd w:id="17"/>
      <w:r w:rsidR="00C55CF1">
        <w:rPr>
          <w:rStyle w:val="CommentReference"/>
        </w:rPr>
        <w:commentReference w:id="17"/>
      </w:r>
      <w:r>
        <w:t xml:space="preserve">. </w:t>
      </w:r>
    </w:p>
    <w:p w14:paraId="33C8D262" w14:textId="3275FA72" w:rsidR="00576BC7" w:rsidRDefault="007040A5" w:rsidP="00A53884">
      <w:pPr>
        <w:spacing w:after="0"/>
      </w:pPr>
      <w:r>
        <w:t>During</w:t>
      </w:r>
      <w:r w:rsidR="000A4C38">
        <w:t xml:space="preserve"> tidal forcing the drifters </w:t>
      </w:r>
      <w:r w:rsidR="001A0336">
        <w:t xml:space="preserve">moved </w:t>
      </w:r>
      <w:r w:rsidR="000A4C38">
        <w:t>in erratic directions and traveled farther than the</w:t>
      </w:r>
      <w:r w:rsidR="00C21009">
        <w:t xml:space="preserve"> progressive vectors </w:t>
      </w:r>
      <w:r w:rsidR="000A4C38">
        <w:t>(Figure 6a-b). Drifter tracks and progressive vectors compared poorly in speed and direction at AS3 on the northern reef, slightly better at AS2</w:t>
      </w:r>
      <w:r w:rsidR="007C791D">
        <w:t>,</w:t>
      </w:r>
      <w:r w:rsidR="000A4C38">
        <w:t xml:space="preserve"> though progressive vectors are still shorter and do not vary direction, and fairly well at AS1 on the </w:t>
      </w:r>
      <w:r w:rsidR="006446AF">
        <w:t xml:space="preserve">exposed </w:t>
      </w:r>
      <w:r w:rsidR="000A4C38">
        <w:t xml:space="preserve">southern reef. </w:t>
      </w:r>
      <w:commentRangeStart w:id="18"/>
      <w:r w:rsidR="000A4C38">
        <w:t>Under the low wave conditions</w:t>
      </w:r>
      <w:r>
        <w:t xml:space="preserve"> at high tide</w:t>
      </w:r>
      <w:commentRangeEnd w:id="18"/>
      <w:r w:rsidR="00C55CF1">
        <w:rPr>
          <w:rStyle w:val="CommentReference"/>
        </w:rPr>
        <w:commentReference w:id="18"/>
      </w:r>
      <w:r w:rsidR="000A4C38">
        <w:t xml:space="preserve">, </w:t>
      </w:r>
      <w:r>
        <w:t xml:space="preserve">some </w:t>
      </w:r>
      <w:r w:rsidR="000A4C38">
        <w:t xml:space="preserve">drifters </w:t>
      </w:r>
      <w:r w:rsidR="001A0336">
        <w:t>moved</w:t>
      </w:r>
      <w:r w:rsidR="000A4C38">
        <w:t xml:space="preserve"> seaward </w:t>
      </w:r>
      <w:r w:rsidR="001A0336">
        <w:t xml:space="preserve">across </w:t>
      </w:r>
      <w:r w:rsidR="000A4C38">
        <w:t xml:space="preserve">the reef crest near AS2, but </w:t>
      </w:r>
      <w:r>
        <w:t xml:space="preserve">progressive vectors were exclusively </w:t>
      </w:r>
      <w:commentRangeStart w:id="19"/>
      <w:r>
        <w:t>shoreward</w:t>
      </w:r>
      <w:commentRangeEnd w:id="19"/>
      <w:r w:rsidR="00C55CF1">
        <w:rPr>
          <w:rStyle w:val="CommentReference"/>
        </w:rPr>
        <w:commentReference w:id="19"/>
      </w:r>
      <w:r>
        <w:t>. Some d</w:t>
      </w:r>
      <w:r w:rsidR="000A4C38">
        <w:t xml:space="preserve">rifters </w:t>
      </w:r>
      <w:r w:rsidR="001A0336">
        <w:t>traveled</w:t>
      </w:r>
      <w:r w:rsidR="000A4C38">
        <w:t xml:space="preserve"> from the </w:t>
      </w:r>
      <w:r w:rsidR="006446AF">
        <w:t xml:space="preserve">sheltered </w:t>
      </w:r>
      <w:r w:rsidR="000A4C38">
        <w:t xml:space="preserve">northern reef onto the </w:t>
      </w:r>
      <w:r w:rsidR="006446AF">
        <w:lastRenderedPageBreak/>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002AFA1" w:rsidR="00576BC7" w:rsidRDefault="007040A5" w:rsidP="00A53884">
      <w:pPr>
        <w:spacing w:after="0"/>
      </w:pPr>
      <w:r>
        <w:t>During</w:t>
      </w:r>
      <w:r w:rsidR="000A4C38">
        <w:t xml:space="preserve"> wind forcing, </w:t>
      </w:r>
      <w:r w:rsidR="007C791D">
        <w:t xml:space="preserve">the drifter tracks 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proofErr w:type="spellStart"/>
      <w:r w:rsidR="003D4AA0">
        <w:t>trade</w:t>
      </w:r>
      <w:r w:rsidR="007C791D">
        <w:t>winds</w:t>
      </w:r>
      <w:proofErr w:type="spellEnd"/>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 xml:space="preserve">fewer observations were made </w:t>
      </w:r>
      <w:r w:rsidR="003D4AA0">
        <w:t xml:space="preserve">and a drifter deployed on the northern reef during </w:t>
      </w:r>
      <w:r w:rsidR="001E0B6D">
        <w:t>wind forcing</w:t>
      </w:r>
      <w:r w:rsidR="003D4AA0">
        <w:t xml:space="preserve"> was lost</w:t>
      </w:r>
      <w:r w:rsidR="007C791D">
        <w:t>.</w:t>
      </w:r>
    </w:p>
    <w:p w14:paraId="1A716526" w14:textId="00400B4C" w:rsidR="00576BC7" w:rsidRDefault="007040A5" w:rsidP="00A53884">
      <w:pPr>
        <w:spacing w:after="0"/>
      </w:pPr>
      <w:r>
        <w:t xml:space="preserve">During </w:t>
      </w:r>
      <w:r w:rsidR="000A4C38">
        <w:t xml:space="preserve">wave forcing, longer progressive vectors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wind and tidal forcing (Figure 6e-f). 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r w:rsidR="000A4C38">
        <w:t>All drifters exited the channel during the 1 h period, suggesting under high waves the flushing time of the whole bay is under 1 h.</w:t>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r w:rsidRPr="00A53884">
        <w:rPr>
          <w:i/>
        </w:rPr>
        <w:lastRenderedPageBreak/>
        <w:t>Empirical Orthogonal Functions (EOF)</w:t>
      </w:r>
    </w:p>
    <w:p w14:paraId="51174C92" w14:textId="2433E9B8"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w:t>
      </w:r>
      <w:r w:rsidR="001E0B6D">
        <w:t>in</w:t>
      </w:r>
      <w:r>
        <w:t xml:space="preserve"> each grid cell differed due to the position of the grid cell relative to the flow pattern. Grid cells in the middle of the bay and channel had more drifter tracks than grid cells in the outer bay and </w:t>
      </w:r>
      <w:r w:rsidR="008E2FE3">
        <w:t>close to</w:t>
      </w:r>
      <w:r>
        <w:t xml:space="preserve"> s</w:t>
      </w:r>
      <w:r w:rsidR="007040A5">
        <w:t>hore. More observations suggest</w:t>
      </w:r>
      <w:r>
        <w:t xml:space="preserve"> more certainty, whereas </w:t>
      </w:r>
      <w:proofErr w:type="gramStart"/>
      <w:r>
        <w:t>grid cells with a small number of observations may have been influenced by an anomalous drifter track or a small range of forcing condition</w:t>
      </w:r>
      <w:r w:rsidR="007040A5">
        <w:t>s</w:t>
      </w:r>
      <w:proofErr w:type="gramEnd"/>
      <w:r>
        <w:t>.</w:t>
      </w:r>
      <w:r w:rsidR="00A16BE5">
        <w:t xml:space="preserve"> </w:t>
      </w:r>
    </w:p>
    <w:p w14:paraId="785E1EFB" w14:textId="0D34F73B" w:rsidR="006021D8" w:rsidRDefault="003D4AA0" w:rsidP="00A53884">
      <w:pPr>
        <w:spacing w:after="0"/>
      </w:pPr>
      <w:r>
        <w:t>Under all forcing conditions</w:t>
      </w:r>
      <w:r w:rsidR="000A4C38">
        <w:t xml:space="preserve"> </w:t>
      </w:r>
      <w:r w:rsidR="00976516">
        <w:t>variance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r w:rsidR="00CA1889">
        <w:t xml:space="preserve"> more variable</w:t>
      </w:r>
      <w:r>
        <w:t xml:space="preserve"> current directions,</w:t>
      </w:r>
      <w:r w:rsidR="00A16BE5">
        <w:t xml:space="preserve"> and </w:t>
      </w:r>
      <w:r>
        <w:t xml:space="preserve">more oblong </w:t>
      </w:r>
      <w:r w:rsidR="0019411D">
        <w:t xml:space="preserve">on the </w:t>
      </w:r>
      <w:r w:rsidR="008E2FE3">
        <w:t xml:space="preserve">exposed </w:t>
      </w:r>
      <w:r w:rsidR="0019411D">
        <w:t>southern reef</w:t>
      </w:r>
      <w:r>
        <w:t xml:space="preserve"> suggesting </w:t>
      </w:r>
      <w:r w:rsidR="00CA1889">
        <w:t xml:space="preserve">more consistent </w:t>
      </w:r>
      <w:r>
        <w:t xml:space="preserve">current directions. </w:t>
      </w:r>
      <w:r w:rsidR="00A16BE5">
        <w:t xml:space="preserve">Finer-resolution drifter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r w:rsidR="003C6307">
        <w:t xml:space="preserve"> </w:t>
      </w:r>
      <w:r w:rsidR="00A16BE5">
        <w:t>ADCP</w:t>
      </w:r>
      <w:r w:rsidR="0019411D">
        <w:t xml:space="preserve"> data </w:t>
      </w:r>
      <w:r w:rsidR="00976516">
        <w:t>showed mean flow directions</w:t>
      </w:r>
      <w:r>
        <w:t xml:space="preserve"> </w:t>
      </w:r>
      <w:r w:rsidR="00976516">
        <w:t xml:space="preserve">were </w:t>
      </w:r>
      <w:r w:rsidR="00CA1889">
        <w:t xml:space="preserve">consistent </w:t>
      </w:r>
      <w:r>
        <w:t>but mean flow speeds differed</w:t>
      </w:r>
      <w:r w:rsidR="009019E9">
        <w:t xml:space="preserve"> </w:t>
      </w:r>
      <w:r w:rsidR="00AA2104">
        <w:t>among</w:t>
      </w:r>
      <w:r w:rsidR="009019E9">
        <w:t xml:space="preserve"> forcing conditions</w:t>
      </w:r>
      <w:r w:rsidR="00A16BE5">
        <w:t xml:space="preserve">. </w:t>
      </w:r>
      <w:r w:rsidR="00F813B3">
        <w:t>Mean velocities calculated from ADCP data for AS1, AS2, and AS3 for the duration of tide forcing 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1.21 cm s</w:t>
      </w:r>
      <w:r w:rsidR="00F813B3" w:rsidRPr="002C3BF8">
        <w:rPr>
          <w:vertAlign w:val="superscript"/>
        </w:rPr>
        <w:t>-1</w:t>
      </w:r>
      <w:r w:rsidR="00F813B3">
        <w:t xml:space="preserve">, respectively. </w:t>
      </w:r>
      <w:r w:rsidR="00CA1889">
        <w:t>M</w:t>
      </w:r>
      <w:r w:rsidR="00612FEF">
        <w:t>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6478C3F2" w:rsidR="00576BC7" w:rsidRDefault="00976516" w:rsidP="00A53884">
      <w:pPr>
        <w:spacing w:after="0"/>
      </w:pPr>
      <w:r>
        <w:lastRenderedPageBreak/>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r w:rsidR="00CA1889">
        <w:t>results</w:t>
      </w:r>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ellipsoid 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080212F4" w:rsidR="00576BC7" w:rsidRDefault="00976516" w:rsidP="00A53884">
      <w:pPr>
        <w:spacing w:after="0"/>
      </w:pPr>
      <w:r>
        <w:t>Wind forcing 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more </w:t>
      </w:r>
      <w:r w:rsidR="00D92173">
        <w:t xml:space="preserve">oblong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75DEF9FC"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r w:rsidR="00D92173">
        <w:t xml:space="preserve">Although </w:t>
      </w:r>
      <w:r w:rsidR="000A4C38">
        <w:t xml:space="preserve">flow speeds at AS1 were influenced by even small breaking waves, as wave height increased, breaking waves were observed further north along the reef crest, particularly near the channel, increasing flow speeds over the reef flat near AS2 and the </w:t>
      </w:r>
      <w:r w:rsidR="000A4C38">
        <w:lastRenderedPageBreak/>
        <w:t>ba</w:t>
      </w:r>
      <w:r w:rsidR="004A5151">
        <w:t>ck-reef pools. 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0A4C38">
        <w:t>southern reef.</w:t>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r w:rsidRPr="001477A6">
        <w:rPr>
          <w:i/>
        </w:rPr>
        <w:t>Residence Time</w:t>
      </w:r>
    </w:p>
    <w:p w14:paraId="32D6BEB8" w14:textId="73CAA1F4" w:rsidR="001322AB" w:rsidRDefault="000A4C38" w:rsidP="001477A6">
      <w:pPr>
        <w:spacing w:after="0"/>
      </w:pPr>
      <w:r>
        <w:t xml:space="preserve">Water residence time </w:t>
      </w:r>
      <w:r w:rsidR="00A153C3">
        <w:t xml:space="preserve">was computed from </w:t>
      </w:r>
      <w:r>
        <w:t xml:space="preserve">mean drifter velocities under different forcing conditions (Figure 8). Residence times varied from 2.78-0.08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w:t>
      </w:r>
      <w:commentRangeStart w:id="20"/>
      <w:r w:rsidR="00276187">
        <w:t>velocities</w:t>
      </w:r>
      <w:commentRangeEnd w:id="20"/>
      <w:r w:rsidR="002C24ED">
        <w:rPr>
          <w:rStyle w:val="CommentReference"/>
        </w:rPr>
        <w:commentReference w:id="20"/>
      </w:r>
      <w:r w:rsidR="00276187">
        <w:t xml:space="preserve"> at AS1 were 0.34 h, 0.23 h, and 0.16 h, for tide, wind and wave forcing, respectively. Residence times at AS2 were 0.60 h, 0.52 h, and 0.28 h, for tide, wind and wave forcing, respectively. Residence times at AS3 were 1.45 h and 2.72 h, for wind and wave forcing, respectively.</w:t>
      </w:r>
      <w:r w:rsidR="00AA2104">
        <w:t xml:space="preserve"> Unfortunately, no data was recorded by the ADCP at AS3 simultaneously with drifters during tide forcing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lastRenderedPageBreak/>
        <w:t>Comparing Eulerian and Lagrangian results</w:t>
      </w:r>
    </w:p>
    <w:p w14:paraId="60E24C8A" w14:textId="3FB3F02C" w:rsidR="00576BC7" w:rsidRDefault="00052138" w:rsidP="001477A6">
      <w:pPr>
        <w:spacing w:after="0"/>
      </w:pPr>
      <w:r>
        <w:t xml:space="preserve">Mean velocities from the ADCPs were lower than mean velocities from drifters in all cases except for on the southern reef under wind forcing. </w:t>
      </w:r>
      <w:r w:rsidR="00B9251E">
        <w:t xml:space="preserve">The RMSE and percent error (RMSE/mean)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E2B2DE0" w14:textId="6BC5887C" w:rsidR="002E41C1" w:rsidRDefault="00ED6C09" w:rsidP="001477A6">
      <w:pPr>
        <w:spacing w:after="0"/>
      </w:pPr>
      <w:r>
        <w:t>The high number of drifter deployments provide</w:t>
      </w:r>
      <w:r w:rsidR="00B9251E">
        <w:t>d</w:t>
      </w:r>
      <w:r>
        <w:t xml:space="preserve"> an unprecedented data set for a reef flat area, with high data density, extensive spatial coverage, and wide range of 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w:t>
      </w:r>
      <w:r w:rsidR="002E41C1">
        <w:lastRenderedPageBreak/>
        <w:t xml:space="preserve">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r w:rsidR="00D92173">
        <w:t xml:space="preserve">likely most exposed to the freshwater and sediment discharging from </w:t>
      </w:r>
      <w:r w:rsidR="00DC1946">
        <w:t>Faga'alu Stream</w:t>
      </w:r>
      <w:r w:rsidR="002E41C1">
        <w:t>. The spatial flow pattern and longer residence times result in greater exposure (= intensity x duration) of the corals in these areas to stress from terrestrial pollution, and likely causes the reduced coral health in these locations.</w:t>
      </w:r>
    </w:p>
    <w:p w14:paraId="15ED20F1" w14:textId="66AA4152"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cing conditions. 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northern</w:t>
      </w:r>
      <w:r w:rsidR="00052138">
        <w:t xml:space="preserve"> reef</w:t>
      </w:r>
      <w:r w:rsidR="009659C3">
        <w:t xml:space="preserve"> and southern back-reef pools</w:t>
      </w:r>
      <w:r w:rsidR="00651314">
        <w:t xml:space="preserve"> deep in the embayment</w:t>
      </w:r>
      <w:r>
        <w:t>.</w:t>
      </w:r>
      <w:r w:rsidR="00276187" w:rsidRPr="00276187">
        <w:t xml:space="preserve"> </w:t>
      </w:r>
      <w:r w:rsidR="00276187">
        <w:t xml:space="preserve">The </w:t>
      </w:r>
      <w:proofErr w:type="spellStart"/>
      <w:r w:rsidR="00276187">
        <w:t>drifter</w:t>
      </w:r>
      <w:r w:rsidR="00052138">
        <w:t>s</w:t>
      </w:r>
      <w:r w:rsidR="00276187">
        <w:t>s</w:t>
      </w:r>
      <w:proofErr w:type="spellEnd"/>
      <w:r w:rsidR="00276187">
        <w:t xml:space="preserve"> also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r w:rsidR="00651314">
        <w:t>T</w:t>
      </w:r>
      <w:r w:rsidR="00276187">
        <w:t>he flow near AS2</w:t>
      </w:r>
      <w:r w:rsidR="00651314">
        <w:t>, however,</w:t>
      </w:r>
      <w:r w:rsidR="00276187">
        <w:t xml:space="preserve"> is deflected away from the channel</w:t>
      </w:r>
      <w:r w:rsidR="00651314">
        <w:t xml:space="preserve">, </w:t>
      </w:r>
      <w:commentRangeStart w:id="21"/>
      <w:r w:rsidR="00651314">
        <w:t>likely due to wave refraction</w:t>
      </w:r>
      <w:r w:rsidR="00276187">
        <w:t xml:space="preserve">, </w:t>
      </w:r>
      <w:commentRangeEnd w:id="21"/>
      <w:r w:rsidR="00166D40">
        <w:rPr>
          <w:rStyle w:val="CommentReference"/>
        </w:rPr>
        <w:commentReference w:id="21"/>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r w:rsidR="00276187">
        <w:t>channel.</w:t>
      </w:r>
    </w:p>
    <w:p w14:paraId="3D6BD6E5" w14:textId="7E978A06"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xml:space="preserve">, showed near-bed current speeds were faster where the reef is deeper and narrower but the </w:t>
      </w:r>
      <w:r>
        <w:lastRenderedPageBreak/>
        <w:t>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The increase in flow speed through the channel at the study site is either caused by the increasing volume of water contributed by the reef flats 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p>
    <w:p w14:paraId="6D1FE7FB" w14:textId="19B696A2" w:rsidR="00576BC7" w:rsidRDefault="000A4C38" w:rsidP="001477A6">
      <w:pPr>
        <w:spacing w:after="0"/>
      </w:pPr>
      <w:r>
        <w:t>Compared to Eulerian measurements, the L</w:t>
      </w:r>
      <w:r w:rsidR="009A41CA">
        <w:t>agrangian measurements recorded</w:t>
      </w:r>
      <w:r w:rsidR="009659C3">
        <w:t xml:space="preserve"> </w:t>
      </w:r>
      <w:r>
        <w:t xml:space="preserve">higher mean flow speeds except for one: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r>
        <w:t xml:space="preserve">Lagrangian measurements are </w:t>
      </w:r>
      <w:r>
        <w:lastRenderedPageBreak/>
        <w:t>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he results presented here show that the difference between Lagrangian and Eulerian measurements (not including Stokes drift) increased with wave-driven current speed (Table 2). 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r w:rsidR="002E41C1">
        <w:t xml:space="preserve"> It is likely that all of these potential sources of disagreement are operating at the same or different times, but the discrepancy between </w:t>
      </w:r>
      <w:r w:rsidR="002E41C1">
        <w:lastRenderedPageBreak/>
        <w:t xml:space="preserve">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22"/>
      <w:r w:rsidR="0086742C">
        <w:t>highest</w:t>
      </w:r>
      <w:commentRangeEnd w:id="22"/>
      <w:r w:rsidR="00166D40">
        <w:rPr>
          <w:rStyle w:val="CommentReference"/>
        </w:rPr>
        <w:commentReference w:id="22"/>
      </w:r>
      <w:r w:rsidR="002E41C1">
        <w:t>.</w:t>
      </w:r>
    </w:p>
    <w:p w14:paraId="1A3E2ACA" w14:textId="363F91BF"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5AC53466"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w:t>
      </w:r>
      <w:r>
        <w:lastRenderedPageBreak/>
        <w:t>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sidR="00AC7459">
        <w:t xml:space="preserve"> It’s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14:paraId="165ADEF0" w14:textId="0F7B715E" w:rsidR="00576BC7" w:rsidRDefault="000A4C38" w:rsidP="001477A6">
      <w:pPr>
        <w:spacing w:after="0"/>
      </w:pPr>
      <w:r>
        <w:t xml:space="preserve">Quantifying residence time and flow patterns in relation to </w:t>
      </w:r>
      <w:r w:rsidR="0086742C">
        <w:t xml:space="preserve">end-member </w:t>
      </w:r>
      <w:r>
        <w:t xml:space="preserve">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w:t>
      </w:r>
      <w:r>
        <w:lastRenderedPageBreak/>
        <w:t>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0CB57A3B" w:rsidR="00576BC7" w:rsidRDefault="000A4C38" w:rsidP="001477A6">
      <w:pPr>
        <w:spacing w:after="0"/>
      </w:pPr>
      <w:r>
        <w:t xml:space="preserve">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t>
      </w:r>
      <w:r w:rsidR="0086742C">
        <w:t xml:space="preserve">can be </w:t>
      </w:r>
      <w:r>
        <w:t>spatially</w:t>
      </w:r>
      <w:r w:rsidR="0086742C">
        <w:t>- and temporally-</w:t>
      </w:r>
      <w:r>
        <w:t>heterogeneous in fringing</w:t>
      </w:r>
      <w:r w:rsidR="0086742C">
        <w:t xml:space="preserve"> </w:t>
      </w:r>
      <w:r>
        <w:t>reef</w:t>
      </w:r>
      <w:r w:rsidR="0086742C">
        <w:t>-lined</w:t>
      </w:r>
      <w:r>
        <w:t xml:space="preserve"> environments</w:t>
      </w:r>
      <w:r w:rsidR="0086742C">
        <w:t>, resulting in heterogeneous physical, chemical, and biological environments</w:t>
      </w:r>
      <w:r>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r>
        <w:lastRenderedPageBreak/>
        <w:t>Tables</w:t>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r>
        <w:t xml:space="preserve">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t>
      </w:r>
      <w:commentRangeStart w:id="24"/>
      <w:r>
        <w:t>WW3</w:t>
      </w:r>
      <w:commentRangeEnd w:id="24"/>
      <w:r w:rsidR="005E15FE">
        <w:rPr>
          <w:rStyle w:val="CommentReference"/>
        </w:rPr>
        <w:commentReference w:id="24"/>
      </w:r>
      <w:r>
        <w:t xml:space="preserve">.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w:t>
      </w:r>
      <w:proofErr w:type="gramStart"/>
      <w:r>
        <w:t>Time series of acoustic current profilers data on the reef flats a) Tide level at location AS1.</w:t>
      </w:r>
      <w:proofErr w:type="gramEnd"/>
      <w:r>
        <w:t xml:space="preserve">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25"/>
      <w:r>
        <w:t>3</w:t>
      </w:r>
      <w:commentRangeEnd w:id="25"/>
      <w:r w:rsidR="0016786A">
        <w:rPr>
          <w:rStyle w:val="CommentReference"/>
        </w:rPr>
        <w:commentReference w:id="25"/>
      </w:r>
      <w:r>
        <w:t>.</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w:t>
      </w:r>
      <w:commentRangeStart w:id="26"/>
      <w:commentRangeStart w:id="27"/>
      <w:r w:rsidR="002C3BF8" w:rsidRPr="002C3BF8">
        <w:rPr>
          <w:vertAlign w:val="superscript"/>
        </w:rPr>
        <w:t>1</w:t>
      </w:r>
      <w:commentRangeEnd w:id="26"/>
      <w:commentRangeEnd w:id="27"/>
      <w:r w:rsidR="00C408DB">
        <w:rPr>
          <w:rStyle w:val="CommentReference"/>
        </w:rPr>
        <w:commentReference w:id="27"/>
      </w:r>
      <w:r w:rsidR="00D54515">
        <w:rPr>
          <w:rStyle w:val="CommentReference"/>
        </w:rPr>
        <w:commentReference w:id="26"/>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v Herdman" w:date="2015-11-09T09:58:00Z" w:initials="LH">
    <w:p w14:paraId="263ADD31" w14:textId="26612F74" w:rsidR="00166D40" w:rsidRDefault="00166D40">
      <w:pPr>
        <w:pStyle w:val="CommentText"/>
      </w:pPr>
      <w:r>
        <w:rPr>
          <w:rStyle w:val="CommentReference"/>
        </w:rPr>
        <w:annotationRef/>
      </w:r>
      <w:r>
        <w:t>What do you mean by "the influence of stokes drift"? Is support for this statement provided in the manuscript?</w:t>
      </w:r>
    </w:p>
  </w:comment>
  <w:comment w:id="1" w:author="Liv Herdman" w:date="2015-11-07T20:41:00Z" w:initials="LH">
    <w:p w14:paraId="38BD1F82" w14:textId="4A6E8901" w:rsidR="00166D40" w:rsidRDefault="00166D40">
      <w:pPr>
        <w:pStyle w:val="CommentText"/>
      </w:pPr>
      <w:r>
        <w:rPr>
          <w:rStyle w:val="CommentReference"/>
        </w:rPr>
        <w:annotationRef/>
      </w:r>
      <w:r>
        <w:t>A great reference for residence time and temperature is also Herdman et al 2013 ;-)</w:t>
      </w:r>
    </w:p>
  </w:comment>
  <w:comment w:id="2" w:author="Liv Herdman" w:date="2015-11-07T20:43:00Z" w:initials="LH">
    <w:p w14:paraId="73BF5785" w14:textId="0E8D6ED9" w:rsidR="00166D40" w:rsidRDefault="00166D40">
      <w:pPr>
        <w:pStyle w:val="CommentText"/>
      </w:pPr>
      <w:r>
        <w:rPr>
          <w:rStyle w:val="CommentReference"/>
        </w:rPr>
        <w:annotationRef/>
      </w:r>
      <w:proofErr w:type="gramStart"/>
      <w:r>
        <w:t>remove</w:t>
      </w:r>
      <w:proofErr w:type="gramEnd"/>
      <w:r>
        <w:t xml:space="preserve"> the word actual, implies there is some interest in "fake patterns"</w:t>
      </w:r>
    </w:p>
  </w:comment>
  <w:comment w:id="3" w:author="Liv Herdman" w:date="2015-11-07T20:45:00Z" w:initials="LH">
    <w:p w14:paraId="04BD65F2" w14:textId="70FCA6BD" w:rsidR="00166D40" w:rsidRDefault="00166D40">
      <w:pPr>
        <w:pStyle w:val="CommentText"/>
      </w:pPr>
      <w:r>
        <w:rPr>
          <w:rStyle w:val="CommentReference"/>
        </w:rPr>
        <w:annotationRef/>
      </w:r>
      <w:proofErr w:type="gramStart"/>
      <w:r>
        <w:t>use</w:t>
      </w:r>
      <w:proofErr w:type="gramEnd"/>
      <w:r>
        <w:t xml:space="preserve"> of</w:t>
      </w:r>
    </w:p>
  </w:comment>
  <w:comment w:id="4" w:author="Liv Herdman" w:date="2015-11-07T20:51:00Z" w:initials="LH">
    <w:p w14:paraId="420E82AF" w14:textId="04C26654" w:rsidR="00166D40" w:rsidRDefault="00166D40">
      <w:pPr>
        <w:pStyle w:val="CommentText"/>
      </w:pPr>
      <w:r>
        <w:rPr>
          <w:rStyle w:val="CommentReference"/>
        </w:rPr>
        <w:annotationRef/>
      </w:r>
      <w:proofErr w:type="spellStart"/>
      <w:r>
        <w:t>Do</w:t>
      </w:r>
      <w:proofErr w:type="spellEnd"/>
      <w:r>
        <w:t xml:space="preserve">es density vary spatially wihtin the southern reef ie more dense near the reef crest? Or are there mini- channels created by the reef growth?  If it is a fairly even </w:t>
      </w:r>
      <w:proofErr w:type="spellStart"/>
      <w:r>
        <w:t xml:space="preserve">and random </w:t>
      </w:r>
      <w:proofErr w:type="spellEnd"/>
      <w:r>
        <w:t xml:space="preserve">distribution of corals </w:t>
      </w:r>
      <w:proofErr w:type="spellStart"/>
      <w:r>
        <w:t xml:space="preserve">in the Acropora thickets </w:t>
      </w:r>
      <w:proofErr w:type="spellEnd"/>
      <w:r>
        <w:t xml:space="preserve">then this descprition is adequate. </w:t>
      </w:r>
      <w:proofErr w:type="spellStart"/>
      <w:r>
        <w:t xml:space="preserve">But, channels and </w:t>
      </w:r>
      <w:proofErr w:type="spellEnd"/>
      <w:r>
        <w:t>these types of features would be important to describe in terms of drifter flow paths and would be a big part of the cause of the spatial heterogeneity you are investigating</w:t>
      </w:r>
    </w:p>
  </w:comment>
  <w:comment w:id="7" w:author="Liv Herdman" w:date="2015-11-07T21:31:00Z" w:initials="LH">
    <w:p w14:paraId="2E7DD8E6" w14:textId="02C887C2" w:rsidR="00166D40" w:rsidRDefault="00166D40">
      <w:pPr>
        <w:pStyle w:val="CommentText"/>
      </w:pPr>
      <w:r>
        <w:rPr>
          <w:rStyle w:val="CommentReference"/>
        </w:rPr>
        <w:annotationRef/>
      </w:r>
      <w:r>
        <w:t xml:space="preserve"> How big is the housing?</w:t>
      </w:r>
    </w:p>
  </w:comment>
  <w:comment w:id="10" w:author="Liv Herdman" w:date="2015-11-07T21:04:00Z" w:initials="LH">
    <w:p w14:paraId="379229FF" w14:textId="7D61FCE4" w:rsidR="00166D40" w:rsidRDefault="00166D40">
      <w:pPr>
        <w:pStyle w:val="CommentText"/>
      </w:pPr>
      <w:r>
        <w:rPr>
          <w:rStyle w:val="CommentReference"/>
        </w:rPr>
        <w:annotationRef/>
      </w:r>
      <w:r>
        <w:t>How much of the housing stuck up out of the top of the water.</w:t>
      </w:r>
    </w:p>
  </w:comment>
  <w:comment w:id="11" w:author="Liv Herdman" w:date="2015-11-07T21:36:00Z" w:initials="LH">
    <w:p w14:paraId="71BB62EC" w14:textId="3CCEE9DA" w:rsidR="00166D40" w:rsidRDefault="00166D40">
      <w:pPr>
        <w:pStyle w:val="CommentText"/>
      </w:pPr>
      <w:r>
        <w:rPr>
          <w:rStyle w:val="CommentReference"/>
        </w:rPr>
        <w:annotationRef/>
      </w:r>
      <w:proofErr w:type="gramStart"/>
      <w:r>
        <w:t>b</w:t>
      </w:r>
      <w:proofErr w:type="gramEnd"/>
      <w:r>
        <w:t>y resampled do you mean averaged or smoothed some how? Resampling sounds like you have removed a lot of data, which doesn't usually reduce signal to noise ratio.</w:t>
      </w:r>
    </w:p>
  </w:comment>
  <w:comment w:id="12" w:author="Liv Herdman" w:date="2015-11-07T20:54:00Z" w:initials="LH">
    <w:p w14:paraId="5AFE85D3" w14:textId="7160DCD2" w:rsidR="00166D40" w:rsidRDefault="00166D40">
      <w:pPr>
        <w:pStyle w:val="CommentText"/>
      </w:pPr>
      <w:r>
        <w:rPr>
          <w:rStyle w:val="CommentReference"/>
        </w:rPr>
        <w:annotationRef/>
      </w:r>
      <w:r>
        <w:t>Did they never get stuck? How did you handle this?</w:t>
      </w:r>
    </w:p>
  </w:comment>
  <w:comment w:id="13" w:author="Liv Herdman" w:date="2015-11-09T10:08:00Z" w:initials="LH">
    <w:p w14:paraId="590BD448" w14:textId="35DBA2D3" w:rsidR="00166D40" w:rsidRDefault="00166D40">
      <w:pPr>
        <w:pStyle w:val="CommentText"/>
      </w:pPr>
      <w:r>
        <w:rPr>
          <w:rStyle w:val="CommentReference"/>
        </w:rPr>
        <w:annotationRef/>
      </w:r>
      <w:r>
        <w:t>I would like a little more description of this end-member business, but maybe the rest of your audience is more familiar with this approach</w:t>
      </w:r>
    </w:p>
  </w:comment>
  <w:comment w:id="14" w:author="Liv Herdman" w:date="2015-11-07T21:37:00Z" w:initials="LH">
    <w:p w14:paraId="04FF4CC1" w14:textId="513046FA" w:rsidR="00166D40" w:rsidRDefault="00166D40">
      <w:pPr>
        <w:pStyle w:val="CommentText"/>
      </w:pPr>
      <w:r>
        <w:rPr>
          <w:rStyle w:val="CommentReference"/>
        </w:rPr>
        <w:annotationRef/>
      </w:r>
      <w:r>
        <w:t>Why not show it?</w:t>
      </w:r>
    </w:p>
  </w:comment>
  <w:comment w:id="15" w:author="Liv Herdman" w:date="2015-11-09T10:14:00Z" w:initials="LH">
    <w:p w14:paraId="7A2F73DF" w14:textId="027F09EC" w:rsidR="00166D40" w:rsidRDefault="00166D40">
      <w:pPr>
        <w:pStyle w:val="CommentText"/>
      </w:pPr>
      <w:r>
        <w:rPr>
          <w:rStyle w:val="CommentReference"/>
        </w:rPr>
        <w:annotationRef/>
      </w:r>
      <w:r>
        <w:t xml:space="preserve">It might be helpful for the reader if you point out that although large waves also occured earlier in the record they came from a direction that did not hit the reef, this briefly </w:t>
      </w:r>
      <w:proofErr w:type="gramStart"/>
      <w:r>
        <w:t>caused  me</w:t>
      </w:r>
      <w:proofErr w:type="gramEnd"/>
      <w:r>
        <w:t xml:space="preserve"> some confusion.</w:t>
      </w:r>
    </w:p>
  </w:comment>
  <w:comment w:id="16" w:author="Liv Herdman" w:date="2015-11-09T10:18:00Z" w:initials="LH">
    <w:p w14:paraId="690E9BFE" w14:textId="708359EE" w:rsidR="00166D40" w:rsidRDefault="00166D40">
      <w:pPr>
        <w:pStyle w:val="CommentText"/>
      </w:pPr>
      <w:r>
        <w:rPr>
          <w:rStyle w:val="CommentReference"/>
        </w:rPr>
        <w:annotationRef/>
      </w:r>
      <w:proofErr w:type="gramStart"/>
      <w:r>
        <w:t>space</w:t>
      </w:r>
      <w:proofErr w:type="gramEnd"/>
    </w:p>
  </w:comment>
  <w:comment w:id="17" w:author="Liv Herdman" w:date="2015-11-09T10:26:00Z" w:initials="LH">
    <w:p w14:paraId="6C68C910" w14:textId="0400415E" w:rsidR="00166D40" w:rsidRDefault="00166D40">
      <w:pPr>
        <w:pStyle w:val="CommentText"/>
      </w:pPr>
      <w:r>
        <w:rPr>
          <w:rStyle w:val="CommentReference"/>
        </w:rPr>
        <w:annotationRef/>
      </w:r>
      <w:r>
        <w:t>I am confused, if htere are 6 drifter releases during the wi</w:t>
      </w:r>
      <w:proofErr w:type="spellStart"/>
      <w:r>
        <w:t>nd ca</w:t>
      </w:r>
      <w:proofErr w:type="spellEnd"/>
      <w:r>
        <w:t xml:space="preserve">se shouldn't there be six </w:t>
      </w:r>
      <w:proofErr w:type="gramStart"/>
      <w:r>
        <w:t>different  progressive</w:t>
      </w:r>
      <w:proofErr w:type="gramEnd"/>
      <w:r>
        <w:t xml:space="preserve"> vectors from each ADCP location to compare to the  releases?</w:t>
      </w:r>
    </w:p>
  </w:comment>
  <w:comment w:id="18" w:author="Liv Herdman" w:date="2015-11-09T10:37:00Z" w:initials="LH">
    <w:p w14:paraId="70051A99" w14:textId="42C20F1A" w:rsidR="00166D40" w:rsidRDefault="00166D40">
      <w:pPr>
        <w:pStyle w:val="CommentText"/>
      </w:pPr>
      <w:r>
        <w:rPr>
          <w:rStyle w:val="CommentReference"/>
        </w:rPr>
        <w:annotationRef/>
      </w:r>
      <w:r>
        <w:t xml:space="preserve">Does this correspond to TIDE ie panel b? Reference figure panesl for these </w:t>
      </w:r>
      <w:proofErr w:type="spellStart"/>
      <w:r>
        <w:t>descrip</w:t>
      </w:r>
      <w:proofErr w:type="spellEnd"/>
      <w:r>
        <w:t xml:space="preserve">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w:t>
      </w:r>
      <w:proofErr w:type="spellStart"/>
      <w:r>
        <w:t>tida</w:t>
      </w:r>
      <w:proofErr w:type="spellEnd"/>
      <w:r>
        <w:t>l conditions)</w:t>
      </w:r>
    </w:p>
  </w:comment>
  <w:comment w:id="19" w:author="Liv Herdman" w:date="2015-11-09T10:29:00Z" w:initials="LH">
    <w:p w14:paraId="67214CF3" w14:textId="0391E956" w:rsidR="00166D40" w:rsidRDefault="00166D40">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20" w:author="Liv Herdman" w:date="2015-11-09T11:06:00Z" w:initials="LH">
    <w:p w14:paraId="4F4F10F1" w14:textId="6A001B4A" w:rsidR="00166D40" w:rsidRDefault="00166D40">
      <w:pPr>
        <w:pStyle w:val="CommentText"/>
      </w:pPr>
      <w:r>
        <w:rPr>
          <w:rStyle w:val="CommentReference"/>
        </w:rPr>
        <w:annotationRef/>
      </w:r>
      <w:r>
        <w:t xml:space="preserve">How do you calculate this residence time from a point measurement?  Please explain </w:t>
      </w:r>
    </w:p>
  </w:comment>
  <w:comment w:id="21" w:author="Liv Herdman" w:date="2015-11-09T11:12:00Z" w:initials="LH">
    <w:p w14:paraId="32875F7C" w14:textId="0E66EC7F" w:rsidR="00166D40" w:rsidRDefault="00166D40">
      <w:pPr>
        <w:pStyle w:val="CommentText"/>
      </w:pPr>
      <w:r>
        <w:rPr>
          <w:rStyle w:val="CommentReference"/>
        </w:rPr>
        <w:annotationRef/>
      </w:r>
      <w:proofErr w:type="gramStart"/>
      <w:r>
        <w:t>ok</w:t>
      </w:r>
      <w:proofErr w:type="gramEnd"/>
    </w:p>
  </w:comment>
  <w:comment w:id="22" w:author="Liv Herdman" w:date="2015-11-09T11:17:00Z" w:initials="LH">
    <w:p w14:paraId="48EED3BF" w14:textId="76C98BB7" w:rsidR="00166D40" w:rsidRDefault="00166D40">
      <w:pPr>
        <w:pStyle w:val="CommentText"/>
      </w:pPr>
      <w:r>
        <w:rPr>
          <w:rStyle w:val="CommentReference"/>
        </w:rPr>
        <w:annotationRef/>
      </w:r>
      <w:proofErr w:type="gramStart"/>
      <w:r>
        <w:t>b</w:t>
      </w:r>
      <w:proofErr w:type="gramEnd"/>
      <w:r>
        <w:t>e more quantitative abou this discussion. How big would Stokes drift be based on teh wav</w:t>
      </w:r>
      <w:r w:rsidR="008601E7">
        <w:t>e conditions? Also, what about w</w:t>
      </w:r>
      <w:bookmarkStart w:id="23" w:name="_GoBack"/>
      <w:bookmarkEnd w:id="23"/>
      <w:r>
        <w:t>ind slip?</w:t>
      </w:r>
    </w:p>
  </w:comment>
  <w:comment w:id="24" w:author="Liv Herdman" w:date="2015-11-07T20:39:00Z" w:initials="LH">
    <w:p w14:paraId="31EF00BB" w14:textId="019ABB7F" w:rsidR="00166D40" w:rsidRDefault="00166D40">
      <w:pPr>
        <w:pStyle w:val="CommentText"/>
      </w:pPr>
      <w:r>
        <w:rPr>
          <w:rStyle w:val="CommentReference"/>
        </w:rPr>
        <w:annotationRef/>
      </w:r>
      <w:r>
        <w:t xml:space="preserve">Are these peak </w:t>
      </w:r>
      <w:proofErr w:type="spellStart"/>
      <w:r>
        <w:t xml:space="preserve">or </w:t>
      </w:r>
      <w:proofErr w:type="spellEnd"/>
      <w:r>
        <w:t>average periods,</w:t>
      </w:r>
      <w:proofErr w:type="spellStart"/>
      <w:r>
        <w:t xml:space="preserve"> </w:t>
      </w:r>
      <w:proofErr w:type="spellEnd"/>
      <w:r>
        <w:t xml:space="preserve">wave heights or directions? </w:t>
      </w:r>
    </w:p>
  </w:comment>
  <w:comment w:id="25" w:author="Liv Herdman" w:date="2015-11-09T10:12:00Z" w:initials="LH">
    <w:p w14:paraId="29A24E1A" w14:textId="529B0C98" w:rsidR="00166D40" w:rsidRDefault="00166D40">
      <w:pPr>
        <w:pStyle w:val="CommentText"/>
      </w:pPr>
      <w:r>
        <w:rPr>
          <w:rStyle w:val="CommentReference"/>
        </w:rPr>
        <w:annotationRef/>
      </w:r>
      <w:r>
        <w:t xml:space="preserve">It </w:t>
      </w:r>
      <w:proofErr w:type="spellStart"/>
      <w:r>
        <w:t>wo</w:t>
      </w:r>
      <w:proofErr w:type="spellEnd"/>
      <w:r>
        <w:t>uld be helpful if there were colored bars or something indicating the three different forcings on this figure</w:t>
      </w:r>
    </w:p>
  </w:comment>
  <w:comment w:id="27" w:author="Liv Herdman" w:date="2015-11-09T10:20:00Z" w:initials="LH">
    <w:p w14:paraId="69A117EE" w14:textId="641FF3AE" w:rsidR="00166D40" w:rsidRDefault="00166D40">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26" w:author="Liv Herdman" w:date="2015-11-09T10:02:00Z" w:initials="LH">
    <w:p w14:paraId="288CDF9F" w14:textId="3F6B9B79" w:rsidR="00166D40" w:rsidRDefault="00166D40">
      <w:pPr>
        <w:pStyle w:val="CommentText"/>
      </w:pPr>
      <w:r>
        <w:rPr>
          <w:rStyle w:val="CommentReference"/>
        </w:rPr>
        <w:annotationRef/>
      </w:r>
      <w:r>
        <w:t>Are these the full drifter tracks or are they cut to 1 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3F5E9D9" w15:done="0"/>
  <w15:commentEx w15:paraId="3C2D81C5" w15:done="0"/>
  <w15:commentEx w15:paraId="779FA4AE" w15:done="0"/>
  <w15:commentEx w15:paraId="11C41319" w15:done="0"/>
  <w15:commentEx w15:paraId="27EC2A8D" w15:done="1"/>
  <w15:commentEx w15:paraId="6A6CEE46" w15:done="1"/>
  <w15:commentEx w15:paraId="73D12C57"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706B5" w14:textId="77777777" w:rsidR="00166D40" w:rsidRDefault="00166D40" w:rsidP="0042195A">
      <w:pPr>
        <w:spacing w:after="0" w:line="240" w:lineRule="auto"/>
      </w:pPr>
      <w:r>
        <w:separator/>
      </w:r>
    </w:p>
  </w:endnote>
  <w:endnote w:type="continuationSeparator" w:id="0">
    <w:p w14:paraId="3B14C3C7" w14:textId="77777777" w:rsidR="00166D40" w:rsidRDefault="00166D40"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845309"/>
      <w:docPartObj>
        <w:docPartGallery w:val="Page Numbers (Bottom of Page)"/>
        <w:docPartUnique/>
      </w:docPartObj>
    </w:sdtPr>
    <w:sdtEndPr>
      <w:rPr>
        <w:noProof/>
      </w:rPr>
    </w:sdtEndPr>
    <w:sdtContent>
      <w:p w14:paraId="698BDCE2" w14:textId="77777777" w:rsidR="00166D40" w:rsidRDefault="00166D40">
        <w:pPr>
          <w:pStyle w:val="Footer"/>
          <w:jc w:val="center"/>
        </w:pPr>
        <w:r>
          <w:fldChar w:fldCharType="begin"/>
        </w:r>
        <w:r>
          <w:instrText xml:space="preserve"> PAGE   \* MERGEFORMAT </w:instrText>
        </w:r>
        <w:r>
          <w:fldChar w:fldCharType="separate"/>
        </w:r>
        <w:r w:rsidR="008601E7">
          <w:rPr>
            <w:noProof/>
          </w:rPr>
          <w:t>25</w:t>
        </w:r>
        <w:r>
          <w:rPr>
            <w:noProof/>
          </w:rPr>
          <w:fldChar w:fldCharType="end"/>
        </w:r>
      </w:p>
    </w:sdtContent>
  </w:sdt>
  <w:p w14:paraId="35A5B7B9" w14:textId="77777777" w:rsidR="00166D40" w:rsidRDefault="00166D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CE749" w14:textId="77777777" w:rsidR="00166D40" w:rsidRDefault="00166D40" w:rsidP="0042195A">
      <w:pPr>
        <w:spacing w:after="0" w:line="240" w:lineRule="auto"/>
      </w:pPr>
      <w:r>
        <w:separator/>
      </w:r>
    </w:p>
  </w:footnote>
  <w:footnote w:type="continuationSeparator" w:id="0">
    <w:p w14:paraId="25A610A5" w14:textId="77777777" w:rsidR="00166D40" w:rsidRDefault="00166D40" w:rsidP="004219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sDel="0"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4906"/>
    <w:rsid w:val="00014309"/>
    <w:rsid w:val="000301FD"/>
    <w:rsid w:val="00034616"/>
    <w:rsid w:val="0005058C"/>
    <w:rsid w:val="00052138"/>
    <w:rsid w:val="0006063C"/>
    <w:rsid w:val="0006389C"/>
    <w:rsid w:val="00072D72"/>
    <w:rsid w:val="00077F00"/>
    <w:rsid w:val="00082037"/>
    <w:rsid w:val="000973AD"/>
    <w:rsid w:val="000A22A5"/>
    <w:rsid w:val="000A4C38"/>
    <w:rsid w:val="000A692C"/>
    <w:rsid w:val="000A7575"/>
    <w:rsid w:val="000B1C2B"/>
    <w:rsid w:val="000B5A8B"/>
    <w:rsid w:val="000F5241"/>
    <w:rsid w:val="00116E33"/>
    <w:rsid w:val="00121437"/>
    <w:rsid w:val="00131E1E"/>
    <w:rsid w:val="001322AB"/>
    <w:rsid w:val="001477A6"/>
    <w:rsid w:val="0015074B"/>
    <w:rsid w:val="00166D40"/>
    <w:rsid w:val="00167442"/>
    <w:rsid w:val="0016786A"/>
    <w:rsid w:val="001743A2"/>
    <w:rsid w:val="001817DC"/>
    <w:rsid w:val="00184282"/>
    <w:rsid w:val="00187EA8"/>
    <w:rsid w:val="0019411D"/>
    <w:rsid w:val="00197E20"/>
    <w:rsid w:val="001A0336"/>
    <w:rsid w:val="001C6D70"/>
    <w:rsid w:val="001D1246"/>
    <w:rsid w:val="001E0B6D"/>
    <w:rsid w:val="001E3C7E"/>
    <w:rsid w:val="00215198"/>
    <w:rsid w:val="0023536F"/>
    <w:rsid w:val="00236C6A"/>
    <w:rsid w:val="00276187"/>
    <w:rsid w:val="0029639D"/>
    <w:rsid w:val="002C24ED"/>
    <w:rsid w:val="002C3BF8"/>
    <w:rsid w:val="002D6908"/>
    <w:rsid w:val="002E41C1"/>
    <w:rsid w:val="00303A26"/>
    <w:rsid w:val="00326F90"/>
    <w:rsid w:val="003356CE"/>
    <w:rsid w:val="00372A45"/>
    <w:rsid w:val="003C6307"/>
    <w:rsid w:val="003D4AA0"/>
    <w:rsid w:val="003E07FB"/>
    <w:rsid w:val="003E23E0"/>
    <w:rsid w:val="003E7D7C"/>
    <w:rsid w:val="00414911"/>
    <w:rsid w:val="0042195A"/>
    <w:rsid w:val="004333B1"/>
    <w:rsid w:val="00464CB4"/>
    <w:rsid w:val="0048483C"/>
    <w:rsid w:val="004A5151"/>
    <w:rsid w:val="004A5171"/>
    <w:rsid w:val="004B4A21"/>
    <w:rsid w:val="004E12C9"/>
    <w:rsid w:val="004F2BC9"/>
    <w:rsid w:val="00515DD4"/>
    <w:rsid w:val="005334F5"/>
    <w:rsid w:val="005524DA"/>
    <w:rsid w:val="00576BC7"/>
    <w:rsid w:val="0058033F"/>
    <w:rsid w:val="005924EA"/>
    <w:rsid w:val="005A6E1F"/>
    <w:rsid w:val="005C2512"/>
    <w:rsid w:val="005C3C07"/>
    <w:rsid w:val="005E15FE"/>
    <w:rsid w:val="005E62E0"/>
    <w:rsid w:val="006021D8"/>
    <w:rsid w:val="00612FEF"/>
    <w:rsid w:val="00622CE8"/>
    <w:rsid w:val="006231D8"/>
    <w:rsid w:val="006446AF"/>
    <w:rsid w:val="00651314"/>
    <w:rsid w:val="006A60E9"/>
    <w:rsid w:val="006C132A"/>
    <w:rsid w:val="007015A5"/>
    <w:rsid w:val="007040A5"/>
    <w:rsid w:val="00722669"/>
    <w:rsid w:val="0072301A"/>
    <w:rsid w:val="0073010A"/>
    <w:rsid w:val="00734397"/>
    <w:rsid w:val="00752031"/>
    <w:rsid w:val="00775EF3"/>
    <w:rsid w:val="00797382"/>
    <w:rsid w:val="007A130D"/>
    <w:rsid w:val="007C791D"/>
    <w:rsid w:val="007D437B"/>
    <w:rsid w:val="00803A59"/>
    <w:rsid w:val="00811F32"/>
    <w:rsid w:val="00814521"/>
    <w:rsid w:val="00820341"/>
    <w:rsid w:val="00824FA8"/>
    <w:rsid w:val="00840161"/>
    <w:rsid w:val="00841A4A"/>
    <w:rsid w:val="008601E7"/>
    <w:rsid w:val="008651C6"/>
    <w:rsid w:val="0086742C"/>
    <w:rsid w:val="00892963"/>
    <w:rsid w:val="008C0006"/>
    <w:rsid w:val="008D6741"/>
    <w:rsid w:val="008E2FE3"/>
    <w:rsid w:val="008E477D"/>
    <w:rsid w:val="008E66C9"/>
    <w:rsid w:val="008F1257"/>
    <w:rsid w:val="009019E9"/>
    <w:rsid w:val="00903ABB"/>
    <w:rsid w:val="00924D98"/>
    <w:rsid w:val="009312C6"/>
    <w:rsid w:val="009659C3"/>
    <w:rsid w:val="009756DE"/>
    <w:rsid w:val="00976516"/>
    <w:rsid w:val="009A41CA"/>
    <w:rsid w:val="009B6BC6"/>
    <w:rsid w:val="009C350F"/>
    <w:rsid w:val="009C4D78"/>
    <w:rsid w:val="009D080D"/>
    <w:rsid w:val="009D1425"/>
    <w:rsid w:val="00A153C3"/>
    <w:rsid w:val="00A16BE5"/>
    <w:rsid w:val="00A32302"/>
    <w:rsid w:val="00A42B89"/>
    <w:rsid w:val="00A53884"/>
    <w:rsid w:val="00A74017"/>
    <w:rsid w:val="00A9469F"/>
    <w:rsid w:val="00AA1D8D"/>
    <w:rsid w:val="00AA2104"/>
    <w:rsid w:val="00AA2B12"/>
    <w:rsid w:val="00AC7459"/>
    <w:rsid w:val="00AD13C2"/>
    <w:rsid w:val="00AF199F"/>
    <w:rsid w:val="00B015D0"/>
    <w:rsid w:val="00B12829"/>
    <w:rsid w:val="00B320E8"/>
    <w:rsid w:val="00B423C5"/>
    <w:rsid w:val="00B42656"/>
    <w:rsid w:val="00B431A1"/>
    <w:rsid w:val="00B4560A"/>
    <w:rsid w:val="00B47730"/>
    <w:rsid w:val="00B66B52"/>
    <w:rsid w:val="00B66F83"/>
    <w:rsid w:val="00B8343E"/>
    <w:rsid w:val="00B8572A"/>
    <w:rsid w:val="00B9251E"/>
    <w:rsid w:val="00BB198D"/>
    <w:rsid w:val="00BB2200"/>
    <w:rsid w:val="00BC1964"/>
    <w:rsid w:val="00BC7ABD"/>
    <w:rsid w:val="00BD782F"/>
    <w:rsid w:val="00C21009"/>
    <w:rsid w:val="00C408DB"/>
    <w:rsid w:val="00C4278D"/>
    <w:rsid w:val="00C55CF1"/>
    <w:rsid w:val="00C749D8"/>
    <w:rsid w:val="00CA1889"/>
    <w:rsid w:val="00CB0664"/>
    <w:rsid w:val="00CC19E3"/>
    <w:rsid w:val="00D23FFD"/>
    <w:rsid w:val="00D25271"/>
    <w:rsid w:val="00D31F5A"/>
    <w:rsid w:val="00D41352"/>
    <w:rsid w:val="00D42224"/>
    <w:rsid w:val="00D51111"/>
    <w:rsid w:val="00D54515"/>
    <w:rsid w:val="00D574AC"/>
    <w:rsid w:val="00D913CD"/>
    <w:rsid w:val="00D92173"/>
    <w:rsid w:val="00DA3E29"/>
    <w:rsid w:val="00DC0B55"/>
    <w:rsid w:val="00DC1946"/>
    <w:rsid w:val="00DD204E"/>
    <w:rsid w:val="00E06B7E"/>
    <w:rsid w:val="00E41164"/>
    <w:rsid w:val="00EC578B"/>
    <w:rsid w:val="00ED3D85"/>
    <w:rsid w:val="00ED6C09"/>
    <w:rsid w:val="00EE433E"/>
    <w:rsid w:val="00EE58AB"/>
    <w:rsid w:val="00EF74A1"/>
    <w:rsid w:val="00F30BC7"/>
    <w:rsid w:val="00F30C93"/>
    <w:rsid w:val="00F345C2"/>
    <w:rsid w:val="00F52D0A"/>
    <w:rsid w:val="00F61490"/>
    <w:rsid w:val="00F62EC3"/>
    <w:rsid w:val="00F67EBE"/>
    <w:rsid w:val="00F813B3"/>
    <w:rsid w:val="00FA055C"/>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33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E011F-7391-BF43-8BB4-54461119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28913</Words>
  <Characters>164808</Characters>
  <Application>Microsoft Macintosh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193335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Liv Herdman</cp:lastModifiedBy>
  <cp:revision>9</cp:revision>
  <cp:lastPrinted>2015-09-03T18:03:00Z</cp:lastPrinted>
  <dcterms:created xsi:type="dcterms:W3CDTF">2015-11-08T01:40:00Z</dcterms:created>
  <dcterms:modified xsi:type="dcterms:W3CDTF">2015-11-09T16:17:00Z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