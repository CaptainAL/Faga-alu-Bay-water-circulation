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bookmarkStart w:id="0" w:name="_GoBack"/>
      <w:bookmarkEnd w:id="0"/>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ins w:id="1" w:author="Trent Biggs" w:date="2015-10-21T12:57:00Z">
        <w:r w:rsidR="0089198B">
          <w:t xml:space="preserve"> Bay</w:t>
        </w:r>
      </w:ins>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r>
        <w:t>by</w:t>
      </w:r>
    </w:p>
    <w:p w14:paraId="1B2ED5A4" w14:textId="77777777" w:rsidR="00576BC7" w:rsidRDefault="00576BC7" w:rsidP="001743A2">
      <w:pPr>
        <w:spacing w:after="0"/>
      </w:pPr>
    </w:p>
    <w:p w14:paraId="6EC6B550" w14:textId="77777777" w:rsidR="00576BC7" w:rsidRDefault="000A4C38" w:rsidP="001743A2">
      <w:pPr>
        <w:spacing w:after="0"/>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2"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3"/>
      <w:r w:rsidRPr="00F52D0A">
        <w:lastRenderedPageBreak/>
        <w:t>A</w:t>
      </w:r>
      <w:r w:rsidR="00F52D0A">
        <w:t>bstract</w:t>
      </w:r>
      <w:commentRangeEnd w:id="3"/>
      <w:r w:rsidR="00892963">
        <w:rPr>
          <w:rStyle w:val="CommentReference"/>
          <w:rFonts w:eastAsiaTheme="minorEastAsia" w:cstheme="minorBidi"/>
          <w:b w:val="0"/>
          <w:bCs w:val="0"/>
          <w:color w:val="auto"/>
        </w:rPr>
        <w:commentReference w:id="3"/>
      </w:r>
    </w:p>
    <w:p w14:paraId="7D048451" w14:textId="3F13B478" w:rsidR="00576BC7" w:rsidRDefault="00451881" w:rsidP="001743A2">
      <w:pPr>
        <w:spacing w:after="0"/>
      </w:pPr>
      <w:commentRangeStart w:id="4"/>
      <w:commentRangeStart w:id="5"/>
      <w:commentRangeStart w:id="6"/>
      <w:ins w:id="7" w:author="Trent Biggs" w:date="2015-10-21T12:18:00Z">
        <w:r>
          <w:t>Ocean c</w:t>
        </w:r>
        <w:commentRangeEnd w:id="4"/>
        <w:r>
          <w:rPr>
            <w:rStyle w:val="CommentReference"/>
          </w:rPr>
          <w:commentReference w:id="4"/>
        </w:r>
      </w:ins>
      <w:del w:id="8" w:author="Trent Biggs" w:date="2015-10-21T12:18:00Z">
        <w:r w:rsidR="009D1425">
          <w:delText>C</w:delText>
        </w:r>
      </w:del>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ins w:id="9" w:author="Trent Biggs" w:date="2015-10-21T12:21:00Z">
        <w:r>
          <w:t xml:space="preserve"> in near-shore ecosystems</w:t>
        </w:r>
      </w:ins>
      <w:r w:rsidR="000A4C38">
        <w:t xml:space="preserve">, and </w:t>
      </w:r>
      <w:ins w:id="10" w:author="Trent Biggs" w:date="2015-10-21T12:19:00Z">
        <w:r>
          <w:t>interacts with</w:t>
        </w:r>
      </w:ins>
      <w:del w:id="11" w:author="Trent Biggs" w:date="2015-10-21T12:18:00Z">
        <w:r w:rsidR="000A4C38">
          <w:delText xml:space="preserve">understanding the impacts </w:delText>
        </w:r>
        <w:r w:rsidR="009D1425">
          <w:delText>of</w:delText>
        </w:r>
      </w:del>
      <w:r w:rsidR="000A4C38">
        <w:t xml:space="preserve"> </w:t>
      </w:r>
      <w:ins w:id="12" w:author="Trent Biggs" w:date="2015-11-18T08:05:00Z">
        <w:r w:rsidR="000A4C38">
          <w:t>terrestrial</w:t>
        </w:r>
      </w:ins>
      <w:ins w:id="13" w:author="Trent Biggs" w:date="2015-10-21T12:22:00Z">
        <w:r>
          <w:t>ly-derived</w:t>
        </w:r>
      </w:ins>
      <w:del w:id="14" w:author="Trent Biggs" w:date="2015-11-18T08:05:00Z">
        <w:r w:rsidR="000A4C38">
          <w:delText>terrestrial</w:delText>
        </w:r>
      </w:del>
      <w:r w:rsidR="000A4C38">
        <w:t xml:space="preserve"> sediment, nutrients, and contaminants</w:t>
      </w:r>
      <w:ins w:id="15" w:author="Trent Biggs" w:date="2015-10-21T12:19:00Z">
        <w:r>
          <w:t xml:space="preserve"> to determine watershed impacts</w:t>
        </w:r>
      </w:ins>
      <w:del w:id="16" w:author="Trent Biggs" w:date="2015-10-21T12:19:00Z">
        <w:r w:rsidR="009D1425">
          <w:delText>,</w:delText>
        </w:r>
      </w:del>
      <w:r w:rsidR="000A4C38">
        <w:t xml:space="preserve"> </w:t>
      </w:r>
      <w:r w:rsidR="009D1425">
        <w:t>on coral reef ecosystems</w:t>
      </w:r>
      <w:commentRangeEnd w:id="5"/>
      <w:ins w:id="17" w:author="Trent Biggs" w:date="2015-11-18T08:05:00Z">
        <w:r w:rsidR="003C7096">
          <w:rPr>
            <w:rStyle w:val="CommentReference"/>
          </w:rPr>
          <w:commentReference w:id="5"/>
        </w:r>
        <w:r w:rsidR="000A4C38">
          <w:t>.</w:t>
        </w:r>
        <w:commentRangeEnd w:id="6"/>
        <w:r w:rsidR="00263B4B">
          <w:rPr>
            <w:rStyle w:val="CommentReference"/>
          </w:rPr>
          <w:commentReference w:id="6"/>
        </w:r>
        <w:r w:rsidR="000A4C38">
          <w:t xml:space="preserve"> </w:t>
        </w:r>
      </w:ins>
      <w:ins w:id="18" w:author="Trent Biggs" w:date="2015-10-21T12:20:00Z">
        <w:r>
          <w:t>We</w:t>
        </w:r>
      </w:ins>
      <w:del w:id="19" w:author="Trent Biggs" w:date="2015-11-18T08:05:00Z">
        <w:r w:rsidR="000A4C38">
          <w:delText xml:space="preserve">. </w:delText>
        </w:r>
      </w:del>
      <w:del w:id="20" w:author="Trent Biggs" w:date="2015-10-21T12:20:00Z">
        <w:r w:rsidR="007015A5">
          <w:delText>A</w:delText>
        </w:r>
        <w:r w:rsidR="009D1425">
          <w:delText>n experiment was conducted</w:delText>
        </w:r>
        <w:r w:rsidR="007015A5">
          <w:delText xml:space="preserve"> to</w:delText>
        </w:r>
      </w:del>
      <w:r w:rsidR="007015A5">
        <w:t xml:space="preserve"> characterize </w:t>
      </w:r>
      <w:r w:rsidR="000973AD">
        <w:t xml:space="preserve">water </w:t>
      </w:r>
      <w:ins w:id="21" w:author="Trent Biggs" w:date="2015-10-21T12:20:00Z">
        <w:r>
          <w:t>circulation</w:t>
        </w:r>
      </w:ins>
      <w:del w:id="22" w:author="Trent Biggs" w:date="2015-10-21T12:20:00Z">
        <w:r w:rsidR="000973AD">
          <w:delText>flow</w:delText>
        </w:r>
      </w:del>
      <w:r w:rsidR="000973AD">
        <w:t xml:space="preserve"> </w:t>
      </w:r>
      <w:r w:rsidR="009D1425">
        <w:t xml:space="preserve">patterns </w:t>
      </w:r>
      <w:r w:rsidR="000973AD">
        <w:t>and residence times in relation to</w:t>
      </w:r>
      <w:r w:rsidR="007015A5">
        <w:t xml:space="preserve"> end</w:t>
      </w:r>
      <w:r w:rsidR="009D1425">
        <w:t>-</w:t>
      </w:r>
      <w:r w:rsidR="007015A5">
        <w:t>member forcing conditions</w:t>
      </w:r>
      <w:ins w:id="23" w:author="Trent Biggs" w:date="2015-10-21T12:49:00Z">
        <w:r w:rsidR="007015A5">
          <w:t xml:space="preserve"> </w:t>
        </w:r>
        <w:r w:rsidR="00643D0B">
          <w:t xml:space="preserve">using a rapid </w:t>
        </w:r>
      </w:ins>
      <w:ins w:id="24" w:author="Trent Biggs" w:date="2015-10-21T12:57:00Z">
        <w:r w:rsidR="009E34E3">
          <w:t xml:space="preserve">field </w:t>
        </w:r>
      </w:ins>
      <w:ins w:id="25" w:author="Trent Biggs" w:date="2015-10-21T12:49:00Z">
        <w:r w:rsidR="00643D0B">
          <w:t>technique</w:t>
        </w:r>
      </w:ins>
      <w:ins w:id="26" w:author="Trent Biggs" w:date="2015-11-18T08:05:00Z">
        <w:r w:rsidR="007015A5">
          <w:t xml:space="preserve"> </w:t>
        </w:r>
      </w:ins>
      <w:r w:rsidR="007015A5">
        <w:t xml:space="preserve">in </w:t>
      </w:r>
      <w:ins w:id="27" w:author="Trent Biggs" w:date="2015-10-21T12:21:00Z">
        <w:r>
          <w:t>a</w:t>
        </w:r>
      </w:ins>
      <w:ins w:id="28" w:author="Trent Biggs" w:date="2015-10-21T12:31:00Z">
        <w:r w:rsidR="00C01C6F">
          <w:t>n</w:t>
        </w:r>
      </w:ins>
      <w:del w:id="29" w:author="Trent Biggs" w:date="2015-10-21T12:21:00Z">
        <w:r w:rsidR="007015A5">
          <w:delText>the</w:delText>
        </w:r>
      </w:del>
      <w:r w:rsidR="007015A5">
        <w:t xml:space="preserve"> </w:t>
      </w:r>
      <w:commentRangeStart w:id="30"/>
      <w:del w:id="31" w:author="Trent Biggs" w:date="2015-10-21T12:31:00Z">
        <w:r w:rsidR="007015A5">
          <w:delText xml:space="preserve">fringing coral reef flat-lined </w:delText>
        </w:r>
      </w:del>
      <w:commentRangeEnd w:id="30"/>
      <w:r>
        <w:rPr>
          <w:rStyle w:val="CommentReference"/>
        </w:rPr>
        <w:commentReference w:id="30"/>
      </w:r>
      <w:r w:rsidR="007015A5">
        <w:t>embayment</w:t>
      </w:r>
      <w:ins w:id="32" w:author="Trent Biggs" w:date="2015-10-21T12:21:00Z">
        <w:r w:rsidR="007015A5">
          <w:t xml:space="preserve"> </w:t>
        </w:r>
      </w:ins>
      <w:ins w:id="33" w:author="Trent Biggs" w:date="2015-10-21T12:32:00Z">
        <w:r w:rsidR="00C01C6F">
          <w:t xml:space="preserve">fringed with coral reef </w:t>
        </w:r>
      </w:ins>
      <w:del w:id="34" w:author="Trent Biggs" w:date="2015-10-21T12:21:00Z">
        <w:r w:rsidR="007015A5" w:rsidDel="00451881">
          <w:delText xml:space="preserve"> </w:delText>
        </w:r>
        <w:r w:rsidR="007015A5">
          <w:delText>of Faga'alu</w:delText>
        </w:r>
        <w:r w:rsidR="009D1425">
          <w:delText xml:space="preserve"> on </w:delText>
        </w:r>
        <w:r w:rsidR="007015A5">
          <w:delText>Tutuila</w:delText>
        </w:r>
        <w:r w:rsidR="009D1425">
          <w:delText xml:space="preserve"> </w:delText>
        </w:r>
      </w:del>
      <w:r w:rsidR="009D1425">
        <w:t xml:space="preserve">in </w:t>
      </w:r>
      <w:r w:rsidR="007015A5">
        <w:t>American Samoa. Lagrangian</w:t>
      </w:r>
      <w:ins w:id="35" w:author="Trent Biggs" w:date="2015-10-21T12:34:00Z">
        <w:r w:rsidR="007015A5">
          <w:t xml:space="preserve"> </w:t>
        </w:r>
      </w:ins>
      <w:ins w:id="36" w:author="Trent Biggs" w:date="2015-10-21T12:35:00Z">
        <w:r w:rsidR="00C01C6F">
          <w:t xml:space="preserve">GPS-enabled </w:t>
        </w:r>
      </w:ins>
      <w:del w:id="37" w:author="Trent Biggs" w:date="2015-10-21T12:34:00Z">
        <w:r w:rsidR="007015A5" w:rsidDel="00C01C6F">
          <w:delText xml:space="preserve"> </w:delText>
        </w:r>
      </w:del>
      <w:ins w:id="38" w:author="Trent Biggs" w:date="2015-11-18T08:05:00Z">
        <w:r w:rsidR="007015A5">
          <w:t>drifter</w:t>
        </w:r>
      </w:ins>
      <w:ins w:id="39" w:author="Trent Biggs" w:date="2015-10-21T12:27:00Z">
        <w:r>
          <w:t>s</w:t>
        </w:r>
      </w:ins>
      <w:del w:id="40" w:author="Trent Biggs" w:date="2015-11-18T08:05:00Z">
        <w:r w:rsidR="007015A5">
          <w:delText>drifter</w:delText>
        </w:r>
      </w:del>
      <w:del w:id="41" w:author="Trent Biggs" w:date="2015-10-21T12:27:00Z">
        <w:r w:rsidR="000973AD">
          <w:delText xml:space="preserve"> </w:delText>
        </w:r>
        <w:r w:rsidR="007015A5">
          <w:delText>deploy</w:delText>
        </w:r>
        <w:r w:rsidR="000973AD">
          <w:delText>ments</w:delText>
        </w:r>
      </w:del>
      <w:r w:rsidR="000973AD">
        <w:t xml:space="preserve"> </w:t>
      </w:r>
      <w:ins w:id="42" w:author="Trent Biggs" w:date="2015-10-21T12:32:00Z">
        <w:r w:rsidR="00C01C6F">
          <w:t xml:space="preserve">were deployed </w:t>
        </w:r>
      </w:ins>
      <w:ins w:id="43" w:author="Trent Biggs" w:date="2015-10-21T12:35:00Z">
        <w:r w:rsidR="00EF5247">
          <w:t>at 5</w:t>
        </w:r>
        <w:r w:rsidR="00C01C6F">
          <w:t xml:space="preserve"> different locations </w:t>
        </w:r>
      </w:ins>
      <w:ins w:id="44" w:author="Trent Biggs" w:date="2015-10-21T12:32:00Z">
        <w:r w:rsidR="00EF5247">
          <w:t>30</w:t>
        </w:r>
        <w:r w:rsidR="00C01C6F">
          <w:t xml:space="preserve"> times over a 2 week period</w:t>
        </w:r>
      </w:ins>
      <w:del w:id="45" w:author="Trent Biggs" w:date="2015-10-21T12:35:00Z">
        <w:r w:rsidR="000973AD">
          <w:delText>collected</w:delText>
        </w:r>
        <w:r w:rsidR="007015A5">
          <w:delText xml:space="preserve"> </w:delText>
        </w:r>
        <w:r w:rsidR="009D1425">
          <w:delText>spatially-</w:delText>
        </w:r>
        <w:r w:rsidR="007015A5">
          <w:delText xml:space="preserve">distributed </w:delText>
        </w:r>
      </w:del>
      <w:del w:id="46" w:author="Trent Biggs" w:date="2015-10-21T12:27:00Z">
        <w:r w:rsidR="007015A5">
          <w:delText xml:space="preserve">flow </w:delText>
        </w:r>
      </w:del>
      <w:del w:id="47" w:author="Trent Biggs" w:date="2015-10-21T12:35:00Z">
        <w:r w:rsidR="007015A5">
          <w:delText>data</w:delText>
        </w:r>
      </w:del>
      <w:ins w:id="48" w:author="Trent Biggs" w:date="2015-10-21T12:32:00Z">
        <w:r w:rsidR="00C01C6F">
          <w:t xml:space="preserve">.  </w:t>
        </w:r>
      </w:ins>
      <w:del w:id="49" w:author="Trent Biggs" w:date="2015-10-21T12:32:00Z">
        <w:r w:rsidR="007015A5">
          <w:delText xml:space="preserve"> and </w:delText>
        </w:r>
      </w:del>
      <w:r w:rsidR="007015A5">
        <w:t xml:space="preserve">Eulerian current profilers </w:t>
      </w:r>
      <w:ins w:id="50" w:author="Trent Biggs" w:date="2015-10-21T12:32:00Z">
        <w:r w:rsidR="00C01C6F">
          <w:t xml:space="preserve">installed </w:t>
        </w:r>
      </w:ins>
      <w:del w:id="51" w:author="Trent Biggs" w:date="2015-10-21T12:27:00Z">
        <w:r w:rsidR="007015A5">
          <w:delText xml:space="preserve">were installed </w:delText>
        </w:r>
      </w:del>
      <w:r w:rsidR="007015A5">
        <w:t xml:space="preserve">at fixed locations </w:t>
      </w:r>
      <w:del w:id="52" w:author="Trent Biggs" w:date="2015-10-21T12:27:00Z">
        <w:r w:rsidR="007015A5">
          <w:delText xml:space="preserve">to </w:delText>
        </w:r>
      </w:del>
      <w:ins w:id="53" w:author="Trent Biggs" w:date="2015-11-18T08:05:00Z">
        <w:r w:rsidR="007015A5">
          <w:t>collect</w:t>
        </w:r>
      </w:ins>
      <w:ins w:id="54" w:author="Trent Biggs" w:date="2015-10-21T12:27:00Z">
        <w:r>
          <w:t>ed</w:t>
        </w:r>
      </w:ins>
      <w:ins w:id="55" w:author="Trent Biggs" w:date="2015-11-18T08:05:00Z">
        <w:r w:rsidR="007015A5">
          <w:t xml:space="preserve"> </w:t>
        </w:r>
      </w:ins>
      <w:ins w:id="56" w:author="Trent Biggs" w:date="2015-10-21T12:32:00Z">
        <w:r w:rsidR="00C01C6F">
          <w:t>continuous</w:t>
        </w:r>
      </w:ins>
      <w:del w:id="57" w:author="Trent Biggs" w:date="2015-11-18T08:05:00Z">
        <w:r w:rsidR="007015A5">
          <w:delText xml:space="preserve">collect </w:delText>
        </w:r>
      </w:del>
      <w:del w:id="58" w:author="Trent Biggs" w:date="2015-10-21T12:32:00Z">
        <w:r w:rsidR="007015A5">
          <w:delText>long-term</w:delText>
        </w:r>
      </w:del>
      <w:r w:rsidR="007015A5">
        <w:t xml:space="preserve"> flow data </w:t>
      </w:r>
      <w:ins w:id="59" w:author="Trent Biggs" w:date="2015-10-21T12:28:00Z">
        <w:r w:rsidR="00C01C6F">
          <w:t>during</w:t>
        </w:r>
      </w:ins>
      <w:del w:id="60" w:author="Trent Biggs" w:date="2015-10-21T12:28:00Z">
        <w:r w:rsidR="007015A5">
          <w:delText>in relation to</w:delText>
        </w:r>
      </w:del>
      <w:r w:rsidR="007015A5">
        <w:t xml:space="preserve"> </w:t>
      </w:r>
      <w:r w:rsidR="009D1425">
        <w:t xml:space="preserve">different </w:t>
      </w:r>
      <w:r w:rsidR="007015A5">
        <w:t>forcing conditions.</w:t>
      </w:r>
      <w:r w:rsidR="000A4C38">
        <w:t xml:space="preserve"> </w:t>
      </w:r>
      <w:ins w:id="61" w:author="Trent Biggs" w:date="2015-10-21T12:38:00Z">
        <w:r w:rsidR="00AA4730">
          <w:t>Current velo</w:t>
        </w:r>
        <w:r w:rsidR="0054237E">
          <w:t xml:space="preserve">cities were binned to a </w:t>
        </w:r>
      </w:ins>
      <w:ins w:id="62" w:author="Trent Biggs" w:date="2015-10-21T13:14:00Z">
        <w:r w:rsidR="0054237E">
          <w:t>1</w:t>
        </w:r>
      </w:ins>
      <w:ins w:id="63" w:author="Trent Biggs" w:date="2015-10-21T12:38:00Z">
        <w:r w:rsidR="0054237E">
          <w:t>00</w:t>
        </w:r>
        <w:r w:rsidR="00192B8B">
          <w:t xml:space="preserve"> </w:t>
        </w:r>
        <w:r w:rsidR="0054237E">
          <w:t>x 100</w:t>
        </w:r>
        <w:r w:rsidR="00192B8B">
          <w:t xml:space="preserve"> </w:t>
        </w:r>
        <w:r w:rsidR="00AA4730">
          <w:t>m grid</w:t>
        </w:r>
      </w:ins>
      <w:ins w:id="64" w:author="Trent Biggs" w:date="2015-10-22T11:32:00Z">
        <w:r w:rsidR="00CE5483">
          <w:t xml:space="preserve"> and analyzed with empirical orthogonal functions</w:t>
        </w:r>
      </w:ins>
      <w:ins w:id="65" w:author="Trent Biggs" w:date="2015-10-21T12:38:00Z">
        <w:r w:rsidR="00AA4730">
          <w:t xml:space="preserve">.  </w:t>
        </w:r>
      </w:ins>
      <w:r w:rsidR="000973AD">
        <w:t xml:space="preserve">Mean current speeds (residence times) </w:t>
      </w:r>
      <w:commentRangeStart w:id="66"/>
      <w:r w:rsidR="000973AD">
        <w:t>over</w:t>
      </w:r>
      <w:ins w:id="67" w:author="Trent Biggs" w:date="2015-10-22T11:32:00Z">
        <w:r w:rsidR="000973AD">
          <w:t xml:space="preserve"> the </w:t>
        </w:r>
      </w:ins>
      <w:del w:id="68" w:author="Trent Biggs" w:date="2015-10-22T11:32:00Z">
        <w:r w:rsidR="000973AD" w:rsidDel="00CE5483">
          <w:delText xml:space="preserve"> </w:delText>
        </w:r>
      </w:del>
      <w:ins w:id="69" w:author="Trent Biggs" w:date="2015-10-21T12:28:00Z">
        <w:r w:rsidR="00CE5483">
          <w:t xml:space="preserve">grid cells </w:t>
        </w:r>
      </w:ins>
      <w:del w:id="70" w:author="Trent Biggs" w:date="2015-10-22T11:32:00Z">
        <w:r w:rsidR="000973AD" w:rsidDel="00CE5483">
          <w:delText xml:space="preserve">the </w:delText>
        </w:r>
        <w:r w:rsidR="000973AD">
          <w:delText xml:space="preserve">reef flat </w:delText>
        </w:r>
      </w:del>
      <w:commentRangeEnd w:id="66"/>
      <w:r w:rsidR="00C01C6F">
        <w:rPr>
          <w:rStyle w:val="CommentReference"/>
        </w:rPr>
        <w:commentReference w:id="66"/>
      </w:r>
      <w:r w:rsidR="000973AD">
        <w:t>varied</w:t>
      </w:r>
      <w:ins w:id="71" w:author="Trent Biggs" w:date="2015-10-22T11:33:00Z">
        <w:r w:rsidR="000973AD">
          <w:t xml:space="preserve"> </w:t>
        </w:r>
        <w:r w:rsidR="00CE5483">
          <w:t>widely,</w:t>
        </w:r>
      </w:ins>
      <w:ins w:id="72" w:author="Trent Biggs" w:date="2015-11-18T08:05:00Z">
        <w:r w:rsidR="000973AD">
          <w:t xml:space="preserve"> </w:t>
        </w:r>
      </w:ins>
      <w:r w:rsidR="000973AD">
        <w:t>from 1-37 cm s</w:t>
      </w:r>
      <w:r w:rsidR="000973AD" w:rsidRPr="002C3BF8">
        <w:rPr>
          <w:vertAlign w:val="superscript"/>
        </w:rPr>
        <w:t>-1</w:t>
      </w:r>
      <w:r w:rsidR="000973AD">
        <w:t xml:space="preserve"> (</w:t>
      </w:r>
      <w:r w:rsidR="00B4560A">
        <w:t>0.08-</w:t>
      </w:r>
      <w:r w:rsidR="000973AD">
        <w:t>2.78</w:t>
      </w:r>
      <w:r w:rsidR="00B4560A">
        <w:t xml:space="preserve"> </w:t>
      </w:r>
      <w:r w:rsidR="000973AD">
        <w:t>hr), 1-36 cm s</w:t>
      </w:r>
      <w:r w:rsidR="000973AD" w:rsidRPr="002C3BF8">
        <w:rPr>
          <w:vertAlign w:val="superscript"/>
        </w:rPr>
        <w:t>-1</w:t>
      </w:r>
      <w:r w:rsidR="000973AD">
        <w:t xml:space="preserve"> (</w:t>
      </w:r>
      <w:r w:rsidR="00B4560A">
        <w:t>0.08-</w:t>
      </w:r>
      <w:commentRangeStart w:id="73"/>
      <w:r w:rsidR="000973AD">
        <w:t>2.78</w:t>
      </w:r>
      <w:commentRangeEnd w:id="73"/>
      <w:r w:rsidR="00DA422E">
        <w:rPr>
          <w:rStyle w:val="CommentReference"/>
        </w:rPr>
        <w:commentReference w:id="73"/>
      </w:r>
      <w:r w:rsidR="00B4560A">
        <w:t xml:space="preserve"> </w:t>
      </w:r>
      <w:r w:rsidR="000973AD">
        <w:t>hr), and 5-64 cm s</w:t>
      </w:r>
      <w:r w:rsidR="000973AD" w:rsidRPr="002C3BF8">
        <w:rPr>
          <w:vertAlign w:val="superscript"/>
        </w:rPr>
        <w:t>-1</w:t>
      </w:r>
      <w:r w:rsidR="000973AD">
        <w:t xml:space="preserve"> (</w:t>
      </w:r>
      <w:r w:rsidR="00B4560A">
        <w:t>0.04-</w:t>
      </w:r>
      <w:r w:rsidR="000973AD">
        <w:t xml:space="preserve">0.56 hr) under tidal, </w:t>
      </w:r>
      <w:r w:rsidR="00B4560A">
        <w:t xml:space="preserve">strong </w:t>
      </w:r>
      <w:r w:rsidR="000973AD">
        <w:t xml:space="preserve">wind, and </w:t>
      </w:r>
      <w:r w:rsidR="00B4560A">
        <w:t xml:space="preserve">large </w:t>
      </w:r>
      <w:r w:rsidR="000973AD">
        <w:t xml:space="preserve">wave forcing, </w:t>
      </w:r>
      <w:commentRangeStart w:id="74"/>
      <w:r w:rsidR="000973AD">
        <w:t>respectively</w:t>
      </w:r>
      <w:commentRangeEnd w:id="74"/>
      <w:r w:rsidR="000973AD">
        <w:rPr>
          <w:rStyle w:val="CommentReference"/>
        </w:rPr>
        <w:commentReference w:id="74"/>
      </w:r>
      <w:r w:rsidR="000973AD">
        <w:t xml:space="preserve">. </w:t>
      </w:r>
      <w:ins w:id="75" w:author="Trent Biggs" w:date="2015-10-21T12:38:00Z">
        <w:r w:rsidR="00AA4730">
          <w:t>F</w:t>
        </w:r>
      </w:ins>
      <w:del w:id="76" w:author="Trent Biggs" w:date="2015-10-21T12:38:00Z">
        <w:r w:rsidR="000973AD">
          <w:delText>The highest f</w:delText>
        </w:r>
      </w:del>
      <w:r w:rsidR="000973AD">
        <w:t xml:space="preserve">low speeds </w:t>
      </w:r>
      <w:ins w:id="77" w:author="Trent Biggs" w:date="2015-10-21T12:38:00Z">
        <w:r w:rsidR="00AA4730">
          <w:t xml:space="preserve">were highest </w:t>
        </w:r>
      </w:ins>
      <w:r w:rsidR="00892963">
        <w:t xml:space="preserve">and </w:t>
      </w:r>
      <w:del w:id="78" w:author="Trent Biggs" w:date="2015-10-21T12:38:00Z">
        <w:r w:rsidR="00892963">
          <w:delText xml:space="preserve">shortest </w:delText>
        </w:r>
      </w:del>
      <w:r w:rsidR="00892963">
        <w:t xml:space="preserve">residence times </w:t>
      </w:r>
      <w:ins w:id="79" w:author="Trent Biggs" w:date="2015-10-21T12:39:00Z">
        <w:r w:rsidR="00AA4730">
          <w:t xml:space="preserve">shortest </w:t>
        </w:r>
      </w:ins>
      <w:del w:id="80" w:author="Trent Biggs" w:date="2015-10-21T12:39:00Z">
        <w:r w:rsidR="000973AD">
          <w:delText>were observed</w:delText>
        </w:r>
      </w:del>
      <w:del w:id="81" w:author="Trent Biggs" w:date="2015-10-21T12:38:00Z">
        <w:r w:rsidR="000973AD">
          <w:delText xml:space="preserve"> </w:delText>
        </w:r>
      </w:del>
      <w:r w:rsidR="000973AD">
        <w:t xml:space="preserve">over </w:t>
      </w:r>
      <w:ins w:id="82" w:author="Trent Biggs" w:date="2015-10-21T12:29:00Z">
        <w:r w:rsidR="00C01C6F">
          <w:t>the</w:t>
        </w:r>
      </w:ins>
      <w:del w:id="83" w:author="Trent Biggs" w:date="2015-10-21T12:29:00Z">
        <w:r w:rsidR="000973AD">
          <w:delText>the</w:delText>
        </w:r>
      </w:del>
      <w:r w:rsidR="000973AD">
        <w:t xml:space="preserve"> </w:t>
      </w:r>
      <w:r w:rsidR="00B4560A">
        <w:t xml:space="preserve">exposed </w:t>
      </w:r>
      <w:r w:rsidR="000973AD">
        <w:t>southern reef near the reef crest</w:t>
      </w:r>
      <w:ins w:id="84" w:author="Trent Biggs" w:date="2015-10-21T12:39:00Z">
        <w:r w:rsidR="00AA4730">
          <w:t xml:space="preserve">.  </w:t>
        </w:r>
      </w:ins>
      <w:del w:id="85" w:author="Trent Biggs" w:date="2015-10-21T12:39:00Z">
        <w:r w:rsidR="00892963" w:rsidDel="00AA4730">
          <w:delText>;</w:delText>
        </w:r>
      </w:del>
      <w:ins w:id="86" w:author="Trent Biggs" w:date="2015-11-18T08:05:00Z">
        <w:r w:rsidR="00892963">
          <w:t xml:space="preserve"> </w:t>
        </w:r>
      </w:ins>
      <w:ins w:id="87" w:author="Trent Biggs" w:date="2015-10-21T12:39:00Z">
        <w:r w:rsidR="00AA4730">
          <w:t>T</w:t>
        </w:r>
      </w:ins>
      <w:del w:id="88" w:author="Trent Biggs" w:date="2015-11-18T08:05:00Z">
        <w:r w:rsidR="00892963">
          <w:delText xml:space="preserve">; </w:delText>
        </w:r>
      </w:del>
      <w:del w:id="89" w:author="Trent Biggs" w:date="2015-10-21T12:39:00Z">
        <w:r w:rsidR="00892963">
          <w:delText>t</w:delText>
        </w:r>
      </w:del>
      <w:r w:rsidR="000973AD">
        <w:t xml:space="preserve">he lowest flow speeds and </w:t>
      </w:r>
      <w:del w:id="90" w:author="Libe Washburn" w:date="2015-10-19T06:46:00Z">
        <w:r w:rsidR="000973AD">
          <w:delText xml:space="preserve">highest </w:delText>
        </w:r>
      </w:del>
      <w:ins w:id="91" w:author="Libe Washburn" w:date="2015-10-19T06:46:00Z">
        <w:r w:rsidR="0052110F">
          <w:t xml:space="preserve">longest </w:t>
        </w:r>
      </w:ins>
      <w:r w:rsidR="000973AD">
        <w:t>residence times</w:t>
      </w:r>
      <w:ins w:id="92" w:author="Trent Biggs" w:date="2015-10-21T12:39:00Z">
        <w:r w:rsidR="00AA4730">
          <w:t xml:space="preserve"> occurred</w:t>
        </w:r>
      </w:ins>
      <w:del w:id="93" w:author="Trent Biggs" w:date="2015-10-21T12:39:00Z">
        <w:r w:rsidR="000973AD">
          <w:delText xml:space="preserve"> were consistently observed</w:delText>
        </w:r>
      </w:del>
      <w:r w:rsidR="009D080D">
        <w:t xml:space="preserve"> over the </w:t>
      </w:r>
      <w:r w:rsidR="00B4560A">
        <w:t xml:space="preserve">sheltered </w:t>
      </w:r>
      <w:r w:rsidR="009D080D">
        <w:t>northern reef</w:t>
      </w:r>
      <w:r w:rsidR="00B4560A">
        <w:t>,</w:t>
      </w:r>
      <w:r w:rsidR="000973AD">
        <w:t xml:space="preserve"> </w:t>
      </w:r>
      <w:r w:rsidR="00B4560A">
        <w:t>close to shore</w:t>
      </w:r>
      <w:del w:id="94" w:author="Trent Biggs" w:date="2015-10-21T12:31:00Z">
        <w:r w:rsidR="00B4560A">
          <w:delText xml:space="preserve"> </w:delText>
        </w:r>
        <w:r w:rsidR="000973AD">
          <w:delText xml:space="preserve">in the </w:delText>
        </w:r>
        <w:r w:rsidR="00B4560A">
          <w:delText>em</w:delText>
        </w:r>
        <w:r w:rsidR="000973AD">
          <w:delText>bay</w:delText>
        </w:r>
        <w:r w:rsidR="00B4560A">
          <w:delText>ment</w:delText>
        </w:r>
      </w:del>
      <w:r w:rsidR="000973AD">
        <w:t xml:space="preserve">, </w:t>
      </w:r>
      <w:r w:rsidR="00B4560A">
        <w:t xml:space="preserve">and in </w:t>
      </w:r>
      <w:ins w:id="95" w:author="Trent Biggs" w:date="2015-10-21T12:30:00Z">
        <w:r w:rsidR="00C01C6F">
          <w:t>the</w:t>
        </w:r>
      </w:ins>
      <w:del w:id="96" w:author="Trent Biggs" w:date="2015-10-21T12:30:00Z">
        <w:r w:rsidR="00B4560A" w:rsidDel="00C01C6F">
          <w:delText>the</w:delText>
        </w:r>
      </w:del>
      <w:ins w:id="97" w:author="Trent Biggs" w:date="2015-11-18T08:05:00Z">
        <w:r w:rsidR="00B4560A">
          <w:t xml:space="preserve"> </w:t>
        </w:r>
      </w:ins>
      <w:ins w:id="98" w:author="Trent Biggs" w:date="2015-10-21T12:33:00Z">
        <w:r w:rsidR="00C01C6F">
          <w:t>deep</w:t>
        </w:r>
      </w:ins>
      <w:del w:id="99" w:author="Trent Biggs" w:date="2015-11-18T08:05:00Z">
        <w:r w:rsidR="00B4560A">
          <w:delText>the</w:delText>
        </w:r>
      </w:del>
      <w:ins w:id="100" w:author="Trent Biggs" w:date="2015-10-21T12:33:00Z">
        <w:r w:rsidR="00B4560A">
          <w:t xml:space="preserve"> </w:t>
        </w:r>
      </w:ins>
      <w:commentRangeStart w:id="101"/>
      <w:r w:rsidR="00B4560A">
        <w:t>channel</w:t>
      </w:r>
      <w:commentRangeEnd w:id="101"/>
      <w:r w:rsidR="00C01C6F">
        <w:rPr>
          <w:rStyle w:val="CommentReference"/>
        </w:rPr>
        <w:commentReference w:id="101"/>
      </w:r>
      <w:ins w:id="102" w:author="Libe Washburn" w:date="2015-11-18T08:03:00Z">
        <w:r w:rsidR="0052110F">
          <w:t>-</w:t>
        </w:r>
      </w:ins>
      <w:del w:id="103" w:author="Libe Washburn" w:date="2015-10-19T06:47:00Z">
        <w:r w:rsidR="00892963">
          <w:delText xml:space="preserve"> </w:delText>
        </w:r>
      </w:del>
      <w:del w:id="104" w:author="Trent Biggs" w:date="2015-10-21T12:30:00Z">
        <w:r w:rsidR="00892963">
          <w:delText>incised into the reef</w:delText>
        </w:r>
      </w:del>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w:t>
      </w:r>
      <w:r w:rsidR="00892963">
        <w:lastRenderedPageBreak/>
        <w:t>transport from the reef flat to the fore reef</w:t>
      </w:r>
      <w:ins w:id="105" w:author="Trent Biggs" w:date="2015-10-21T12:34:00Z">
        <w:r w:rsidR="00C01C6F">
          <w:t>.  U</w:t>
        </w:r>
      </w:ins>
      <w:del w:id="106" w:author="Trent Biggs" w:date="2015-10-21T12:34:00Z">
        <w:r w:rsidR="00892963">
          <w:delText>; u</w:delText>
        </w:r>
      </w:del>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higher than Eulerian estimates, </w:t>
      </w:r>
      <w:del w:id="107" w:author="Libe Washburn" w:date="2015-10-19T06:47:00Z">
        <w:r w:rsidR="000973AD">
          <w:delText xml:space="preserve">either </w:delText>
        </w:r>
      </w:del>
      <w:r w:rsidR="000973AD">
        <w:t>due to the spatial heterogeneity in</w:t>
      </w:r>
      <w:r w:rsidR="009D080D">
        <w:t xml:space="preserve"> observed</w:t>
      </w:r>
      <w:r w:rsidR="000973AD">
        <w:t xml:space="preserve"> flows or the influence of Stokes drift </w:t>
      </w:r>
      <w:r w:rsidR="009D080D">
        <w:t xml:space="preserve">on the </w:t>
      </w:r>
      <w:del w:id="108" w:author="Trent Biggs" w:date="2015-10-21T12:34:00Z">
        <w:r w:rsidR="009D080D">
          <w:delText xml:space="preserve">surface </w:delText>
        </w:r>
      </w:del>
      <w:r w:rsidR="009D080D">
        <w:t>drifters</w:t>
      </w:r>
      <w:ins w:id="109" w:author="Libe Washburn" w:date="2015-10-19T06:47:00Z">
        <w:r w:rsidR="004669CE">
          <w:t xml:space="preserve"> or both</w:t>
        </w:r>
      </w:ins>
      <w:r w:rsidR="000973AD">
        <w:t xml:space="preserve">. </w:t>
      </w:r>
      <w:commentRangeStart w:id="110"/>
      <w:r w:rsidR="000A4C38">
        <w:t>The</w:t>
      </w:r>
      <w:del w:id="111" w:author="Trent Biggs" w:date="2015-10-21T12:40:00Z">
        <w:r w:rsidR="000A4C38">
          <w:delText>se</w:delText>
        </w:r>
      </w:del>
      <w:commentRangeEnd w:id="110"/>
      <w:r w:rsidR="00077F00">
        <w:rPr>
          <w:rStyle w:val="CommentReference"/>
        </w:rPr>
        <w:commentReference w:id="110"/>
      </w:r>
      <w:r w:rsidR="000A4C38">
        <w:t xml:space="preserve"> results demonstrate </w:t>
      </w:r>
      <w:del w:id="112" w:author="Trent Biggs" w:date="2015-10-21T12:40:00Z">
        <w:r w:rsidR="000A4C38">
          <w:delText xml:space="preserve">the applicability of </w:delText>
        </w:r>
      </w:del>
      <w:r w:rsidR="000A4C38">
        <w:t>a hybrid</w:t>
      </w:r>
      <w:ins w:id="113" w:author="Trent Biggs" w:date="2015-11-18T08:05:00Z">
        <w:r w:rsidR="000A4C38">
          <w:t xml:space="preserve"> </w:t>
        </w:r>
      </w:ins>
      <w:ins w:id="114" w:author="Trent Biggs" w:date="2015-10-22T11:34:00Z">
        <w:r w:rsidR="00CE5483">
          <w:t>and rapid</w:t>
        </w:r>
        <w:r w:rsidR="000A4C38">
          <w:t xml:space="preserve"> </w:t>
        </w:r>
      </w:ins>
      <w:r w:rsidR="000A4C38">
        <w:t>Lagrangian-Eulerian measurement scheme to understand spatially distribu</w:t>
      </w:r>
      <w:r w:rsidR="005E62E0">
        <w:t>t</w:t>
      </w:r>
      <w:r w:rsidR="000A4C38">
        <w:t xml:space="preserve">ed and temporally </w:t>
      </w:r>
      <w:commentRangeStart w:id="115"/>
      <w:r w:rsidR="000A4C38">
        <w:t xml:space="preserve">extensive </w:t>
      </w:r>
      <w:commentRangeEnd w:id="115"/>
      <w:r w:rsidR="004669CE">
        <w:rPr>
          <w:rStyle w:val="CommentReference"/>
        </w:rPr>
        <w:commentReference w:id="115"/>
      </w:r>
      <w:r w:rsidR="000A4C38">
        <w:t>flow patterns and</w:t>
      </w:r>
      <w:ins w:id="116" w:author="Trent Biggs" w:date="2015-10-21T12:36:00Z">
        <w:r w:rsidR="000A4C38">
          <w:t xml:space="preserve"> </w:t>
        </w:r>
      </w:ins>
      <w:del w:id="117" w:author="Trent Biggs" w:date="2015-10-21T12:36:00Z">
        <w:r w:rsidR="000A4C38" w:rsidDel="00C01C6F">
          <w:delText xml:space="preserve"> </w:delText>
        </w:r>
        <w:r w:rsidR="000A4C38">
          <w:delText xml:space="preserve">thus </w:delText>
        </w:r>
      </w:del>
      <w:r w:rsidR="000A4C38">
        <w:t xml:space="preserve">residence </w:t>
      </w:r>
      <w:ins w:id="118" w:author="Trent Biggs" w:date="2015-11-18T08:05:00Z">
        <w:r w:rsidR="000A4C38">
          <w:t>time</w:t>
        </w:r>
      </w:ins>
      <w:ins w:id="119" w:author="Trent Biggs" w:date="2015-10-22T11:34:00Z">
        <w:r w:rsidR="00CE5483">
          <w:t>s</w:t>
        </w:r>
      </w:ins>
      <w:del w:id="120" w:author="Trent Biggs" w:date="2015-11-18T08:05:00Z">
        <w:r w:rsidR="000A4C38">
          <w:delText>time</w:delText>
        </w:r>
      </w:del>
      <w:r w:rsidR="000A4C38">
        <w:t xml:space="preserve"> </w:t>
      </w:r>
      <w:r w:rsidR="00B12829">
        <w:t xml:space="preserve">for biophysical studies </w:t>
      </w:r>
      <w:r w:rsidR="000A4C38">
        <w:t>in geomorphically-complex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77777777" w:rsidR="002D54BF" w:rsidRDefault="003C7096" w:rsidP="001743A2">
      <w:pPr>
        <w:spacing w:after="0"/>
        <w:rPr>
          <w:ins w:id="121" w:author="Trent Biggs" w:date="2015-10-21T12:54:00Z"/>
        </w:rPr>
      </w:pPr>
      <w:ins w:id="122" w:author="Trent Biggs" w:date="2015-10-21T12:40:00Z">
        <w:r>
          <w:t xml:space="preserve">Water </w:t>
        </w:r>
      </w:ins>
      <w:ins w:id="123" w:author="Trent Biggs" w:date="2015-10-21T12:41:00Z">
        <w:r>
          <w:t>c</w:t>
        </w:r>
      </w:ins>
      <w:del w:id="124" w:author="Trent Biggs" w:date="2015-10-21T12:41:00Z">
        <w:r w:rsidR="00797382">
          <w:delText>C</w:delText>
        </w:r>
      </w:del>
      <w:r w:rsidR="000A4C38">
        <w:t>irculation and residence tim</w:t>
      </w:r>
      <w:r w:rsidR="005A6E1F">
        <w:t>e</w:t>
      </w:r>
      <w:ins w:id="125" w:author="Trent Biggs" w:date="2015-10-21T12:41:00Z">
        <w:r>
          <w:t xml:space="preserve"> </w:t>
        </w:r>
      </w:ins>
      <w:del w:id="126" w:author="Trent Biggs" w:date="2015-10-21T12:41:00Z">
        <w:r w:rsidR="005A6E1F">
          <w:delText xml:space="preserve"> of reef waters </w:delText>
        </w:r>
      </w:del>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27"/>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commentRangeEnd w:id="127"/>
      <w:del w:id="128" w:author="Liv Herdman" w:date="2015-11-18T08:03:00Z">
        <w:r w:rsidR="005924EA">
          <w:delText>.</w:delText>
        </w:r>
      </w:del>
      <w:ins w:id="129" w:author="Liv Herdman" w:date="2015-11-18T08:03:00Z">
        <w:r w:rsidR="00D42224">
          <w:rPr>
            <w:rStyle w:val="CommentReference"/>
          </w:rPr>
          <w:commentReference w:id="127"/>
        </w:r>
        <w:r w:rsidR="005924EA">
          <w:t>.</w:t>
        </w:r>
      </w:ins>
      <w:r w:rsidR="005924EA">
        <w:t xml:space="preserve">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moveToRangeStart w:id="130" w:author="Trent Biggs" w:date="2015-10-21T12:54:00Z" w:name="move433195409"/>
      <w:commentRangeStart w:id="131"/>
      <w:moveTo w:id="132" w:author="Trent Biggs" w:date="2015-10-21T12:54:00Z">
        <w:r w:rsidR="002D54BF">
          <w:t>The</w:t>
        </w:r>
        <w:commentRangeEnd w:id="131"/>
        <w:r w:rsidR="002D54BF">
          <w:rPr>
            <w:rStyle w:val="CommentReference"/>
          </w:rPr>
          <w:commentReference w:id="131"/>
        </w:r>
        <w:r w:rsidR="002D54BF">
          <w:t xml:space="preserve"> response of corals to terrestrial sediment stress is primarily a function of the magnitude of </w:t>
        </w:r>
        <w:r w:rsidR="002D54BF">
          <w:lastRenderedPageBreak/>
          <w:t xml:space="preserve">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moveTo>
      <w:moveToRangeEnd w:id="130"/>
    </w:p>
    <w:p w14:paraId="7042F36C" w14:textId="212A51BF"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ins w:id="133" w:author="Trent Biggs" w:date="2015-10-21T12:41:00Z">
        <w:r w:rsidR="003C7096">
          <w:t>often use</w:t>
        </w:r>
      </w:ins>
      <w:del w:id="134" w:author="Trent Biggs" w:date="2015-10-21T12:41:00Z">
        <w:r w:rsidR="000A4C38">
          <w:delText>are</w:delText>
        </w:r>
        <w:r w:rsidR="003E7D7C">
          <w:delText xml:space="preserve"> often </w:delText>
        </w:r>
        <w:r w:rsidR="000A4C38">
          <w:delText>done with</w:delText>
        </w:r>
      </w:del>
      <w:r w:rsidR="000A4C38">
        <w:t xml:space="preserve"> coarse </w:t>
      </w:r>
      <w:ins w:id="135" w:author="Trent Biggs" w:date="2015-11-18T08:05:00Z">
        <w:r w:rsidR="000A4C38">
          <w:t>estimat</w:t>
        </w:r>
      </w:ins>
      <w:ins w:id="136" w:author="Trent Biggs" w:date="2015-10-21T12:41:00Z">
        <w:r w:rsidR="003C7096">
          <w:t>es</w:t>
        </w:r>
      </w:ins>
      <w:del w:id="137" w:author="Trent Biggs" w:date="2015-10-21T12:41:00Z">
        <w:r w:rsidR="000A4C38" w:rsidDel="003C7096">
          <w:delText>ions</w:delText>
        </w:r>
      </w:del>
      <w:del w:id="138" w:author="Trent Biggs" w:date="2015-11-18T08:05:00Z">
        <w:r w:rsidR="000A4C38">
          <w:delText>estimations</w:delText>
        </w:r>
      </w:del>
      <w:r w:rsidR="000A4C38">
        <w:t xml:space="preserve"> of pollutant discharge and distance-based plume models</w:t>
      </w:r>
      <w:ins w:id="139" w:author="Trent Biggs" w:date="2015-10-21T12:42:00Z">
        <w:r w:rsidR="003C7096">
          <w:t xml:space="preserve"> that assume symmetry in flow fields</w:t>
        </w:r>
      </w:ins>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ins w:id="140" w:author="Trent Biggs" w:date="2015-10-21T12:42:00Z">
        <w:r w:rsidR="003C7096">
          <w:t xml:space="preserve"> on coral reefs</w:t>
        </w:r>
      </w:ins>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commentRangeStart w:id="141"/>
      <w:r w:rsidR="003E7D7C">
        <w:t>actual</w:t>
      </w:r>
      <w:commentRangeEnd w:id="141"/>
      <w:r w:rsidR="000B1C2B">
        <w:rPr>
          <w:rStyle w:val="CommentReference"/>
        </w:rPr>
        <w:commentReference w:id="141"/>
      </w:r>
      <w:r w:rsidR="003E7D7C">
        <w:t xml:space="preserve">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54D8D6A2" w:rsidR="00576BC7" w:rsidRDefault="000A4C38" w:rsidP="001743A2">
      <w:pPr>
        <w:spacing w:after="0"/>
      </w:pPr>
      <w:r>
        <w:t xml:space="preserve">Studies in various coral reef environments adjacent </w:t>
      </w:r>
      <w:ins w:id="142" w:author="Trent Biggs" w:date="2015-10-21T12:43:00Z">
        <w:r w:rsidR="003C7096">
          <w:t>steep volcanic</w:t>
        </w:r>
      </w:ins>
      <w:del w:id="143" w:author="Trent Biggs" w:date="2015-10-21T12:43:00Z">
        <w:r>
          <w:delText>high</w:delText>
        </w:r>
      </w:del>
      <w:r>
        <w:t xml:space="preserve"> islands </w:t>
      </w:r>
      <w:r w:rsidR="003E7D7C">
        <w:t>have shown</w:t>
      </w:r>
      <w:ins w:id="144" w:author="Trent Biggs" w:date="2015-11-18T08:05:00Z">
        <w:r>
          <w:t xml:space="preserve"> </w:t>
        </w:r>
      </w:ins>
      <w:ins w:id="145" w:author="Trent Biggs" w:date="2015-10-21T12:43:00Z">
        <w:r w:rsidR="003C7096">
          <w:t>that</w:t>
        </w:r>
        <w:r>
          <w:t xml:space="preserve"> </w:t>
        </w:r>
      </w:ins>
      <w:r>
        <w:t>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ins w:id="146" w:author="Libe Washburn" w:date="2015-10-19T06:53:00Z">
        <w:r w:rsidR="008644ED">
          <w:t xml:space="preserve"> </w:t>
        </w:r>
      </w:ins>
      <w:del w:id="147" w:author="Libe Washburn" w:date="2015-10-19T06:53:00Z">
        <w:r>
          <w:delText>-</w:delText>
        </w:r>
      </w:del>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 xml:space="preserve">(Storlazzi et al. 2004; </w:t>
      </w:r>
      <w:r w:rsidR="009B6BC6" w:rsidRPr="009B6BC6">
        <w:rPr>
          <w:noProof/>
        </w:rPr>
        <w:lastRenderedPageBreak/>
        <w:t>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52191C29"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148"/>
      <w:r>
        <w:t>other methods inc</w:t>
      </w:r>
      <w:r w:rsidR="009756DE">
        <w:t>l</w:t>
      </w:r>
      <w:r>
        <w:t>uding hydrodynamic models, remote sensing, and Lagrangian methods have been used</w:t>
      </w:r>
      <w:commentRangeEnd w:id="148"/>
      <w:r w:rsidR="00C51CBD">
        <w:rPr>
          <w:rStyle w:val="CommentReference"/>
        </w:rPr>
        <w:commentReference w:id="148"/>
      </w:r>
      <w:r>
        <w:t xml:space="preserve">. </w:t>
      </w:r>
      <w:commentRangeStart w:id="149"/>
      <w:r w:rsidR="008F1257">
        <w:t>Remote sensing approaches are infeasible where the study area is small</w:t>
      </w:r>
      <w:del w:id="150" w:author="Trent Biggs" w:date="2015-10-21T12:46:00Z">
        <w:r w:rsidR="008F1257">
          <w:delText xml:space="preserve"> in scale</w:delText>
        </w:r>
      </w:del>
      <w:r w:rsidR="008F1257">
        <w:t xml:space="preserve"> </w:t>
      </w:r>
      <w:commentRangeStart w:id="151"/>
      <w:r w:rsidR="008F1257">
        <w:t>and</w:t>
      </w:r>
      <w:commentRangeEnd w:id="151"/>
      <w:r w:rsidR="003C7096">
        <w:rPr>
          <w:rStyle w:val="CommentReference"/>
        </w:rPr>
        <w:commentReference w:id="151"/>
      </w:r>
      <w:r w:rsidR="008F1257">
        <w:t xml:space="preserve"> experiences frequent cloudy conditions. </w:t>
      </w:r>
      <w:commentRangeEnd w:id="149"/>
      <w:r w:rsidR="00C51CBD">
        <w:rPr>
          <w:rStyle w:val="CommentReference"/>
        </w:rPr>
        <w:commentReference w:id="149"/>
      </w:r>
      <w:r w:rsidR="004B4A21">
        <w:t>Hydrodynamic computer models</w:t>
      </w:r>
      <w:r>
        <w:t xml:space="preserve"> typically require accurate bathymetry, detailed forcing data, and </w:t>
      </w:r>
      <w:commentRangeStart w:id="152"/>
      <w:r>
        <w:t>significant modeling expertise</w:t>
      </w:r>
      <w:r w:rsidR="00A9469F">
        <w:t xml:space="preserve"> </w:t>
      </w:r>
      <w:commentRangeEnd w:id="152"/>
      <w:r w:rsidR="00073220">
        <w:rPr>
          <w:rStyle w:val="CommentReference"/>
        </w:rPr>
        <w:commentReference w:id="152"/>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w:t>
      </w:r>
      <w:ins w:id="153" w:author="Trent Biggs" w:date="2015-10-21T12:52:00Z">
        <w:r w:rsidR="002D54BF">
          <w:t xml:space="preserve">to </w:t>
        </w:r>
      </w:ins>
      <w:r>
        <w:t xml:space="preserve">compare </w:t>
      </w:r>
      <w:ins w:id="154" w:author="Trent Biggs" w:date="2015-10-21T12:52:00Z">
        <w:r w:rsidR="002D54BF">
          <w:t>with</w:t>
        </w:r>
      </w:ins>
      <w:del w:id="155" w:author="Trent Biggs" w:date="2015-10-21T12:52:00Z">
        <w:r>
          <w:delText>to</w:delText>
        </w:r>
      </w:del>
      <w:r>
        <w:t xml:space="preserve">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ins w:id="156" w:author="Trent Biggs" w:date="2015-10-21T12:52:00Z">
        <w:r>
          <w:t xml:space="preserve"> </w:t>
        </w:r>
      </w:ins>
      <w:del w:id="157" w:author="Trent Biggs" w:date="2015-10-21T12:52:00Z">
        <w:r w:rsidDel="002D54BF">
          <w:delText xml:space="preserve"> </w:delText>
        </w:r>
        <w:r w:rsidR="004B4A21">
          <w:delText xml:space="preserve">demonstrated the </w:delText>
        </w:r>
      </w:del>
      <w:ins w:id="158" w:author="Trent Biggs" w:date="2015-11-18T08:05:00Z">
        <w:r w:rsidR="004B4A21">
          <w:t>use</w:t>
        </w:r>
      </w:ins>
      <w:ins w:id="159" w:author="Trent Biggs" w:date="2015-10-21T12:52:00Z">
        <w:r w:rsidR="002D54BF">
          <w:t>d</w:t>
        </w:r>
      </w:ins>
      <w:commentRangeStart w:id="160"/>
      <w:ins w:id="161" w:author="Alex Messina" w:date="2015-11-18T08:05:00Z">
        <w:r w:rsidR="004B4A21">
          <w:t>use</w:t>
        </w:r>
        <w:commentRangeEnd w:id="160"/>
        <w:r w:rsidR="000B1C2B">
          <w:rPr>
            <w:rStyle w:val="CommentReference"/>
          </w:rPr>
          <w:commentReference w:id="160"/>
        </w:r>
      </w:ins>
      <w:r w:rsidR="004B4A21">
        <w:t xml:space="preserve"> large numbers </w:t>
      </w:r>
      <w:r w:rsidR="004B4A21">
        <w:lastRenderedPageBreak/>
        <w:t xml:space="preserve">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ins w:id="162" w:author="Trent Biggs" w:date="2015-10-21T12:53:00Z">
        <w:r w:rsidR="002D54BF">
          <w:t>has not been widely used</w:t>
        </w:r>
      </w:ins>
      <w:del w:id="163" w:author="Trent Biggs" w:date="2015-10-21T12:52:00Z">
        <w:r>
          <w:delText xml:space="preserve">has been </w:delText>
        </w:r>
        <w:r w:rsidR="008F1257">
          <w:delText>limited</w:delText>
        </w:r>
      </w:del>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1EEA8B7B" w14:textId="0480EF9A" w:rsidR="00576BC7" w:rsidRDefault="00BD782F" w:rsidP="001743A2">
      <w:pPr>
        <w:spacing w:after="0"/>
        <w:rPr>
          <w:ins w:id="164" w:author="Trent Biggs" w:date="2015-10-21T13:00:00Z"/>
        </w:rPr>
      </w:pPr>
      <w:moveFromRangeStart w:id="165" w:author="Trent Biggs" w:date="2015-10-21T12:54:00Z" w:name="move433195409"/>
      <w:commentRangeStart w:id="166"/>
      <w:moveFrom w:id="167" w:author="Trent Biggs" w:date="2015-10-21T12:54:00Z">
        <w:r>
          <w:t>T</w:t>
        </w:r>
        <w:r w:rsidR="000A4C38">
          <w:t>he</w:t>
        </w:r>
        <w:commentRangeEnd w:id="166"/>
        <w:r w:rsidR="009B6BC6">
          <w:rPr>
            <w:rStyle w:val="CommentReference"/>
          </w:rPr>
          <w:commentReference w:id="166"/>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xml:space="preserve">. </w:t>
        </w:r>
      </w:moveFrom>
      <w:moveFromRangeEnd w:id="165"/>
      <w:r>
        <w:t>O</w:t>
      </w:r>
      <w:r w:rsidR="000A4C38">
        <w:t xml:space="preserve">ur </w:t>
      </w:r>
      <w:del w:id="168" w:author="Trent Biggs" w:date="2015-10-21T12:55:00Z">
        <w:r w:rsidR="000A4C38">
          <w:delText xml:space="preserve">goal </w:delText>
        </w:r>
        <w:r>
          <w:delText>in this study</w:delText>
        </w:r>
      </w:del>
      <w:ins w:id="169" w:author="Trent Biggs" w:date="2015-10-21T12:55:00Z">
        <w:r w:rsidR="002D54BF">
          <w:t>objective</w:t>
        </w:r>
      </w:ins>
      <w:r>
        <w:t xml:space="preserve"> </w:t>
      </w:r>
      <w:r w:rsidR="000A4C38">
        <w:t>was to apply both Eulerian and Lagrangian methods</w:t>
      </w:r>
      <w:r w:rsidR="00841A4A">
        <w:t xml:space="preserve"> </w:t>
      </w:r>
      <w:ins w:id="170" w:author="Trent Biggs" w:date="2015-10-21T12:55:00Z">
        <w:r w:rsidR="002D54BF">
          <w:t xml:space="preserve">in a rapid assessment technique </w:t>
        </w:r>
      </w:ins>
      <w:r w:rsidR="000A4C38">
        <w:t xml:space="preserve">to understand the </w:t>
      </w:r>
      <w:r>
        <w:t xml:space="preserve">spatial </w:t>
      </w:r>
      <w:r w:rsidR="005E62E0">
        <w:t xml:space="preserve">flow </w:t>
      </w:r>
      <w:r>
        <w:t>patterns</w:t>
      </w:r>
      <w:ins w:id="171" w:author="Trent Biggs" w:date="2015-10-21T12:55:00Z">
        <w:r w:rsidR="002D54BF">
          <w:t xml:space="preserve">, </w:t>
        </w:r>
      </w:ins>
      <w:del w:id="172" w:author="Trent Biggs" w:date="2015-10-21T12:55:00Z">
        <w:r>
          <w:delText xml:space="preserve"> </w:delText>
        </w:r>
        <w:r w:rsidR="005E62E0">
          <w:delText xml:space="preserve">and </w:delText>
        </w:r>
      </w:del>
      <w:r w:rsidR="005E62E0">
        <w:t>residence time</w:t>
      </w:r>
      <w:ins w:id="173" w:author="Trent Biggs" w:date="2015-10-21T12:55:00Z">
        <w:r w:rsidR="002D54BF">
          <w:t>, and their responses to different forcing conditions</w:t>
        </w:r>
      </w:ins>
      <w:ins w:id="174" w:author="Trent Biggs" w:date="2015-11-18T08:05:00Z">
        <w:r w:rsidR="005E62E0">
          <w:t xml:space="preserve"> </w:t>
        </w:r>
      </w:ins>
      <w:ins w:id="175" w:author="Trent Biggs" w:date="2015-10-21T12:55:00Z">
        <w:r w:rsidR="002D54BF">
          <w:t>in</w:t>
        </w:r>
        <w:r w:rsidR="005E62E0">
          <w:t xml:space="preserve"> </w:t>
        </w:r>
      </w:ins>
      <w:del w:id="176" w:author="Trent Biggs" w:date="2015-10-21T12:55:00Z">
        <w:r w:rsidR="00841A4A">
          <w:delText xml:space="preserve">that determine </w:delText>
        </w:r>
        <w:r w:rsidR="007A130D">
          <w:delText>impact</w:delText>
        </w:r>
        <w:r w:rsidR="00841A4A">
          <w:delText xml:space="preserve"> of terrestrial sediment discharged to </w:delText>
        </w:r>
      </w:del>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ins w:id="177" w:author="Trent Biggs" w:date="2015-10-21T12:57:00Z">
        <w:r w:rsidR="0089198B">
          <w:t xml:space="preserve"> The study uses a </w:t>
        </w:r>
      </w:ins>
      <w:ins w:id="178" w:author="Trent Biggs" w:date="2015-10-21T12:58:00Z">
        <w:r w:rsidR="0089198B">
          <w:t xml:space="preserve">a spatially and temporally dense set of drifter deployments to characterize flow patterns across a reef.  </w:t>
        </w:r>
        <w:r w:rsidR="003A5214">
          <w:t xml:space="preserve">The measurements were sufficiently dense to produce </w:t>
        </w:r>
      </w:ins>
      <w:ins w:id="179" w:author="Trent Biggs" w:date="2015-10-21T12:59:00Z">
        <w:r w:rsidR="003A5214">
          <w:t xml:space="preserve">gridded data on flow velocities and residence times at a 10x10 </w:t>
        </w:r>
      </w:ins>
      <w:ins w:id="180" w:author="Trent Biggs" w:date="2015-10-21T13:00:00Z">
        <w:r w:rsidR="003A5214">
          <w:t xml:space="preserve">(?) </w:t>
        </w:r>
      </w:ins>
      <w:ins w:id="181" w:author="Trent Biggs" w:date="2015-10-21T12:59:00Z">
        <w:r w:rsidR="003A5214">
          <w:t xml:space="preserve">m resolution, </w:t>
        </w:r>
        <w:r w:rsidR="003A5214">
          <w:lastRenderedPageBreak/>
          <w:t xml:space="preserve">which were then </w:t>
        </w:r>
      </w:ins>
      <w:ins w:id="182" w:author="Trent Biggs" w:date="2015-10-21T13:00:00Z">
        <w:r w:rsidR="003A5214">
          <w:t xml:space="preserve">used to identify dominant circulation patterns under different wind, wave and tidal conditions.  The </w:t>
        </w:r>
      </w:ins>
      <w:ins w:id="183" w:author="Trent Biggs" w:date="2015-10-21T13:01:00Z">
        <w:r w:rsidR="003A5214">
          <w:t>research</w:t>
        </w:r>
      </w:ins>
      <w:ins w:id="184" w:author="Trent Biggs" w:date="2015-10-21T13:00:00Z">
        <w:r w:rsidR="003A5214">
          <w:t xml:space="preserve"> questions are:</w:t>
        </w:r>
      </w:ins>
    </w:p>
    <w:p w14:paraId="6174945A" w14:textId="77777777" w:rsidR="003A5214" w:rsidRDefault="003A5214" w:rsidP="001743A2">
      <w:pPr>
        <w:spacing w:after="0"/>
        <w:rPr>
          <w:ins w:id="185" w:author="Trent Biggs" w:date="2015-11-18T08:05:00Z"/>
        </w:rPr>
      </w:pP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19C70330" w:rsidR="003E23E0" w:rsidRDefault="003E23E0" w:rsidP="009B6BC6">
      <w:pPr>
        <w:spacing w:after="0"/>
      </w:pPr>
      <w:r>
        <w:t xml:space="preserve">Faga'alu </w:t>
      </w:r>
      <w:commentRangeStart w:id="186"/>
      <w:r>
        <w:t>Bay</w:t>
      </w:r>
      <w:del w:id="187" w:author="Trent Biggs" w:date="2015-10-21T13:01:00Z">
        <w:r w:rsidR="00C4278D">
          <w:delText>,</w:delText>
        </w:r>
      </w:del>
      <w:r w:rsidR="00C4278D">
        <w:t xml:space="preserve"> </w:t>
      </w:r>
      <w:del w:id="188" w:author="Trent Biggs" w:date="2015-10-21T13:01:00Z">
        <w:r w:rsidR="00C4278D">
          <w:delText>on the island of Tutuila, American Samoa (14.290 S, 170.677 W),</w:delText>
        </w:r>
        <w:r>
          <w:delText xml:space="preserve"> </w:delText>
        </w:r>
      </w:del>
      <w:r>
        <w:t xml:space="preserve">is situated </w:t>
      </w:r>
      <w:commentRangeEnd w:id="186"/>
      <w:r w:rsidR="00BC4F5C">
        <w:rPr>
          <w:rStyle w:val="CommentReference"/>
        </w:rPr>
        <w:commentReference w:id="186"/>
      </w:r>
      <w:r>
        <w:t xml:space="preserve">on the western side of </w:t>
      </w:r>
      <w:commentRangeStart w:id="189"/>
      <w:r>
        <w:t>Pago Pago Bay</w:t>
      </w:r>
      <w:ins w:id="190" w:author="Trent Biggs" w:date="2015-10-21T13:01:00Z">
        <w:r w:rsidR="00C4278D">
          <w:t xml:space="preserve"> </w:t>
        </w:r>
        <w:r w:rsidR="00BC4F5C">
          <w:t>on the island of Tutuila, American Samoa (14.290 S, 170.677 W),</w:t>
        </w:r>
      </w:ins>
      <w:ins w:id="191" w:author="Trent Biggs" w:date="2015-11-18T08:05:00Z">
        <w:r w:rsidR="00C4278D">
          <w:t xml:space="preserve"> </w:t>
        </w:r>
      </w:ins>
      <w:r w:rsidR="00C4278D">
        <w:t>(Figure 1</w:t>
      </w:r>
      <w:ins w:id="192" w:author="Libe Washburn" w:date="2015-11-18T08:03:00Z">
        <w:r w:rsidR="00C4278D">
          <w:t>)</w:t>
        </w:r>
        <w:commentRangeEnd w:id="189"/>
        <w:r w:rsidR="007D57BC">
          <w:rPr>
            <w:rStyle w:val="CommentReference"/>
          </w:rPr>
          <w:commentReference w:id="189"/>
        </w:r>
        <w:r w:rsidR="00C4278D">
          <w:t>.</w:t>
        </w:r>
      </w:ins>
      <w:del w:id="193" w:author="Libe Washburn" w:date="2015-11-18T08:03:00Z">
        <w:r w:rsidR="00C4278D">
          <w:delText>).</w:delText>
        </w:r>
      </w:del>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ins w:id="194" w:author="Trent Biggs" w:date="2015-10-21T13:03:00Z">
        <w:r w:rsidR="00BC4F5C">
          <w:t>T</w:t>
        </w:r>
      </w:ins>
      <w:del w:id="195" w:author="Trent Biggs" w:date="2015-10-21T13:03:00Z">
        <w:r w:rsidR="00C4278D">
          <w:delText xml:space="preserve">Destructive </w:delText>
        </w:r>
        <w:r>
          <w:delText>t</w:delText>
        </w:r>
      </w:del>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96"/>
      <w:r w:rsidR="004B4A21">
        <w:t xml:space="preserve">was </w:t>
      </w:r>
      <w:commentRangeEnd w:id="196"/>
      <w:r w:rsidR="00732140">
        <w:rPr>
          <w:rStyle w:val="CommentReference"/>
        </w:rPr>
        <w:lastRenderedPageBreak/>
        <w:commentReference w:id="19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4D160D8A" w:rsidR="00576BC7" w:rsidRDefault="00C4278D" w:rsidP="009B6BC6">
      <w:pPr>
        <w:spacing w:after="0"/>
      </w:pPr>
      <w:r>
        <w:t xml:space="preserve">Faga’alu Bay </w:t>
      </w:r>
      <w:r w:rsidR="000A4C38">
        <w:t>is</w:t>
      </w:r>
      <w:ins w:id="197" w:author="Alex Messina" w:date="2015-10-01T13:25:00Z">
        <w:r w:rsidR="00D23FFD">
          <w:t xml:space="preserve"> a</w:t>
        </w:r>
      </w:ins>
      <w:r w:rsidR="000A4C38">
        <w:t xml:space="preserve"> V-shaped, </w:t>
      </w:r>
      <w:r w:rsidR="003E07FB">
        <w:t xml:space="preserve">coral </w:t>
      </w:r>
      <w:r w:rsidR="000A4C38">
        <w:t xml:space="preserve">reef-fringed embayment </w:t>
      </w:r>
      <w:del w:id="198" w:author="Alex Messina" w:date="2015-10-01T13:26:00Z">
        <w:r w:rsidR="000A4C38" w:rsidDel="00D23FFD">
          <w:delText>at the mouth of</w:delText>
        </w:r>
      </w:del>
      <w:ins w:id="199" w:author="Alex Messina" w:date="2015-10-01T13:26:00Z">
        <w:r w:rsidR="00D23FFD">
          <w:t>adjacent</w:t>
        </w:r>
      </w:ins>
      <w:del w:id="200" w:author="Alex Messina" w:date="2015-10-01T13:26:00Z">
        <w:r w:rsidR="000A4C38" w:rsidDel="00D23FFD">
          <w:delText>of</w:delText>
        </w:r>
      </w:del>
      <w:ins w:id="201" w:author="Alex Messina" w:date="2015-10-01T13:26:00Z">
        <w:r w:rsidR="00D23FFD">
          <w:t>adjacent</w:t>
        </w:r>
      </w:ins>
      <w:ins w:id="202" w:author="Liv Herdman" w:date="2015-11-18T08:03:00Z">
        <w:r w:rsidR="00D23FFD">
          <w:t>adjacent</w:t>
        </w:r>
      </w:ins>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w:t>
      </w:r>
      <w:del w:id="203" w:author="Alex Messina" w:date="2015-10-01T13:26:00Z">
        <w:r w:rsidR="000A4C38">
          <w:delText xml:space="preserve"> </w:delText>
        </w:r>
        <w:r w:rsidR="000A4C38" w:rsidDel="00D23FFD">
          <w:delText>then</w:delText>
        </w:r>
      </w:del>
      <w:del w:id="204" w:author="Liv Herdman" w:date="2015-11-18T08:03:00Z">
        <w:r w:rsidR="000A4C38">
          <w:delText xml:space="preserve"> </w:delText>
        </w:r>
      </w:del>
      <w:r w:rsidR="000A4C38">
        <w:t xml:space="preserve">descends </w:t>
      </w:r>
      <w:r>
        <w:t xml:space="preserve">at an approximately 1:1 slope </w:t>
      </w:r>
      <w:r w:rsidR="000A4C38">
        <w:t xml:space="preserve">to the </w:t>
      </w:r>
      <w:commentRangeStart w:id="205"/>
      <w:r>
        <w:t xml:space="preserve">insular shelf </w:t>
      </w:r>
      <w:commentRangeEnd w:id="205"/>
      <w:r w:rsidR="008B62DA">
        <w:rPr>
          <w:rStyle w:val="CommentReference"/>
        </w:rPr>
        <w:commentReference w:id="205"/>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0A4C38">
        <w:t>; closer to the shore in the southern back-reef there are areas of deeper (1-5</w:t>
      </w:r>
      <w:r>
        <w:t xml:space="preserve"> </w:t>
      </w:r>
      <w:r w:rsidR="000A4C38">
        <w:t xml:space="preserve">m) </w:t>
      </w:r>
      <w:commentRangeStart w:id="206"/>
      <w:r w:rsidR="000A4C38">
        <w:t xml:space="preserve">sediment-floored pools </w:t>
      </w:r>
      <w:commentRangeEnd w:id="206"/>
      <w:r w:rsidR="007C5845">
        <w:rPr>
          <w:rStyle w:val="CommentReference"/>
        </w:rPr>
        <w:commentReference w:id="206"/>
      </w:r>
      <w:r w:rsidR="000A4C38">
        <w:t>with cora</w:t>
      </w:r>
      <w:r w:rsidR="004B4A21">
        <w:t xml:space="preserve">l bommies. </w:t>
      </w:r>
      <w:commentRangeStart w:id="207"/>
      <w:r w:rsidR="004B4A21">
        <w:t>An anthropogenically-</w:t>
      </w:r>
      <w:r w:rsidR="000A4C38">
        <w:t>altered, vertical-walled, 5-15 m deep paleostream channel extends from the mouth of Faga'alu Stream eastward to Pago Pago Bay</w:t>
      </w:r>
      <w:commentRangeEnd w:id="207"/>
      <w:r w:rsidR="00955900">
        <w:rPr>
          <w:rStyle w:val="CommentReference"/>
        </w:rPr>
        <w:commentReference w:id="207"/>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w:t>
      </w:r>
      <w:commentRangeStart w:id="208"/>
      <w:r w:rsidR="000A4C38">
        <w:t>surveys describe coral coverage varies</w:t>
      </w:r>
      <w:commentRangeEnd w:id="208"/>
      <w:r w:rsidR="00BC4F5C">
        <w:rPr>
          <w:rStyle w:val="CommentReference"/>
        </w:rPr>
        <w:commentReference w:id="208"/>
      </w:r>
      <w:r w:rsidR="000A4C38">
        <w:t xml:space="preserve"> from less than 10% on the </w:t>
      </w:r>
      <w:commentRangeStart w:id="209"/>
      <w:r w:rsidR="000A4C38">
        <w:t xml:space="preserve">degraded northern reef, to more than 50% on the more intact southern </w:t>
      </w:r>
      <w:commentRangeStart w:id="210"/>
      <w:r w:rsidR="000A4C38">
        <w:t>reef</w:t>
      </w:r>
      <w:commentRangeEnd w:id="209"/>
      <w:commentRangeEnd w:id="210"/>
      <w:r w:rsidR="007C5845">
        <w:rPr>
          <w:rStyle w:val="CommentReference"/>
        </w:rPr>
        <w:commentReference w:id="209"/>
      </w:r>
      <w:r w:rsidR="000B1C2B">
        <w:rPr>
          <w:rStyle w:val="CommentReference"/>
        </w:rPr>
        <w:commentReference w:id="210"/>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t>Lagrangian Measurements</w:t>
      </w:r>
    </w:p>
    <w:p w14:paraId="562FAE45" w14:textId="6585024B"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ins w:id="211" w:author="Liv Herdman" w:date="2015-11-07T21:12:00Z">
        <w:r w:rsidR="00F30BC7">
          <w:t xml:space="preserve"> height</w:t>
        </w:r>
      </w:ins>
      <w:del w:id="212" w:author="Liv Herdman" w:date="2015-11-07T21:12:00Z">
        <w:r w:rsidR="000A4C38" w:rsidDel="00F30BC7">
          <w:delText xml:space="preserve"> </w:delText>
        </w:r>
        <w:commentRangeStart w:id="213"/>
        <w:r w:rsidR="000A4C38" w:rsidDel="00F30BC7">
          <w:delText>height</w:delText>
        </w:r>
        <w:commentRangeEnd w:id="213"/>
        <w:r w:rsidR="00F30BC7" w:rsidDel="00F30BC7">
          <w:rPr>
            <w:rStyle w:val="CommentReference"/>
          </w:rPr>
          <w:commentReference w:id="213"/>
        </w:r>
      </w:del>
      <w:ins w:id="214" w:author="Liv Herdman" w:date="2015-11-07T21:13:00Z">
        <w:r w:rsidR="00F30BC7">
          <w:t>,</w:t>
        </w:r>
      </w:ins>
      <w:del w:id="215" w:author="Liv Herdman" w:date="2015-11-07T21:13:00Z">
        <w:r w:rsidR="000A4C38" w:rsidDel="00F30BC7">
          <w:delText>,</w:delText>
        </w:r>
      </w:del>
      <w:r w:rsidR="000A4C38">
        <w:t xml:space="preserve"> </w:t>
      </w:r>
      <w:r w:rsidR="000A4C38">
        <w:lastRenderedPageBreak/>
        <w:t xml:space="preserve">constructed of 1.3 cm diameter PVC with holes drilled to flood the piping. The GPS logger was installed in a PVC housing at the </w:t>
      </w:r>
      <w:commentRangeStart w:id="216"/>
      <w:r w:rsidR="000A4C38">
        <w:t>top</w:t>
      </w:r>
      <w:commentRangeEnd w:id="216"/>
      <w:r w:rsidR="001E3C7E">
        <w:rPr>
          <w:rStyle w:val="CommentReference"/>
        </w:rPr>
        <w:commentReference w:id="216"/>
      </w:r>
      <w:r w:rsidR="000A4C38">
        <w:t xml:space="preserve">. </w:t>
      </w:r>
    </w:p>
    <w:p w14:paraId="3440F48C" w14:textId="23EB82D8" w:rsidR="00C4278D" w:rsidRDefault="00D53286" w:rsidP="009B6BC6">
      <w:pPr>
        <w:spacing w:after="0"/>
      </w:pPr>
      <w:ins w:id="217" w:author="Trent Biggs" w:date="2015-10-21T13:10:00Z">
        <w:r>
          <w:t xml:space="preserve">A total of xx drifter deployements were conducted over a 2 week period (April xx-xx).  </w:t>
        </w:r>
      </w:ins>
      <w:ins w:id="218" w:author="Trent Biggs" w:date="2015-10-21T13:07:00Z">
        <w:r w:rsidR="00BC4F5C">
          <w:t>D</w:t>
        </w:r>
      </w:ins>
      <w:del w:id="219" w:author="Trent Biggs" w:date="2015-10-21T13:06:00Z">
        <w:r w:rsidR="000A4C38">
          <w:delText>Five d</w:delText>
        </w:r>
      </w:del>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w:t>
      </w:r>
      <w:ins w:id="220" w:author="Trent Biggs" w:date="2015-11-18T08:05:00Z">
        <w:r w:rsidR="000A4C38">
          <w:t>min</w:t>
        </w:r>
      </w:ins>
      <w:ins w:id="221" w:author="Trent Biggs" w:date="2015-10-21T13:07:00Z">
        <w:r w:rsidR="00BC4F5C">
          <w:t>ute period</w:t>
        </w:r>
      </w:ins>
      <w:del w:id="222" w:author="Trent Biggs" w:date="2015-11-18T08:05:00Z">
        <w:r w:rsidR="000A4C38">
          <w:delText>min</w:delText>
        </w:r>
      </w:del>
      <w:del w:id="223" w:author="Trent Biggs" w:date="2015-10-21T13:07:00Z">
        <w:r w:rsidR="000A4C38">
          <w:delText xml:space="preserve"> time frame</w:delText>
        </w:r>
      </w:del>
      <w:r w:rsidR="000A4C38">
        <w:t xml:space="preserve"> at the beginning of each deployment. Drifter position </w:t>
      </w:r>
      <w:del w:id="224" w:author="Trent Biggs" w:date="2015-10-21T13:07:00Z">
        <w:r w:rsidR="000A4C38">
          <w:delText xml:space="preserve">data </w:delText>
        </w:r>
      </w:del>
      <w:r w:rsidR="000A4C38">
        <w:t xml:space="preserve">was recorded by the GPS logger at 5 s intervals and </w:t>
      </w:r>
      <w:commentRangeStart w:id="225"/>
      <w:commentRangeStart w:id="226"/>
      <w:r w:rsidR="000A4C38">
        <w:t>resampled to 1 min intervals</w:t>
      </w:r>
      <w:commentRangeEnd w:id="226"/>
      <w:r w:rsidR="0077629B">
        <w:rPr>
          <w:rStyle w:val="CommentReference"/>
        </w:rPr>
        <w:commentReference w:id="226"/>
      </w:r>
      <w:r w:rsidR="000A4C38">
        <w:t xml:space="preserve"> to increase signal-to-noise ratios;</w:t>
      </w:r>
      <w:commentRangeEnd w:id="225"/>
      <w:r w:rsidR="00734397">
        <w:rPr>
          <w:rStyle w:val="CommentReference"/>
        </w:rPr>
        <w:commentReference w:id="225"/>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Drifters were generally allowed to drift until they exited the channel to Pago Pago Bay, but tracks were limited to 1 h for comparisons with</w:t>
      </w:r>
      <w:r w:rsidR="008651C6">
        <w:t xml:space="preserve"> simultaneous</w:t>
      </w:r>
      <w:r w:rsidR="000A4C38">
        <w:t xml:space="preserve"> ADCP </w:t>
      </w:r>
      <w:commentRangeStart w:id="227"/>
      <w:r w:rsidR="000A4C38">
        <w:t>data</w:t>
      </w:r>
      <w:commentRangeEnd w:id="227"/>
      <w:r w:rsidR="00752031">
        <w:rPr>
          <w:rStyle w:val="CommentReference"/>
        </w:rPr>
        <w:commentReference w:id="227"/>
      </w:r>
      <w:r w:rsidR="000A4C38">
        <w:t>.</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3EB6B508" w:rsidR="00C4278D" w:rsidRDefault="000A4C38" w:rsidP="009B6BC6">
      <w:pPr>
        <w:spacing w:after="0"/>
      </w:pPr>
      <w:r>
        <w:t>Three Nortek Aquadopp 2-MHz acoustic</w:t>
      </w:r>
      <w:ins w:id="228" w:author="Trent Biggs" w:date="2015-11-18T08:05:00Z">
        <w:r>
          <w:t xml:space="preserve"> </w:t>
        </w:r>
      </w:ins>
      <w:ins w:id="229" w:author="Trent Biggs" w:date="2015-10-21T13:07:00Z">
        <w:r w:rsidR="00BC4F5C">
          <w:t>doppler</w:t>
        </w:r>
        <w:r>
          <w:t xml:space="preserve"> </w:t>
        </w:r>
      </w:ins>
      <w:r>
        <w:t>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w:t>
      </w:r>
      <w:del w:id="230" w:author="Libe Washburn" w:date="2015-10-19T07:42:00Z">
        <w:r>
          <w:delText>st</w:delText>
        </w:r>
      </w:del>
      <w:r>
        <w:t xml:space="preserve"> the corals, as deep as possible to maintain adequat</w:t>
      </w:r>
      <w:r w:rsidR="008651C6">
        <w:t>e water levels over the ADCP</w:t>
      </w:r>
      <w:r>
        <w:t xml:space="preserve"> during low tide (Figure 2c-d). </w:t>
      </w:r>
      <w:commentRangeStart w:id="231"/>
      <w:r>
        <w:t xml:space="preserve">The </w:t>
      </w:r>
      <w:r w:rsidR="008651C6">
        <w:t>ADCP</w:t>
      </w:r>
      <w:r>
        <w:t>s collected 580 current samples at 2 Hz every 10</w:t>
      </w:r>
      <w:r w:rsidR="008651C6">
        <w:t xml:space="preserve"> min</w:t>
      </w:r>
      <w:r>
        <w:t>.</w:t>
      </w:r>
      <w:commentRangeEnd w:id="231"/>
      <w:ins w:id="232" w:author="Trent Biggs" w:date="2015-10-21T14:47:00Z">
        <w:r w:rsidR="00223511">
          <w:t xml:space="preserve">  Depth of deployment was xx m (AS1), xx m (AS2),…</w:t>
        </w:r>
      </w:ins>
      <w:r w:rsidR="00F53C29">
        <w:rPr>
          <w:rStyle w:val="CommentReference"/>
        </w:rPr>
        <w:commentReference w:id="231"/>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174E8D32"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 xml:space="preserve">nd </w:t>
      </w:r>
      <w:commentRangeStart w:id="233"/>
      <w:r>
        <w:t>member</w:t>
      </w:r>
      <w:commentRangeEnd w:id="233"/>
      <w:r w:rsidR="0016786A">
        <w:rPr>
          <w:rStyle w:val="CommentReference"/>
        </w:rPr>
        <w:commentReference w:id="233"/>
      </w:r>
      <w:r>
        <w:t xml:space="preserve"> conditions were defined post-deployment using modeled and in situ wave, wind, and tide </w:t>
      </w:r>
      <w:r>
        <w:lastRenderedPageBreak/>
        <w:t>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234"/>
      <w:r>
        <w:t>NIWA Dobie-A wave/tide gauge (DOBIE) deployed on the southern reef slope at a depth of 10 m (Figure 1</w:t>
      </w:r>
      <w:ins w:id="235" w:author="Libe Washburn" w:date="2015-11-18T08:03:00Z">
        <w:r>
          <w:t>)</w:t>
        </w:r>
        <w:commentRangeEnd w:id="234"/>
        <w:r w:rsidR="00F16746">
          <w:rPr>
            <w:rStyle w:val="CommentReference"/>
          </w:rPr>
          <w:commentReference w:id="234"/>
        </w:r>
        <w:r>
          <w:t>.</w:t>
        </w:r>
      </w:ins>
      <w:del w:id="236" w:author="Libe Washburn" w:date="2015-11-18T08:03:00Z">
        <w:r>
          <w:delText>).</w:delText>
        </w:r>
      </w:del>
      <w:r>
        <w:t xml:space="preserve"> The DOBIE sampled a 512s burst at 2 Hz every hour. The DOBIE malfunctioned and recorded no data coinciding with the ADCP deployment, but compared well </w:t>
      </w:r>
      <w:commentRangeStart w:id="237"/>
      <w:r>
        <w:t xml:space="preserve">(not shown) </w:t>
      </w:r>
      <w:commentRangeEnd w:id="237"/>
      <w:r w:rsidR="00734397">
        <w:rPr>
          <w:rStyle w:val="CommentReference"/>
        </w:rPr>
        <w:commentReference w:id="237"/>
      </w:r>
      <w:r>
        <w:t xml:space="preserve">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024BC535" w:rsidR="00C4278D" w:rsidRDefault="00B8343E" w:rsidP="009B6BC6">
      <w:pPr>
        <w:spacing w:after="0"/>
      </w:pPr>
      <w:r>
        <w:t xml:space="preserve">Wind speed and wind direction </w:t>
      </w:r>
      <w:r w:rsidR="000A4C38">
        <w:t xml:space="preserve">were recorded at 15 min intervals using a Davis VantagePro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w:t>
      </w:r>
      <w:commentRangeStart w:id="238"/>
      <w:r w:rsidR="000A4C38">
        <w:t>For this study, wind conditions are sufficiently described qualitatively so the topographic effects on wind speed and direction recorded at the stations are assumed to be inconsequential</w:t>
      </w:r>
      <w:ins w:id="239" w:author="Trent Biggs" w:date="2015-10-21T13:11:00Z">
        <w:r w:rsidR="00192B8B">
          <w:t xml:space="preserve"> for the analysis</w:t>
        </w:r>
      </w:ins>
      <w:ins w:id="240" w:author="Trent Biggs" w:date="2015-11-18T08:05:00Z">
        <w:r w:rsidR="000A4C38">
          <w:t>.</w:t>
        </w:r>
      </w:ins>
      <w:ins w:id="241" w:author="Alex Messina" w:date="2015-11-18T08:05:00Z">
        <w:r w:rsidR="000A4C38">
          <w:t>.</w:t>
        </w:r>
        <w:commentRangeEnd w:id="238"/>
        <w:r w:rsidR="00BF6D81">
          <w:rPr>
            <w:rStyle w:val="CommentReference"/>
          </w:rPr>
          <w:commentReference w:id="238"/>
        </w:r>
      </w:ins>
    </w:p>
    <w:p w14:paraId="2B50E91A" w14:textId="77777777" w:rsidR="00B42656" w:rsidRDefault="00B42656" w:rsidP="009B6BC6">
      <w:pPr>
        <w:spacing w:after="0"/>
      </w:pPr>
    </w:p>
    <w:p w14:paraId="213859FF" w14:textId="77777777" w:rsidR="00576BC7" w:rsidRDefault="000A4C38" w:rsidP="009B6BC6">
      <w:pPr>
        <w:pStyle w:val="HeadingCR3"/>
        <w:spacing w:before="0"/>
      </w:pPr>
      <w:r>
        <w:t>Analytical Methods</w:t>
      </w:r>
    </w:p>
    <w:p w14:paraId="3CF927D0" w14:textId="3B64F34E" w:rsidR="00C4278D" w:rsidRDefault="00DD204E" w:rsidP="009B6BC6">
      <w:pPr>
        <w:spacing w:after="0"/>
      </w:pPr>
      <w:r>
        <w:t>Simultaneous d</w:t>
      </w:r>
      <w:r w:rsidR="000A4C38">
        <w:t>ata from the drifters and ADCPs w</w:t>
      </w:r>
      <w:r>
        <w:t>ere</w:t>
      </w:r>
      <w:r w:rsidR="000A4C38">
        <w:t xml:space="preserve"> </w:t>
      </w:r>
      <w:del w:id="242" w:author="Libe Washburn" w:date="2015-10-19T07:56:00Z">
        <w:r w:rsidR="000A4C38">
          <w:delText>subset</w:delText>
        </w:r>
      </w:del>
      <w:ins w:id="243" w:author="Libe Washburn" w:date="2015-10-19T07:56:00Z">
        <w:r w:rsidR="00341295">
          <w:t>grouped</w:t>
        </w:r>
      </w:ins>
      <w:ins w:id="244" w:author="Libe Washburn" w:date="2015-11-18T08:03:00Z">
        <w:r w:rsidR="000A4C38">
          <w:t xml:space="preserve"> </w:t>
        </w:r>
      </w:ins>
      <w:ins w:id="245" w:author="Libe Washburn" w:date="2015-10-19T07:56:00Z">
        <w:r w:rsidR="000A4C38">
          <w:t xml:space="preserve"> </w:t>
        </w:r>
      </w:ins>
      <w:r w:rsidR="000A4C38">
        <w:t xml:space="preserve">by end-member forcing, and two techniques were used to compare the results </w:t>
      </w:r>
      <w:r w:rsidR="008651C6">
        <w:t>from drifters and</w:t>
      </w:r>
      <w:r w:rsidR="000A4C38">
        <w:t xml:space="preserve"> ADCP</w:t>
      </w:r>
      <w:r w:rsidR="008651C6">
        <w:t>s</w:t>
      </w:r>
      <w:r w:rsidR="000A4C38">
        <w:t xml:space="preserve">: </w:t>
      </w:r>
      <w:ins w:id="246" w:author="Trent Biggs" w:date="2015-10-21T13:12:00Z">
        <w:r w:rsidR="00192B8B">
          <w:t xml:space="preserve">1) </w:t>
        </w:r>
      </w:ins>
      <w:r w:rsidR="000A4C38">
        <w:t xml:space="preserve">progressive vectors of cumulative flow and </w:t>
      </w:r>
      <w:ins w:id="247" w:author="Trent Biggs" w:date="2015-10-21T13:12:00Z">
        <w:r w:rsidR="00192B8B">
          <w:t xml:space="preserve">2) </w:t>
        </w:r>
      </w:ins>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248"/>
      <w:r w:rsidR="000A7575">
        <w:t>EOF</w:t>
      </w:r>
      <w:commentRangeEnd w:id="248"/>
      <w:r w:rsidR="00341295">
        <w:rPr>
          <w:rStyle w:val="CommentReference"/>
        </w:rPr>
        <w:commentReference w:id="248"/>
      </w:r>
      <w:r w:rsidR="000A7575">
        <w:t xml:space="preserve"> principal axes, variance ellipses, mean flow velocities, and residence </w:t>
      </w:r>
      <w:r w:rsidR="000A7575">
        <w:lastRenderedPageBreak/>
        <w:t>times were calculated from simultaneous ADCP data and spatially binned drifter data (</w:t>
      </w:r>
      <w:commentRangeStart w:id="249"/>
      <w:r w:rsidR="000A7575">
        <w:t>100 m x 100 m</w:t>
      </w:r>
      <w:commentRangeEnd w:id="249"/>
      <w:r w:rsidR="00C47E70">
        <w:rPr>
          <w:rStyle w:val="CommentReference"/>
        </w:rPr>
        <w:commentReference w:id="249"/>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t>
      </w:r>
      <w:commentRangeStart w:id="250"/>
      <w:r w:rsidR="000A4C38">
        <w:t>were compared to de</w:t>
      </w:r>
      <w:r w:rsidR="00722669">
        <w:t>monstrate</w:t>
      </w:r>
      <w:r w:rsidR="000A4C38">
        <w:t xml:space="preserve"> </w:t>
      </w:r>
      <w:r w:rsidR="00722669">
        <w:t xml:space="preserve">the usefulness of Lagrangian methods </w:t>
      </w:r>
      <w:commentRangeEnd w:id="250"/>
      <w:r w:rsidR="00341295">
        <w:rPr>
          <w:rStyle w:val="CommentReference"/>
        </w:rPr>
        <w:commentReference w:id="250"/>
      </w:r>
      <w:r w:rsidR="00722669">
        <w:t xml:space="preserve">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53A37F91" w:rsidR="00576BC7" w:rsidRPr="009B6BC6" w:rsidRDefault="00820341" w:rsidP="009B6BC6">
      <w:pPr>
        <w:pStyle w:val="HeadingCR2"/>
        <w:spacing w:before="0"/>
        <w:rPr>
          <w:i/>
        </w:rPr>
      </w:pPr>
      <w:ins w:id="251" w:author="Libe Washburn" w:date="2015-11-18T08:03:00Z">
        <w:r>
          <w:rPr>
            <w:i/>
          </w:rPr>
          <w:t>Meteorologic</w:t>
        </w:r>
      </w:ins>
      <w:ins w:id="252" w:author="Libe Washburn" w:date="2015-10-19T08:07:00Z">
        <w:r w:rsidR="0070471A">
          <w:rPr>
            <w:i/>
          </w:rPr>
          <w:t>al</w:t>
        </w:r>
      </w:ins>
      <w:del w:id="253" w:author="Libe Washburn" w:date="2015-11-18T08:03:00Z">
        <w:r>
          <w:rPr>
            <w:i/>
          </w:rPr>
          <w:delText>Meteorologic</w:delText>
        </w:r>
      </w:del>
      <w:r>
        <w:rPr>
          <w:i/>
        </w:rPr>
        <w:t xml:space="preserve"> and </w:t>
      </w:r>
      <w:r w:rsidR="00D31F5A" w:rsidRPr="009B6BC6">
        <w:rPr>
          <w:i/>
        </w:rPr>
        <w:t>Oceanographic Forcing</w:t>
      </w:r>
    </w:p>
    <w:p w14:paraId="77EA0568" w14:textId="39E6EC8A"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 xml:space="preserve">period of overlapping ADCP and </w:t>
      </w:r>
      <w:del w:id="254" w:author="Libe Washburn" w:date="2015-10-19T08:07:00Z">
        <w:r w:rsidR="000A4C38">
          <w:delText xml:space="preserve">intensive </w:delText>
        </w:r>
      </w:del>
      <w:r w:rsidR="000A4C38">
        <w:t>drif</w:t>
      </w:r>
      <w:r w:rsidR="008651C6">
        <w:t>ter deployments, 2014 YD</w:t>
      </w:r>
      <w:r w:rsidR="000A4C38">
        <w:t xml:space="preserve"> 47-</w:t>
      </w:r>
      <w:r w:rsidR="008651C6">
        <w:t>55</w:t>
      </w:r>
      <w:ins w:id="255" w:author="Trent Biggs" w:date="2015-10-21T13:15:00Z">
        <w:r w:rsidR="009A0B4A">
          <w:t xml:space="preserve"> (</w:t>
        </w:r>
      </w:ins>
      <w:del w:id="256" w:author="Trent Biggs" w:date="2015-10-21T13:15:00Z">
        <w:r w:rsidR="00BC1964">
          <w:delText xml:space="preserve">, as shown in </w:delText>
        </w:r>
      </w:del>
      <w:r w:rsidR="000A4C38">
        <w:t>Figure 3</w:t>
      </w:r>
      <w:ins w:id="257" w:author="Trent Biggs" w:date="2015-10-21T13:15:00Z">
        <w:r w:rsidR="009A0B4A">
          <w:t>)</w:t>
        </w:r>
      </w:ins>
      <w:ins w:id="258" w:author="Trent Biggs" w:date="2015-11-18T08:05:00Z">
        <w:r w:rsidR="000A4C38">
          <w:t>.</w:t>
        </w:r>
      </w:ins>
      <w:del w:id="259" w:author="Trent Biggs" w:date="2015-11-18T08:05:00Z">
        <w:r w:rsidR="000A4C38">
          <w:delText>.</w:delText>
        </w:r>
      </w:del>
      <w:r w:rsidR="000A4C38">
        <w:t xml:space="preserve"> Three d</w:t>
      </w:r>
      <w:r w:rsidR="008651C6">
        <w:t xml:space="preserve">istinct periods were observed: </w:t>
      </w:r>
      <w:r w:rsidR="000A4C38">
        <w:t>1) a strong onshore wind event w</w:t>
      </w:r>
      <w:r w:rsidR="00814521">
        <w:t>it</w:t>
      </w:r>
      <w:r w:rsidR="008651C6">
        <w:t xml:space="preserve">h small waves; </w:t>
      </w:r>
      <w:r w:rsidR="000A4C38">
        <w:t>2</w:t>
      </w:r>
      <w:ins w:id="260" w:author="Trent Biggs" w:date="2015-10-21T13:15:00Z">
        <w:r w:rsidR="009A0B4A">
          <w:t>)</w:t>
        </w:r>
      </w:ins>
      <w:r w:rsidR="008651C6" w:rsidRPr="008651C6">
        <w:t xml:space="preserve"> </w:t>
      </w:r>
      <w:r w:rsidR="008651C6">
        <w:t>weak winds from variable directions and small waves, where tidal forcing was dominant</w:t>
      </w:r>
      <w:del w:id="261" w:author="Trent Biggs" w:date="2015-10-21T13:15:00Z">
        <w:r w:rsidR="000A4C38">
          <w:delText>)</w:delText>
        </w:r>
      </w:del>
      <w:r w:rsidR="008651C6">
        <w:t xml:space="preserve">; and </w:t>
      </w:r>
      <w:r w:rsidR="000A4C38">
        <w:t xml:space="preserve">3) </w:t>
      </w:r>
      <w:r w:rsidR="008651C6">
        <w:t>a large southeast swell with weak winds</w:t>
      </w:r>
      <w:r w:rsidR="000A4C38">
        <w:t xml:space="preserve">. Three end-member forcings were defined: </w:t>
      </w:r>
      <w:commentRangeStart w:id="262"/>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262"/>
      <w:r w:rsidR="00471852">
        <w:rPr>
          <w:rStyle w:val="CommentReference"/>
        </w:rPr>
        <w:commentReference w:id="262"/>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ins w:id="263" w:author="Trent Biggs" w:date="2015-10-21T13:16:00Z">
        <w:r w:rsidR="009A0B4A">
          <w:t>represent</w:t>
        </w:r>
      </w:ins>
      <w:del w:id="264" w:author="Trent Biggs" w:date="2015-10-21T13:16:00Z">
        <w:r w:rsidR="00814521">
          <w:delText>characterize</w:delText>
        </w:r>
      </w:del>
      <w:r w:rsidR="00814521">
        <w:t xml:space="preserve"> the dominant wind conditions experienced in Faga’alu Bay</w:t>
      </w:r>
      <w:r w:rsidR="000A4C38">
        <w:t xml:space="preserve">. During TIDE, wind </w:t>
      </w:r>
      <w:r w:rsidR="008651C6">
        <w:t xml:space="preserve">directions were variable and </w:t>
      </w:r>
      <w:r w:rsidR="000A4C38">
        <w:t xml:space="preserve">speeds </w:t>
      </w:r>
      <w:r w:rsidR="000A4C38">
        <w:lastRenderedPageBreak/>
        <w:t xml:space="preserve">were low to moderate (1.5-3.4 </w:t>
      </w:r>
      <w:r w:rsidR="002C3BF8">
        <w:t>m s</w:t>
      </w:r>
      <w:r w:rsidR="002C3BF8" w:rsidRPr="002C3BF8">
        <w:rPr>
          <w:vertAlign w:val="superscript"/>
        </w:rPr>
        <w:t>-1</w:t>
      </w:r>
      <w:r w:rsidR="000A4C38">
        <w:t xml:space="preserve">), which is typical during the summer wet season. During </w:t>
      </w:r>
      <w:commentRangeStart w:id="265"/>
      <w:r w:rsidR="000A4C38">
        <w:t>WAVE</w:t>
      </w:r>
      <w:commentRangeEnd w:id="265"/>
      <w:r w:rsidR="00C408DB">
        <w:rPr>
          <w:rStyle w:val="CommentReference"/>
        </w:rPr>
        <w:commentReference w:id="265"/>
      </w:r>
      <w:r w:rsidR="000A4C38">
        <w:t xml:space="preserve">, </w:t>
      </w:r>
      <w:commentRangeStart w:id="266"/>
      <w:r w:rsidR="000A4C38">
        <w:t>maximum wave height reached 1.3 m on YD 52</w:t>
      </w:r>
      <w:commentRangeEnd w:id="266"/>
      <w:r w:rsidR="006556CD">
        <w:rPr>
          <w:rStyle w:val="CommentReference"/>
        </w:rPr>
        <w:commentReference w:id="266"/>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commentRangeStart w:id="267"/>
      <w:r w:rsidRPr="009B6BC6">
        <w:rPr>
          <w:i/>
        </w:rPr>
        <w:t>Eulerian Measurements</w:t>
      </w:r>
      <w:commentRangeEnd w:id="267"/>
      <w:r w:rsidR="00912EB1">
        <w:rPr>
          <w:rStyle w:val="CommentReference"/>
          <w:rFonts w:eastAsiaTheme="minorEastAsia" w:cstheme="minorBidi"/>
          <w:b w:val="0"/>
          <w:bCs w:val="0"/>
          <w:color w:val="auto"/>
        </w:rPr>
        <w:commentReference w:id="267"/>
      </w:r>
    </w:p>
    <w:p w14:paraId="183592B7" w14:textId="4D42E2E2" w:rsidR="00576BC7" w:rsidRDefault="009C350F" w:rsidP="009B6BC6">
      <w:pPr>
        <w:spacing w:after="0"/>
      </w:pPr>
      <w:commentRangeStart w:id="268"/>
      <w:r>
        <w:t>T</w:t>
      </w:r>
      <w:r w:rsidR="000A4C38">
        <w:t>he water level</w:t>
      </w:r>
      <w:r>
        <w:t xml:space="preserve"> at low tide</w:t>
      </w:r>
      <w:r w:rsidR="000A4C38">
        <w:t xml:space="preserve"> dropped below the </w:t>
      </w:r>
      <w:commentRangeStart w:id="269"/>
      <w:del w:id="270" w:author="Libe Washburn" w:date="2015-10-19T08:19:00Z">
        <w:r w:rsidR="000A4C38">
          <w:delText xml:space="preserve">minimum </w:delText>
        </w:r>
      </w:del>
      <w:r w:rsidR="000A4C38">
        <w:t xml:space="preserve">blanking distance </w:t>
      </w:r>
      <w:commentRangeEnd w:id="269"/>
      <w:r w:rsidR="00947C9B">
        <w:rPr>
          <w:rStyle w:val="CommentReference"/>
        </w:rPr>
        <w:commentReference w:id="269"/>
      </w:r>
      <w:r w:rsidR="000A4C38">
        <w:t xml:space="preserve">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commentRangeEnd w:id="268"/>
      <w:r w:rsidR="00211E58">
        <w:rPr>
          <w:rStyle w:val="CommentReference"/>
        </w:rPr>
        <w:commentReference w:id="268"/>
      </w:r>
    </w:p>
    <w:p w14:paraId="5A4A308C" w14:textId="33E00F8C" w:rsidR="00576BC7" w:rsidRDefault="000A4C38" w:rsidP="009B6BC6">
      <w:pPr>
        <w:spacing w:after="0"/>
      </w:pPr>
      <w:r>
        <w:t>In general, tidal forcing was characterized by slow flow speeds</w:t>
      </w:r>
      <w:ins w:id="271" w:author="Libe Washburn" w:date="2015-10-22T07:09:00Z">
        <w:r w:rsidR="00E6665F">
          <w:t xml:space="preserve"> over the reef flat</w:t>
        </w:r>
      </w:ins>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272"/>
      <w:commentRangeStart w:id="273"/>
      <w:ins w:id="274" w:author="Trent Biggs" w:date="2015-11-18T08:05:00Z">
        <w:r>
          <w:t>AS</w:t>
        </w:r>
        <w:commentRangeEnd w:id="272"/>
        <w:r w:rsidR="005C7FCD">
          <w:rPr>
            <w:rStyle w:val="CommentReference"/>
          </w:rPr>
          <w:commentReference w:id="272"/>
        </w:r>
        <w:r>
          <w:t>1</w:t>
        </w:r>
      </w:ins>
      <w:del w:id="275" w:author="Trent Biggs" w:date="2015-11-18T08:05:00Z">
        <w:r>
          <w:delText>AS1</w:delText>
        </w:r>
      </w:del>
      <w:r>
        <w:t xml:space="preserve">) in a northwesterly direction </w:t>
      </w:r>
      <w:r w:rsidR="00BC1964">
        <w:t xml:space="preserve">from the reef crest into the embayment, </w:t>
      </w:r>
      <w:r>
        <w:t>indicating the strong influence of even small breaking waves over the reef crest (Figure 4b, e</w:t>
      </w:r>
      <w:ins w:id="276" w:author="Trent Biggs" w:date="2015-11-18T08:05:00Z">
        <w:r>
          <w:t>)</w:t>
        </w:r>
        <w:commentRangeEnd w:id="273"/>
        <w:r w:rsidR="005C7FCD">
          <w:rPr>
            <w:rStyle w:val="CommentReference"/>
          </w:rPr>
          <w:commentReference w:id="273"/>
        </w:r>
        <w:r>
          <w:t>.</w:t>
        </w:r>
      </w:ins>
      <w:del w:id="277" w:author="Trent Biggs" w:date="2015-11-18T08:05:00Z">
        <w:r>
          <w:delText>).</w:delText>
        </w:r>
      </w:del>
      <w:r>
        <w:t xml:space="preserve">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278"/>
      <w:commentRangeStart w:id="279"/>
      <w:r>
        <w:t>Flow speed</w:t>
      </w:r>
      <w:r w:rsidR="00BC1964">
        <w:t>s</w:t>
      </w:r>
      <w:r>
        <w:t xml:space="preserve"> at AS2 w</w:t>
      </w:r>
      <w:r w:rsidR="00BC1964">
        <w:t>ere correlated with strong</w:t>
      </w:r>
      <w:r>
        <w:t xml:space="preserve"> winds and </w:t>
      </w:r>
      <w:r w:rsidR="00BC1964">
        <w:t>large</w:t>
      </w:r>
      <w:r>
        <w:t xml:space="preserve"> waves (Figure 4e</w:t>
      </w:r>
      <w:ins w:id="280" w:author="Trent Biggs" w:date="2015-11-18T08:05:00Z">
        <w:r>
          <w:t>)</w:t>
        </w:r>
      </w:ins>
      <w:commentRangeEnd w:id="279"/>
      <w:ins w:id="281" w:author="Alex Messina" w:date="2015-11-18T08:05:00Z">
        <w:r>
          <w:t>).</w:t>
        </w:r>
      </w:ins>
      <w:commentRangeEnd w:id="278"/>
      <w:r w:rsidR="005C7FCD">
        <w:rPr>
          <w:rStyle w:val="CommentReference"/>
        </w:rPr>
        <w:commentReference w:id="279"/>
      </w:r>
      <w:r w:rsidR="00A7590F">
        <w:rPr>
          <w:rStyle w:val="CommentReference"/>
        </w:rPr>
        <w:commentReference w:id="278"/>
      </w:r>
      <w:ins w:id="282" w:author="Trent Biggs" w:date="2015-11-18T08:05:00Z">
        <w:r>
          <w:t>.</w:t>
        </w:r>
      </w:ins>
      <w:r>
        <w:t xml:space="preserve"> At AS3, flow directions and speeds were highly variable under all forcing conditions, and</w:t>
      </w:r>
      <w:ins w:id="283" w:author="Trent Biggs" w:date="2015-11-18T08:05:00Z">
        <w:r>
          <w:t xml:space="preserve"> </w:t>
        </w:r>
      </w:ins>
      <w:ins w:id="284" w:author="Trent Biggs" w:date="2015-10-21T14:44:00Z">
        <w:r w:rsidR="005C7FCD">
          <w:t>AS3</w:t>
        </w:r>
        <w:r>
          <w:t xml:space="preserve"> </w:t>
        </w:r>
      </w:ins>
      <w:r>
        <w:t>exhibited the lowest flow speeds of the three ADCPs (Figure 4d-e).</w:t>
      </w:r>
    </w:p>
    <w:p w14:paraId="2627F7BF" w14:textId="424BEA19" w:rsidR="00C4278D" w:rsidRDefault="000A4C38" w:rsidP="00A53884">
      <w:pPr>
        <w:spacing w:after="0"/>
      </w:pPr>
      <w:r>
        <w:lastRenderedPageBreak/>
        <w:t>Flow speeds at AS1 and AS2 illustrated the modulating effects of tidal stage</w:t>
      </w:r>
      <w:r w:rsidR="00AA2B12">
        <w:t xml:space="preserve"> on wave-forced flow (Figure 4</w:t>
      </w:r>
      <w:r>
        <w:t xml:space="preserve">e). </w:t>
      </w:r>
      <w:commentRangeStart w:id="285"/>
      <w:r>
        <w:t xml:space="preserve">During wave </w:t>
      </w:r>
      <w:ins w:id="286" w:author="Libe Washburn" w:date="2015-11-18T08:03:00Z">
        <w:r>
          <w:t>forcing</w:t>
        </w:r>
      </w:ins>
      <w:ins w:id="287" w:author="Trent Biggs" w:date="2015-10-21T14:47:00Z">
        <w:r w:rsidR="00EF5247">
          <w:t>,</w:t>
        </w:r>
      </w:ins>
      <w:ins w:id="288" w:author="Libe Washburn" w:date="2015-10-19T09:25:00Z">
        <w:r w:rsidR="002F1A0A">
          <w:t xml:space="preserve"> </w:t>
        </w:r>
      </w:ins>
      <w:del w:id="289" w:author="Alex Messina" w:date="2015-10-01T09:39:00Z">
        <w:r w:rsidDel="001A0336">
          <w:delText xml:space="preserve">, and to a lesser degree during wind forcing, </w:delText>
        </w:r>
      </w:del>
      <w:del w:id="290" w:author="Alex Messina" w:date="2015-11-18T08:05:00Z">
        <w:r>
          <w:delText>flow</w:delText>
        </w:r>
      </w:del>
      <w:ins w:id="291" w:author="Libe Washburn" w:date="2015-11-18T08:03:00Z">
        <w:r>
          <w:t>flow</w:t>
        </w:r>
      </w:ins>
      <w:commentRangeStart w:id="292"/>
      <w:ins w:id="293" w:author="Liv Herdman" w:date="2015-11-18T08:03:00Z">
        <w:r>
          <w:t>forcingflow</w:t>
        </w:r>
        <w:commentRangeEnd w:id="292"/>
        <w:r w:rsidR="00C408DB">
          <w:rPr>
            <w:rStyle w:val="CommentReference"/>
          </w:rPr>
          <w:commentReference w:id="292"/>
        </w:r>
      </w:ins>
      <w:r>
        <w:t xml:space="preserve"> velocity was highest during high tide and decreased significantly as the tide f</w:t>
      </w:r>
      <w:r w:rsidR="00BC1964">
        <w:t>e</w:t>
      </w:r>
      <w:r>
        <w:t xml:space="preserve">ll. This was most evident </w:t>
      </w:r>
      <w:r w:rsidR="001A0336">
        <w:t xml:space="preserve">during YD 53-55 </w:t>
      </w:r>
      <w:r>
        <w:t xml:space="preserve">at AS1, but was also observed at AS2. This effect was </w:t>
      </w:r>
      <w:del w:id="294" w:author="Libe Washburn" w:date="2015-10-19T09:35:00Z">
        <w:r>
          <w:delText xml:space="preserve">noticeably </w:delText>
        </w:r>
      </w:del>
      <w:r>
        <w:t>absent or significantly reduced during wind forcing on YD 47-49, and tidal forcing on YD 51-52.</w:t>
      </w:r>
      <w:commentRangeEnd w:id="285"/>
      <w:r w:rsidR="00EF5247">
        <w:rPr>
          <w:rStyle w:val="CommentReference"/>
        </w:rPr>
        <w:commentReference w:id="285"/>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commentRangeStart w:id="295"/>
      <w:r w:rsidRPr="00A53884">
        <w:rPr>
          <w:i/>
        </w:rPr>
        <w:t>Lagrangian Measurements</w:t>
      </w:r>
      <w:commentRangeEnd w:id="295"/>
      <w:r w:rsidR="00E6665F">
        <w:rPr>
          <w:rStyle w:val="CommentReference"/>
          <w:rFonts w:eastAsiaTheme="minorEastAsia" w:cstheme="minorBidi"/>
          <w:b w:val="0"/>
          <w:bCs w:val="0"/>
          <w:color w:val="auto"/>
        </w:rPr>
        <w:commentReference w:id="295"/>
      </w:r>
    </w:p>
    <w:p w14:paraId="6A067006" w14:textId="176BD2AA" w:rsidR="00C4278D" w:rsidRDefault="008651C6" w:rsidP="00A53884">
      <w:pPr>
        <w:spacing w:after="0"/>
      </w:pPr>
      <w:commentRangeStart w:id="296"/>
      <w:commentRangeStart w:id="297"/>
      <w:r>
        <w:t>The</w:t>
      </w:r>
      <w:commentRangeEnd w:id="296"/>
      <w:r w:rsidR="00350540">
        <w:rPr>
          <w:rStyle w:val="CommentReference"/>
        </w:rPr>
        <w:commentReference w:id="296"/>
      </w:r>
      <w:r>
        <w:t xml:space="preserv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 xml:space="preserve">1). </w:t>
      </w:r>
      <w:commentRangeEnd w:id="297"/>
      <w:r w:rsidR="00EF5247">
        <w:rPr>
          <w:rStyle w:val="CommentReference"/>
        </w:rPr>
        <w:commentReference w:id="297"/>
      </w:r>
      <w:r w:rsidR="000A4C38">
        <w:t>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commentRangeStart w:id="298"/>
      <w:r w:rsidR="00464CB4">
        <w:t xml:space="preserve">generally </w:t>
      </w:r>
      <w:r w:rsidR="000A4C38">
        <w:t>exiting through small channel</w:t>
      </w:r>
      <w:r w:rsidR="00464CB4">
        <w:t>s</w:t>
      </w:r>
      <w:r w:rsidR="000A4C38">
        <w:t xml:space="preserve"> in the reef crest at high tide under calm wave and wind conditions</w:t>
      </w:r>
      <w:commentRangeEnd w:id="298"/>
      <w:r w:rsidR="00912EB1">
        <w:rPr>
          <w:rStyle w:val="CommentReference"/>
        </w:rPr>
        <w:commentReference w:id="298"/>
      </w:r>
      <w:r w:rsidR="000A4C38">
        <w:t>;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commentRangeStart w:id="299"/>
      <w:r w:rsidRPr="00A53884">
        <w:rPr>
          <w:i/>
        </w:rPr>
        <w:t>Progressive Vectors</w:t>
      </w:r>
      <w:commentRangeEnd w:id="299"/>
      <w:r w:rsidR="00CA6BD3">
        <w:rPr>
          <w:rStyle w:val="CommentReference"/>
          <w:rFonts w:eastAsiaTheme="minorEastAsia" w:cstheme="minorBidi"/>
          <w:b w:val="0"/>
          <w:bCs w:val="0"/>
          <w:color w:val="auto"/>
        </w:rPr>
        <w:commentReference w:id="299"/>
      </w:r>
    </w:p>
    <w:p w14:paraId="0825F8DC" w14:textId="52985953" w:rsidR="00576BC7" w:rsidRDefault="000A4C38" w:rsidP="00A53884">
      <w:pPr>
        <w:spacing w:after="0"/>
      </w:pPr>
      <w:r>
        <w:t xml:space="preserve"> </w:t>
      </w:r>
      <w:commentRangeStart w:id="300"/>
      <w:r w:rsidR="00814521">
        <w:t>Progressive vectors</w:t>
      </w:r>
      <w:r w:rsidR="00DA3E29">
        <w:t xml:space="preserve"> </w:t>
      </w:r>
      <w:del w:id="301" w:author="Alex Messina" w:date="2015-10-01T09:42:00Z">
        <w:r w:rsidR="006446AF" w:rsidDel="001A0336">
          <w:delText>(based on the assumption of spatially-uniform flow)</w:delText>
        </w:r>
      </w:del>
      <w:r w:rsidR="006446AF">
        <w:t xml:space="preserve"> </w:t>
      </w:r>
      <w:r w:rsidR="00DA3E29">
        <w:t>from ADCP data</w:t>
      </w:r>
      <w:r w:rsidR="00814521">
        <w:t xml:space="preserve"> indicated </w:t>
      </w:r>
      <w:del w:id="302" w:author="Alex Messina" w:date="2015-10-01T09:40:00Z">
        <w:r w:rsidR="00814521" w:rsidDel="001A0336">
          <w:delText xml:space="preserve">the </w:delText>
        </w:r>
      </w:del>
      <w:r w:rsidR="00814521">
        <w:t>flow</w:t>
      </w:r>
      <w:del w:id="303" w:author="Liv Herdman" w:date="2015-11-18T08:03:00Z">
        <w:r w:rsidR="00814521">
          <w:delText xml:space="preserve"> </w:delText>
        </w:r>
      </w:del>
      <w:commentRangeStart w:id="304"/>
      <w:del w:id="305" w:author="Alex Messina" w:date="2015-10-01T09:40:00Z">
        <w:r w:rsidR="00814521" w:rsidDel="001A0336">
          <w:delText>velocity</w:delText>
        </w:r>
        <w:r w:rsidR="00814521">
          <w:delText xml:space="preserve"> </w:delText>
        </w:r>
      </w:del>
      <w:ins w:id="306" w:author="Alex Messina" w:date="2015-10-01T09:40:00Z">
        <w:r w:rsidR="001A0336">
          <w:t>speeds</w:t>
        </w:r>
      </w:ins>
      <w:commentRangeEnd w:id="304"/>
      <w:r w:rsidR="00330869">
        <w:rPr>
          <w:rStyle w:val="CommentReference"/>
        </w:rPr>
        <w:commentReference w:id="304"/>
      </w:r>
      <w:ins w:id="307" w:author="Alex Messina" w:date="2015-10-01T09:40:00Z">
        <w:r w:rsidR="001A0336">
          <w:t xml:space="preserve"> </w:t>
        </w:r>
      </w:ins>
      <w:r w:rsidR="00814521">
        <w:t xml:space="preserve">at AS1 and AS2 </w:t>
      </w:r>
      <w:del w:id="308" w:author="Alex Messina" w:date="2015-10-01T09:40:00Z">
        <w:r w:rsidR="00814521" w:rsidDel="001A0336">
          <w:delText xml:space="preserve">was </w:delText>
        </w:r>
      </w:del>
      <w:ins w:id="309" w:author="Alex Messina" w:date="2015-10-01T09:40:00Z">
        <w:r w:rsidR="001A0336">
          <w:t xml:space="preserve">were </w:t>
        </w:r>
      </w:ins>
      <w:r w:rsidR="00814521">
        <w:t xml:space="preserve">relatively </w:t>
      </w:r>
      <w:r w:rsidR="00814521">
        <w:lastRenderedPageBreak/>
        <w:t xml:space="preserve">consistent but did not describe the heterogeneous flow directions over the reef flat. </w:t>
      </w:r>
      <w:r>
        <w:t>(Figure 6).</w:t>
      </w:r>
      <w:r w:rsidR="00082037">
        <w:t xml:space="preserve"> </w:t>
      </w:r>
      <w:commentRangeEnd w:id="300"/>
      <w:r w:rsidR="00CA6BD3">
        <w:rPr>
          <w:rStyle w:val="CommentReference"/>
        </w:rPr>
        <w:commentReference w:id="300"/>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In general, the lengths of progressive vectors were similar to the</w:t>
      </w:r>
      <w:del w:id="310" w:author="Liv Herdman" w:date="2015-11-18T08:03:00Z">
        <w:r w:rsidR="00082037">
          <w:delText xml:space="preserve"> </w:delText>
        </w:r>
      </w:del>
      <w:del w:id="311" w:author="Alex Messina" w:date="2015-10-01T09:40:00Z">
        <w:r w:rsidR="00082037" w:rsidDel="001A0336">
          <w:delText>actual</w:delText>
        </w:r>
        <w:r w:rsidR="00082037">
          <w:delText xml:space="preserve"> </w:delText>
        </w:r>
      </w:del>
      <w:r w:rsidR="00082037">
        <w:t>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312"/>
      <w:r w:rsidR="008651C6">
        <w:t>current</w:t>
      </w:r>
      <w:r w:rsidR="007C791D">
        <w:t>s</w:t>
      </w:r>
      <w:commentRangeEnd w:id="312"/>
      <w:r w:rsidR="00C55CF1">
        <w:rPr>
          <w:rStyle w:val="CommentReference"/>
        </w:rPr>
        <w:commentReference w:id="312"/>
      </w:r>
      <w:r>
        <w:t xml:space="preserve">. </w:t>
      </w:r>
    </w:p>
    <w:p w14:paraId="33C8D262" w14:textId="259471F2" w:rsidR="00576BC7" w:rsidRDefault="007040A5" w:rsidP="00A53884">
      <w:pPr>
        <w:spacing w:after="0"/>
      </w:pPr>
      <w:r>
        <w:t>During</w:t>
      </w:r>
      <w:r w:rsidR="000A4C38">
        <w:t xml:space="preserve"> tidal forcing the drifters </w:t>
      </w:r>
      <w:del w:id="313" w:author="Alex Messina" w:date="2015-10-01T09:43:00Z">
        <w:r w:rsidR="000A4C38" w:rsidDel="001A0336">
          <w:delText xml:space="preserve">traveled </w:delText>
        </w:r>
      </w:del>
      <w:ins w:id="314" w:author="Alex Messina" w:date="2015-10-01T09:43:00Z">
        <w:r w:rsidR="001A0336">
          <w:t xml:space="preserve">moved </w:t>
        </w:r>
      </w:ins>
      <w:r w:rsidR="000A4C38">
        <w:t>in erratic directions and traveled farther than the</w:t>
      </w:r>
      <w:r w:rsidR="00C21009">
        <w:t xml:space="preserve"> progressive vectors </w:t>
      </w:r>
      <w:del w:id="315" w:author="Alex Messina" w:date="2015-10-01T09:43:00Z">
        <w:r w:rsidR="00C21009" w:rsidDel="001A0336">
          <w:delText>from ADCPs</w:delText>
        </w:r>
        <w:r w:rsidR="000A4C38" w:rsidDel="001A0336">
          <w:delText xml:space="preserve"> </w:delText>
        </w:r>
      </w:del>
      <w:r w:rsidR="000A4C38">
        <w:t>(Figure 6a-b). Drifter tracks and progressive vectors compared poorly in speed and direction at AS3 on the northern reef</w:t>
      </w:r>
      <w:ins w:id="316" w:author="Trent Biggs" w:date="2015-10-21T14:53:00Z">
        <w:r w:rsidR="00330869">
          <w:t>.  The comparison was</w:t>
        </w:r>
      </w:ins>
      <w:del w:id="317" w:author="Trent Biggs" w:date="2015-10-21T14:53:00Z">
        <w:r w:rsidR="000A4C38">
          <w:delText>,</w:delText>
        </w:r>
      </w:del>
      <w:r w:rsidR="000A4C38">
        <w:t xml:space="preserve"> slightly better at AS2</w:t>
      </w:r>
      <w:r w:rsidR="007C791D">
        <w:t>,</w:t>
      </w:r>
      <w:r w:rsidR="000A4C38">
        <w:t xml:space="preserve"> though progressive vectors are still shorter and do not vary direction, and </w:t>
      </w:r>
      <w:commentRangeStart w:id="318"/>
      <w:r w:rsidR="000A4C38">
        <w:t>fairly well</w:t>
      </w:r>
      <w:commentRangeEnd w:id="318"/>
      <w:r w:rsidR="00330869">
        <w:rPr>
          <w:rStyle w:val="CommentReference"/>
        </w:rPr>
        <w:commentReference w:id="318"/>
      </w:r>
      <w:r w:rsidR="000A4C38">
        <w:t xml:space="preserve"> at AS1 on the </w:t>
      </w:r>
      <w:r w:rsidR="006446AF">
        <w:t xml:space="preserve">exposed </w:t>
      </w:r>
      <w:r w:rsidR="000A4C38">
        <w:t xml:space="preserve">southern reef. </w:t>
      </w:r>
      <w:commentRangeStart w:id="319"/>
      <w:r w:rsidR="000A4C38">
        <w:t>Under the low wave conditions</w:t>
      </w:r>
      <w:r>
        <w:t xml:space="preserve"> at high tide</w:t>
      </w:r>
      <w:commentRangeEnd w:id="319"/>
      <w:r w:rsidR="00C55CF1">
        <w:rPr>
          <w:rStyle w:val="CommentReference"/>
        </w:rPr>
        <w:commentReference w:id="319"/>
      </w:r>
      <w:r w:rsidR="000A4C38">
        <w:t xml:space="preserve">, </w:t>
      </w:r>
      <w:r>
        <w:t xml:space="preserve">some </w:t>
      </w:r>
      <w:r w:rsidR="000A4C38">
        <w:t xml:space="preserve">drifters </w:t>
      </w:r>
      <w:del w:id="320" w:author="Alex Messina" w:date="2015-10-01T09:44:00Z">
        <w:r w:rsidR="000A4C38" w:rsidDel="001A0336">
          <w:delText>were observed to flow</w:delText>
        </w:r>
      </w:del>
      <w:ins w:id="321" w:author="Alex Messina" w:date="2015-10-01T09:44:00Z">
        <w:r w:rsidR="001A0336">
          <w:t>moved</w:t>
        </w:r>
      </w:ins>
      <w:del w:id="322" w:author="Alex Messina" w:date="2015-10-01T09:44:00Z">
        <w:r w:rsidR="000A4C38" w:rsidDel="001A0336">
          <w:delText>flow</w:delText>
        </w:r>
      </w:del>
      <w:ins w:id="323" w:author="Alex Messina" w:date="2015-10-01T09:44:00Z">
        <w:r w:rsidR="001A0336">
          <w:t>moved</w:t>
        </w:r>
      </w:ins>
      <w:ins w:id="324" w:author="Liv Herdman" w:date="2015-11-18T08:03:00Z">
        <w:r w:rsidR="001A0336">
          <w:t>moved</w:t>
        </w:r>
      </w:ins>
      <w:r w:rsidR="000A4C38">
        <w:t xml:space="preserve"> seaward </w:t>
      </w:r>
      <w:del w:id="325" w:author="Alex Messina" w:date="2015-10-01T09:44:00Z">
        <w:r w:rsidR="000A4C38" w:rsidDel="001A0336">
          <w:delText xml:space="preserve">over </w:delText>
        </w:r>
      </w:del>
      <w:ins w:id="326" w:author="Alex Messina" w:date="2015-10-01T09:44:00Z">
        <w:r w:rsidR="001A0336">
          <w:t xml:space="preserve">across </w:t>
        </w:r>
      </w:ins>
      <w:r w:rsidR="000A4C38">
        <w:t xml:space="preserve">the reef crest near AS2, but </w:t>
      </w:r>
      <w:r>
        <w:t xml:space="preserve">progressive vectors were exclusively </w:t>
      </w:r>
      <w:commentRangeStart w:id="327"/>
      <w:r>
        <w:t>shoreward</w:t>
      </w:r>
      <w:commentRangeEnd w:id="327"/>
      <w:r w:rsidR="00C55CF1">
        <w:rPr>
          <w:rStyle w:val="CommentReference"/>
        </w:rPr>
        <w:commentReference w:id="327"/>
      </w:r>
      <w:r>
        <w:t>. Some d</w:t>
      </w:r>
      <w:r w:rsidR="000A4C38">
        <w:t xml:space="preserve">rifters </w:t>
      </w:r>
      <w:del w:id="328" w:author="Alex Messina" w:date="2015-10-01T09:44:00Z">
        <w:r w:rsidR="000A4C38" w:rsidDel="001A0336">
          <w:delText>were also observed moving</w:delText>
        </w:r>
      </w:del>
      <w:ins w:id="329" w:author="Alex Messina" w:date="2015-10-01T09:44:00Z">
        <w:r w:rsidR="001A0336">
          <w:t>traveled</w:t>
        </w:r>
      </w:ins>
      <w:del w:id="330" w:author="Alex Messina" w:date="2015-10-01T09:44:00Z">
        <w:r w:rsidR="000A4C38" w:rsidDel="001A0336">
          <w:delText>moving</w:delText>
        </w:r>
      </w:del>
      <w:ins w:id="331" w:author="Alex Messina" w:date="2015-10-01T09:44:00Z">
        <w:r w:rsidR="001A0336">
          <w:t>traveled</w:t>
        </w:r>
      </w:ins>
      <w:ins w:id="332" w:author="Liv Herdman" w:date="2015-11-18T08:03:00Z">
        <w:r w:rsidR="001A0336">
          <w:t>traveled</w:t>
        </w:r>
      </w:ins>
      <w:r w:rsidR="000A4C38">
        <w:t xml:space="preserve"> from the </w:t>
      </w:r>
      <w:r w:rsidR="006446AF">
        <w:t xml:space="preserve">sheltered </w:t>
      </w:r>
      <w:r w:rsidR="000A4C38">
        <w:t xml:space="preserve">northern reef onto the </w:t>
      </w:r>
      <w:r w:rsidR="006446AF">
        <w:t xml:space="preserve">more </w:t>
      </w:r>
      <w:r w:rsidR="006446AF">
        <w:lastRenderedPageBreak/>
        <w:t xml:space="preserve">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2B384318" w:rsidR="00576BC7" w:rsidRDefault="007040A5" w:rsidP="00A53884">
      <w:pPr>
        <w:spacing w:after="0"/>
      </w:pPr>
      <w:r>
        <w:t>During</w:t>
      </w:r>
      <w:r w:rsidR="000A4C38">
        <w:t xml:space="preserve"> wind forcing, </w:t>
      </w:r>
      <w:r w:rsidR="007C791D">
        <w:t>the drifter tracks</w:t>
      </w:r>
      <w:del w:id="333" w:author="Liv Herdman" w:date="2015-11-18T08:03:00Z">
        <w:r w:rsidR="007C791D">
          <w:delText xml:space="preserve"> </w:delText>
        </w:r>
      </w:del>
      <w:del w:id="334" w:author="Alex Messina" w:date="2015-10-01T09:45:00Z">
        <w:r w:rsidR="007C791D" w:rsidDel="001A0336">
          <w:delText>showed flow directions</w:delText>
        </w:r>
        <w:r w:rsidR="007C791D">
          <w:delText xml:space="preserve"> </w:delText>
        </w:r>
      </w:del>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335"/>
      <w:r w:rsidR="003D4AA0">
        <w:t>trade</w:t>
      </w:r>
      <w:r w:rsidR="007C791D">
        <w:t>winds</w:t>
      </w:r>
      <w:commentRangeEnd w:id="335"/>
      <w:r w:rsidR="00C4141A">
        <w:rPr>
          <w:rStyle w:val="CommentReference"/>
        </w:rPr>
        <w:commentReference w:id="335"/>
      </w:r>
      <w:r w:rsidR="007C791D">
        <w:t xml:space="preserve"> are most prevalent throughout</w:t>
      </w:r>
      <w:r w:rsidR="003D4AA0">
        <w:t xml:space="preserve"> the year</w:t>
      </w:r>
      <w:r w:rsidR="007C791D">
        <w:t xml:space="preserve">, </w:t>
      </w:r>
      <w:ins w:id="336" w:author="Alex Messina" w:date="2015-10-01T09:47:00Z">
        <w:r w:rsidR="001E0B6D">
          <w:t xml:space="preserve">there is less certainty in the wind-driven flow pattern since </w:t>
        </w:r>
      </w:ins>
      <w:r w:rsidR="007C791D">
        <w:t>fewer observations were mad</w:t>
      </w:r>
      <w:del w:id="337" w:author="Trent Biggs" w:date="2015-10-21T14:56:00Z">
        <w:r w:rsidR="007C791D">
          <w:delText>e</w:delText>
        </w:r>
      </w:del>
      <w:ins w:id="338" w:author="Trent Biggs" w:date="2015-10-21T14:56:00Z">
        <w:r w:rsidR="00330869">
          <w:t>e</w:t>
        </w:r>
      </w:ins>
      <w:del w:id="339" w:author="Trent Biggs" w:date="2015-10-21T14:56:00Z">
        <w:r w:rsidR="007C791D">
          <w:delText xml:space="preserve"> </w:delText>
        </w:r>
      </w:del>
      <w:del w:id="340" w:author="Alex Messina" w:date="2015-10-01T09:47:00Z">
        <w:r w:rsidR="007C791D" w:rsidDel="001E0B6D">
          <w:delText xml:space="preserve">under wind forcing </w:delText>
        </w:r>
      </w:del>
      <w:del w:id="341" w:author="Trent Biggs" w:date="2015-10-21T14:56:00Z">
        <w:r w:rsidR="003D4AA0">
          <w:delText xml:space="preserve">and a drifter deployed on the northern reef during </w:delText>
        </w:r>
      </w:del>
      <w:commentRangeStart w:id="342"/>
      <w:del w:id="343" w:author="Alex Messina" w:date="2015-10-01T09:47:00Z">
        <w:r w:rsidR="003D4AA0" w:rsidDel="001E0B6D">
          <w:delText>this period</w:delText>
        </w:r>
      </w:del>
      <w:ins w:id="344" w:author="Alex Messina" w:date="2015-10-01T09:47:00Z">
        <w:del w:id="345" w:author="Trent Biggs" w:date="2015-10-21T14:56:00Z">
          <w:r w:rsidR="001E0B6D" w:rsidDel="00330869">
            <w:delText>wind</w:delText>
          </w:r>
        </w:del>
      </w:ins>
      <w:del w:id="346" w:author="Alex Messina" w:date="2015-10-01T09:47:00Z">
        <w:r w:rsidR="003D4AA0" w:rsidDel="001E0B6D">
          <w:delText>period</w:delText>
        </w:r>
      </w:del>
      <w:ins w:id="347" w:author="Alex Messina" w:date="2015-10-01T09:47:00Z">
        <w:r w:rsidR="001E0B6D">
          <w:t>wind</w:t>
        </w:r>
      </w:ins>
      <w:ins w:id="348" w:author="Liv Herdman" w:date="2015-11-18T08:03:00Z">
        <w:r w:rsidR="001E0B6D">
          <w:t>wind</w:t>
        </w:r>
      </w:ins>
      <w:ins w:id="349" w:author="Alex Messina" w:date="2015-10-01T09:47:00Z">
        <w:del w:id="350" w:author="Trent Biggs" w:date="2015-10-21T14:56:00Z">
          <w:r w:rsidR="001E0B6D">
            <w:delText xml:space="preserve"> forcing</w:delText>
          </w:r>
        </w:del>
      </w:ins>
      <w:del w:id="351" w:author="Trent Biggs" w:date="2015-10-21T14:56:00Z">
        <w:r w:rsidR="003D4AA0">
          <w:delText xml:space="preserve"> </w:delText>
        </w:r>
      </w:del>
      <w:commentRangeEnd w:id="342"/>
      <w:r w:rsidR="00C4141A">
        <w:rPr>
          <w:rStyle w:val="CommentReference"/>
        </w:rPr>
        <w:commentReference w:id="342"/>
      </w:r>
      <w:del w:id="352" w:author="Trent Biggs" w:date="2015-10-21T14:56:00Z">
        <w:r w:rsidR="003D4AA0">
          <w:delText>was lost</w:delText>
        </w:r>
      </w:del>
      <w:del w:id="353" w:author="Alex Messina" w:date="2015-10-01T09:48:00Z">
        <w:r w:rsidR="003D4AA0" w:rsidDel="001E0B6D">
          <w:delText xml:space="preserve">, </w:delText>
        </w:r>
        <w:r w:rsidR="007C791D" w:rsidDel="001E0B6D">
          <w:delText>so</w:delText>
        </w:r>
      </w:del>
      <w:del w:id="354" w:author="Alex Messina" w:date="2015-10-01T09:47:00Z">
        <w:r w:rsidR="007C791D" w:rsidDel="001E0B6D">
          <w:delText xml:space="preserve"> there is less certaint</w:delText>
        </w:r>
        <w:r w:rsidR="003D4AA0" w:rsidDel="001E0B6D">
          <w:delText>y in the flow pattern</w:delText>
        </w:r>
      </w:del>
      <w:r w:rsidR="007C791D">
        <w:t>.</w:t>
      </w:r>
    </w:p>
    <w:p w14:paraId="1A716526" w14:textId="00400B4C"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w:t>
      </w:r>
      <w:del w:id="355" w:author="Alex Messina" w:date="2015-10-01T09:48:00Z">
        <w:r w:rsidR="000A4C38" w:rsidDel="001E0B6D">
          <w:delText xml:space="preserve">including the </w:delText>
        </w:r>
        <w:r w:rsidR="006446AF" w:rsidDel="001E0B6D">
          <w:delText xml:space="preserve">sheltered </w:delText>
        </w:r>
        <w:r w:rsidR="000A4C38" w:rsidDel="001E0B6D">
          <w:delText xml:space="preserve">northern reef, </w:delText>
        </w:r>
      </w:del>
      <w:r w:rsidR="000A4C38">
        <w:t>indicat</w:t>
      </w:r>
      <w:r w:rsidR="006446AF">
        <w:t>ing</w:t>
      </w:r>
      <w:r w:rsidR="000A4C38">
        <w:t xml:space="preserve"> faster </w:t>
      </w:r>
      <w:r w:rsidR="006446AF">
        <w:t xml:space="preserve">current </w:t>
      </w:r>
      <w:r w:rsidR="000A4C38">
        <w:t xml:space="preserve">speeds than during </w:t>
      </w:r>
      <w:commentRangeStart w:id="356"/>
      <w:r w:rsidR="000A4C38">
        <w:t xml:space="preserve">wind and tidal forcing </w:t>
      </w:r>
      <w:commentRangeEnd w:id="356"/>
      <w:r w:rsidR="00350817">
        <w:rPr>
          <w:rStyle w:val="CommentReference"/>
        </w:rPr>
        <w:commentReference w:id="356"/>
      </w:r>
      <w:r w:rsidR="000A4C38">
        <w:t>(Figure 6e-f).</w:t>
      </w:r>
      <w:del w:id="357" w:author="Liv Herdman" w:date="2015-11-18T08:03:00Z">
        <w:r w:rsidR="000A4C38">
          <w:delText xml:space="preserve"> </w:delText>
        </w:r>
      </w:del>
      <w:del w:id="358" w:author="Alex Messina" w:date="2015-10-01T09:48:00Z">
        <w:r w:rsidR="000A4C38" w:rsidDel="001E0B6D">
          <w:delText xml:space="preserve">The progressive vectors on the </w:delText>
        </w:r>
        <w:r w:rsidR="006446AF" w:rsidDel="001E0B6D">
          <w:delText xml:space="preserve">exposed </w:delText>
        </w:r>
        <w:r w:rsidR="000A4C38" w:rsidDel="001E0B6D">
          <w:delText xml:space="preserve">southern reef </w:delText>
        </w:r>
        <w:r w:rsidR="007C791D" w:rsidDel="001E0B6D">
          <w:delText>show exclusively</w:delText>
        </w:r>
        <w:r w:rsidR="000A4C38" w:rsidDel="001E0B6D">
          <w:delText xml:space="preserve"> onshore flow.</w:delText>
        </w:r>
        <w:r w:rsidR="000A4C38">
          <w:delText xml:space="preserve"> </w:delText>
        </w:r>
      </w:del>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359"/>
      <w:r w:rsidR="000A4C38">
        <w:t>All drifters exited the channel during the 1 h period, suggesting under high waves the flushing time of the whole bay is under 1 h.</w:t>
      </w:r>
      <w:commentRangeEnd w:id="359"/>
      <w:r w:rsidR="0008195F">
        <w:rPr>
          <w:rStyle w:val="CommentReference"/>
        </w:rPr>
        <w:commentReference w:id="359"/>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commentRangeStart w:id="360"/>
      <w:r w:rsidRPr="00A53884">
        <w:rPr>
          <w:i/>
        </w:rPr>
        <w:t>Empirical Orthogonal Functions (EOF)</w:t>
      </w:r>
      <w:commentRangeEnd w:id="360"/>
      <w:r w:rsidR="00350817">
        <w:rPr>
          <w:rStyle w:val="CommentReference"/>
          <w:rFonts w:eastAsiaTheme="minorEastAsia" w:cstheme="minorBidi"/>
          <w:b w:val="0"/>
          <w:bCs w:val="0"/>
          <w:color w:val="auto"/>
        </w:rPr>
        <w:commentReference w:id="360"/>
      </w:r>
    </w:p>
    <w:p w14:paraId="51174C92" w14:textId="2872AF42"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361"/>
      <w:r>
        <w:t>Figure 7</w:t>
      </w:r>
      <w:ins w:id="362" w:author="Libe Washburn" w:date="2015-11-18T08:03:00Z">
        <w:r>
          <w:t>)</w:t>
        </w:r>
        <w:commentRangeEnd w:id="361"/>
        <w:r w:rsidR="00B52D8F">
          <w:rPr>
            <w:rStyle w:val="CommentReference"/>
          </w:rPr>
          <w:commentReference w:id="361"/>
        </w:r>
        <w:r>
          <w:t>.</w:t>
        </w:r>
      </w:ins>
      <w:del w:id="363" w:author="Libe Washburn" w:date="2015-11-18T08:03:00Z">
        <w:r>
          <w:delText>).</w:delText>
        </w:r>
      </w:del>
      <w:r>
        <w:t xml:space="preserve"> The number of drifter tracks </w:t>
      </w:r>
      <w:del w:id="364" w:author="Alex Messina" w:date="2015-10-01T09:50:00Z">
        <w:r w:rsidDel="001E0B6D">
          <w:delText>that traveled through</w:delText>
        </w:r>
      </w:del>
      <w:ins w:id="365" w:author="Alex Messina" w:date="2015-10-01T09:50:00Z">
        <w:r w:rsidR="001E0B6D">
          <w:t>in</w:t>
        </w:r>
      </w:ins>
      <w:del w:id="366" w:author="Alex Messina" w:date="2015-10-01T09:50:00Z">
        <w:r w:rsidDel="001E0B6D">
          <w:delText>through</w:delText>
        </w:r>
      </w:del>
      <w:ins w:id="367" w:author="Alex Messina" w:date="2015-10-01T09:50:00Z">
        <w:r w:rsidR="001E0B6D">
          <w:t>in</w:t>
        </w:r>
      </w:ins>
      <w:ins w:id="368" w:author="Liv Herdman" w:date="2015-11-18T08:03:00Z">
        <w:r w:rsidR="001E0B6D">
          <w:t>in</w:t>
        </w:r>
      </w:ins>
      <w:r>
        <w:t xml:space="preserve"> each grid cell differed due to the</w:t>
      </w:r>
      <w:del w:id="369" w:author="Alex Messina" w:date="2015-10-01T13:15:00Z">
        <w:r>
          <w:delText xml:space="preserve"> </w:delText>
        </w:r>
        <w:r w:rsidDel="00CA1889">
          <w:delText>spatial</w:delText>
        </w:r>
      </w:del>
      <w:del w:id="370" w:author="Liv Herdman" w:date="2015-11-18T08:03:00Z">
        <w:r>
          <w:delText xml:space="preserve"> </w:delText>
        </w:r>
      </w:del>
      <w:r>
        <w:t xml:space="preserve">position of the grid cell relative to the flow pattern. Grid cells in the middle </w:t>
      </w:r>
      <w:del w:id="371" w:author="Alex Messina" w:date="2015-10-01T13:15:00Z">
        <w:r w:rsidDel="00CA1889">
          <w:delText xml:space="preserve">parts </w:delText>
        </w:r>
      </w:del>
      <w:r>
        <w:t xml:space="preserve">of the bay and channel had more drifter tracks than grid cells in the outer bay and </w:t>
      </w:r>
      <w:r w:rsidR="008E2FE3">
        <w:t>close to</w:t>
      </w:r>
      <w:r>
        <w:t xml:space="preserve"> s</w:t>
      </w:r>
      <w:r w:rsidR="007040A5">
        <w:t>hore. More observations suggest</w:t>
      </w:r>
      <w:r>
        <w:t xml:space="preserve"> more certainty, whereas </w:t>
      </w:r>
      <w:del w:id="372" w:author="Alex Messina" w:date="2015-10-01T13:16:00Z">
        <w:r w:rsidDel="00CA1889">
          <w:delText xml:space="preserve">some of the outlying </w:delText>
        </w:r>
      </w:del>
      <w:r>
        <w:t>grid cells with a small number of observations may have been influenced by an anomalous drifter track or a small range of forcing condition</w:t>
      </w:r>
      <w:r w:rsidR="007040A5">
        <w:t>s</w:t>
      </w:r>
      <w:r>
        <w:t>.</w:t>
      </w:r>
      <w:r w:rsidR="00A16BE5">
        <w:t xml:space="preserve"> </w:t>
      </w:r>
    </w:p>
    <w:p w14:paraId="785E1EFB" w14:textId="4CA470FF" w:rsidR="006021D8" w:rsidRDefault="003D4AA0" w:rsidP="00A53884">
      <w:pPr>
        <w:spacing w:after="0"/>
      </w:pPr>
      <w:r>
        <w:t xml:space="preserve">Under all forcing </w:t>
      </w:r>
      <w:commentRangeStart w:id="373"/>
      <w:r>
        <w:t>conditions</w:t>
      </w:r>
      <w:commentRangeEnd w:id="373"/>
      <w:r>
        <w:rPr>
          <w:rStyle w:val="CommentReference"/>
        </w:rPr>
        <w:commentReference w:id="373"/>
      </w:r>
      <w:r w:rsidR="000A4C38">
        <w:t xml:space="preserve"> </w:t>
      </w:r>
      <w:r w:rsidR="00976516">
        <w:t>variance ellipses</w:t>
      </w:r>
      <w:r w:rsidR="000A4C38">
        <w:t xml:space="preserve"> from </w:t>
      </w:r>
      <w:del w:id="374" w:author="Liv Herdman" w:date="2015-11-18T08:03:00Z">
        <w:r w:rsidR="000A4C38">
          <w:delText>drifter</w:delText>
        </w:r>
      </w:del>
      <w:del w:id="375" w:author="Alex Messina" w:date="2015-10-01T13:16:00Z">
        <w:r w:rsidR="000A4C38" w:rsidDel="00CA1889">
          <w:delText>s</w:delText>
        </w:r>
      </w:del>
      <w:ins w:id="376" w:author="Liv Herdman" w:date="2015-11-18T08:03:00Z">
        <w:r w:rsidR="000A4C38">
          <w:t>drifter</w:t>
        </w:r>
      </w:ins>
      <w:r w:rsidR="000A4C38">
        <w:t xml:space="preserve"> </w:t>
      </w:r>
      <w:r w:rsidR="0019411D">
        <w:t>and ADCP</w:t>
      </w:r>
      <w:ins w:id="377" w:author="Alex Messina" w:date="2015-10-01T13:16:00Z">
        <w:r w:rsidR="00CA1889">
          <w:t xml:space="preserve"> data</w:t>
        </w:r>
      </w:ins>
      <w:del w:id="378" w:author="Alex Messina" w:date="2015-10-01T13:16:00Z">
        <w:r w:rsidR="0019411D" w:rsidDel="00CA1889">
          <w:delText>s</w:delText>
        </w:r>
      </w:del>
      <w:ins w:id="379" w:author="Liv Herdman" w:date="2015-11-18T08:03:00Z">
        <w:r w:rsidR="00CA1889">
          <w:t>data</w:t>
        </w:r>
      </w:ins>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ins w:id="380" w:author="Alex Messina" w:date="2015-10-01T13:17:00Z">
        <w:r w:rsidR="00CA1889">
          <w:t xml:space="preserve"> more variable</w:t>
        </w:r>
      </w:ins>
      <w:r>
        <w:t xml:space="preserve"> current directions</w:t>
      </w:r>
      <w:del w:id="381" w:author="Alex Messina" w:date="2015-10-01T13:17:00Z">
        <w:r w:rsidDel="00CA1889">
          <w:delText xml:space="preserve"> are more variable</w:delText>
        </w:r>
      </w:del>
      <w:r>
        <w:t>,</w:t>
      </w:r>
      <w:r w:rsidR="00A16BE5">
        <w:t xml:space="preserve"> and </w:t>
      </w:r>
      <w:ins w:id="382" w:author="Trent Biggs" w:date="2015-10-21T15:00:00Z">
        <w:r w:rsidR="00330869">
          <w:t xml:space="preserve">were </w:t>
        </w:r>
      </w:ins>
      <w:r>
        <w:t xml:space="preserve">more </w:t>
      </w:r>
      <w:commentRangeStart w:id="383"/>
      <w:r>
        <w:t xml:space="preserve">oblong </w:t>
      </w:r>
      <w:commentRangeEnd w:id="383"/>
      <w:r w:rsidR="00327959">
        <w:rPr>
          <w:rStyle w:val="CommentReference"/>
        </w:rPr>
        <w:commentReference w:id="383"/>
      </w:r>
      <w:r w:rsidR="0019411D">
        <w:t xml:space="preserve">on the </w:t>
      </w:r>
      <w:r w:rsidR="008E2FE3">
        <w:t xml:space="preserve">exposed </w:t>
      </w:r>
      <w:r w:rsidR="0019411D">
        <w:t>southern reef</w:t>
      </w:r>
      <w:r>
        <w:t xml:space="preserve"> suggesting </w:t>
      </w:r>
      <w:ins w:id="384" w:author="Alex Messina" w:date="2015-10-01T13:17:00Z">
        <w:r w:rsidR="00CA1889">
          <w:t xml:space="preserve">more consistent </w:t>
        </w:r>
      </w:ins>
      <w:r>
        <w:t>current directions</w:t>
      </w:r>
      <w:del w:id="385" w:author="Alex Messina" w:date="2015-10-01T13:17:00Z">
        <w:r w:rsidDel="00CA1889">
          <w:delText xml:space="preserve"> are more consistent</w:delText>
        </w:r>
      </w:del>
      <w:del w:id="386" w:author="Liv Herdman" w:date="2015-11-18T08:03:00Z">
        <w:r>
          <w:delText>.</w:delText>
        </w:r>
      </w:del>
      <w:ins w:id="387" w:author="Trent Biggs" w:date="2015-11-18T08:05:00Z">
        <w:r>
          <w:t xml:space="preserve"> </w:t>
        </w:r>
      </w:ins>
      <w:ins w:id="388" w:author="Trent Biggs" w:date="2015-10-21T15:00:00Z">
        <w:r w:rsidR="00330869">
          <w:t>D</w:t>
        </w:r>
      </w:ins>
      <w:ins w:id="389" w:author="Liv Herdman" w:date="2015-11-18T08:03:00Z">
        <w:r>
          <w:t>.</w:t>
        </w:r>
      </w:ins>
      <w:del w:id="390" w:author="Trent Biggs" w:date="2015-11-18T08:05:00Z">
        <w:r>
          <w:delText xml:space="preserve"> </w:delText>
        </w:r>
      </w:del>
      <w:del w:id="391" w:author="Trent Biggs" w:date="2015-10-21T15:00:00Z">
        <w:r w:rsidR="00A16BE5">
          <w:delText>Finer-resolution d</w:delText>
        </w:r>
      </w:del>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del w:id="392" w:author="Alex Messina" w:date="2015-10-01T13:18:00Z">
        <w:r w:rsidR="008E2FE3" w:rsidDel="00CA1889">
          <w:delText xml:space="preserve"> on the southern reef</w:delText>
        </w:r>
      </w:del>
      <w:del w:id="393" w:author="Liv Herdman" w:date="2015-11-18T08:03:00Z">
        <w:r w:rsidR="0019411D">
          <w:delText>.</w:delText>
        </w:r>
      </w:del>
      <w:ins w:id="394" w:author="Liv Herdman" w:date="2015-11-18T08:03:00Z">
        <w:r w:rsidR="0019411D">
          <w:t>.</w:t>
        </w:r>
      </w:ins>
      <w:r w:rsidR="003C6307">
        <w:t xml:space="preserve"> </w:t>
      </w:r>
      <w:r w:rsidR="00A16BE5">
        <w:t>ADCP</w:t>
      </w:r>
      <w:r w:rsidR="0019411D">
        <w:t xml:space="preserve"> data </w:t>
      </w:r>
      <w:del w:id="395" w:author="Alex Messina" w:date="2015-10-01T13:18:00Z">
        <w:r w:rsidDel="00CA1889">
          <w:delText xml:space="preserve">at each location </w:delText>
        </w:r>
      </w:del>
      <w:r w:rsidR="00976516">
        <w:t>showed mean flow directions</w:t>
      </w:r>
      <w:r>
        <w:t xml:space="preserve"> </w:t>
      </w:r>
      <w:r w:rsidR="00976516">
        <w:t>were</w:t>
      </w:r>
      <w:del w:id="396" w:author="Liv Herdman" w:date="2015-11-18T08:03:00Z">
        <w:r w:rsidR="00976516">
          <w:delText xml:space="preserve"> </w:delText>
        </w:r>
      </w:del>
      <w:del w:id="397" w:author="Alex Messina" w:date="2015-10-01T13:18:00Z">
        <w:r w:rsidR="000A4C38" w:rsidDel="00CA1889">
          <w:delText>similar</w:delText>
        </w:r>
        <w:r w:rsidR="00976516">
          <w:delText xml:space="preserve"> </w:delText>
        </w:r>
      </w:del>
      <w:ins w:id="398" w:author="Alex Messina" w:date="2015-10-01T13:18:00Z">
        <w:r w:rsidR="00CA1889">
          <w:t>consistent</w:t>
        </w:r>
        <w:del w:id="399" w:author="Trent Biggs" w:date="2015-10-21T15:02:00Z">
          <w:r w:rsidR="00CA1889" w:rsidDel="00C63C82">
            <w:delText xml:space="preserve"> </w:delText>
          </w:r>
        </w:del>
        <w:r w:rsidR="00CA1889">
          <w:t xml:space="preserve"> </w:t>
        </w:r>
      </w:ins>
      <w:r>
        <w:t>but mean flow speeds differed</w:t>
      </w:r>
      <w:r w:rsidR="009019E9">
        <w:t xml:space="preserve"> </w:t>
      </w:r>
      <w:r w:rsidR="00AA2104">
        <w:t>among</w:t>
      </w:r>
      <w:r w:rsidR="009019E9">
        <w:t xml:space="preserve"> forcing conditions</w:t>
      </w:r>
      <w:r w:rsidR="00A16BE5">
        <w:t xml:space="preserve">. </w:t>
      </w:r>
      <w:commentRangeStart w:id="400"/>
      <w:r w:rsidR="00F813B3">
        <w:t xml:space="preserve">Mean velocities calculated from ADCP data for AS1, AS2, and AS3 for the duration of tide forcing </w:t>
      </w:r>
      <w:commentRangeStart w:id="401"/>
      <w:r w:rsidR="00F813B3">
        <w:t>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w:t>
      </w:r>
      <w:del w:id="402" w:author="Trent Biggs" w:date="2015-10-21T15:02:00Z">
        <w:r w:rsidR="00F813B3">
          <w:delText>1</w:delText>
        </w:r>
      </w:del>
      <w:r w:rsidR="00F813B3">
        <w:t xml:space="preserve"> cm s</w:t>
      </w:r>
      <w:r w:rsidR="00F813B3" w:rsidRPr="002C3BF8">
        <w:rPr>
          <w:vertAlign w:val="superscript"/>
        </w:rPr>
        <w:t>-1</w:t>
      </w:r>
      <w:r w:rsidR="00F813B3">
        <w:t>, respectively</w:t>
      </w:r>
      <w:commentRangeEnd w:id="401"/>
      <w:r w:rsidR="00C63C82">
        <w:rPr>
          <w:rStyle w:val="CommentReference"/>
        </w:rPr>
        <w:commentReference w:id="401"/>
      </w:r>
      <w:commentRangeStart w:id="403"/>
      <w:r w:rsidR="00F813B3">
        <w:t xml:space="preserve">. </w:t>
      </w:r>
      <w:del w:id="404" w:author="Alex Messina" w:date="2015-10-01T13:20:00Z">
        <w:r w:rsidR="00612FEF" w:rsidDel="00CA1889">
          <w:delText>Over the area covered by drifter tracks, m</w:delText>
        </w:r>
      </w:del>
      <w:ins w:id="405" w:author="Alex Messina" w:date="2015-10-01T13:20:00Z">
        <w:r w:rsidR="00CA1889">
          <w:t>M</w:t>
        </w:r>
      </w:ins>
      <w:del w:id="406" w:author="Liv Herdman" w:date="2015-11-18T08:03:00Z">
        <w:r w:rsidR="00612FEF">
          <w:delText>ean</w:delText>
        </w:r>
      </w:del>
      <w:ins w:id="407" w:author="Liv Herdman" w:date="2015-11-18T08:03:00Z">
        <w:r w:rsidR="00CA1889">
          <w:t>M</w:t>
        </w:r>
        <w:r w:rsidR="00612FEF">
          <w:t>ean</w:t>
        </w:r>
      </w:ins>
      <w:r w:rsidR="00612FEF">
        <w:t xml:space="preserve"> flow velocities from drifters varied from 1-37 cm s</w:t>
      </w:r>
      <w:r w:rsidR="00612FEF" w:rsidRPr="002C3BF8">
        <w:rPr>
          <w:vertAlign w:val="superscript"/>
        </w:rPr>
        <w:t>-1</w:t>
      </w:r>
      <w:r w:rsidR="00612FEF">
        <w:t xml:space="preserve">, 1-36 cm </w:t>
      </w:r>
      <w:r w:rsidR="00612FEF">
        <w:lastRenderedPageBreak/>
        <w:t>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commentRangeEnd w:id="403"/>
      <w:ins w:id="408" w:author="Trent Biggs" w:date="2015-11-18T08:05:00Z">
        <w:r w:rsidR="00C63C82">
          <w:rPr>
            <w:rStyle w:val="CommentReference"/>
          </w:rPr>
          <w:commentReference w:id="403"/>
        </w:r>
        <w:r w:rsidR="00612FEF">
          <w:t>.</w:t>
        </w:r>
      </w:ins>
      <w:ins w:id="409" w:author="Trent Biggs" w:date="2015-10-22T11:12:00Z">
        <w:r w:rsidR="00EC553D">
          <w:t xml:space="preserve">  The mean gridded velocity was xx, xx and xx cm s-1 under wave, wind, and tidal forcing.</w:t>
        </w:r>
      </w:ins>
      <w:ins w:id="410" w:author="Alex Messina" w:date="2015-11-18T08:05:00Z">
        <w:r w:rsidR="00612FEF">
          <w:t>.</w:t>
        </w:r>
        <w:commentRangeEnd w:id="400"/>
        <w:r w:rsidR="000D4396">
          <w:rPr>
            <w:rStyle w:val="CommentReference"/>
          </w:rPr>
          <w:commentReference w:id="400"/>
        </w:r>
      </w:ins>
    </w:p>
    <w:p w14:paraId="3AF3C766" w14:textId="34A41C52"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del w:id="411" w:author="Alex Messina" w:date="2015-10-01T13:22:00Z">
        <w:r w:rsidR="004A5151" w:rsidDel="00CA1889">
          <w:delText>variance ellipses and mean velocities</w:delText>
        </w:r>
      </w:del>
      <w:ins w:id="412" w:author="Alex Messina" w:date="2015-10-01T13:22:00Z">
        <w:r w:rsidR="00CA1889">
          <w:t>results</w:t>
        </w:r>
      </w:ins>
      <w:del w:id="413" w:author="Alex Messina" w:date="2015-10-01T13:22:00Z">
        <w:r w:rsidR="004A5151" w:rsidDel="00CA1889">
          <w:delText>velocities</w:delText>
        </w:r>
      </w:del>
      <w:ins w:id="414" w:author="Alex Messina" w:date="2015-10-01T13:22:00Z">
        <w:r w:rsidR="00CA1889">
          <w:t>results</w:t>
        </w:r>
      </w:ins>
      <w:ins w:id="415" w:author="Liv Herdman" w:date="2015-11-18T08:03:00Z">
        <w:r w:rsidR="00CA1889">
          <w:t>results</w:t>
        </w:r>
      </w:ins>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w:t>
      </w:r>
      <w:commentRangeStart w:id="416"/>
      <w:r w:rsidR="000A4C38">
        <w:t xml:space="preserve">ellipsoid </w:t>
      </w:r>
      <w:commentRangeEnd w:id="416"/>
      <w:r w:rsidR="00023437">
        <w:rPr>
          <w:rStyle w:val="CommentReference"/>
        </w:rPr>
        <w:commentReference w:id="416"/>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080212F4" w:rsidR="00576BC7" w:rsidRDefault="00976516" w:rsidP="00A53884">
      <w:pPr>
        <w:spacing w:after="0"/>
      </w:pPr>
      <w:commentRangeStart w:id="417"/>
      <w:r>
        <w:t xml:space="preserve">Wind forcing </w:t>
      </w:r>
      <w:commentRangeEnd w:id="417"/>
      <w:r w:rsidR="00350540">
        <w:rPr>
          <w:rStyle w:val="CommentReference"/>
        </w:rPr>
        <w:commentReference w:id="417"/>
      </w:r>
      <w:r>
        <w:t>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w:t>
      </w:r>
      <w:del w:id="418" w:author="Alex Messina" w:date="2015-10-01T13:28:00Z">
        <w:r w:rsidR="000A4C38" w:rsidDel="00D23FFD">
          <w:delText xml:space="preserve">overall flow pattern from the drifters was </w:delText>
        </w:r>
      </w:del>
      <w:r w:rsidR="000A4C38">
        <w:t xml:space="preserve">more </w:t>
      </w:r>
      <w:r w:rsidR="00D92173">
        <w:t xml:space="preserve">oblong </w:t>
      </w:r>
      <w:r w:rsidR="00AA2104">
        <w:t xml:space="preserve">variance </w:t>
      </w:r>
      <w:r w:rsidR="000A4C38">
        <w:t xml:space="preserve">ellipses and higher </w:t>
      </w:r>
      <w:r w:rsidR="00D92173">
        <w:t>speeds</w:t>
      </w:r>
      <w:ins w:id="419" w:author="Alex Messina" w:date="2015-10-01T13:28:00Z">
        <w:r w:rsidR="00D23FFD">
          <w:t xml:space="preserve"> were observed</w:t>
        </w:r>
      </w:ins>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0F8BAA56"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w:t>
      </w:r>
      <w:del w:id="420" w:author="Alex Messina" w:date="2015-10-01T13:29:00Z">
        <w:r w:rsidR="000A4C38" w:rsidDel="00D23FFD">
          <w:delText xml:space="preserve">velocities </w:delText>
        </w:r>
      </w:del>
      <w:r w:rsidR="000A4C38">
        <w:t xml:space="preserve">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commentRangeStart w:id="421"/>
      <w:r w:rsidR="00D92173">
        <w:lastRenderedPageBreak/>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w:t>
      </w:r>
      <w:del w:id="422" w:author="Alex Messina" w:date="2015-10-01T13:31:00Z">
        <w:r w:rsidR="000A4C38" w:rsidDel="00D23FFD">
          <w:delText xml:space="preserve">. </w:delText>
        </w:r>
        <w:r w:rsidR="00D92173" w:rsidDel="00D23FFD">
          <w:delText>Higher</w:delText>
        </w:r>
        <w:r w:rsidR="000A4C38" w:rsidDel="00D23FFD">
          <w:delText xml:space="preserve"> flow </w:delText>
        </w:r>
        <w:r w:rsidR="00D92173" w:rsidDel="00D23FFD">
          <w:delText xml:space="preserve">speeds </w:delText>
        </w:r>
        <w:r w:rsidR="000A4C38" w:rsidDel="00D23FFD">
          <w:delText xml:space="preserve">near AS2 </w:delText>
        </w:r>
        <w:r w:rsidR="00D92173" w:rsidDel="00D23FFD">
          <w:delText xml:space="preserve">generally resulted in higher </w:delText>
        </w:r>
        <w:r w:rsidR="000A4C38" w:rsidDel="00D23FFD">
          <w:delText>flow speeds near the channel</w:delText>
        </w:r>
      </w:del>
      <w:r w:rsidR="000A4C38">
        <w:t xml:space="preserve"> and the ba</w:t>
      </w:r>
      <w:r w:rsidR="004A5151">
        <w:t xml:space="preserve">ck-reef pools. </w:t>
      </w:r>
      <w:commentRangeEnd w:id="421"/>
      <w:r w:rsidR="00350540">
        <w:rPr>
          <w:rStyle w:val="CommentReference"/>
        </w:rPr>
        <w:commentReference w:id="421"/>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del w:id="423" w:author="Alex Messina" w:date="2015-10-01T13:31:00Z">
        <w:r w:rsidR="000A4C38" w:rsidDel="00D23FFD">
          <w:delText>the flow axes were larger, in</w:delText>
        </w:r>
        <w:r w:rsidR="00AA2104" w:rsidDel="00D23FFD">
          <w:delText xml:space="preserve">dicating </w:delText>
        </w:r>
      </w:del>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w:t>
      </w:r>
      <w:commentRangeStart w:id="424"/>
      <w:r w:rsidR="000A4C38">
        <w:t xml:space="preserve">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del w:id="425" w:author="Alex Messina" w:date="2015-10-01T13:32:00Z">
        <w:r w:rsidR="00D92173" w:rsidDel="00D23FFD">
          <w:delText xml:space="preserve">was </w:delText>
        </w:r>
      </w:del>
      <w:ins w:id="426" w:author="Alex Messina" w:date="2015-10-01T13:32:00Z">
        <w:r w:rsidR="00D23FFD">
          <w:t xml:space="preserve">is </w:t>
        </w:r>
      </w:ins>
      <w:r w:rsidR="000A4C38">
        <w:t xml:space="preserve">re-entrained </w:t>
      </w:r>
      <w:del w:id="427" w:author="Alex Messina" w:date="2015-10-01T13:32:00Z">
        <w:r w:rsidR="000A4C38" w:rsidDel="00D23FFD">
          <w:delText>in the surf zone on</w:delText>
        </w:r>
      </w:del>
      <w:ins w:id="428" w:author="Alex Messina" w:date="2015-10-01T13:32:00Z">
        <w:r w:rsidR="00D23FFD">
          <w:t>onto</w:t>
        </w:r>
      </w:ins>
      <w:del w:id="429" w:author="Alex Messina" w:date="2015-10-01T13:32:00Z">
        <w:r w:rsidR="000A4C38" w:rsidDel="00D23FFD">
          <w:delText>on</w:delText>
        </w:r>
      </w:del>
      <w:ins w:id="430" w:author="Alex Messina" w:date="2015-10-01T13:32:00Z">
        <w:r w:rsidR="00D23FFD">
          <w:t>onto</w:t>
        </w:r>
      </w:ins>
      <w:ins w:id="431" w:author="Liv Herdman" w:date="2015-11-18T08:03:00Z">
        <w:r w:rsidR="00D23FFD">
          <w:t>onto</w:t>
        </w:r>
      </w:ins>
      <w:r w:rsidR="000A4C38">
        <w:t xml:space="preserve"> the </w:t>
      </w:r>
      <w:r w:rsidR="00D92173">
        <w:t xml:space="preserve">exposed </w:t>
      </w:r>
      <w:r w:rsidR="000A4C38">
        <w:t>southern reef.</w:t>
      </w:r>
      <w:commentRangeEnd w:id="424"/>
      <w:r w:rsidR="00925E76">
        <w:rPr>
          <w:rStyle w:val="CommentReference"/>
        </w:rPr>
        <w:commentReference w:id="424"/>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commentRangeStart w:id="432"/>
      <w:r w:rsidRPr="001477A6">
        <w:rPr>
          <w:i/>
        </w:rPr>
        <w:t>Residence Time</w:t>
      </w:r>
      <w:commentRangeEnd w:id="432"/>
      <w:r w:rsidR="00F867D4">
        <w:rPr>
          <w:rStyle w:val="CommentReference"/>
          <w:rFonts w:eastAsiaTheme="minorEastAsia" w:cstheme="minorBidi"/>
          <w:b w:val="0"/>
          <w:bCs w:val="0"/>
          <w:color w:val="auto"/>
        </w:rPr>
        <w:commentReference w:id="432"/>
      </w:r>
    </w:p>
    <w:p w14:paraId="32D6BEB8" w14:textId="688609A2" w:rsidR="001322AB" w:rsidRDefault="000A4C38" w:rsidP="001477A6">
      <w:pPr>
        <w:spacing w:after="0"/>
      </w:pPr>
      <w:r>
        <w:t xml:space="preserve">Water residence time </w:t>
      </w:r>
      <w:del w:id="433" w:author="Alex Messina" w:date="2015-10-01T13:32:00Z">
        <w:r w:rsidDel="00D23FFD">
          <w:delText xml:space="preserve">over the </w:delText>
        </w:r>
        <w:r w:rsidR="00A153C3" w:rsidDel="00D23FFD">
          <w:delText xml:space="preserve">reef flat </w:delText>
        </w:r>
      </w:del>
      <w:r w:rsidR="00A153C3">
        <w:t xml:space="preserve">was computed from </w:t>
      </w:r>
      <w:r>
        <w:t>mean drifter velocities under different forcing conditions (Figure 8). Residence times</w:t>
      </w:r>
      <w:ins w:id="434" w:author="Libe Washburn" w:date="2015-10-22T08:15:00Z">
        <w:r>
          <w:t xml:space="preserve"> </w:t>
        </w:r>
      </w:ins>
      <w:ins w:id="435" w:author="Trent Biggs" w:date="2015-10-22T11:17:00Z">
        <w:r w:rsidR="00925E76">
          <w:t>in grid cells</w:t>
        </w:r>
        <w:del w:id="436" w:author="Libe Washburn" w:date="2015-10-22T08:15:00Z">
          <w:r w:rsidDel="00E24722">
            <w:delText xml:space="preserve"> </w:delText>
          </w:r>
        </w:del>
      </w:ins>
      <w:r>
        <w:t xml:space="preserve">varied from </w:t>
      </w:r>
      <w:commentRangeStart w:id="437"/>
      <w:r>
        <w:t>2.78</w:t>
      </w:r>
      <w:commentRangeEnd w:id="437"/>
      <w:r w:rsidR="00E24722">
        <w:rPr>
          <w:rStyle w:val="CommentReference"/>
        </w:rPr>
        <w:commentReference w:id="437"/>
      </w:r>
      <w:r>
        <w:t>-0.08 hr, 2.78-0.08 hr, and 0.56-0.04 h under tidal, wind, and wave forcing, respectively. The shortest residence times were measured near the southern reef crest, and under</w:t>
      </w:r>
      <w:r w:rsidR="00A153C3">
        <w:t xml:space="preserve"> high wave conditions</w:t>
      </w:r>
      <w:r>
        <w:t xml:space="preserve">. The longest residence times were observed over the inner reef flat close to shore and in the northwest corner of the embayment, under tidal and wind </w:t>
      </w:r>
      <w:commentRangeStart w:id="438"/>
      <w:r>
        <w:t>forcing</w:t>
      </w:r>
      <w:commentRangeEnd w:id="438"/>
      <w:r w:rsidR="000C48DA">
        <w:rPr>
          <w:rStyle w:val="CommentReference"/>
        </w:rPr>
        <w:commentReference w:id="438"/>
      </w:r>
      <w:r>
        <w:t>.</w:t>
      </w:r>
      <w:r w:rsidR="00276187">
        <w:t xml:space="preserve"> </w:t>
      </w:r>
      <w:commentRangeStart w:id="439"/>
      <w:r w:rsidR="00276187">
        <w:t xml:space="preserve">Water residence times computed from mean flow </w:t>
      </w:r>
      <w:commentRangeStart w:id="440"/>
      <w:r w:rsidR="00276187">
        <w:t>velocities</w:t>
      </w:r>
      <w:commentRangeEnd w:id="440"/>
      <w:r w:rsidR="002C24ED">
        <w:rPr>
          <w:rStyle w:val="CommentReference"/>
        </w:rPr>
        <w:commentReference w:id="440"/>
      </w:r>
      <w:r w:rsidR="00276187">
        <w:t xml:space="preserve"> at AS1 were 0.34 h, 0.23 h, and 0.16 h, for tide, wind and wave forcing, respectively. Residence times at AS2 were 0.60 h, 0.52 h, and 0.28 h, for tide, wind and wave forcing, respectively. Residence times at AS3 were 1.45 h and 2.72 h, for wind and wave forcing, respectively.</w:t>
      </w:r>
      <w:r w:rsidR="00AA2104">
        <w:t xml:space="preserve"> </w:t>
      </w:r>
      <w:commentRangeEnd w:id="439"/>
      <w:r w:rsidR="00F867D4">
        <w:rPr>
          <w:rStyle w:val="CommentReference"/>
        </w:rPr>
        <w:commentReference w:id="439"/>
      </w:r>
      <w:r w:rsidR="00AA2104">
        <w:t xml:space="preserve">Unfortunately, no data was recorded by the ADCP at AS3 simultaneously with drifters </w:t>
      </w:r>
      <w:r w:rsidR="00AA2104">
        <w:lastRenderedPageBreak/>
        <w:t>during tide forcing</w:t>
      </w:r>
      <w:del w:id="441" w:author="Alex Messina" w:date="2015-10-01T13:34:00Z">
        <w:r w:rsidR="00AA2104" w:rsidDel="00D23FFD">
          <w:delText>,</w:delText>
        </w:r>
      </w:del>
      <w:r w:rsidR="00AA2104">
        <w:t xml:space="preserve">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3FB3F02C" w:rsidR="00576BC7" w:rsidRDefault="00052138" w:rsidP="001477A6">
      <w:pPr>
        <w:spacing w:after="0"/>
      </w:pPr>
      <w:moveToRangeStart w:id="442" w:author="Alex Messina" w:date="2015-10-01T13:36:00Z" w:name="move431469893"/>
      <w:moveTo w:id="443" w:author="Alex Messina" w:date="2015-10-01T13:36:00Z">
        <w:r>
          <w:t xml:space="preserve">Mean velocities from the ADCPs were lower than mean velocities from drifters in all cases except for on the southern reef under wind forcing. </w:t>
        </w:r>
      </w:moveTo>
      <w:moveToRangeEnd w:id="442"/>
      <w:r w:rsidR="00B9251E">
        <w:t xml:space="preserve">The </w:t>
      </w:r>
      <w:commentRangeStart w:id="444"/>
      <w:r w:rsidR="00B9251E">
        <w:t>RMSE</w:t>
      </w:r>
      <w:commentRangeEnd w:id="444"/>
      <w:r w:rsidR="002F2A50">
        <w:rPr>
          <w:rStyle w:val="CommentReference"/>
        </w:rPr>
        <w:commentReference w:id="444"/>
      </w:r>
      <w:r w:rsidR="00B9251E">
        <w:t xml:space="preserve"> and percent </w:t>
      </w:r>
      <w:commentRangeStart w:id="445"/>
      <w:r w:rsidR="00B9251E">
        <w:t xml:space="preserve">error </w:t>
      </w:r>
      <w:commentRangeEnd w:id="445"/>
      <w:r w:rsidR="002F2A50">
        <w:rPr>
          <w:rStyle w:val="CommentReference"/>
        </w:rPr>
        <w:commentReference w:id="445"/>
      </w:r>
      <w:r w:rsidR="00B9251E">
        <w:t xml:space="preserve">(RMSE/mean)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moveFromRangeStart w:id="446" w:author="Alex Messina" w:date="2015-10-01T13:36:00Z" w:name="move431469893"/>
      <w:moveFrom w:id="447" w:author="Alex Messina" w:date="2015-10-01T13:36:00Z">
        <w:r w:rsidR="000A4C38" w:rsidDel="00052138">
          <w:t xml:space="preserve">Mean velocities from the ADCPs were lower than mean velocities from drifters in all cases except for on the southern reef under wind forcing. </w:t>
        </w:r>
      </w:moveFrom>
      <w:moveFromRangeEnd w:id="446"/>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E2B2DE0" w14:textId="6BC5887C" w:rsidR="002E41C1" w:rsidRDefault="00ED6C09" w:rsidP="001477A6">
      <w:pPr>
        <w:spacing w:after="0"/>
      </w:pPr>
      <w:r>
        <w:t>The high number of drifter deployments provide</w:t>
      </w:r>
      <w:r w:rsidR="00B9251E">
        <w:t>d</w:t>
      </w:r>
      <w:r>
        <w:t xml:space="preserve"> an </w:t>
      </w:r>
      <w:commentRangeStart w:id="448"/>
      <w:r>
        <w:t xml:space="preserve">unprecedented </w:t>
      </w:r>
      <w:commentRangeEnd w:id="448"/>
      <w:r w:rsidR="000C48DA">
        <w:rPr>
          <w:rStyle w:val="CommentReference"/>
        </w:rPr>
        <w:commentReference w:id="448"/>
      </w:r>
      <w:r>
        <w:t xml:space="preserve">data set for a reef flat area, with high data density, extensive spatial coverage, and wide range of sampled forcing conditions. </w:t>
      </w:r>
      <w:r w:rsidR="002E41C1">
        <w:t xml:space="preserve">The overall </w:t>
      </w:r>
      <w:ins w:id="449" w:author="Alex Messina" w:date="2015-10-01T13:37:00Z">
        <w:r w:rsidR="00052138">
          <w:t xml:space="preserve">flow </w:t>
        </w:r>
      </w:ins>
      <w:r w:rsidR="002E41C1">
        <w:t xml:space="preserve">pattern </w:t>
      </w:r>
      <w:ins w:id="450" w:author="Alex Messina" w:date="2015-10-01T13:38:00Z">
        <w:r w:rsidR="00052138">
          <w:t>under all forcing conditions</w:t>
        </w:r>
        <w:r w:rsidR="00052138" w:rsidDel="00052138">
          <w:t xml:space="preserve"> </w:t>
        </w:r>
      </w:ins>
      <w:del w:id="451" w:author="Alex Messina" w:date="2015-10-01T13:37:00Z">
        <w:r w:rsidR="002E41C1" w:rsidDel="00052138">
          <w:delText xml:space="preserve">of mean flow speeds and flow directions show a </w:delText>
        </w:r>
      </w:del>
      <w:ins w:id="452" w:author="Alex Messina" w:date="2015-10-01T13:37:00Z">
        <w:r w:rsidR="00052138">
          <w:t xml:space="preserve">is </w:t>
        </w:r>
      </w:ins>
      <w:r w:rsidR="002E41C1">
        <w:t xml:space="preserve">predominantly clockwise circulation </w:t>
      </w:r>
      <w:r w:rsidR="00D92173">
        <w:t xml:space="preserve">over the exposed southern reef and back-reef pools and </w:t>
      </w:r>
      <w:del w:id="453" w:author="Alex Messina" w:date="2015-10-01T13:37:00Z">
        <w:r w:rsidR="00D92173" w:rsidDel="00052138">
          <w:delText xml:space="preserve">out </w:delText>
        </w:r>
      </w:del>
      <w:ins w:id="454" w:author="Alex Messina" w:date="2015-10-01T13:37:00Z">
        <w:r w:rsidR="00052138">
          <w:t xml:space="preserve">seaward </w:t>
        </w:r>
      </w:ins>
      <w:r w:rsidR="00D92173">
        <w:t>through the channel</w:t>
      </w:r>
      <w:del w:id="455" w:author="Alex Messina" w:date="2015-10-01T13:38:00Z">
        <w:r w:rsidR="00D92173" w:rsidDel="00052138">
          <w:delText xml:space="preserve"> </w:delText>
        </w:r>
        <w:r w:rsidR="002E41C1" w:rsidDel="00052138">
          <w:delText>under all forcing conditions</w:delText>
        </w:r>
      </w:del>
      <w:r w:rsidR="002E41C1">
        <w:t>, with higher speeds during wave forcing</w:t>
      </w:r>
      <w:r w:rsidR="00D92173">
        <w:t xml:space="preserve"> than </w:t>
      </w:r>
      <w:del w:id="456" w:author="Alex Messina" w:date="2015-10-01T13:38:00Z">
        <w:r w:rsidR="00D92173" w:rsidDel="00052138">
          <w:delText>under</w:delText>
        </w:r>
        <w:r w:rsidR="002E41C1" w:rsidDel="00052138">
          <w:delText xml:space="preserve"> </w:delText>
        </w:r>
      </w:del>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457"/>
      <w:r w:rsidR="00D92173">
        <w:t xml:space="preserve">likely most exposed to the freshwater and sediment discharging from </w:t>
      </w:r>
      <w:r w:rsidR="00DC1946">
        <w:t>Faga'alu Stream</w:t>
      </w:r>
      <w:commentRangeEnd w:id="457"/>
      <w:r w:rsidR="000C48DA">
        <w:rPr>
          <w:rStyle w:val="CommentReference"/>
        </w:rPr>
        <w:commentReference w:id="457"/>
      </w:r>
      <w:r w:rsidR="002E41C1">
        <w:t xml:space="preserve">. The spatial flow pattern and longer residence times result in greater exposure (= </w:t>
      </w:r>
      <w:commentRangeStart w:id="458"/>
      <w:r w:rsidR="002E41C1">
        <w:t xml:space="preserve">intensity </w:t>
      </w:r>
      <w:commentRangeEnd w:id="458"/>
      <w:r w:rsidR="000C48DA">
        <w:rPr>
          <w:rStyle w:val="CommentReference"/>
        </w:rPr>
        <w:commentReference w:id="458"/>
      </w:r>
      <w:r w:rsidR="002E41C1">
        <w:t>x duration) of the corals in these areas to stress from terrestrial pollution, and likely causes the reduced coral health in these locations.</w:t>
      </w:r>
    </w:p>
    <w:p w14:paraId="15ED20F1" w14:textId="792C7160"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459"/>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w:t>
      </w:r>
      <w:r>
        <w:lastRenderedPageBreak/>
        <w:t xml:space="preserve">method more accurately characterized spatially complex flows </w:t>
      </w:r>
      <w:r w:rsidR="009659C3">
        <w:t xml:space="preserve">over the </w:t>
      </w:r>
      <w:r w:rsidR="00651314">
        <w:t xml:space="preserve">sheltered </w:t>
      </w:r>
      <w:r w:rsidR="009659C3">
        <w:t>northern</w:t>
      </w:r>
      <w:ins w:id="460" w:author="Alex Messina" w:date="2015-10-01T13:41:00Z">
        <w:r w:rsidR="00052138">
          <w:t xml:space="preserve"> reef</w:t>
        </w:r>
      </w:ins>
      <w:r w:rsidR="009659C3">
        <w:t xml:space="preserve"> and </w:t>
      </w:r>
      <w:del w:id="461" w:author="Alex Messina" w:date="2015-10-01T13:40:00Z">
        <w:r w:rsidR="00651314" w:rsidDel="00052138">
          <w:delText xml:space="preserve">shoreward northern end of the </w:delText>
        </w:r>
        <w:r w:rsidR="009659C3" w:rsidDel="00052138">
          <w:delText xml:space="preserve">southern reef flats, and </w:delText>
        </w:r>
      </w:del>
      <w:r w:rsidR="009659C3">
        <w:t>southern back-reef pools</w:t>
      </w:r>
      <w:r w:rsidR="00651314">
        <w:t xml:space="preserve"> deep in the embayment</w:t>
      </w:r>
      <w:r>
        <w:t>.</w:t>
      </w:r>
      <w:r w:rsidR="00276187" w:rsidRPr="00276187">
        <w:t xml:space="preserve"> </w:t>
      </w:r>
      <w:commentRangeEnd w:id="459"/>
      <w:r w:rsidR="007B0FEC">
        <w:rPr>
          <w:rStyle w:val="CommentReference"/>
        </w:rPr>
        <w:commentReference w:id="459"/>
      </w:r>
      <w:r w:rsidR="00276187">
        <w:t xml:space="preserve">The </w:t>
      </w:r>
      <w:del w:id="462" w:author="Alex Messina" w:date="2015-10-01T13:42:00Z">
        <w:r w:rsidR="00276187" w:rsidDel="00052138">
          <w:delText xml:space="preserve">spatially distributed </w:delText>
        </w:r>
      </w:del>
      <w:del w:id="463" w:author="Liv Herdman" w:date="2015-11-18T08:03:00Z">
        <w:r w:rsidR="00276187">
          <w:delText>drifter</w:delText>
        </w:r>
      </w:del>
      <w:del w:id="464" w:author="Alex Messina" w:date="2015-10-01T13:42:00Z">
        <w:r w:rsidR="00276187" w:rsidDel="00052138">
          <w:delText xml:space="preserve"> measurement</w:delText>
        </w:r>
      </w:del>
      <w:ins w:id="465" w:author="Alex Messina" w:date="2015-10-01T13:42:00Z">
        <w:r w:rsidR="00052138">
          <w:t>s</w:t>
        </w:r>
      </w:ins>
      <w:del w:id="466" w:author="Libe Washburn" w:date="2015-10-23T07:09:00Z">
        <w:r w:rsidR="00276187" w:rsidDel="007B0FEC">
          <w:delText>s</w:delText>
        </w:r>
      </w:del>
      <w:ins w:id="467" w:author="Liv Herdman" w:date="2015-11-18T08:03:00Z">
        <w:r w:rsidR="00276187">
          <w:t>drifter</w:t>
        </w:r>
        <w:r w:rsidR="00052138">
          <w:t>s</w:t>
        </w:r>
        <w:r w:rsidR="00276187">
          <w:t>s</w:t>
        </w:r>
      </w:ins>
      <w:r w:rsidR="00276187">
        <w:t xml:space="preserve"> also illustrated several unique</w:t>
      </w:r>
      <w:ins w:id="468" w:author="Alex Messina" w:date="2015-10-01T13:42:00Z">
        <w:r w:rsidR="00052138">
          <w:t xml:space="preserve"> flow</w:t>
        </w:r>
      </w:ins>
      <w:r w:rsidR="00276187">
        <w:t xml:space="preserve"> features</w:t>
      </w:r>
      <w:del w:id="469" w:author="Alex Messina" w:date="2015-10-01T13:42:00Z">
        <w:r w:rsidR="00276187" w:rsidDel="00052138">
          <w:delText xml:space="preserve"> in the flow pattern</w:delText>
        </w:r>
      </w:del>
      <w:r w:rsidR="00276187">
        <w:t xml:space="preserve">,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470"/>
      <w:r w:rsidR="00651314">
        <w:t>T</w:t>
      </w:r>
      <w:r w:rsidR="00276187">
        <w:t>he flow near AS2</w:t>
      </w:r>
      <w:r w:rsidR="00651314">
        <w:t>, however,</w:t>
      </w:r>
      <w:r w:rsidR="00276187">
        <w:t xml:space="preserve"> is deflected away from the channel</w:t>
      </w:r>
      <w:r w:rsidR="00651314">
        <w:t xml:space="preserve">, </w:t>
      </w:r>
      <w:commentRangeStart w:id="471"/>
      <w:r w:rsidR="00651314">
        <w:t>likely due to wave refraction</w:t>
      </w:r>
      <w:r w:rsidR="00276187">
        <w:t xml:space="preserve">, </w:t>
      </w:r>
      <w:commentRangeEnd w:id="471"/>
      <w:r w:rsidR="00166D40">
        <w:rPr>
          <w:rStyle w:val="CommentReference"/>
        </w:rPr>
        <w:commentReference w:id="471"/>
      </w:r>
      <w:r w:rsidR="00276187">
        <w:t xml:space="preserve">shoreward </w:t>
      </w:r>
      <w:r w:rsidR="00651314">
        <w:t>into the embayment</w:t>
      </w:r>
      <w:r w:rsidR="00276187">
        <w:t xml:space="preserve"> where it flows into the back-reef pools and </w:t>
      </w:r>
      <w:del w:id="472" w:author="Alex Messina" w:date="2015-10-01T13:43:00Z">
        <w:r w:rsidR="00276187" w:rsidDel="00052138">
          <w:delText>then enters</w:delText>
        </w:r>
      </w:del>
      <w:ins w:id="473" w:author="Alex Messina" w:date="2015-10-01T13:43:00Z">
        <w:r w:rsidR="00052138">
          <w:t>into</w:t>
        </w:r>
      </w:ins>
      <w:del w:id="474" w:author="Alex Messina" w:date="2015-10-01T13:43:00Z">
        <w:r w:rsidR="00276187" w:rsidDel="00052138">
          <w:delText>enters</w:delText>
        </w:r>
      </w:del>
      <w:ins w:id="475" w:author="Alex Messina" w:date="2015-10-01T13:43:00Z">
        <w:r w:rsidR="00052138">
          <w:t>into</w:t>
        </w:r>
      </w:ins>
      <w:ins w:id="476" w:author="Liv Herdman" w:date="2015-11-18T08:03:00Z">
        <w:r w:rsidR="00052138">
          <w:t>into</w:t>
        </w:r>
      </w:ins>
      <w:r w:rsidR="00276187">
        <w:t xml:space="preserve"> the </w:t>
      </w:r>
      <w:r w:rsidR="00651314">
        <w:t xml:space="preserve">shoreward end of the </w:t>
      </w:r>
      <w:r w:rsidR="00276187">
        <w:t>channel.</w:t>
      </w:r>
      <w:commentRangeEnd w:id="470"/>
      <w:r w:rsidR="007B0FEC">
        <w:rPr>
          <w:rStyle w:val="CommentReference"/>
        </w:rPr>
        <w:commentReference w:id="470"/>
      </w:r>
    </w:p>
    <w:p w14:paraId="4515827C" w14:textId="6EB51103" w:rsidR="00576BC7" w:rsidDel="008C0006" w:rsidRDefault="000A4C38" w:rsidP="001477A6">
      <w:pPr>
        <w:spacing w:after="0"/>
        <w:rPr>
          <w:del w:id="477" w:author="Alex Messina" w:date="2015-10-01T13:44:00Z"/>
        </w:rPr>
      </w:pPr>
      <w:commentRangeStart w:id="478"/>
      <w:del w:id="479" w:author="Alex Messina" w:date="2015-10-01T13:44:00Z">
        <w:r w:rsidDel="008C0006">
          <w:delText>The variance ellipses and mean velocities from ADCPs showed exclusively onshore flow under all forcing conditions, whereas the higher resolution drifter data only showed the same pattern under wind forcing. This suggests that strong onshore winds, in the absence of high wa</w:delText>
        </w:r>
        <w:r w:rsidR="00B9251E" w:rsidDel="008C0006">
          <w:delText xml:space="preserve">ves, drives </w:delText>
        </w:r>
        <w:r w:rsidDel="008C0006">
          <w:delText xml:space="preserve">surface flows into the </w:delText>
        </w:r>
        <w:r w:rsidR="00116E33" w:rsidDel="008C0006">
          <w:delText xml:space="preserve">sheltered </w:delText>
        </w:r>
        <w:r w:rsidDel="008C0006">
          <w:delText>northwest corner of the bay, with a notable lack of seaward flow ou</w:delText>
        </w:r>
        <w:r w:rsidR="0058033F" w:rsidDel="008C0006">
          <w:delText>t of the channel. D</w:delText>
        </w:r>
        <w:r w:rsidDel="008C0006">
          <w:delText>ata density was lowest during wind forcing and</w:delText>
        </w:r>
        <w:r w:rsidR="00116E33" w:rsidDel="008C0006">
          <w:delText>,</w:delText>
        </w:r>
        <w:r w:rsidDel="008C0006">
          <w:delText xml:space="preserve"> perhaps</w:delText>
        </w:r>
        <w:r w:rsidR="00116E33" w:rsidDel="008C0006">
          <w:delText>,</w:delText>
        </w:r>
        <w:r w:rsidDel="008C0006">
          <w:delText xml:space="preserve"> drifter deployments longer than 1 h would have </w:delText>
        </w:r>
        <w:r w:rsidR="00116E33" w:rsidDel="008C0006">
          <w:delText xml:space="preserve">measured </w:delText>
        </w:r>
        <w:r w:rsidDel="008C0006">
          <w:delText>seaward flow.</w:delText>
        </w:r>
        <w:r w:rsidR="009659C3" w:rsidDel="008C0006">
          <w:delText xml:space="preserve"> </w:delText>
        </w:r>
      </w:del>
      <w:commentRangeEnd w:id="478"/>
      <w:del w:id="480" w:author="Liv Herdman" w:date="2015-11-18T08:03:00Z">
        <w:r w:rsidR="008C0006">
          <w:rPr>
            <w:rStyle w:val="CommentReference"/>
          </w:rPr>
          <w:commentReference w:id="478"/>
        </w:r>
      </w:del>
    </w:p>
    <w:p w14:paraId="3D6BD6E5" w14:textId="390674CC"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w:t>
      </w:r>
      <w:ins w:id="481" w:author="Trent Biggs" w:date="2015-10-22T11:22:00Z">
        <w:r w:rsidR="00FE25A3">
          <w:t>.  C</w:t>
        </w:r>
      </w:ins>
      <w:del w:id="482" w:author="Trent Biggs" w:date="2015-10-22T11:22:00Z">
        <w:r>
          <w:delText>: c</w:delText>
        </w:r>
      </w:del>
      <w:r>
        <w:t>urrent speeds were rapid over the shallow reef crest, slowing significantly and becoming more variable when reaching deeper back-reef pools</w:t>
      </w:r>
      <w:r w:rsidR="00BB198D">
        <w:t xml:space="preserve"> and the channel. F</w:t>
      </w:r>
      <w:r>
        <w:t>low through the cha</w:t>
      </w:r>
      <w:r w:rsidR="00BB198D">
        <w:t xml:space="preserve">nnel was not </w:t>
      </w:r>
      <w:r w:rsidR="00BB198D">
        <w:lastRenderedPageBreak/>
        <w:t>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483"/>
      <w:r>
        <w:t>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commentRangeEnd w:id="483"/>
      <w:r w:rsidR="009B35C3">
        <w:rPr>
          <w:rStyle w:val="CommentReference"/>
        </w:rPr>
        <w:commentReference w:id="483"/>
      </w:r>
    </w:p>
    <w:p w14:paraId="6D1FE7FB" w14:textId="19B696A2" w:rsidR="00576BC7" w:rsidRDefault="000A4C38" w:rsidP="001477A6">
      <w:pPr>
        <w:spacing w:after="0"/>
      </w:pPr>
      <w:r>
        <w:t>Compared to Eulerian measurements, the L</w:t>
      </w:r>
      <w:r w:rsidR="009A41CA">
        <w:t xml:space="preserve">agrangian measurements </w:t>
      </w:r>
      <w:ins w:id="484" w:author="Libe Washburn" w:date="2015-10-23T07:30:00Z">
        <w:r w:rsidR="0016593C">
          <w:t xml:space="preserve">consistently </w:t>
        </w:r>
      </w:ins>
      <w:r w:rsidR="009A41CA">
        <w:t>recorded</w:t>
      </w:r>
      <w:r w:rsidR="009659C3">
        <w:t xml:space="preserve"> </w:t>
      </w:r>
      <w:r>
        <w:t>higher mean flow speeds except for one</w:t>
      </w:r>
      <w:ins w:id="485" w:author="Libe Washburn" w:date="2015-10-23T07:30:00Z">
        <w:r w:rsidR="0016593C">
          <w:t xml:space="preserve"> location and condition</w:t>
        </w:r>
      </w:ins>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486"/>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486"/>
      <w:r w:rsidR="0016593C">
        <w:rPr>
          <w:rStyle w:val="CommentReference"/>
        </w:rPr>
        <w:commentReference w:id="486"/>
      </w:r>
      <w:r>
        <w:t xml:space="preserve">Surface flows can be faster due </w:t>
      </w:r>
      <w:r w:rsidR="009A41CA">
        <w:t xml:space="preserve">to the logarithmic </w:t>
      </w:r>
      <w:r w:rsidR="009A41CA">
        <w:lastRenderedPageBreak/>
        <w:t>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487"/>
      <w:r>
        <w:t>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487"/>
      <w:r w:rsidR="00120916">
        <w:rPr>
          <w:rStyle w:val="CommentReference"/>
        </w:rPr>
        <w:commentReference w:id="487"/>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488"/>
      <w:r w:rsidR="0086742C">
        <w:t>highest</w:t>
      </w:r>
      <w:commentRangeEnd w:id="488"/>
      <w:r w:rsidR="00166D40">
        <w:rPr>
          <w:rStyle w:val="CommentReference"/>
        </w:rPr>
        <w:commentReference w:id="488"/>
      </w:r>
      <w:r w:rsidR="002E41C1">
        <w:t>.</w:t>
      </w:r>
    </w:p>
    <w:p w14:paraId="1A3E2ACA" w14:textId="47BB98F1" w:rsidR="002E41C1" w:rsidRDefault="002E41C1" w:rsidP="001477A6">
      <w:pPr>
        <w:spacing w:after="0"/>
      </w:pPr>
      <w:r>
        <w:lastRenderedPageBreak/>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commentRangeStart w:id="489"/>
      <w:r>
        <w:t>surface</w:t>
      </w:r>
      <w:commentRangeEnd w:id="489"/>
      <w:r w:rsidR="00FE25A3">
        <w:rPr>
          <w:rStyle w:val="CommentReference"/>
        </w:rPr>
        <w:commentReference w:id="489"/>
      </w:r>
      <w:r>
        <w:t xml:space="preserv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77AD9C8B"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w:t>
      </w:r>
      <w:r>
        <w:lastRenderedPageBreak/>
        <w:t>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490"/>
      <w:r>
        <w:t>.</w:t>
      </w:r>
      <w:r w:rsidR="00AC7459">
        <w:t xml:space="preserve"> </w:t>
      </w:r>
      <w:ins w:id="491" w:author="Trent Biggs" w:date="2015-11-18T08:05:00Z">
        <w:r w:rsidR="00AC7459">
          <w:t>It</w:t>
        </w:r>
      </w:ins>
      <w:ins w:id="492" w:author="Trent Biggs" w:date="2015-10-22T11:28:00Z">
        <w:r w:rsidR="00FE25A3">
          <w:t xml:space="preserve"> is</w:t>
        </w:r>
      </w:ins>
      <w:del w:id="493" w:author="Trent Biggs" w:date="2015-10-22T11:28:00Z">
        <w:r w:rsidR="00AC7459" w:rsidDel="00FE25A3">
          <w:delText>’s</w:delText>
        </w:r>
      </w:del>
      <w:del w:id="494" w:author="Trent Biggs" w:date="2015-11-18T08:05:00Z">
        <w:r w:rsidR="00AC7459">
          <w:delText>It’s</w:delText>
        </w:r>
      </w:del>
      <w:r w:rsidR="00AC7459">
        <w:t xml:space="preserve">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commentRangeEnd w:id="490"/>
      <w:r w:rsidR="007C12D4">
        <w:rPr>
          <w:rStyle w:val="CommentReference"/>
        </w:rPr>
        <w:commentReference w:id="490"/>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The end-member forcing conditions could also be </w:t>
      </w:r>
      <w:r>
        <w:lastRenderedPageBreak/>
        <w:t>further refined to describe wave heights and wind speeds of varying magnitude, or combined with an empirical relationship accounting for varying tide stage, for finer-resolution predictive models of current speeds</w:t>
      </w:r>
    </w:p>
    <w:p w14:paraId="3727529D" w14:textId="02A4A472" w:rsidR="00576BC7" w:rsidRDefault="00FE25A3" w:rsidP="001477A6">
      <w:pPr>
        <w:spacing w:after="0"/>
      </w:pPr>
      <w:ins w:id="495" w:author="Trent Biggs" w:date="2015-10-22T11:30:00Z">
        <w:r>
          <w:t>W</w:t>
        </w:r>
      </w:ins>
      <w:commentRangeStart w:id="496"/>
      <w:del w:id="497" w:author="Trent Biggs" w:date="2015-10-22T11:30:00Z">
        <w:r w:rsidR="000A4C38">
          <w:delText>This study investigated water circulation patterns driving sediment dynamics and resulting impacts on coral health at the study site</w:delText>
        </w:r>
      </w:del>
      <w:commentRangeEnd w:id="496"/>
      <w:r w:rsidR="002F3DCE">
        <w:rPr>
          <w:rStyle w:val="CommentReference"/>
        </w:rPr>
        <w:commentReference w:id="496"/>
      </w:r>
      <w:del w:id="498" w:author="Trent Biggs" w:date="2015-10-22T11:30:00Z">
        <w:r w:rsidR="000A4C38">
          <w:delText>, but w</w:delText>
        </w:r>
      </w:del>
      <w:r w:rsidR="000A4C38">
        <w:t>ater circulation is critical for understanding both the natural ecological processes and the impacts of anthropogenic</w:t>
      </w:r>
      <w:ins w:id="499" w:author="Trent Biggs" w:date="2015-10-22T11:30:00Z">
        <w:r w:rsidR="000A4C38">
          <w:t xml:space="preserve"> </w:t>
        </w:r>
        <w:r>
          <w:t>activities</w:t>
        </w:r>
      </w:ins>
      <w:del w:id="500" w:author="Trent Biggs" w:date="2015-10-22T11:30:00Z">
        <w:r w:rsidR="000A4C38" w:rsidDel="00FE25A3">
          <w:delText xml:space="preserve"> </w:delText>
        </w:r>
        <w:r w:rsidR="000A4C38">
          <w:delText>impacts</w:delText>
        </w:r>
      </w:del>
      <w:r w:rsidR="000A4C38">
        <w:t xml:space="preserve"> on </w:t>
      </w:r>
      <w:del w:id="501" w:author="Trent Biggs" w:date="2015-10-22T11:30:00Z">
        <w:r w:rsidR="000A4C38">
          <w:delText xml:space="preserve">all </w:delText>
        </w:r>
      </w:del>
      <w:r w:rsidR="000A4C38">
        <w:t xml:space="preserve">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502"/>
      <w:r>
        <w:lastRenderedPageBreak/>
        <w:t>Tables</w:t>
      </w:r>
      <w:commentRangeEnd w:id="502"/>
      <w:r w:rsidR="00014309">
        <w:rPr>
          <w:rStyle w:val="CommentReference"/>
          <w:rFonts w:eastAsiaTheme="minorEastAsia" w:cstheme="minorBidi"/>
          <w:b w:val="0"/>
          <w:bCs w:val="0"/>
          <w:color w:val="auto"/>
        </w:rPr>
        <w:commentReference w:id="502"/>
      </w:r>
    </w:p>
    <w:p w14:paraId="123EA765" w14:textId="6FE25BD3" w:rsidR="00576BC7" w:rsidRDefault="000A4C38" w:rsidP="005524DA">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5563456F" w:rsidR="00014309" w:rsidRDefault="000A4C38" w:rsidP="005524DA">
      <w:pPr>
        <w:spacing w:after="0"/>
        <w:ind w:firstLine="0"/>
        <w:rPr>
          <w:ins w:id="503"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504"/>
      <w:r>
        <w:t>Figure 1</w:t>
      </w:r>
      <w:commentRangeEnd w:id="504"/>
      <w:r w:rsidR="00014309">
        <w:rPr>
          <w:rStyle w:val="CommentReference"/>
        </w:rPr>
        <w:commentReference w:id="504"/>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t>
      </w:r>
      <w:commentRangeStart w:id="505"/>
      <w:r>
        <w:t>WW3</w:t>
      </w:r>
      <w:commentRangeEnd w:id="505"/>
      <w:r w:rsidR="005E15FE">
        <w:rPr>
          <w:rStyle w:val="CommentReference"/>
        </w:rPr>
        <w:commentReference w:id="505"/>
      </w:r>
      <w:r>
        <w:t xml:space="preserve">.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506"/>
      <w:r>
        <w:t>3</w:t>
      </w:r>
      <w:commentRangeEnd w:id="506"/>
      <w:r w:rsidR="0016786A">
        <w:rPr>
          <w:rStyle w:val="CommentReference"/>
        </w:rPr>
        <w:commentReference w:id="506"/>
      </w:r>
      <w:r>
        <w:t>.</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w:t>
      </w:r>
      <w:commentRangeStart w:id="507"/>
      <w:commentRangeStart w:id="508"/>
      <w:r w:rsidR="002C3BF8" w:rsidRPr="002C3BF8">
        <w:rPr>
          <w:vertAlign w:val="superscript"/>
        </w:rPr>
        <w:t>1</w:t>
      </w:r>
      <w:commentRangeEnd w:id="507"/>
      <w:commentRangeEnd w:id="508"/>
      <w:r w:rsidR="00C408DB">
        <w:rPr>
          <w:rStyle w:val="CommentReference"/>
        </w:rPr>
        <w:commentReference w:id="507"/>
      </w:r>
      <w:r w:rsidR="00D54515">
        <w:rPr>
          <w:rStyle w:val="CommentReference"/>
        </w:rPr>
        <w:commentReference w:id="508"/>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509"/>
      <w:r>
        <w:t xml:space="preserve">Figure 7. </w:t>
      </w:r>
      <w:commentRangeEnd w:id="509"/>
      <w:r w:rsidR="00014309">
        <w:rPr>
          <w:rStyle w:val="CommentReference"/>
        </w:rPr>
        <w:commentReference w:id="509"/>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urt Storlazzi" w:date="2015-09-25T13:29:00Z" w:initials="CS">
    <w:p w14:paraId="4836C37D" w14:textId="0D7544DE" w:rsidR="00BB449B" w:rsidRDefault="00BB449B">
      <w:pPr>
        <w:pStyle w:val="CommentText"/>
      </w:pPr>
      <w:r>
        <w:rPr>
          <w:rStyle w:val="CommentReference"/>
        </w:rPr>
        <w:annotationRef/>
      </w:r>
      <w:r>
        <w:t>300 words maximum – I tried to make cuts</w:t>
      </w:r>
    </w:p>
  </w:comment>
  <w:comment w:id="4" w:author="Trent Biggs" w:date="2015-10-21T12:18:00Z" w:initials="TB">
    <w:p w14:paraId="4653F7F2" w14:textId="77777777" w:rsidR="00263B4B" w:rsidRDefault="00263B4B">
      <w:pPr>
        <w:pStyle w:val="CommentText"/>
      </w:pPr>
      <w:r>
        <w:rPr>
          <w:rStyle w:val="CommentReference"/>
        </w:rPr>
        <w:annotationRef/>
      </w:r>
      <w:r>
        <w:t>Or water circulation? Circulation could mean of the atmosphere.</w:t>
      </w:r>
    </w:p>
  </w:comment>
  <w:comment w:id="5" w:author="Trent Biggs" w:date="2015-10-21T12:46:00Z" w:initials="TB">
    <w:p w14:paraId="480F6F9E" w14:textId="77777777" w:rsidR="003C7096" w:rsidRDefault="003C7096">
      <w:pPr>
        <w:pStyle w:val="CommentText"/>
      </w:pPr>
      <w:r>
        <w:rPr>
          <w:rStyle w:val="CommentReference"/>
        </w:rPr>
        <w:annotationRef/>
      </w:r>
      <w:r>
        <w:t>How about:</w:t>
      </w:r>
    </w:p>
    <w:p w14:paraId="1339DBF7" w14:textId="77777777" w:rsidR="003C7096" w:rsidRDefault="003C7096">
      <w:pPr>
        <w:pStyle w:val="CommentText"/>
      </w:pPr>
    </w:p>
    <w:p w14:paraId="2DB844DC" w14:textId="77777777" w:rsidR="003C7096" w:rsidRDefault="003C7096">
      <w:pPr>
        <w:pStyle w:val="CommentText"/>
      </w:pPr>
      <w:r>
        <w:t>Ocean circulation is an important control on</w:t>
      </w:r>
      <w:r w:rsidR="00D77F68">
        <w:t xml:space="preserve"> nutrient and sediment dynamics</w:t>
      </w:r>
      <w:r>
        <w:t xml:space="preserve"> in coral reefs, but determinat</w:t>
      </w:r>
      <w:r w:rsidR="00643D0B">
        <w:t xml:space="preserve">ion of circulations patterns </w:t>
      </w:r>
      <w:r w:rsidR="00D77F68">
        <w:t xml:space="preserve">often </w:t>
      </w:r>
      <w:r w:rsidR="00643D0B">
        <w:t>requires</w:t>
      </w:r>
      <w:r w:rsidR="00D77F68">
        <w:t xml:space="preserve"> expensive</w:t>
      </w:r>
      <w:r w:rsidR="00534535">
        <w:rPr>
          <w:noProof/>
        </w:rPr>
        <w:t xml:space="preserve"> data collection and</w:t>
      </w:r>
      <w:r w:rsidR="00643D0B">
        <w:t xml:space="preserve"> modeling.</w:t>
      </w:r>
    </w:p>
  </w:comment>
  <w:comment w:id="6" w:author="Trent Biggs" w:date="2015-10-21T12:37:00Z" w:initials="TB">
    <w:p w14:paraId="11367342" w14:textId="77777777" w:rsidR="00263B4B" w:rsidRDefault="00263B4B">
      <w:pPr>
        <w:pStyle w:val="CommentText"/>
      </w:pPr>
      <w:r>
        <w:rPr>
          <w:rStyle w:val="CommentReference"/>
        </w:rPr>
        <w:annotationRef/>
      </w:r>
      <w:r>
        <w:t>This could be cut down if needed.</w:t>
      </w:r>
    </w:p>
  </w:comment>
  <w:comment w:id="30" w:author="Trent Biggs" w:date="2015-10-21T12:26:00Z" w:initials="TB">
    <w:p w14:paraId="467D4492" w14:textId="77777777" w:rsidR="00263B4B" w:rsidRDefault="00263B4B">
      <w:pPr>
        <w:pStyle w:val="CommentText"/>
      </w:pPr>
      <w:r>
        <w:rPr>
          <w:rStyle w:val="CommentReference"/>
        </w:rPr>
        <w:annotationRef/>
      </w:r>
      <w:r>
        <w:t>Rearrange to be be shorter?  Too many modifiers in front of ‘embayment”</w:t>
      </w:r>
    </w:p>
  </w:comment>
  <w:comment w:id="66" w:author="Trent Biggs" w:date="2015-10-21T12:28:00Z" w:initials="TB">
    <w:p w14:paraId="55CC24DE" w14:textId="77777777" w:rsidR="00263B4B" w:rsidRDefault="00263B4B">
      <w:pPr>
        <w:pStyle w:val="CommentText"/>
      </w:pPr>
      <w:r>
        <w:rPr>
          <w:rStyle w:val="CommentReference"/>
        </w:rPr>
        <w:annotationRef/>
      </w:r>
      <w:r>
        <w:t>The residence time over the whole flat wasn’t 0.04 hr, was it?</w:t>
      </w:r>
    </w:p>
  </w:comment>
  <w:comment w:id="73" w:author="Libe Washburn" w:date="2015-10-19T06:45:00Z" w:initials="LW">
    <w:p w14:paraId="5768D898" w14:textId="110E69D5" w:rsidR="00BB449B" w:rsidRDefault="00BB449B">
      <w:pPr>
        <w:pStyle w:val="CommentText"/>
      </w:pPr>
      <w:r>
        <w:rPr>
          <w:rStyle w:val="CommentReference"/>
        </w:rPr>
        <w:annotationRef/>
      </w:r>
      <w:r>
        <w:t>Minor comment: Residence time is not known to 3 significant figures. Suggest rounding down</w:t>
      </w:r>
    </w:p>
  </w:comment>
  <w:comment w:id="74" w:author="Alex Messina" w:date="2015-09-18T09:24:00Z" w:initials="AM">
    <w:p w14:paraId="53F5E9D9" w14:textId="5302B0B3" w:rsidR="00BB449B" w:rsidRDefault="00BB449B">
      <w:pPr>
        <w:pStyle w:val="CommentText"/>
      </w:pPr>
      <w:r>
        <w:rPr>
          <w:rStyle w:val="CommentReference"/>
        </w:rPr>
        <w:annotationRef/>
      </w:r>
      <w:r>
        <w:t>Mean residence times varied from 2.78-0.08 hr, 2.78-0.08 hr,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streammouth. </w:t>
      </w:r>
      <w:r>
        <w:rPr>
          <w:rStyle w:val="CommentReference"/>
        </w:rPr>
        <w:annotationRef/>
      </w:r>
    </w:p>
  </w:comment>
  <w:comment w:id="101" w:author="Trent Biggs" w:date="2015-10-21T12:30:00Z" w:initials="TB">
    <w:p w14:paraId="6BE23C03" w14:textId="77777777" w:rsidR="00263B4B" w:rsidRDefault="00263B4B">
      <w:pPr>
        <w:pStyle w:val="CommentText"/>
      </w:pPr>
      <w:r>
        <w:rPr>
          <w:rStyle w:val="CommentReference"/>
        </w:rPr>
        <w:annotationRef/>
      </w:r>
      <w:r>
        <w:t>Is the channel incised or relic?  Not necessarily important.</w:t>
      </w:r>
    </w:p>
  </w:comment>
  <w:comment w:id="110" w:author="Liv Herdman" w:date="2015-11-09T09:58:00Z" w:initials="LH">
    <w:p w14:paraId="263ADD31" w14:textId="26612F74" w:rsidR="00166D40" w:rsidRDefault="00166D40">
      <w:pPr>
        <w:pStyle w:val="CommentText"/>
      </w:pPr>
      <w:r>
        <w:rPr>
          <w:rStyle w:val="CommentReference"/>
        </w:rPr>
        <w:annotationRef/>
      </w:r>
      <w:r>
        <w:t>What do you mean by "the influence of stokes drift"? Is support for this statement provided in the manuscript?</w:t>
      </w:r>
    </w:p>
  </w:comment>
  <w:comment w:id="115" w:author="Libe Washburn" w:date="2015-10-19T06:50:00Z" w:initials="LW">
    <w:p w14:paraId="313A49A3" w14:textId="03AF6505" w:rsidR="00BB449B" w:rsidRDefault="00BB449B">
      <w:pPr>
        <w:pStyle w:val="CommentText"/>
      </w:pPr>
      <w:r>
        <w:rPr>
          <w:rStyle w:val="CommentReference"/>
        </w:rPr>
        <w:annotationRef/>
      </w:r>
      <w:r>
        <w:t>It’s not clear what “temporally extensive” means. Do you mean temporally varying?</w:t>
      </w:r>
    </w:p>
  </w:comment>
  <w:comment w:id="127" w:author="Liv Herdman" w:date="2015-11-07T20:41:00Z" w:initials="LH">
    <w:p w14:paraId="38BD1F82" w14:textId="4A6E8901" w:rsidR="00166D40" w:rsidRDefault="00166D40">
      <w:pPr>
        <w:pStyle w:val="CommentText"/>
      </w:pPr>
      <w:r>
        <w:rPr>
          <w:rStyle w:val="CommentReference"/>
        </w:rPr>
        <w:annotationRef/>
      </w:r>
      <w:r>
        <w:t>A great reference for residence time and temperature is also Herdman et al 2013 ;-)</w:t>
      </w:r>
    </w:p>
  </w:comment>
  <w:comment w:id="131" w:author="Alex Messina" w:date="2015-09-28T09:22:00Z" w:initials="AM">
    <w:p w14:paraId="6EDF28F6" w14:textId="77777777" w:rsidR="002D54BF" w:rsidRDefault="002D54BF" w:rsidP="002D54BF">
      <w:pPr>
        <w:spacing w:after="0"/>
      </w:pPr>
      <w:r>
        <w:rPr>
          <w:rStyle w:val="CommentReference"/>
        </w:rPr>
        <w:annotationRef/>
      </w:r>
      <w:r>
        <w:t>CUT</w:t>
      </w:r>
    </w:p>
    <w:p w14:paraId="023345F4" w14:textId="77777777" w:rsidR="002D54BF" w:rsidRDefault="002D54BF" w:rsidP="002D54BF">
      <w:pPr>
        <w:spacing w:after="0"/>
      </w:pPr>
    </w:p>
    <w:p w14:paraId="040F5A5E" w14:textId="77777777" w:rsidR="002D54BF" w:rsidRDefault="002D54BF"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2D54BF" w:rsidRDefault="002D54BF" w:rsidP="002D54BF">
      <w:pPr>
        <w:pStyle w:val="CommentText"/>
      </w:pPr>
    </w:p>
  </w:comment>
  <w:comment w:id="141" w:author="Liv Herdman" w:date="2015-11-07T20:43:00Z" w:initials="LH">
    <w:p w14:paraId="73BF5785" w14:textId="0E8D6ED9" w:rsidR="00166D40" w:rsidRDefault="00166D40">
      <w:pPr>
        <w:pStyle w:val="CommentText"/>
      </w:pPr>
      <w:r>
        <w:rPr>
          <w:rStyle w:val="CommentReference"/>
        </w:rPr>
        <w:annotationRef/>
      </w:r>
      <w:r>
        <w:t>remove the word actual, implies there is some interest in "fake patterns"</w:t>
      </w:r>
    </w:p>
  </w:comment>
  <w:comment w:id="148" w:author="Libe Washburn" w:date="2015-10-19T06:59:00Z" w:initials="LW">
    <w:p w14:paraId="665C7E23" w14:textId="5118D9DC" w:rsidR="00BB449B" w:rsidRDefault="00BB449B">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151" w:author="Trent Biggs" w:date="2015-10-21T12:46:00Z" w:initials="TB">
    <w:p w14:paraId="5B4E1F31" w14:textId="77777777" w:rsidR="003C7096" w:rsidRDefault="003C7096">
      <w:pPr>
        <w:pStyle w:val="CommentText"/>
      </w:pPr>
      <w:r>
        <w:rPr>
          <w:rStyle w:val="CommentReference"/>
        </w:rPr>
        <w:annotationRef/>
      </w:r>
      <w:r>
        <w:t>(e.g. &lt; 1km)</w:t>
      </w:r>
    </w:p>
  </w:comment>
  <w:comment w:id="149" w:author="Libe Washburn" w:date="2015-10-19T07:02:00Z" w:initials="LW">
    <w:p w14:paraId="63BA9CA6" w14:textId="2C5C5A32" w:rsidR="00BB449B" w:rsidRDefault="00BB449B">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152" w:author="Libe Washburn" w:date="2015-10-23T07:55:00Z" w:initials="LW">
    <w:p w14:paraId="5A417AC8" w14:textId="7909402C" w:rsidR="00BB449B" w:rsidRDefault="00BB449B">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160" w:author="Liv Herdman" w:date="2015-11-07T20:45:00Z" w:initials="LH">
    <w:p w14:paraId="04BD65F2" w14:textId="70FCA6BD" w:rsidR="00166D40" w:rsidRDefault="00166D40">
      <w:pPr>
        <w:pStyle w:val="CommentText"/>
      </w:pPr>
      <w:r>
        <w:rPr>
          <w:rStyle w:val="CommentReference"/>
        </w:rPr>
        <w:annotationRef/>
      </w:r>
      <w:r>
        <w:t>use of</w:t>
      </w:r>
    </w:p>
  </w:comment>
  <w:comment w:id="166" w:author="Alex Messina" w:date="2015-09-28T09:22:00Z" w:initials="AM">
    <w:p w14:paraId="5585D13D" w14:textId="4DE6C287" w:rsidR="00BB449B" w:rsidRDefault="00BB449B" w:rsidP="009B6BC6">
      <w:pPr>
        <w:spacing w:after="0"/>
      </w:pPr>
      <w:r>
        <w:rPr>
          <w:rStyle w:val="CommentReference"/>
        </w:rPr>
        <w:annotationRef/>
      </w:r>
      <w:r>
        <w:t>CUT</w:t>
      </w:r>
    </w:p>
    <w:p w14:paraId="45CEDF6D" w14:textId="77777777" w:rsidR="00BB449B" w:rsidRDefault="00BB449B" w:rsidP="009B6BC6">
      <w:pPr>
        <w:spacing w:after="0"/>
      </w:pPr>
    </w:p>
    <w:p w14:paraId="3C009AAC" w14:textId="09B8EC34" w:rsidR="00BB449B" w:rsidRDefault="00BB449B"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3C2D81C5" w14:textId="38D82DA5" w:rsidR="00BB449B" w:rsidRDefault="00BB449B">
      <w:pPr>
        <w:pStyle w:val="CommentText"/>
      </w:pPr>
    </w:p>
  </w:comment>
  <w:comment w:id="186" w:author="Trent Biggs" w:date="2015-10-21T13:01:00Z" w:initials="TB">
    <w:p w14:paraId="606914B5" w14:textId="77777777" w:rsidR="00BC4F5C" w:rsidRDefault="00BC4F5C">
      <w:pPr>
        <w:pStyle w:val="CommentText"/>
      </w:pPr>
      <w:r>
        <w:rPr>
          <w:rStyle w:val="CommentReference"/>
        </w:rPr>
        <w:annotationRef/>
      </w:r>
      <w:r>
        <w:t>Keep your verb close to your subject.</w:t>
      </w:r>
    </w:p>
  </w:comment>
  <w:comment w:id="189" w:author="Libe Washburn" w:date="2015-10-19T07:23:00Z" w:initials="LW">
    <w:p w14:paraId="425B6521" w14:textId="64DBDB46" w:rsidR="00BB449B" w:rsidRDefault="00BB449B">
      <w:pPr>
        <w:pStyle w:val="CommentText"/>
      </w:pPr>
      <w:r>
        <w:rPr>
          <w:rStyle w:val="CommentReference"/>
        </w:rPr>
        <w:annotationRef/>
      </w:r>
      <w:r>
        <w:t>Suggest identifying PagoPago Bay in Figure 1.</w:t>
      </w:r>
    </w:p>
  </w:comment>
  <w:comment w:id="196" w:author="Libe Washburn" w:date="2015-10-23T07:58:00Z" w:initials="LW">
    <w:p w14:paraId="5E0CEE0C" w14:textId="655FCC18" w:rsidR="00BB449B" w:rsidRDefault="00BB449B">
      <w:pPr>
        <w:pStyle w:val="CommentText"/>
      </w:pPr>
      <w:r>
        <w:rPr>
          <w:rStyle w:val="CommentReference"/>
        </w:rPr>
        <w:annotationRef/>
      </w:r>
      <w:r>
        <w:t>Minor point: Suggest using “were” since “data” is considered plural. Suggest being consistent throughout paper.</w:t>
      </w:r>
    </w:p>
  </w:comment>
  <w:comment w:id="205" w:author="Libe Washburn" w:date="2015-10-23T07:59:00Z" w:initials="LW">
    <w:p w14:paraId="476529D7" w14:textId="799C44EC" w:rsidR="00BB449B" w:rsidRDefault="00BB449B">
      <w:pPr>
        <w:pStyle w:val="CommentText"/>
      </w:pPr>
      <w:r>
        <w:rPr>
          <w:rStyle w:val="CommentReference"/>
        </w:rPr>
        <w:annotationRef/>
      </w:r>
      <w:r>
        <w:t>Not clear what is an “insular shelf”,  but maybe this is specialized terminology.</w:t>
      </w:r>
    </w:p>
  </w:comment>
  <w:comment w:id="206" w:author="Libe Washburn" w:date="2015-10-19T07:34:00Z" w:initials="LW">
    <w:p w14:paraId="7BD590EE" w14:textId="0AAC1ECC" w:rsidR="00BB449B" w:rsidRDefault="00BB449B">
      <w:pPr>
        <w:pStyle w:val="CommentText"/>
      </w:pPr>
      <w:r>
        <w:rPr>
          <w:rStyle w:val="CommentReference"/>
        </w:rPr>
        <w:annotationRef/>
      </w:r>
      <w:r>
        <w:t>Are these the same as the “Backreef Pools” identified in Figure 1? If so, I suggest clarifying that. The black text is difficult to see against the dark background in Figure 1.</w:t>
      </w:r>
    </w:p>
  </w:comment>
  <w:comment w:id="207" w:author="Libe Washburn" w:date="2015-10-19T07:29:00Z" w:initials="LW">
    <w:p w14:paraId="15163221" w14:textId="421AD27C" w:rsidR="00BB449B" w:rsidRDefault="00BB449B">
      <w:pPr>
        <w:pStyle w:val="CommentText"/>
      </w:pPr>
      <w:r>
        <w:rPr>
          <w:rStyle w:val="CommentReference"/>
        </w:rPr>
        <w:annotationRef/>
      </w:r>
      <w:r>
        <w:t>Is this shown in Figure 1? If so I suggest indicating its position. Also it would be helpful to identify Faga'alu Stream in Figure 1.</w:t>
      </w:r>
    </w:p>
  </w:comment>
  <w:comment w:id="208" w:author="Trent Biggs" w:date="2015-10-21T13:05:00Z" w:initials="TB">
    <w:p w14:paraId="6212561A" w14:textId="77777777" w:rsidR="00BC4F5C" w:rsidRDefault="00BC4F5C">
      <w:pPr>
        <w:pStyle w:val="CommentText"/>
      </w:pPr>
      <w:r>
        <w:rPr>
          <w:rStyle w:val="CommentReference"/>
        </w:rPr>
        <w:annotationRef/>
      </w:r>
      <w:r>
        <w:t>Reword.</w:t>
      </w:r>
    </w:p>
  </w:comment>
  <w:comment w:id="209" w:author="Libe Washburn" w:date="2015-10-19T07:31:00Z" w:initials="LW">
    <w:p w14:paraId="473B9392" w14:textId="5FE01A24" w:rsidR="00BB449B" w:rsidRDefault="00BB449B">
      <w:pPr>
        <w:pStyle w:val="CommentText"/>
      </w:pPr>
      <w:r>
        <w:rPr>
          <w:rStyle w:val="CommentReference"/>
        </w:rPr>
        <w:annotationRef/>
      </w:r>
      <w:r>
        <w:t>In Figure 1 you identify “North Reef” and “South Reef”. Are these what you refer to here. If so, I suggest using consistent terms</w:t>
      </w:r>
    </w:p>
  </w:comment>
  <w:comment w:id="210" w:author="Liv Herdman" w:date="2015-11-07T20:51:00Z" w:initials="LH">
    <w:p w14:paraId="746BD98D" w14:textId="77777777" w:rsidR="00166D40" w:rsidRDefault="00166D40">
      <w:pPr>
        <w:pStyle w:val="CommentText"/>
      </w:pPr>
      <w:r>
        <w:rPr>
          <w:rStyle w:val="CommentReference"/>
        </w:rPr>
        <w:annotationRef/>
      </w:r>
      <w:r>
        <w:t>Does density vary spatially wihtin the southern reef ie more dense near the reef crest? Or are there mini- channels created by the reef growth?  If it is a fairly even and random distribution of corals in the Acropora thickets then this descprition is adequate. But, channels and these types of features would be important to describe in terms of drifter flow paths and would be a big part of the cause of the spatial heterogeneity you are investigating</w:t>
      </w:r>
    </w:p>
  </w:comment>
  <w:comment w:id="213" w:author="Liv Herdman" w:date="2015-11-07T21:31:00Z" w:initials="LH">
    <w:p w14:paraId="2E7DD8E6" w14:textId="02C887C2" w:rsidR="00166D40" w:rsidRDefault="00166D40">
      <w:pPr>
        <w:pStyle w:val="CommentText"/>
      </w:pPr>
      <w:r>
        <w:rPr>
          <w:rStyle w:val="CommentReference"/>
        </w:rPr>
        <w:annotationRef/>
      </w:r>
      <w:r>
        <w:t xml:space="preserve"> How big is the housing?</w:t>
      </w:r>
    </w:p>
  </w:comment>
  <w:comment w:id="216" w:author="Liv Herdman" w:date="2015-11-07T21:04:00Z" w:initials="LH">
    <w:p w14:paraId="379229FF" w14:textId="7D61FCE4" w:rsidR="00166D40" w:rsidRDefault="00166D40">
      <w:pPr>
        <w:pStyle w:val="CommentText"/>
      </w:pPr>
      <w:r>
        <w:rPr>
          <w:rStyle w:val="CommentReference"/>
        </w:rPr>
        <w:annotationRef/>
      </w:r>
      <w:r>
        <w:t>How much of the housing stuck up out of the top of the water.</w:t>
      </w:r>
    </w:p>
  </w:comment>
  <w:comment w:id="226" w:author="Libe Washburn" w:date="2015-10-19T07:42:00Z" w:initials="LW">
    <w:p w14:paraId="71A7F327" w14:textId="71D63CC9" w:rsidR="00BB449B" w:rsidRDefault="00BB449B">
      <w:pPr>
        <w:pStyle w:val="CommentText"/>
      </w:pPr>
      <w:r>
        <w:rPr>
          <w:rStyle w:val="CommentReference"/>
        </w:rPr>
        <w:annotationRef/>
      </w:r>
      <w:r>
        <w:t>Not clear what you mean by “resampled”. For example, did you compute a 1-minute running mean and then sub-sample to 1 point per minute?</w:t>
      </w:r>
    </w:p>
  </w:comment>
  <w:comment w:id="225" w:author="Liv Herdman" w:date="2015-11-07T21:36:00Z" w:initials="LH">
    <w:p w14:paraId="71BB62EC" w14:textId="3CCEE9DA" w:rsidR="00166D40" w:rsidRDefault="00166D40">
      <w:pPr>
        <w:pStyle w:val="CommentText"/>
      </w:pPr>
      <w:r>
        <w:rPr>
          <w:rStyle w:val="CommentReference"/>
        </w:rPr>
        <w:annotationRef/>
      </w:r>
      <w:r>
        <w:t>by resampled do you mean averaged or smoothed some how? Resampling sounds like you have removed a lot of data, which doesn't usually reduce signal to noise ratio.</w:t>
      </w:r>
    </w:p>
  </w:comment>
  <w:comment w:id="227" w:author="Liv Herdman" w:date="2015-11-07T20:54:00Z" w:initials="LH">
    <w:p w14:paraId="5AFE85D3" w14:textId="7160DCD2" w:rsidR="00166D40" w:rsidRDefault="00166D40">
      <w:pPr>
        <w:pStyle w:val="CommentText"/>
      </w:pPr>
      <w:r>
        <w:rPr>
          <w:rStyle w:val="CommentReference"/>
        </w:rPr>
        <w:annotationRef/>
      </w:r>
      <w:r>
        <w:t>Did they never get stuck? How did you handle this?</w:t>
      </w:r>
    </w:p>
  </w:comment>
  <w:comment w:id="231" w:author="Libe Washburn" w:date="2015-10-19T07:50:00Z" w:initials="LW">
    <w:p w14:paraId="475241CF" w14:textId="42C2E667" w:rsidR="00BB449B" w:rsidRDefault="00BB449B">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233" w:author="Liv Herdman" w:date="2015-11-09T10:08:00Z" w:initials="LH">
    <w:p w14:paraId="590BD448" w14:textId="35DBA2D3" w:rsidR="00166D40" w:rsidRDefault="00166D40">
      <w:pPr>
        <w:pStyle w:val="CommentText"/>
      </w:pPr>
      <w:r>
        <w:rPr>
          <w:rStyle w:val="CommentReference"/>
        </w:rPr>
        <w:annotationRef/>
      </w:r>
      <w:r>
        <w:t>I would like a little more description of this end-member business, but maybe the rest of your audience is more familiar with this approach</w:t>
      </w:r>
    </w:p>
  </w:comment>
  <w:comment w:id="234" w:author="Libe Washburn" w:date="2015-10-19T07:53:00Z" w:initials="LW">
    <w:p w14:paraId="7D07223F" w14:textId="787ED0FD" w:rsidR="00BB449B" w:rsidRDefault="00BB449B">
      <w:pPr>
        <w:pStyle w:val="CommentText"/>
      </w:pPr>
      <w:r>
        <w:rPr>
          <w:rStyle w:val="CommentReference"/>
        </w:rPr>
        <w:annotationRef/>
      </w:r>
      <w:r>
        <w:t>I couldn’t see this in Figure 1.</w:t>
      </w:r>
    </w:p>
  </w:comment>
  <w:comment w:id="237" w:author="Liv Herdman" w:date="2015-11-07T21:37:00Z" w:initials="LH">
    <w:p w14:paraId="04FF4CC1" w14:textId="513046FA" w:rsidR="00166D40" w:rsidRDefault="00166D40">
      <w:pPr>
        <w:pStyle w:val="CommentText"/>
      </w:pPr>
      <w:r>
        <w:rPr>
          <w:rStyle w:val="CommentReference"/>
        </w:rPr>
        <w:annotationRef/>
      </w:r>
      <w:r>
        <w:t>Why not show it?</w:t>
      </w:r>
    </w:p>
  </w:comment>
  <w:comment w:id="238" w:author="Libe Washburn" w:date="2015-10-19T09:31:00Z" w:initials="LW">
    <w:p w14:paraId="470BD123" w14:textId="1F85A187" w:rsidR="00BB449B" w:rsidRDefault="00BB449B">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248" w:author="Libe Washburn" w:date="2015-10-19T08:01:00Z" w:initials="LW">
    <w:p w14:paraId="7EC2FC26" w14:textId="1C740C3F" w:rsidR="00BB449B" w:rsidRDefault="00BB449B">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249" w:author="Libe Washburn" w:date="2015-10-23T08:03:00Z" w:initials="LW">
    <w:p w14:paraId="0B6FCABE" w14:textId="0FADA2A2" w:rsidR="00BB449B" w:rsidRDefault="00BB449B">
      <w:pPr>
        <w:pStyle w:val="CommentText"/>
      </w:pPr>
      <w:r>
        <w:rPr>
          <w:rStyle w:val="CommentReference"/>
        </w:rPr>
        <w:annotationRef/>
      </w:r>
      <w:r>
        <w:t>Suggest discussing why 100 m by 100 m bins were selected. I assume it is because you need areas that encompassed sufficient numbers of drifters.</w:t>
      </w:r>
    </w:p>
  </w:comment>
  <w:comment w:id="250" w:author="Libe Washburn" w:date="2015-10-23T08:05:00Z" w:initials="LW">
    <w:p w14:paraId="7864606C" w14:textId="01726052" w:rsidR="00BB449B" w:rsidRDefault="00BB449B">
      <w:pPr>
        <w:pStyle w:val="CommentText"/>
      </w:pPr>
      <w:r>
        <w:rPr>
          <w:rStyle w:val="CommentReference"/>
        </w:rPr>
        <w:annotationRef/>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comment>
  <w:comment w:id="262" w:author="Libe Washburn" w:date="2015-10-19T08:13:00Z" w:initials="LW">
    <w:p w14:paraId="7135F19E" w14:textId="0CD71453" w:rsidR="00BB449B" w:rsidRDefault="00BB449B">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265" w:author="Liv Herdman" w:date="2015-11-09T10:14:00Z" w:initials="LH">
    <w:p w14:paraId="7A2F73DF" w14:textId="027F09EC" w:rsidR="00166D40" w:rsidRDefault="00166D40">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266" w:author="Libe Washburn" w:date="2015-10-19T08:18:00Z" w:initials="LW">
    <w:p w14:paraId="068EE92B" w14:textId="5A0EB8EB" w:rsidR="00BB449B" w:rsidRDefault="00BB449B">
      <w:pPr>
        <w:pStyle w:val="CommentText"/>
      </w:pPr>
      <w:r>
        <w:rPr>
          <w:rStyle w:val="CommentReference"/>
        </w:rPr>
        <w:annotationRef/>
      </w:r>
      <w:r>
        <w:t>Figure 4d shows the maximum wave height was just under 1.4 m at the beginning of YD 50. It’s lower on YD 50.</w:t>
      </w:r>
    </w:p>
  </w:comment>
  <w:comment w:id="267" w:author="Libe Washburn" w:date="2015-10-22T07:08:00Z" w:initials="LW">
    <w:p w14:paraId="0D540921" w14:textId="53EA3C57" w:rsidR="00BB449B" w:rsidRDefault="00BB449B">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269" w:author="Libe Washburn" w:date="2015-10-19T08:21:00Z" w:initials="LW">
    <w:p w14:paraId="1F6B15E5" w14:textId="4A5BA012" w:rsidR="00BB449B" w:rsidRDefault="00BB449B">
      <w:pPr>
        <w:pStyle w:val="CommentText"/>
      </w:pPr>
      <w:r>
        <w:rPr>
          <w:rStyle w:val="CommentReference"/>
        </w:rPr>
        <w:annotationRef/>
      </w:r>
      <w:r>
        <w:t xml:space="preserve">As mentioned above, give blanking distance in methods section. </w:t>
      </w:r>
    </w:p>
  </w:comment>
  <w:comment w:id="268" w:author="Libe Washburn" w:date="2015-10-22T07:04:00Z" w:initials="LW">
    <w:p w14:paraId="1924F1EE" w14:textId="323BE42A" w:rsidR="00BB449B" w:rsidRDefault="00BB449B">
      <w:pPr>
        <w:pStyle w:val="CommentText"/>
      </w:pPr>
      <w:r>
        <w:rPr>
          <w:rStyle w:val="CommentReference"/>
        </w:rPr>
        <w:annotationRef/>
      </w:r>
      <w:r>
        <w:t>This paragraph seems more appropriate for the methods section.</w:t>
      </w:r>
    </w:p>
  </w:comment>
  <w:comment w:id="272" w:author="Trent Biggs" w:date="2015-10-21T14:41:00Z" w:initials="TB">
    <w:p w14:paraId="76FB4741" w14:textId="77777777" w:rsidR="005C7FCD" w:rsidRDefault="005C7FCD">
      <w:pPr>
        <w:pStyle w:val="CommentText"/>
      </w:pPr>
      <w:r>
        <w:rPr>
          <w:rStyle w:val="CommentReference"/>
        </w:rPr>
        <w:annotationRef/>
      </w:r>
      <w:r>
        <w:t>Why “AS”, why not ADCP1 or A1?</w:t>
      </w:r>
    </w:p>
  </w:comment>
  <w:comment w:id="273" w:author="Trent Biggs" w:date="2015-10-21T14:36:00Z" w:initials="TB">
    <w:p w14:paraId="382D22F4" w14:textId="77777777" w:rsidR="005C7FCD" w:rsidRDefault="005C7FCD">
      <w:pPr>
        <w:pStyle w:val="CommentText"/>
      </w:pPr>
      <w:r>
        <w:rPr>
          <w:rStyle w:val="CommentReference"/>
        </w:rPr>
        <w:annotationRef/>
      </w:r>
      <w:r>
        <w:t>It would be helpful to indicate AS1-5 on the maps in Figure 4 since it’s hard to visually align them using Fig 1.</w:t>
      </w:r>
    </w:p>
  </w:comment>
  <w:comment w:id="279" w:author="Trent Biggs" w:date="2015-10-21T14:43:00Z" w:initials="TB">
    <w:p w14:paraId="03D0E6B5" w14:textId="77777777" w:rsidR="005C7FCD" w:rsidRDefault="005C7FCD">
      <w:pPr>
        <w:pStyle w:val="CommentText"/>
      </w:pPr>
      <w:r>
        <w:rPr>
          <w:rStyle w:val="CommentReference"/>
        </w:rPr>
        <w:annotationRef/>
      </w:r>
      <w:r>
        <w:t>I don’t clearly see the correlation between speed at AS2 and wind speed/wave height.  IS there a statistically significant correlation between them?</w:t>
      </w:r>
    </w:p>
  </w:comment>
  <w:comment w:id="278" w:author="Libe Washburn" w:date="2015-10-23T08:10:00Z" w:initials="LW">
    <w:p w14:paraId="1A813514" w14:textId="77777777" w:rsidR="00BB449B" w:rsidRDefault="00BB449B">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292" w:author="Liv Herdman" w:date="2015-11-09T10:18:00Z" w:initials="LH">
    <w:p w14:paraId="690E9BFE" w14:textId="708359EE" w:rsidR="00166D40" w:rsidRDefault="00166D40">
      <w:pPr>
        <w:pStyle w:val="CommentText"/>
      </w:pPr>
      <w:r>
        <w:rPr>
          <w:rStyle w:val="CommentReference"/>
        </w:rPr>
        <w:annotationRef/>
      </w:r>
      <w:r>
        <w:t>space</w:t>
      </w:r>
    </w:p>
  </w:comment>
  <w:comment w:id="285" w:author="Trent Biggs" w:date="2015-10-21T14:48:00Z" w:initials="TB">
    <w:p w14:paraId="7560A376" w14:textId="77777777" w:rsidR="00EF5247" w:rsidRDefault="00EF5247">
      <w:pPr>
        <w:pStyle w:val="CommentText"/>
      </w:pPr>
      <w:r>
        <w:rPr>
          <w:rStyle w:val="CommentReference"/>
        </w:rPr>
        <w:annotationRef/>
      </w:r>
      <w:r>
        <w:t>This seems like an important conclusion?  Or old news to oceanographers?</w:t>
      </w:r>
    </w:p>
  </w:comment>
  <w:comment w:id="295" w:author="Libe Washburn" w:date="2015-10-23T08:11:00Z" w:initials="LW">
    <w:p w14:paraId="53E0C34F" w14:textId="6C40C1B3" w:rsidR="00BB449B" w:rsidRDefault="00BB449B">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BB449B" w:rsidRDefault="00BB449B" w:rsidP="00350817">
      <w:pPr>
        <w:pStyle w:val="CommentText"/>
        <w:ind w:firstLine="0"/>
      </w:pPr>
    </w:p>
  </w:comment>
  <w:comment w:id="296" w:author="Libe Washburn" w:date="2015-10-23T08:13:00Z" w:initials="LW">
    <w:p w14:paraId="687C7CE0" w14:textId="7B9BCF8F" w:rsidR="00BB449B" w:rsidRDefault="00BB449B">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97" w:author="Trent Biggs" w:date="2015-10-21T14:49:00Z" w:initials="TB">
    <w:p w14:paraId="1E7D93B5" w14:textId="77777777" w:rsidR="00EF5247" w:rsidRDefault="00EF5247">
      <w:pPr>
        <w:pStyle w:val="CommentText"/>
      </w:pPr>
      <w:r>
        <w:rPr>
          <w:rStyle w:val="CommentReference"/>
        </w:rPr>
        <w:annotationRef/>
      </w:r>
      <w:r>
        <w:t>I think this goes in methods.</w:t>
      </w:r>
    </w:p>
  </w:comment>
  <w:comment w:id="298" w:author="Libe Washburn" w:date="2015-10-23T08:14:00Z" w:initials="LW">
    <w:p w14:paraId="00C3C251" w14:textId="27C61CC1" w:rsidR="00BB449B" w:rsidRDefault="00BB449B">
      <w:pPr>
        <w:pStyle w:val="CommentText"/>
      </w:pPr>
      <w:r>
        <w:rPr>
          <w:rStyle w:val="CommentReference"/>
        </w:rPr>
        <w:annotationRef/>
      </w:r>
      <w:r>
        <w:t>Was the tide beginning to ebb when these higher current speeds were observed?</w:t>
      </w:r>
    </w:p>
  </w:comment>
  <w:comment w:id="299" w:author="Libe Washburn" w:date="2015-10-23T08:23:00Z" w:initials="LW">
    <w:p w14:paraId="1E5D4072" w14:textId="5327D60A" w:rsidR="00BB449B" w:rsidRDefault="00BB449B"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304" w:author="Trent Biggs" w:date="2015-10-21T14:50:00Z" w:initials="TB">
    <w:p w14:paraId="39A7A570" w14:textId="77777777" w:rsidR="00330869" w:rsidRDefault="00330869">
      <w:pPr>
        <w:pStyle w:val="CommentText"/>
      </w:pPr>
      <w:r>
        <w:rPr>
          <w:rStyle w:val="CommentReference"/>
        </w:rPr>
        <w:annotationRef/>
      </w:r>
      <w:r>
        <w:t>And directions?</w:t>
      </w:r>
    </w:p>
  </w:comment>
  <w:comment w:id="300" w:author="Libe Washburn" w:date="2015-10-22T07:16:00Z" w:initials="LW">
    <w:p w14:paraId="436CDD4B" w14:textId="7AA91575" w:rsidR="00BB449B" w:rsidRDefault="00BB449B">
      <w:pPr>
        <w:pStyle w:val="CommentText"/>
      </w:pPr>
      <w:r>
        <w:rPr>
          <w:rStyle w:val="CommentReference"/>
        </w:rPr>
        <w:annotationRef/>
      </w:r>
      <w:r>
        <w:t xml:space="preserve">Figures 4 b,e clearly show this consistency of flow so it’s not surprising the progressive vectors look like the do. </w:t>
      </w:r>
    </w:p>
  </w:comment>
  <w:comment w:id="312" w:author="Liv Herdman" w:date="2015-11-09T10:26:00Z" w:initials="LH">
    <w:p w14:paraId="6C68C910" w14:textId="0400415E" w:rsidR="00166D40" w:rsidRDefault="00166D40">
      <w:pPr>
        <w:pStyle w:val="CommentText"/>
      </w:pPr>
      <w:r>
        <w:rPr>
          <w:rStyle w:val="CommentReference"/>
        </w:rPr>
        <w:annotationRef/>
      </w:r>
      <w:r>
        <w:t>I am confused, if htere are 6 drifter releases during the wind case shouldn't there be six different  progressive vectors from each ADCP location to compare to the  releases?</w:t>
      </w:r>
    </w:p>
  </w:comment>
  <w:comment w:id="318" w:author="Trent Biggs" w:date="2015-10-21T14:54:00Z" w:initials="TB">
    <w:p w14:paraId="79A6B812" w14:textId="77777777" w:rsidR="00330869" w:rsidRDefault="00330869">
      <w:pPr>
        <w:pStyle w:val="CommentText"/>
      </w:pPr>
      <w:r>
        <w:rPr>
          <w:rStyle w:val="CommentReference"/>
        </w:rPr>
        <w:annotationRef/>
      </w:r>
      <w:r>
        <w:t>Better than AS2?  Does this need to be quantified?</w:t>
      </w:r>
    </w:p>
  </w:comment>
  <w:comment w:id="319" w:author="Liv Herdman" w:date="2015-11-09T10:37:00Z" w:initials="LH">
    <w:p w14:paraId="70051A99" w14:textId="42C20F1A" w:rsidR="00166D40" w:rsidRDefault="00166D40">
      <w:pPr>
        <w:pStyle w:val="CommentText"/>
      </w:pPr>
      <w:r>
        <w:rPr>
          <w:rStyle w:val="CommentReference"/>
        </w:rPr>
        <w:annotationRef/>
      </w:r>
      <w:r>
        <w:t>Does this correspond to TIDE ie panel b? Reference figure panesl for these descriptions and stick to the  TIDE, WIND , WAVE nomenclature you have already established. ( I think it is the mentioneing waves that confused me and made it seem not tot follow the topic sentece of being about the tidal conditions)</w:t>
      </w:r>
    </w:p>
  </w:comment>
  <w:comment w:id="327" w:author="Liv Herdman" w:date="2015-11-09T10:29:00Z" w:initials="LH">
    <w:p w14:paraId="67214CF3" w14:textId="0391E956" w:rsidR="00166D40" w:rsidRDefault="00166D40">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335" w:author="Libe Washburn" w:date="2015-10-22T07:25:00Z" w:initials="LW">
    <w:p w14:paraId="44348AFD" w14:textId="21358D41" w:rsidR="00BB449B" w:rsidRDefault="00BB449B">
      <w:pPr>
        <w:pStyle w:val="CommentText"/>
      </w:pPr>
      <w:r>
        <w:rPr>
          <w:rStyle w:val="CommentReference"/>
        </w:rPr>
        <w:annotationRef/>
      </w:r>
      <w:r>
        <w:t>Separate and capitalize?</w:t>
      </w:r>
    </w:p>
  </w:comment>
  <w:comment w:id="342" w:author="Libe Washburn" w:date="2015-10-22T08:12:00Z" w:initials="LW">
    <w:p w14:paraId="14F10E57" w14:textId="6206AE2D" w:rsidR="00BB449B" w:rsidRDefault="00BB449B">
      <w:pPr>
        <w:pStyle w:val="CommentText"/>
      </w:pPr>
      <w:r>
        <w:rPr>
          <w:rStyle w:val="CommentReference"/>
        </w:rPr>
        <w:annotationRef/>
      </w:r>
      <w:r>
        <w:t>I suggest consistently using the names of the three categories of end-member forcing that you identify above.</w:t>
      </w:r>
    </w:p>
  </w:comment>
  <w:comment w:id="356" w:author="Libe Washburn" w:date="2015-10-22T07:30:00Z" w:initials="LW">
    <w:p w14:paraId="46A8DA0A" w14:textId="5C39DDBD" w:rsidR="00BB449B" w:rsidRDefault="00BB449B">
      <w:pPr>
        <w:pStyle w:val="CommentText"/>
      </w:pPr>
      <w:r>
        <w:rPr>
          <w:rStyle w:val="CommentReference"/>
        </w:rPr>
        <w:annotationRef/>
      </w:r>
      <w:r>
        <w:t>See previous comment.</w:t>
      </w:r>
    </w:p>
  </w:comment>
  <w:comment w:id="359" w:author="Libe Washburn" w:date="2015-10-23T08:24:00Z" w:initials="LW">
    <w:p w14:paraId="012CBD6D" w14:textId="46B79E03" w:rsidR="00BB449B" w:rsidRDefault="00BB449B">
      <w:pPr>
        <w:pStyle w:val="CommentText"/>
      </w:pPr>
      <w:r>
        <w:rPr>
          <w:rStyle w:val="CommentReference"/>
        </w:rPr>
        <w:annotationRef/>
      </w:r>
      <w:r>
        <w:t xml:space="preserve">Good, clear result. </w:t>
      </w:r>
    </w:p>
  </w:comment>
  <w:comment w:id="360" w:author="Libe Washburn" w:date="2015-10-22T08:11:00Z" w:initials="LW">
    <w:p w14:paraId="50DCB5DB" w14:textId="52652EEE" w:rsidR="00BB449B" w:rsidRDefault="00BB449B"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361" w:author="Libe Washburn" w:date="2015-10-22T07:45:00Z" w:initials="LW">
    <w:p w14:paraId="77E2AE58" w14:textId="27201D7D" w:rsidR="00BB449B" w:rsidRDefault="00BB449B">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373" w:author="Alex Messina" w:date="2015-09-02T14:32:00Z" w:initials="AM">
    <w:p w14:paraId="779FA4AE" w14:textId="77777777" w:rsidR="00BB449B" w:rsidRDefault="00BB449B"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383" w:author="Libe Washburn" w:date="2015-10-22T08:04:00Z" w:initials="LW">
    <w:p w14:paraId="639E300B" w14:textId="239164C9" w:rsidR="00BB449B" w:rsidRDefault="00BB449B">
      <w:pPr>
        <w:pStyle w:val="CommentText"/>
      </w:pPr>
      <w:r>
        <w:rPr>
          <w:rStyle w:val="CommentReference"/>
        </w:rPr>
        <w:annotationRef/>
      </w:r>
      <w:r>
        <w:t>Here and else where, suggest using “eccentric” or “has higher eccentricity” since eccentricity this is a parameter for ellipses that can be quantified.</w:t>
      </w:r>
    </w:p>
  </w:comment>
  <w:comment w:id="401" w:author="Trent Biggs" w:date="2015-10-21T15:03:00Z" w:initials="TB">
    <w:p w14:paraId="25A1D63C" w14:textId="77777777" w:rsidR="00C63C82" w:rsidRDefault="00C63C82">
      <w:pPr>
        <w:pStyle w:val="CommentText"/>
      </w:pPr>
      <w:r>
        <w:rPr>
          <w:rStyle w:val="CommentReference"/>
        </w:rPr>
        <w:annotationRef/>
      </w:r>
      <w:r>
        <w:t>Are they statistically significantly different?  ANOVA.</w:t>
      </w:r>
    </w:p>
  </w:comment>
  <w:comment w:id="403" w:author="Trent Biggs" w:date="2015-10-21T15:03:00Z" w:initials="TB">
    <w:p w14:paraId="5B8FBF20" w14:textId="77777777" w:rsidR="00C63C82" w:rsidRDefault="00C63C82">
      <w:pPr>
        <w:pStyle w:val="CommentText"/>
      </w:pPr>
      <w:r>
        <w:rPr>
          <w:rStyle w:val="CommentReference"/>
        </w:rPr>
        <w:annotationRef/>
      </w:r>
      <w:r>
        <w:t>Why is there a range—can’t you calculate mean flow speeds over the whole domain?</w:t>
      </w:r>
    </w:p>
  </w:comment>
  <w:comment w:id="400" w:author="Libe Washburn" w:date="2015-10-22T07:54:00Z" w:initials="LW">
    <w:p w14:paraId="42F195A5" w14:textId="582E4540" w:rsidR="00BB449B" w:rsidRDefault="00BB449B">
      <w:pPr>
        <w:pStyle w:val="CommentText"/>
      </w:pPr>
      <w:r>
        <w:rPr>
          <w:rStyle w:val="CommentReference"/>
        </w:rPr>
        <w:annotationRef/>
      </w:r>
      <w:r>
        <w:t>Suggest incorporating these into Table 1. If you keep the text as is, I would use the names of your end-member forcing regimes.</w:t>
      </w:r>
    </w:p>
  </w:comment>
  <w:comment w:id="416" w:author="Libe Washburn" w:date="2015-10-22T08:00:00Z" w:initials="LW">
    <w:p w14:paraId="385EEACF" w14:textId="2C388641" w:rsidR="00BB449B" w:rsidRDefault="00BB449B">
      <w:pPr>
        <w:pStyle w:val="CommentText"/>
      </w:pPr>
      <w:r>
        <w:rPr>
          <w:rStyle w:val="CommentReference"/>
        </w:rPr>
        <w:annotationRef/>
      </w:r>
      <w:r>
        <w:t>Do you mean they had higher eccentricity?</w:t>
      </w:r>
    </w:p>
  </w:comment>
  <w:comment w:id="417" w:author="Libe Washburn" w:date="2015-10-22T08:13:00Z" w:initials="LW">
    <w:p w14:paraId="563AD668" w14:textId="62D15F59" w:rsidR="00BB449B" w:rsidRDefault="00BB449B">
      <w:pPr>
        <w:pStyle w:val="CommentText"/>
      </w:pPr>
      <w:r>
        <w:rPr>
          <w:rStyle w:val="CommentReference"/>
        </w:rPr>
        <w:annotationRef/>
      </w:r>
      <w:r>
        <w:t>Here and elsewhere do you mean the WIND end-member regime? I suggest being consistent throughout in doing this.</w:t>
      </w:r>
    </w:p>
  </w:comment>
  <w:comment w:id="421" w:author="Libe Washburn" w:date="2015-10-22T08:06:00Z" w:initials="LW">
    <w:p w14:paraId="476A2621" w14:textId="3B784532" w:rsidR="00BB449B" w:rsidRDefault="00BB449B">
      <w:pPr>
        <w:pStyle w:val="CommentText"/>
      </w:pPr>
      <w:r>
        <w:rPr>
          <w:rStyle w:val="CommentReference"/>
        </w:rPr>
        <w:annotationRef/>
      </w:r>
      <w:r>
        <w:t>Awkward sentence</w:t>
      </w:r>
    </w:p>
  </w:comment>
  <w:comment w:id="424" w:author="Trent Biggs" w:date="2015-10-22T11:16:00Z" w:initials="TB">
    <w:p w14:paraId="7C1263A7" w14:textId="77777777" w:rsidR="00925E76" w:rsidRDefault="00925E76">
      <w:pPr>
        <w:pStyle w:val="CommentText"/>
      </w:pPr>
      <w:r>
        <w:rPr>
          <w:rStyle w:val="CommentReference"/>
        </w:rPr>
        <w:annotationRef/>
      </w:r>
      <w:r>
        <w:t>Need?</w:t>
      </w:r>
    </w:p>
  </w:comment>
  <w:comment w:id="432" w:author="Libe Washburn" w:date="2015-10-23T06:47:00Z" w:initials="LW">
    <w:p w14:paraId="5489A056" w14:textId="09DAE124" w:rsidR="00BB449B" w:rsidRDefault="00BB449B">
      <w:pPr>
        <w:pStyle w:val="CommentText"/>
      </w:pPr>
      <w:r>
        <w:rPr>
          <w:rStyle w:val="CommentReference"/>
        </w:rPr>
        <w:annotationRef/>
      </w:r>
      <w:r>
        <w:t>Maybe retitle to something like “Spatial structure of residence times”.</w:t>
      </w:r>
    </w:p>
  </w:comment>
  <w:comment w:id="437" w:author="Libe Washburn" w:date="2015-10-22T08:17:00Z" w:initials="LW">
    <w:p w14:paraId="08035FF3" w14:textId="2B13C7B9" w:rsidR="00BB449B" w:rsidRDefault="00BB449B">
      <w:pPr>
        <w:pStyle w:val="CommentText"/>
      </w:pPr>
      <w:r>
        <w:rPr>
          <w:rStyle w:val="CommentReference"/>
        </w:rPr>
        <w:annotationRef/>
      </w:r>
      <w:r>
        <w:t>This seems like too many significant figures for a residence time estimate. Furthermore, you resampled the drifter data to 1 minute intervals = 1/60 hr. Here you are specifying residence time to 1/100 hr which is smaller than your drifter  time interval.</w:t>
      </w:r>
    </w:p>
  </w:comment>
  <w:comment w:id="438" w:author="Libe Washburn" w:date="2015-10-23T08:26:00Z" w:initials="LW">
    <w:p w14:paraId="6DE19B58" w14:textId="7416B6F5" w:rsidR="00BB449B" w:rsidRDefault="00BB449B">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440" w:author="Liv Herdman" w:date="2015-11-09T11:06:00Z" w:initials="LH">
    <w:p w14:paraId="4F4F10F1" w14:textId="6A001B4A" w:rsidR="00166D40" w:rsidRDefault="00166D40">
      <w:pPr>
        <w:pStyle w:val="CommentText"/>
      </w:pPr>
      <w:r>
        <w:rPr>
          <w:rStyle w:val="CommentReference"/>
        </w:rPr>
        <w:annotationRef/>
      </w:r>
      <w:r>
        <w:t xml:space="preserve">How do you calculate this residence time from a point measurement?  Please explain </w:t>
      </w:r>
    </w:p>
  </w:comment>
  <w:comment w:id="439" w:author="Libe Washburn" w:date="2015-10-23T06:53:00Z" w:initials="LW">
    <w:p w14:paraId="1975D35E" w14:textId="70BD70D9" w:rsidR="00BB449B" w:rsidRDefault="00BB449B" w:rsidP="000C48DA">
      <w:pPr>
        <w:pStyle w:val="CommentText"/>
      </w:pPr>
      <w:r>
        <w:rPr>
          <w:rStyle w:val="CommentReference"/>
        </w:rPr>
        <w:annotationRef/>
      </w:r>
      <w:r>
        <w:t xml:space="preserve">Did you used the same 100 m x 100 m bins that you used for the drifters? You might show whatever area you used in Figures 7a,c,e.   </w:t>
      </w:r>
    </w:p>
  </w:comment>
  <w:comment w:id="444" w:author="Libe Washburn" w:date="2015-10-23T06:48:00Z" w:initials="LW">
    <w:p w14:paraId="4E990114" w14:textId="46D4978C" w:rsidR="00BB449B" w:rsidRDefault="00BB449B">
      <w:pPr>
        <w:pStyle w:val="CommentText"/>
      </w:pPr>
      <w:r>
        <w:rPr>
          <w:rStyle w:val="CommentReference"/>
        </w:rPr>
        <w:annotationRef/>
      </w:r>
      <w:r>
        <w:t>Define here on first use.</w:t>
      </w:r>
    </w:p>
  </w:comment>
  <w:comment w:id="445" w:author="Libe Washburn" w:date="2015-10-22T08:31:00Z" w:initials="LW">
    <w:p w14:paraId="780F0F86" w14:textId="26E0AE2C" w:rsidR="00BB449B" w:rsidRDefault="00BB449B">
      <w:pPr>
        <w:pStyle w:val="CommentText"/>
      </w:pPr>
      <w:r>
        <w:rPr>
          <w:rStyle w:val="CommentReference"/>
        </w:rPr>
        <w:annotationRef/>
      </w:r>
      <w:r>
        <w:t>Do you really mean “difference” here? It’s not clear how to attribute errors between the drifters and ADCPs.</w:t>
      </w:r>
    </w:p>
  </w:comment>
  <w:comment w:id="448" w:author="Libe Washburn" w:date="2015-10-23T08:28:00Z" w:initials="LW">
    <w:p w14:paraId="6E89C839" w14:textId="641D52BB" w:rsidR="00BB449B" w:rsidRDefault="00BB449B">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457" w:author="Libe Washburn" w:date="2015-10-23T08:29:00Z" w:initials="LW">
    <w:p w14:paraId="1471659A" w14:textId="511EAAE8" w:rsidR="00BB449B" w:rsidRDefault="00BB449B">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458" w:author="Libe Washburn" w:date="2015-10-23T07:02:00Z" w:initials="LW">
    <w:p w14:paraId="4A2C5909" w14:textId="4D78FBF2" w:rsidR="00BB449B" w:rsidRDefault="00BB449B">
      <w:pPr>
        <w:pStyle w:val="CommentText"/>
      </w:pPr>
      <w:r>
        <w:rPr>
          <w:rStyle w:val="CommentReference"/>
        </w:rPr>
        <w:annotationRef/>
      </w:r>
      <w:r>
        <w:t>Do you mean water-borne sediment concentration in this context?</w:t>
      </w:r>
    </w:p>
  </w:comment>
  <w:comment w:id="459" w:author="Libe Washburn" w:date="2015-10-23T08:30:00Z" w:initials="LW">
    <w:p w14:paraId="6F51D287" w14:textId="36654A44" w:rsidR="00BB449B" w:rsidRDefault="00BB449B">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471" w:author="Liv Herdman" w:date="2015-11-09T11:12:00Z" w:initials="LH">
    <w:p w14:paraId="32875F7C" w14:textId="0E66EC7F" w:rsidR="00166D40" w:rsidRDefault="00166D40">
      <w:pPr>
        <w:pStyle w:val="CommentText"/>
      </w:pPr>
      <w:r>
        <w:rPr>
          <w:rStyle w:val="CommentReference"/>
        </w:rPr>
        <w:annotationRef/>
      </w:r>
      <w:r>
        <w:t>ok</w:t>
      </w:r>
    </w:p>
  </w:comment>
  <w:comment w:id="470" w:author="Libe Washburn" w:date="2015-10-23T08:30:00Z" w:initials="LW">
    <w:p w14:paraId="033158AD" w14:textId="1023F0C2" w:rsidR="00BB449B" w:rsidRDefault="00BB449B">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478" w:author="Alex Messina" w:date="2015-10-01T13:44:00Z" w:initials="AM">
    <w:p w14:paraId="11C41319" w14:textId="4C544A09" w:rsidR="00BB449B" w:rsidRDefault="00BB449B">
      <w:pPr>
        <w:pStyle w:val="CommentText"/>
      </w:pPr>
      <w:r>
        <w:rPr>
          <w:rStyle w:val="CommentReference"/>
        </w:rPr>
        <w:annotationRef/>
      </w:r>
      <w:r>
        <w:t>Repeats Results too closely</w:t>
      </w:r>
    </w:p>
  </w:comment>
  <w:comment w:id="483" w:author="Libe Washburn" w:date="2015-10-23T08:32:00Z" w:initials="LW">
    <w:p w14:paraId="49CDC600" w14:textId="7C987DAA" w:rsidR="00BB449B" w:rsidRDefault="00BB449B">
      <w:pPr>
        <w:pStyle w:val="CommentText"/>
      </w:pPr>
      <w:r>
        <w:rPr>
          <w:rStyle w:val="CommentReference"/>
        </w:rPr>
        <w:annotationRef/>
      </w:r>
      <w:r>
        <w:t xml:space="preserve">Suggest rewriting to explicitly state the inadequacy of using a single current meter for estimating residence time. </w:t>
      </w:r>
    </w:p>
  </w:comment>
  <w:comment w:id="486" w:author="Libe Washburn" w:date="2015-10-23T08:33:00Z" w:initials="LW">
    <w:p w14:paraId="4AEDC683" w14:textId="37998449" w:rsidR="00BB449B" w:rsidRDefault="00BB449B">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487" w:author="Libe Washburn" w:date="2015-10-23T07:38:00Z" w:initials="LW">
    <w:p w14:paraId="5BFF4D48" w14:textId="575A906C" w:rsidR="00BB449B" w:rsidRDefault="00BB449B">
      <w:pPr>
        <w:pStyle w:val="CommentText"/>
      </w:pPr>
      <w:r>
        <w:rPr>
          <w:rStyle w:val="CommentReference"/>
        </w:rPr>
        <w:annotationRef/>
      </w:r>
      <w:r>
        <w:t>Suggest rewriting this sentence for clarity. For example, is “surfing” the same as “wave induced deflection”?</w:t>
      </w:r>
    </w:p>
  </w:comment>
  <w:comment w:id="488" w:author="Liv Herdman" w:date="2015-11-09T11:17:00Z" w:initials="LH">
    <w:p w14:paraId="48EED3BF" w14:textId="76C98BB7" w:rsidR="00166D40" w:rsidRDefault="00166D40">
      <w:pPr>
        <w:pStyle w:val="CommentText"/>
      </w:pPr>
      <w:r>
        <w:rPr>
          <w:rStyle w:val="CommentReference"/>
        </w:rPr>
        <w:annotationRef/>
      </w:r>
      <w:r>
        <w:t>be more quantitative abou this discussion. How big would Stokes drift be based on teh wav</w:t>
      </w:r>
      <w:r w:rsidR="008601E7">
        <w:t>e conditions? Also, what about w</w:t>
      </w:r>
      <w:r>
        <w:t>ind slip?</w:t>
      </w:r>
    </w:p>
  </w:comment>
  <w:comment w:id="489" w:author="Trent Biggs" w:date="2015-10-22T11:26:00Z" w:initials="TB">
    <w:p w14:paraId="02E71F6F" w14:textId="77777777" w:rsidR="00FE25A3" w:rsidRDefault="00FE25A3">
      <w:pPr>
        <w:pStyle w:val="CommentText"/>
      </w:pPr>
      <w:r>
        <w:rPr>
          <w:rStyle w:val="CommentReference"/>
        </w:rPr>
        <w:annotationRef/>
      </w:r>
      <w:r>
        <w:t>Shallow? Near-surface?</w:t>
      </w:r>
    </w:p>
  </w:comment>
  <w:comment w:id="490" w:author="Libe Washburn" w:date="2015-10-23T08:38:00Z" w:initials="LW">
    <w:p w14:paraId="53EF4BC7" w14:textId="2957E2C3" w:rsidR="00BB449B" w:rsidRDefault="00BB449B">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496" w:author="Libe Washburn" w:date="2015-10-23T07:49:00Z" w:initials="LW">
    <w:p w14:paraId="7896BD0C" w14:textId="400F95A7" w:rsidR="00BB449B" w:rsidRDefault="00BB449B">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502" w:author="Curt Storlazzi" w:date="2015-09-25T16:09:00Z" w:initials="CS">
    <w:p w14:paraId="27EC2A8D" w14:textId="2EA195DB" w:rsidR="00BB449B" w:rsidRDefault="00BB449B">
      <w:pPr>
        <w:pStyle w:val="CommentText"/>
      </w:pPr>
      <w:r>
        <w:rPr>
          <w:rStyle w:val="CommentReference"/>
        </w:rPr>
        <w:annotationRef/>
      </w:r>
      <w:r>
        <w:t>Tables need to be formatted to correct style – see example below..</w:t>
      </w:r>
    </w:p>
  </w:comment>
  <w:comment w:id="504" w:author="Curt Storlazzi" w:date="2015-09-25T16:09:00Z" w:initials="CS">
    <w:p w14:paraId="6A6CEE46" w14:textId="6CA4D3F2" w:rsidR="00BB449B" w:rsidRDefault="00BB449B">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505" w:author="Liv Herdman" w:date="2015-11-07T20:39:00Z" w:initials="LH">
    <w:p w14:paraId="31EF00BB" w14:textId="019ABB7F" w:rsidR="00166D40" w:rsidRDefault="00166D40">
      <w:pPr>
        <w:pStyle w:val="CommentText"/>
      </w:pPr>
      <w:r>
        <w:rPr>
          <w:rStyle w:val="CommentReference"/>
        </w:rPr>
        <w:annotationRef/>
      </w:r>
      <w:r>
        <w:t xml:space="preserve">Are these peak or average periods, wave heights or directions? </w:t>
      </w:r>
    </w:p>
  </w:comment>
  <w:comment w:id="506" w:author="Liv Herdman" w:date="2015-11-09T10:12:00Z" w:initials="LH">
    <w:p w14:paraId="29A24E1A" w14:textId="529B0C98" w:rsidR="00166D40" w:rsidRDefault="00166D40">
      <w:pPr>
        <w:pStyle w:val="CommentText"/>
      </w:pPr>
      <w:r>
        <w:rPr>
          <w:rStyle w:val="CommentReference"/>
        </w:rPr>
        <w:annotationRef/>
      </w:r>
      <w:r>
        <w:t>It would be helpful if there were colored bars or something indicating the three different forcings on this figure</w:t>
      </w:r>
    </w:p>
  </w:comment>
  <w:comment w:id="507" w:author="Liv Herdman" w:date="2015-11-09T10:20:00Z" w:initials="LH">
    <w:p w14:paraId="69A117EE" w14:textId="641FF3AE" w:rsidR="00166D40" w:rsidRDefault="00166D40">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508" w:author="Liv Herdman" w:date="2015-11-09T10:02:00Z" w:initials="LH">
    <w:p w14:paraId="288CDF9F" w14:textId="3F6B9B79" w:rsidR="00166D40" w:rsidRDefault="00166D40">
      <w:pPr>
        <w:pStyle w:val="CommentText"/>
      </w:pPr>
      <w:r>
        <w:rPr>
          <w:rStyle w:val="CommentReference"/>
        </w:rPr>
        <w:annotationRef/>
      </w:r>
      <w:r>
        <w:t>Are these the full drifter tracks or are they cut to 1 hr?</w:t>
      </w:r>
    </w:p>
  </w:comment>
  <w:comment w:id="509" w:author="Curt Storlazzi" w:date="2015-09-25T16:11:00Z" w:initials="CS">
    <w:p w14:paraId="73D12C57" w14:textId="555DD10D" w:rsidR="00BB449B" w:rsidRDefault="00BB449B">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0"/>
  <w15:commentEx w15:paraId="2DB844DC" w15:done="0"/>
  <w15:commentEx w15:paraId="11367342" w15:done="0"/>
  <w15:commentEx w15:paraId="467D4492" w15:done="0"/>
  <w15:commentEx w15:paraId="55CC24DE" w15:done="0"/>
  <w15:commentEx w15:paraId="5768D898" w15:done="0"/>
  <w15:commentEx w15:paraId="53F5E9D9" w15:done="0"/>
  <w15:commentEx w15:paraId="6BE23C03" w15:done="0"/>
  <w15:commentEx w15:paraId="263ADD31" w15:done="0"/>
  <w15:commentEx w15:paraId="313A49A3" w15:done="0"/>
  <w15:commentEx w15:paraId="38BD1F82" w15:done="0"/>
  <w15:commentEx w15:paraId="5C0A6885" w15:done="0"/>
  <w15:commentEx w15:paraId="73BF5785" w15:done="0"/>
  <w15:commentEx w15:paraId="665C7E23" w15:done="0"/>
  <w15:commentEx w15:paraId="5B4E1F31" w15:done="0"/>
  <w15:commentEx w15:paraId="63BA9CA6" w15:done="0"/>
  <w15:commentEx w15:paraId="5A417AC8" w15:done="0"/>
  <w15:commentEx w15:paraId="04BD65F2" w15:done="0"/>
  <w15:commentEx w15:paraId="3C2D81C5" w15:done="0"/>
  <w15:commentEx w15:paraId="606914B5" w15:done="0"/>
  <w15:commentEx w15:paraId="425B6521" w15:done="0"/>
  <w15:commentEx w15:paraId="5E0CEE0C" w15:done="0"/>
  <w15:commentEx w15:paraId="476529D7" w15:done="0"/>
  <w15:commentEx w15:paraId="7BD590EE" w15:done="0"/>
  <w15:commentEx w15:paraId="15163221" w15:done="0"/>
  <w15:commentEx w15:paraId="6212561A" w15:done="0"/>
  <w15:commentEx w15:paraId="473B9392" w15:done="0"/>
  <w15:commentEx w15:paraId="746BD98D" w15:done="0"/>
  <w15:commentEx w15:paraId="2E7DD8E6" w15:done="0"/>
  <w15:commentEx w15:paraId="379229FF" w15:done="0"/>
  <w15:commentEx w15:paraId="71A7F327" w15:done="0"/>
  <w15:commentEx w15:paraId="71BB62EC" w15:done="0"/>
  <w15:commentEx w15:paraId="5AFE85D3" w15:done="0"/>
  <w15:commentEx w15:paraId="475241CF" w15:done="0"/>
  <w15:commentEx w15:paraId="590BD448" w15:done="0"/>
  <w15:commentEx w15:paraId="7D07223F" w15:done="0"/>
  <w15:commentEx w15:paraId="04FF4CC1" w15:done="0"/>
  <w15:commentEx w15:paraId="470BD123" w15:done="0"/>
  <w15:commentEx w15:paraId="7EC2FC26" w15:done="0"/>
  <w15:commentEx w15:paraId="0B6FCABE" w15:done="0"/>
  <w15:commentEx w15:paraId="7864606C" w15:done="0"/>
  <w15:commentEx w15:paraId="7135F19E" w15:done="0"/>
  <w15:commentEx w15:paraId="7A2F73DF" w15:done="0"/>
  <w15:commentEx w15:paraId="068EE92B" w15:done="0"/>
  <w15:commentEx w15:paraId="0D540921" w15:done="0"/>
  <w15:commentEx w15:paraId="1F6B15E5" w15:done="0"/>
  <w15:commentEx w15:paraId="1924F1EE" w15:done="0"/>
  <w15:commentEx w15:paraId="76FB4741" w15:done="0"/>
  <w15:commentEx w15:paraId="382D22F4" w15:done="0"/>
  <w15:commentEx w15:paraId="03D0E6B5" w15:done="0"/>
  <w15:commentEx w15:paraId="1A813514" w15:done="0"/>
  <w15:commentEx w15:paraId="690E9BFE" w15:done="0"/>
  <w15:commentEx w15:paraId="7560A376" w15:done="0"/>
  <w15:commentEx w15:paraId="31F7826F" w15:done="0"/>
  <w15:commentEx w15:paraId="687C7CE0" w15:done="0"/>
  <w15:commentEx w15:paraId="1E7D93B5" w15:done="0"/>
  <w15:commentEx w15:paraId="00C3C251" w15:done="0"/>
  <w15:commentEx w15:paraId="1E5D4072" w15:done="0"/>
  <w15:commentEx w15:paraId="39A7A570" w15:done="0"/>
  <w15:commentEx w15:paraId="436CDD4B" w15:done="0"/>
  <w15:commentEx w15:paraId="6C68C910" w15:done="0"/>
  <w15:commentEx w15:paraId="79A6B812"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25A1D63C" w15:done="0"/>
  <w15:commentEx w15:paraId="5B8FBF20" w15:done="0"/>
  <w15:commentEx w15:paraId="42F195A5" w15:done="0"/>
  <w15:commentEx w15:paraId="385EEACF" w15:done="0"/>
  <w15:commentEx w15:paraId="563AD668" w15:done="0"/>
  <w15:commentEx w15:paraId="476A2621" w15:done="0"/>
  <w15:commentEx w15:paraId="7C1263A7" w15:done="0"/>
  <w15:commentEx w15:paraId="5489A056" w15:done="0"/>
  <w15:commentEx w15:paraId="08035FF3" w15:done="0"/>
  <w15:commentEx w15:paraId="6DE19B58" w15:done="0"/>
  <w15:commentEx w15:paraId="4F4F10F1" w15:done="0"/>
  <w15:commentEx w15:paraId="1975D35E" w15:done="0"/>
  <w15:commentEx w15:paraId="4E990114" w15:done="0"/>
  <w15:commentEx w15:paraId="780F0F86" w15:done="0"/>
  <w15:commentEx w15:paraId="6E89C839" w15:done="0"/>
  <w15:commentEx w15:paraId="1471659A" w15:done="0"/>
  <w15:commentEx w15:paraId="4A2C5909" w15:done="0"/>
  <w15:commentEx w15:paraId="6F51D287" w15:done="0"/>
  <w15:commentEx w15:paraId="32875F7C" w15:done="0"/>
  <w15:commentEx w15:paraId="033158AD" w15:done="0"/>
  <w15:commentEx w15:paraId="11C41319" w15:done="0"/>
  <w15:commentEx w15:paraId="49CDC600" w15:done="0"/>
  <w15:commentEx w15:paraId="4AEDC683" w15:done="0"/>
  <w15:commentEx w15:paraId="5BFF4D48" w15:done="0"/>
  <w15:commentEx w15:paraId="48EED3BF" w15:done="0"/>
  <w15:commentEx w15:paraId="02E71F6F" w15:done="0"/>
  <w15:commentEx w15:paraId="53EF4BC7" w15:done="0"/>
  <w15:commentEx w15:paraId="7896BD0C" w15:done="0"/>
  <w15:commentEx w15:paraId="27EC2A8D" w15:done="1"/>
  <w15:commentEx w15:paraId="6A6CEE46" w15:done="1"/>
  <w15:commentEx w15:paraId="31EF00BB" w15:done="0"/>
  <w15:commentEx w15:paraId="29A24E1A"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E6F2C" w14:textId="77777777" w:rsidR="007E27EC" w:rsidRDefault="007E27EC" w:rsidP="0042195A">
      <w:pPr>
        <w:spacing w:after="0" w:line="240" w:lineRule="auto"/>
      </w:pPr>
      <w:r>
        <w:separator/>
      </w:r>
    </w:p>
  </w:endnote>
  <w:endnote w:type="continuationSeparator" w:id="0">
    <w:p w14:paraId="0700195A" w14:textId="77777777" w:rsidR="007E27EC" w:rsidRDefault="007E27EC" w:rsidP="0042195A">
      <w:pPr>
        <w:spacing w:after="0" w:line="240" w:lineRule="auto"/>
      </w:pPr>
      <w:r>
        <w:continuationSeparator/>
      </w:r>
    </w:p>
  </w:endnote>
  <w:endnote w:type="continuationNotice" w:id="1">
    <w:p w14:paraId="112824AD" w14:textId="77777777" w:rsidR="007E27EC" w:rsidRDefault="007E2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66D40" w:rsidRDefault="00166D40">
        <w:pPr>
          <w:pStyle w:val="Footer"/>
          <w:jc w:val="center"/>
        </w:pPr>
        <w:r>
          <w:fldChar w:fldCharType="begin"/>
        </w:r>
        <w:r>
          <w:instrText xml:space="preserve"> PAGE   \* MERGEFORMAT </w:instrText>
        </w:r>
        <w:r>
          <w:fldChar w:fldCharType="separate"/>
        </w:r>
        <w:r w:rsidR="00516BBB">
          <w:rPr>
            <w:noProof/>
          </w:rPr>
          <w:t>1</w:t>
        </w:r>
        <w:r>
          <w:rPr>
            <w:noProof/>
          </w:rPr>
          <w:fldChar w:fldCharType="end"/>
        </w:r>
      </w:p>
    </w:sdtContent>
  </w:sdt>
  <w:p w14:paraId="35A5B7B9" w14:textId="77777777" w:rsidR="00166D40" w:rsidRDefault="00166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80528" w14:textId="77777777" w:rsidR="007E27EC" w:rsidRDefault="007E27EC" w:rsidP="0042195A">
      <w:pPr>
        <w:spacing w:after="0" w:line="240" w:lineRule="auto"/>
      </w:pPr>
      <w:r>
        <w:separator/>
      </w:r>
    </w:p>
  </w:footnote>
  <w:footnote w:type="continuationSeparator" w:id="0">
    <w:p w14:paraId="2C2F8AFB" w14:textId="77777777" w:rsidR="007E27EC" w:rsidRDefault="007E27EC" w:rsidP="0042195A">
      <w:pPr>
        <w:spacing w:after="0" w:line="240" w:lineRule="auto"/>
      </w:pPr>
      <w:r>
        <w:continuationSeparator/>
      </w:r>
    </w:p>
  </w:footnote>
  <w:footnote w:type="continuationNotice" w:id="1">
    <w:p w14:paraId="38D81D26" w14:textId="77777777" w:rsidR="007E27EC" w:rsidRDefault="007E27E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10019F" w:rsidRDefault="00100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CAB"/>
    <w:rsid w:val="00014309"/>
    <w:rsid w:val="00023437"/>
    <w:rsid w:val="000301FD"/>
    <w:rsid w:val="00034616"/>
    <w:rsid w:val="0005058C"/>
    <w:rsid w:val="00052138"/>
    <w:rsid w:val="00055C2D"/>
    <w:rsid w:val="0006063C"/>
    <w:rsid w:val="0006389C"/>
    <w:rsid w:val="00072D72"/>
    <w:rsid w:val="00073220"/>
    <w:rsid w:val="00077F00"/>
    <w:rsid w:val="0008195F"/>
    <w:rsid w:val="00082037"/>
    <w:rsid w:val="000973AD"/>
    <w:rsid w:val="000A22A5"/>
    <w:rsid w:val="000A4C38"/>
    <w:rsid w:val="000A692C"/>
    <w:rsid w:val="000A7575"/>
    <w:rsid w:val="000B0AA0"/>
    <w:rsid w:val="000B1C2B"/>
    <w:rsid w:val="000B5A8B"/>
    <w:rsid w:val="000C48DA"/>
    <w:rsid w:val="000D4396"/>
    <w:rsid w:val="000F5241"/>
    <w:rsid w:val="0010019F"/>
    <w:rsid w:val="00112EC7"/>
    <w:rsid w:val="00116E33"/>
    <w:rsid w:val="00120916"/>
    <w:rsid w:val="00121437"/>
    <w:rsid w:val="00131E1E"/>
    <w:rsid w:val="001322AB"/>
    <w:rsid w:val="0014678C"/>
    <w:rsid w:val="001477A6"/>
    <w:rsid w:val="0015074B"/>
    <w:rsid w:val="0016593C"/>
    <w:rsid w:val="00166D40"/>
    <w:rsid w:val="00167442"/>
    <w:rsid w:val="0016786A"/>
    <w:rsid w:val="001743A2"/>
    <w:rsid w:val="001817DC"/>
    <w:rsid w:val="00184282"/>
    <w:rsid w:val="00187EA8"/>
    <w:rsid w:val="001911E6"/>
    <w:rsid w:val="00192B8B"/>
    <w:rsid w:val="0019411D"/>
    <w:rsid w:val="00197E20"/>
    <w:rsid w:val="001A0336"/>
    <w:rsid w:val="001A5F72"/>
    <w:rsid w:val="001C6D70"/>
    <w:rsid w:val="001D1246"/>
    <w:rsid w:val="001E0B6D"/>
    <w:rsid w:val="001E3C7E"/>
    <w:rsid w:val="00211E58"/>
    <w:rsid w:val="00215198"/>
    <w:rsid w:val="00223511"/>
    <w:rsid w:val="0023536F"/>
    <w:rsid w:val="00236C6A"/>
    <w:rsid w:val="00263B4B"/>
    <w:rsid w:val="00276187"/>
    <w:rsid w:val="00281D9B"/>
    <w:rsid w:val="00287123"/>
    <w:rsid w:val="0029639D"/>
    <w:rsid w:val="002B584B"/>
    <w:rsid w:val="002C24ED"/>
    <w:rsid w:val="002C3BF8"/>
    <w:rsid w:val="002D54BF"/>
    <w:rsid w:val="002D6908"/>
    <w:rsid w:val="002E41C1"/>
    <w:rsid w:val="002F1A0A"/>
    <w:rsid w:val="002F2A50"/>
    <w:rsid w:val="002F3DCE"/>
    <w:rsid w:val="00303A26"/>
    <w:rsid w:val="00326F90"/>
    <w:rsid w:val="00327959"/>
    <w:rsid w:val="00330869"/>
    <w:rsid w:val="003356CE"/>
    <w:rsid w:val="00341295"/>
    <w:rsid w:val="00350540"/>
    <w:rsid w:val="00350817"/>
    <w:rsid w:val="00372A45"/>
    <w:rsid w:val="003926A7"/>
    <w:rsid w:val="003A5214"/>
    <w:rsid w:val="003C6307"/>
    <w:rsid w:val="003C7096"/>
    <w:rsid w:val="003D4AA0"/>
    <w:rsid w:val="003E07FB"/>
    <w:rsid w:val="003E23E0"/>
    <w:rsid w:val="003E7D7C"/>
    <w:rsid w:val="00414911"/>
    <w:rsid w:val="0042195A"/>
    <w:rsid w:val="004333B1"/>
    <w:rsid w:val="00445DF1"/>
    <w:rsid w:val="00451881"/>
    <w:rsid w:val="00464CB4"/>
    <w:rsid w:val="004669CE"/>
    <w:rsid w:val="00471852"/>
    <w:rsid w:val="0048483C"/>
    <w:rsid w:val="004A5151"/>
    <w:rsid w:val="004A5171"/>
    <w:rsid w:val="004B4A21"/>
    <w:rsid w:val="004E12C9"/>
    <w:rsid w:val="004F2BC9"/>
    <w:rsid w:val="00515DD4"/>
    <w:rsid w:val="00516BBB"/>
    <w:rsid w:val="0052110F"/>
    <w:rsid w:val="005273FD"/>
    <w:rsid w:val="005334F5"/>
    <w:rsid w:val="00534535"/>
    <w:rsid w:val="0054237E"/>
    <w:rsid w:val="005524DA"/>
    <w:rsid w:val="00576BC7"/>
    <w:rsid w:val="0058033F"/>
    <w:rsid w:val="00590C48"/>
    <w:rsid w:val="005924EA"/>
    <w:rsid w:val="005A6E1F"/>
    <w:rsid w:val="005C2512"/>
    <w:rsid w:val="005C3C07"/>
    <w:rsid w:val="005C7FCD"/>
    <w:rsid w:val="005E15FE"/>
    <w:rsid w:val="005E62E0"/>
    <w:rsid w:val="005F0AEB"/>
    <w:rsid w:val="006021D8"/>
    <w:rsid w:val="00612FEF"/>
    <w:rsid w:val="00622CE8"/>
    <w:rsid w:val="006231D8"/>
    <w:rsid w:val="00643D0B"/>
    <w:rsid w:val="006446AF"/>
    <w:rsid w:val="00651314"/>
    <w:rsid w:val="006556CD"/>
    <w:rsid w:val="006641A1"/>
    <w:rsid w:val="006A60E9"/>
    <w:rsid w:val="006C01C7"/>
    <w:rsid w:val="006C132A"/>
    <w:rsid w:val="006F0E03"/>
    <w:rsid w:val="007015A5"/>
    <w:rsid w:val="007040A5"/>
    <w:rsid w:val="0070471A"/>
    <w:rsid w:val="00722669"/>
    <w:rsid w:val="0072301A"/>
    <w:rsid w:val="0073010A"/>
    <w:rsid w:val="00732140"/>
    <w:rsid w:val="00734397"/>
    <w:rsid w:val="00752031"/>
    <w:rsid w:val="0077540D"/>
    <w:rsid w:val="00775EF3"/>
    <w:rsid w:val="0077629B"/>
    <w:rsid w:val="00797382"/>
    <w:rsid w:val="007A130D"/>
    <w:rsid w:val="007B0FEC"/>
    <w:rsid w:val="007C12D4"/>
    <w:rsid w:val="007C5845"/>
    <w:rsid w:val="007C791D"/>
    <w:rsid w:val="007D437B"/>
    <w:rsid w:val="007D57BC"/>
    <w:rsid w:val="007E27EC"/>
    <w:rsid w:val="00803A59"/>
    <w:rsid w:val="00811F32"/>
    <w:rsid w:val="00814521"/>
    <w:rsid w:val="00820341"/>
    <w:rsid w:val="00824FA8"/>
    <w:rsid w:val="00840161"/>
    <w:rsid w:val="00841A4A"/>
    <w:rsid w:val="008601E7"/>
    <w:rsid w:val="008644ED"/>
    <w:rsid w:val="008651C6"/>
    <w:rsid w:val="0086742C"/>
    <w:rsid w:val="0089198B"/>
    <w:rsid w:val="00892963"/>
    <w:rsid w:val="008B62DA"/>
    <w:rsid w:val="008C0006"/>
    <w:rsid w:val="008C7BE2"/>
    <w:rsid w:val="008D6741"/>
    <w:rsid w:val="008E2FE3"/>
    <w:rsid w:val="008E477D"/>
    <w:rsid w:val="008E66C9"/>
    <w:rsid w:val="008F1257"/>
    <w:rsid w:val="009019E9"/>
    <w:rsid w:val="00903ABB"/>
    <w:rsid w:val="00912EB1"/>
    <w:rsid w:val="00924D98"/>
    <w:rsid w:val="00925E76"/>
    <w:rsid w:val="009312C6"/>
    <w:rsid w:val="00947C9B"/>
    <w:rsid w:val="00955900"/>
    <w:rsid w:val="009659C3"/>
    <w:rsid w:val="009756DE"/>
    <w:rsid w:val="00976516"/>
    <w:rsid w:val="009A0B4A"/>
    <w:rsid w:val="009A41CA"/>
    <w:rsid w:val="009B35C3"/>
    <w:rsid w:val="009B6BC6"/>
    <w:rsid w:val="009C350F"/>
    <w:rsid w:val="009C4D78"/>
    <w:rsid w:val="009D080D"/>
    <w:rsid w:val="009D1425"/>
    <w:rsid w:val="009E34E3"/>
    <w:rsid w:val="00A153C3"/>
    <w:rsid w:val="00A16BE5"/>
    <w:rsid w:val="00A32302"/>
    <w:rsid w:val="00A32389"/>
    <w:rsid w:val="00A41ABA"/>
    <w:rsid w:val="00A42B89"/>
    <w:rsid w:val="00A53884"/>
    <w:rsid w:val="00A74017"/>
    <w:rsid w:val="00A7590F"/>
    <w:rsid w:val="00A91FA0"/>
    <w:rsid w:val="00A9469F"/>
    <w:rsid w:val="00AA1D8D"/>
    <w:rsid w:val="00AA2104"/>
    <w:rsid w:val="00AA2B12"/>
    <w:rsid w:val="00AA4730"/>
    <w:rsid w:val="00AC7459"/>
    <w:rsid w:val="00AD13C2"/>
    <w:rsid w:val="00AF199F"/>
    <w:rsid w:val="00B015D0"/>
    <w:rsid w:val="00B12829"/>
    <w:rsid w:val="00B320E8"/>
    <w:rsid w:val="00B423C5"/>
    <w:rsid w:val="00B42656"/>
    <w:rsid w:val="00B431A1"/>
    <w:rsid w:val="00B4560A"/>
    <w:rsid w:val="00B47730"/>
    <w:rsid w:val="00B52D8F"/>
    <w:rsid w:val="00B6314E"/>
    <w:rsid w:val="00B66B52"/>
    <w:rsid w:val="00B66F83"/>
    <w:rsid w:val="00B8343E"/>
    <w:rsid w:val="00B8572A"/>
    <w:rsid w:val="00B9251E"/>
    <w:rsid w:val="00BB198D"/>
    <w:rsid w:val="00BB2200"/>
    <w:rsid w:val="00BB449B"/>
    <w:rsid w:val="00BC1964"/>
    <w:rsid w:val="00BC4F5C"/>
    <w:rsid w:val="00BC7ABD"/>
    <w:rsid w:val="00BD782F"/>
    <w:rsid w:val="00BF6D81"/>
    <w:rsid w:val="00C01C6F"/>
    <w:rsid w:val="00C21009"/>
    <w:rsid w:val="00C408DB"/>
    <w:rsid w:val="00C4141A"/>
    <w:rsid w:val="00C4278D"/>
    <w:rsid w:val="00C47E70"/>
    <w:rsid w:val="00C51CBD"/>
    <w:rsid w:val="00C54D48"/>
    <w:rsid w:val="00C55CF1"/>
    <w:rsid w:val="00C63C82"/>
    <w:rsid w:val="00C72189"/>
    <w:rsid w:val="00C749D8"/>
    <w:rsid w:val="00CA1889"/>
    <w:rsid w:val="00CA6BD3"/>
    <w:rsid w:val="00CB0664"/>
    <w:rsid w:val="00CC19E3"/>
    <w:rsid w:val="00CD0DC5"/>
    <w:rsid w:val="00CE5483"/>
    <w:rsid w:val="00CE6767"/>
    <w:rsid w:val="00D23FFD"/>
    <w:rsid w:val="00D25271"/>
    <w:rsid w:val="00D31F5A"/>
    <w:rsid w:val="00D41352"/>
    <w:rsid w:val="00D42224"/>
    <w:rsid w:val="00D51111"/>
    <w:rsid w:val="00D53286"/>
    <w:rsid w:val="00D54515"/>
    <w:rsid w:val="00D574AC"/>
    <w:rsid w:val="00D77F68"/>
    <w:rsid w:val="00D913CD"/>
    <w:rsid w:val="00D92173"/>
    <w:rsid w:val="00D97F38"/>
    <w:rsid w:val="00DA3E29"/>
    <w:rsid w:val="00DA422E"/>
    <w:rsid w:val="00DC0B55"/>
    <w:rsid w:val="00DC1946"/>
    <w:rsid w:val="00DD204E"/>
    <w:rsid w:val="00E06B7E"/>
    <w:rsid w:val="00E17C76"/>
    <w:rsid w:val="00E24722"/>
    <w:rsid w:val="00E31427"/>
    <w:rsid w:val="00E41164"/>
    <w:rsid w:val="00E6665F"/>
    <w:rsid w:val="00EC553D"/>
    <w:rsid w:val="00EC578B"/>
    <w:rsid w:val="00ED0CBB"/>
    <w:rsid w:val="00ED3D85"/>
    <w:rsid w:val="00ED6C09"/>
    <w:rsid w:val="00EE433E"/>
    <w:rsid w:val="00EE58AB"/>
    <w:rsid w:val="00EF5247"/>
    <w:rsid w:val="00EF74A1"/>
    <w:rsid w:val="00F16746"/>
    <w:rsid w:val="00F30BC7"/>
    <w:rsid w:val="00F30C93"/>
    <w:rsid w:val="00F345C2"/>
    <w:rsid w:val="00F43A1D"/>
    <w:rsid w:val="00F52D0A"/>
    <w:rsid w:val="00F53C29"/>
    <w:rsid w:val="00F61490"/>
    <w:rsid w:val="00F62EC3"/>
    <w:rsid w:val="00F67EBE"/>
    <w:rsid w:val="00F813B3"/>
    <w:rsid w:val="00F867D4"/>
    <w:rsid w:val="00FA055C"/>
    <w:rsid w:val="00FB7696"/>
    <w:rsid w:val="00FC693F"/>
    <w:rsid w:val="00FE0D38"/>
    <w:rsid w:val="00FE2511"/>
    <w:rsid w:val="00FE2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F45C3-B656-456B-91A1-67446CBE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33</Pages>
  <Words>30101</Words>
  <Characters>171579</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201278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cp:revision>
  <cp:lastPrinted>2015-09-03T18:03:00Z</cp:lastPrinted>
  <dcterms:created xsi:type="dcterms:W3CDTF">2015-11-08T01:40:00Z</dcterms:created>
  <dcterms:modified xsi:type="dcterms:W3CDTF">2015-11-18T19:05:00Z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