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2B38A522" w:rsidR="00576BC7" w:rsidRDefault="00F62EC3" w:rsidP="001743A2">
      <w:pPr>
        <w:pStyle w:val="CoralReefsTitle"/>
        <w:spacing w:after="0"/>
      </w:pPr>
      <w:bookmarkStart w:id="0" w:name="_GoBack"/>
      <w:bookmarkEnd w:id="0"/>
      <w:r>
        <w:t xml:space="preserve"> </w:t>
      </w:r>
      <w:r w:rsidR="000A4C38">
        <w:t xml:space="preserve">Eulerian and Lagrangian measurements of </w:t>
      </w:r>
      <w:r>
        <w:t xml:space="preserve">water </w:t>
      </w:r>
      <w:r w:rsidR="000A4C38">
        <w:t xml:space="preserve">flow and residence time </w:t>
      </w:r>
      <w:r w:rsidR="00B4560A">
        <w:t xml:space="preserve">in </w:t>
      </w:r>
      <w:r w:rsidR="000A4C38">
        <w:t>a fringing reef</w:t>
      </w:r>
      <w:r w:rsidR="009D1425">
        <w:t xml:space="preserve"> flat</w:t>
      </w:r>
      <w:r w:rsidR="00B4560A">
        <w:t xml:space="preserve">-lined </w:t>
      </w:r>
      <w:r w:rsidR="000A4C38">
        <w:t>embayment</w:t>
      </w:r>
      <w:r w:rsidR="00B4560A">
        <w:t xml:space="preserve">: Faga’alu, </w:t>
      </w:r>
      <w:r w:rsidR="000A4C38">
        <w:t>American Samoa</w:t>
      </w:r>
    </w:p>
    <w:p w14:paraId="797FAC91" w14:textId="77777777" w:rsidR="00EE433E" w:rsidRDefault="00EE433E" w:rsidP="001743A2">
      <w:pPr>
        <w:spacing w:after="0"/>
        <w:jc w:val="center"/>
      </w:pPr>
    </w:p>
    <w:p w14:paraId="320C4138" w14:textId="77777777" w:rsidR="00576BC7" w:rsidRDefault="000A4C38" w:rsidP="001743A2">
      <w:pPr>
        <w:spacing w:after="0"/>
        <w:jc w:val="center"/>
      </w:pPr>
      <w:r>
        <w:t>by</w:t>
      </w:r>
    </w:p>
    <w:p w14:paraId="1B2ED5A4" w14:textId="77777777" w:rsidR="00576BC7" w:rsidRDefault="00576BC7" w:rsidP="001743A2">
      <w:pPr>
        <w:spacing w:after="0"/>
      </w:pPr>
    </w:p>
    <w:p w14:paraId="6EC6B550" w14:textId="77777777" w:rsidR="00576BC7" w:rsidRDefault="000A4C38" w:rsidP="001743A2">
      <w:pPr>
        <w:spacing w:after="0"/>
        <w:jc w:val="center"/>
      </w:pPr>
      <w:r>
        <w:t>Messina, A.M.</w:t>
      </w:r>
      <w:r>
        <w:rPr>
          <w:vertAlign w:val="superscript"/>
        </w:rPr>
        <w:t>a*</w:t>
      </w:r>
      <w:r>
        <w:t>, Storlazzi, C.D.</w:t>
      </w:r>
      <w:r>
        <w:rPr>
          <w:vertAlign w:val="superscript"/>
        </w:rPr>
        <w:t>b</w:t>
      </w:r>
      <w:r>
        <w:t>, Cheriton, O.M.</w:t>
      </w:r>
      <w:r>
        <w:rPr>
          <w:vertAlign w:val="superscript"/>
        </w:rPr>
        <w:t>b</w:t>
      </w:r>
      <w:r>
        <w:t>, Biggs, T.W.</w:t>
      </w:r>
      <w:r>
        <w:rPr>
          <w:vertAlign w:val="superscript"/>
        </w:rPr>
        <w:t>a</w:t>
      </w:r>
    </w:p>
    <w:p w14:paraId="5826BBDE" w14:textId="77777777" w:rsidR="00576BC7" w:rsidRDefault="00576BC7" w:rsidP="001743A2">
      <w:pPr>
        <w:spacing w:after="0"/>
      </w:pPr>
    </w:p>
    <w:p w14:paraId="61020C96" w14:textId="77777777" w:rsidR="00576BC7" w:rsidRDefault="000A4C38" w:rsidP="001743A2">
      <w:pPr>
        <w:spacing w:after="0"/>
        <w:ind w:firstLine="0"/>
      </w:pPr>
      <w:r>
        <w:rPr>
          <w:vertAlign w:val="superscript"/>
        </w:rPr>
        <w:t>a</w:t>
      </w:r>
      <w:r>
        <w:t xml:space="preserve"> San Diego State University, Department of Geography, San Diego, CA 92182, amessina@rohan.sdsu.edu, +1-619-594-5437, tbiggs@mail.sdsu.edu, +1-619-594-0902</w:t>
      </w:r>
    </w:p>
    <w:p w14:paraId="26A9C7A3" w14:textId="77777777" w:rsidR="00576BC7" w:rsidRDefault="00576BC7" w:rsidP="001743A2">
      <w:pPr>
        <w:spacing w:after="0"/>
      </w:pPr>
    </w:p>
    <w:p w14:paraId="6906D736" w14:textId="77777777" w:rsidR="004F2BC9" w:rsidRDefault="000A4C38" w:rsidP="001743A2">
      <w:pPr>
        <w:spacing w:after="0"/>
        <w:ind w:firstLine="0"/>
        <w:rPr>
          <w:ins w:id="1" w:author="Curt Storlazzi" w:date="2015-09-25T15:03:00Z"/>
        </w:rPr>
      </w:pPr>
      <w:r>
        <w:rPr>
          <w:vertAlign w:val="superscript"/>
        </w:rPr>
        <w:t>b</w:t>
      </w:r>
      <w:r>
        <w:t xml:space="preserve">  US Geological Survey, Pacific Coastal and Marine Science Center, Santa Cruz, CA 95060, cstorlazzi@usgs.gov, +1-831-460-7521, ocheriton@usgs.gov, +1-831-460-7579</w:t>
      </w:r>
    </w:p>
    <w:p w14:paraId="5A5C7654" w14:textId="3A95FCA1" w:rsidR="00576BC7" w:rsidRDefault="000A4C38" w:rsidP="001743A2">
      <w:pPr>
        <w:spacing w:after="0"/>
        <w:ind w:firstLine="0"/>
      </w:pPr>
      <w:r>
        <w:br w:type="page"/>
      </w:r>
    </w:p>
    <w:p w14:paraId="2834649C" w14:textId="77777777" w:rsidR="00576BC7" w:rsidRPr="00F52D0A" w:rsidRDefault="000A4C38" w:rsidP="001743A2">
      <w:pPr>
        <w:pStyle w:val="HeadingCR1"/>
        <w:spacing w:before="0"/>
      </w:pPr>
      <w:commentRangeStart w:id="2"/>
      <w:r w:rsidRPr="00F52D0A">
        <w:lastRenderedPageBreak/>
        <w:t>A</w:t>
      </w:r>
      <w:r w:rsidR="00F52D0A">
        <w:t>bstract</w:t>
      </w:r>
      <w:commentRangeEnd w:id="2"/>
      <w:r w:rsidR="00892963">
        <w:rPr>
          <w:rStyle w:val="CommentReference"/>
          <w:rFonts w:eastAsiaTheme="minorEastAsia" w:cstheme="minorBidi"/>
          <w:b w:val="0"/>
          <w:bCs w:val="0"/>
          <w:color w:val="auto"/>
        </w:rPr>
        <w:commentReference w:id="2"/>
      </w:r>
    </w:p>
    <w:p w14:paraId="7D048451" w14:textId="6A6A47D1" w:rsidR="00576BC7" w:rsidRDefault="009D1425" w:rsidP="001743A2">
      <w:pPr>
        <w:spacing w:after="0"/>
      </w:pPr>
      <w:r>
        <w:t>Circulation is</w:t>
      </w:r>
      <w:r w:rsidR="000A4C38">
        <w:t xml:space="preserve"> </w:t>
      </w:r>
      <w:r>
        <w:t xml:space="preserve">an </w:t>
      </w:r>
      <w:r w:rsidR="000A4C38">
        <w:t xml:space="preserve">important </w:t>
      </w:r>
      <w:r>
        <w:t xml:space="preserve">control on </w:t>
      </w:r>
      <w:r w:rsidR="000A4C38">
        <w:t xml:space="preserve">nutrient cycling, larval dispersal, </w:t>
      </w:r>
      <w:r>
        <w:t xml:space="preserve">and </w:t>
      </w:r>
      <w:r w:rsidR="000A4C38">
        <w:t xml:space="preserve">temperature variability, and understanding the impacts </w:t>
      </w:r>
      <w:r>
        <w:t>of</w:t>
      </w:r>
      <w:r w:rsidR="000A4C38">
        <w:t xml:space="preserve"> terrestrial sediment, nutrients, and contaminants</w:t>
      </w:r>
      <w:r>
        <w:t>,</w:t>
      </w:r>
      <w:r w:rsidR="000A4C38">
        <w:t xml:space="preserve"> </w:t>
      </w:r>
      <w:r>
        <w:t>on coral reef ecosystems</w:t>
      </w:r>
      <w:r w:rsidR="000A4C38">
        <w:t xml:space="preserve">. </w:t>
      </w:r>
      <w:r w:rsidR="007015A5">
        <w:t>A</w:t>
      </w:r>
      <w:r>
        <w:t>n experiment was conducted</w:t>
      </w:r>
      <w:r w:rsidR="007015A5">
        <w:t xml:space="preserve"> to characterize </w:t>
      </w:r>
      <w:r w:rsidR="000973AD">
        <w:t xml:space="preserve">water flow </w:t>
      </w:r>
      <w:r>
        <w:t xml:space="preserve">patterns </w:t>
      </w:r>
      <w:r w:rsidR="000973AD">
        <w:t>and residence times in relation to</w:t>
      </w:r>
      <w:r w:rsidR="007015A5">
        <w:t xml:space="preserve"> end</w:t>
      </w:r>
      <w:r>
        <w:t>-</w:t>
      </w:r>
      <w:r w:rsidR="007015A5">
        <w:t>member forcing conditions in the fringing coral reef flat-lined embayment of Faga'alu</w:t>
      </w:r>
      <w:r>
        <w:t xml:space="preserve"> on </w:t>
      </w:r>
      <w:r w:rsidR="007015A5">
        <w:t>Tutuila</w:t>
      </w:r>
      <w:r>
        <w:t xml:space="preserve"> in </w:t>
      </w:r>
      <w:r w:rsidR="007015A5">
        <w:t>American Samoa. Lagrangian drifter</w:t>
      </w:r>
      <w:r w:rsidR="000973AD">
        <w:t xml:space="preserve"> </w:t>
      </w:r>
      <w:r w:rsidR="007015A5">
        <w:t>deploy</w:t>
      </w:r>
      <w:r w:rsidR="000973AD">
        <w:t>ments collected</w:t>
      </w:r>
      <w:r w:rsidR="007015A5">
        <w:t xml:space="preserve"> </w:t>
      </w:r>
      <w:r>
        <w:t>spatially-</w:t>
      </w:r>
      <w:r w:rsidR="007015A5">
        <w:t xml:space="preserve">distributed flow data and Eulerian current profilers were installed at fixed locations to collect long-term flow data in relation to </w:t>
      </w:r>
      <w:r>
        <w:t xml:space="preserve">different </w:t>
      </w:r>
      <w:r w:rsidR="007015A5">
        <w:t>forcing conditions.</w:t>
      </w:r>
      <w:r w:rsidR="000A4C38">
        <w:t xml:space="preserve"> </w:t>
      </w:r>
      <w:r w:rsidR="000973AD">
        <w:t>Mean current speeds (residence times) over the reef flat varied from 1-37 cm s</w:t>
      </w:r>
      <w:r w:rsidR="000973AD" w:rsidRPr="002C3BF8">
        <w:rPr>
          <w:vertAlign w:val="superscript"/>
        </w:rPr>
        <w:t>-1</w:t>
      </w:r>
      <w:r w:rsidR="000973AD">
        <w:t xml:space="preserve"> (</w:t>
      </w:r>
      <w:r w:rsidR="00B4560A">
        <w:t>0.08-</w:t>
      </w:r>
      <w:r w:rsidR="000973AD">
        <w:t>2.78</w:t>
      </w:r>
      <w:r w:rsidR="00B4560A">
        <w:t xml:space="preserve"> </w:t>
      </w:r>
      <w:r w:rsidR="000973AD">
        <w:t>hr), 1-36 cm s</w:t>
      </w:r>
      <w:r w:rsidR="000973AD" w:rsidRPr="002C3BF8">
        <w:rPr>
          <w:vertAlign w:val="superscript"/>
        </w:rPr>
        <w:t>-1</w:t>
      </w:r>
      <w:r w:rsidR="000973AD">
        <w:t xml:space="preserve"> (</w:t>
      </w:r>
      <w:r w:rsidR="00B4560A">
        <w:t>0.08-</w:t>
      </w:r>
      <w:commentRangeStart w:id="3"/>
      <w:r w:rsidR="000973AD">
        <w:t>2.78</w:t>
      </w:r>
      <w:commentRangeEnd w:id="3"/>
      <w:r w:rsidR="00DA422E">
        <w:rPr>
          <w:rStyle w:val="CommentReference"/>
        </w:rPr>
        <w:commentReference w:id="3"/>
      </w:r>
      <w:r w:rsidR="00B4560A">
        <w:t xml:space="preserve"> </w:t>
      </w:r>
      <w:r w:rsidR="000973AD">
        <w:t>hr), and 5-64 cm s</w:t>
      </w:r>
      <w:r w:rsidR="000973AD" w:rsidRPr="002C3BF8">
        <w:rPr>
          <w:vertAlign w:val="superscript"/>
        </w:rPr>
        <w:t>-1</w:t>
      </w:r>
      <w:r w:rsidR="000973AD">
        <w:t xml:space="preserve"> (</w:t>
      </w:r>
      <w:r w:rsidR="00B4560A">
        <w:t>0.04-</w:t>
      </w:r>
      <w:r w:rsidR="000973AD">
        <w:t xml:space="preserve">0.56 hr) under tidal, </w:t>
      </w:r>
      <w:r w:rsidR="00B4560A">
        <w:t xml:space="preserve">strong </w:t>
      </w:r>
      <w:r w:rsidR="000973AD">
        <w:t xml:space="preserve">wind, and </w:t>
      </w:r>
      <w:r w:rsidR="00B4560A">
        <w:t xml:space="preserve">large </w:t>
      </w:r>
      <w:r w:rsidR="000973AD">
        <w:t xml:space="preserve">wave forcing, </w:t>
      </w:r>
      <w:commentRangeStart w:id="4"/>
      <w:r w:rsidR="000973AD">
        <w:t>respectively</w:t>
      </w:r>
      <w:commentRangeEnd w:id="4"/>
      <w:r w:rsidR="000973AD">
        <w:rPr>
          <w:rStyle w:val="CommentReference"/>
        </w:rPr>
        <w:commentReference w:id="4"/>
      </w:r>
      <w:r w:rsidR="000973AD">
        <w:t xml:space="preserve">. The highest flow speeds </w:t>
      </w:r>
      <w:r w:rsidR="00892963">
        <w:t xml:space="preserve">and shortest residence times </w:t>
      </w:r>
      <w:r w:rsidR="000973AD">
        <w:t xml:space="preserve">were observed over the </w:t>
      </w:r>
      <w:r w:rsidR="00B4560A">
        <w:t xml:space="preserve">exposed </w:t>
      </w:r>
      <w:r w:rsidR="000973AD">
        <w:t>southern reef near the reef crest</w:t>
      </w:r>
      <w:r w:rsidR="00892963">
        <w:t>; t</w:t>
      </w:r>
      <w:r w:rsidR="000973AD">
        <w:t xml:space="preserve">he lowest flow speeds and </w:t>
      </w:r>
      <w:del w:id="5" w:author="Libe Washburn" w:date="2015-10-19T06:46:00Z">
        <w:r w:rsidR="000973AD">
          <w:delText xml:space="preserve">highest </w:delText>
        </w:r>
      </w:del>
      <w:ins w:id="6" w:author="Libe Washburn" w:date="2015-10-19T06:46:00Z">
        <w:r w:rsidR="0052110F">
          <w:t xml:space="preserve">longest </w:t>
        </w:r>
      </w:ins>
      <w:r w:rsidR="000973AD">
        <w:t>residence times were consistently observed</w:t>
      </w:r>
      <w:r w:rsidR="009D080D">
        <w:t xml:space="preserve"> over the </w:t>
      </w:r>
      <w:r w:rsidR="00B4560A">
        <w:t xml:space="preserve">sheltered </w:t>
      </w:r>
      <w:r w:rsidR="009D080D">
        <w:t>northern reef</w:t>
      </w:r>
      <w:r w:rsidR="00B4560A">
        <w:t>,</w:t>
      </w:r>
      <w:r w:rsidR="000973AD">
        <w:t xml:space="preserve"> </w:t>
      </w:r>
      <w:r w:rsidR="00B4560A">
        <w:t xml:space="preserve">close to shore </w:t>
      </w:r>
      <w:r w:rsidR="000973AD">
        <w:t xml:space="preserve">in the </w:t>
      </w:r>
      <w:r w:rsidR="00B4560A">
        <w:t>em</w:t>
      </w:r>
      <w:r w:rsidR="000973AD">
        <w:t>bay</w:t>
      </w:r>
      <w:r w:rsidR="00B4560A">
        <w:t>ment</w:t>
      </w:r>
      <w:r w:rsidR="000973AD">
        <w:t xml:space="preserve">, </w:t>
      </w:r>
      <w:r w:rsidR="00B4560A">
        <w:t>and in the channel</w:t>
      </w:r>
      <w:ins w:id="7" w:author="Libe Washburn" w:date="2015-11-18T08:03:00Z">
        <w:r w:rsidR="0052110F">
          <w:t>-</w:t>
        </w:r>
      </w:ins>
      <w:del w:id="8" w:author="Libe Washburn" w:date="2015-10-19T06:47:00Z">
        <w:r w:rsidR="00892963">
          <w:delText xml:space="preserve"> </w:delText>
        </w:r>
      </w:del>
      <w:r w:rsidR="00892963">
        <w:t>incised into the reef</w:t>
      </w:r>
      <w:r w:rsidR="000973AD">
        <w:t xml:space="preserve">. </w:t>
      </w:r>
      <w:r w:rsidR="009D080D">
        <w:t xml:space="preserve">During </w:t>
      </w:r>
      <w:r w:rsidR="00B4560A">
        <w:t xml:space="preserve">large </w:t>
      </w:r>
      <w:r w:rsidR="009D080D">
        <w:t>wave forcing</w:t>
      </w:r>
      <w:r w:rsidR="00892963">
        <w:t>,</w:t>
      </w:r>
      <w:r w:rsidR="009D080D">
        <w:t xml:space="preserve"> flows </w:t>
      </w:r>
      <w:r w:rsidR="000973AD">
        <w:t xml:space="preserve">followed a clockwise </w:t>
      </w:r>
      <w:r w:rsidR="009D080D">
        <w:t xml:space="preserve">pattern </w:t>
      </w:r>
      <w:r w:rsidR="00892963">
        <w:t xml:space="preserve">onshore </w:t>
      </w:r>
      <w:r w:rsidR="000973AD">
        <w:t xml:space="preserve">over the </w:t>
      </w:r>
      <w:r w:rsidR="00892963">
        <w:t xml:space="preserve">exposed </w:t>
      </w:r>
      <w:r w:rsidR="000973AD">
        <w:t xml:space="preserve">southern reef onto the </w:t>
      </w:r>
      <w:r w:rsidR="00892963">
        <w:t xml:space="preserve">sheltered </w:t>
      </w:r>
      <w:r w:rsidR="000973AD">
        <w:t>northern reef</w:t>
      </w:r>
      <w:r w:rsidR="009D080D">
        <w:t>,</w:t>
      </w:r>
      <w:r w:rsidR="000973AD">
        <w:t xml:space="preserve"> and out to sea through the channel. </w:t>
      </w:r>
      <w:r w:rsidR="00892963">
        <w:t xml:space="preserve">Flow directions during tidal forcing were the most variable, with instances of transport from the reef flat to the fore reef; under onshore wind forcing, flow directions were mostly into the embayment. </w:t>
      </w:r>
      <w:r w:rsidR="000973AD">
        <w:t>Lagrangian esti</w:t>
      </w:r>
      <w:r w:rsidR="00B9251E">
        <w:t>mates of mean flow speeds were 70-1</w:t>
      </w:r>
      <w:r w:rsidR="001743A2">
        <w:t>3</w:t>
      </w:r>
      <w:r w:rsidR="00B9251E">
        <w:t>9</w:t>
      </w:r>
      <w:r w:rsidR="000973AD">
        <w:t xml:space="preserve">% higher than Eulerian estimates, </w:t>
      </w:r>
      <w:del w:id="9" w:author="Libe Washburn" w:date="2015-10-19T06:47:00Z">
        <w:r w:rsidR="000973AD">
          <w:delText xml:space="preserve">either </w:delText>
        </w:r>
      </w:del>
      <w:r w:rsidR="000973AD">
        <w:t>due to the spatial heterogeneity in</w:t>
      </w:r>
      <w:r w:rsidR="009D080D">
        <w:t xml:space="preserve"> observed</w:t>
      </w:r>
      <w:r w:rsidR="000973AD">
        <w:t xml:space="preserve"> flows or the influence of Stokes drift </w:t>
      </w:r>
      <w:r w:rsidR="009D080D">
        <w:t>on the surface drifters</w:t>
      </w:r>
      <w:ins w:id="10" w:author="Libe Washburn" w:date="2015-10-19T06:47:00Z">
        <w:r w:rsidR="004669CE">
          <w:t xml:space="preserve"> or both</w:t>
        </w:r>
      </w:ins>
      <w:r w:rsidR="000973AD">
        <w:t xml:space="preserve">. </w:t>
      </w:r>
      <w:commentRangeStart w:id="11"/>
      <w:r w:rsidR="000A4C38">
        <w:t>These</w:t>
      </w:r>
      <w:commentRangeEnd w:id="11"/>
      <w:r w:rsidR="00077F00">
        <w:rPr>
          <w:rStyle w:val="CommentReference"/>
        </w:rPr>
        <w:commentReference w:id="11"/>
      </w:r>
      <w:r w:rsidR="000A4C38">
        <w:t xml:space="preserve"> results demonstrate the applicability of a hybrid Lagrangian-Eulerian measurement scheme to understand spatially distribu</w:t>
      </w:r>
      <w:r w:rsidR="005E62E0">
        <w:t>t</w:t>
      </w:r>
      <w:r w:rsidR="000A4C38">
        <w:t xml:space="preserve">ed and </w:t>
      </w:r>
      <w:r w:rsidR="000A4C38">
        <w:lastRenderedPageBreak/>
        <w:t xml:space="preserve">temporally </w:t>
      </w:r>
      <w:commentRangeStart w:id="12"/>
      <w:r w:rsidR="000A4C38">
        <w:t xml:space="preserve">extensive </w:t>
      </w:r>
      <w:commentRangeEnd w:id="12"/>
      <w:r w:rsidR="004669CE">
        <w:rPr>
          <w:rStyle w:val="CommentReference"/>
        </w:rPr>
        <w:commentReference w:id="12"/>
      </w:r>
      <w:r w:rsidR="000A4C38">
        <w:t xml:space="preserve">flow patterns and thus residence time </w:t>
      </w:r>
      <w:r w:rsidR="00B12829">
        <w:t xml:space="preserve">for biophysical studies </w:t>
      </w:r>
      <w:r w:rsidR="000A4C38">
        <w:t>in geomorphically-complex embayments that characterize many reef-lined coasts.</w:t>
      </w:r>
    </w:p>
    <w:p w14:paraId="28F3E7C0" w14:textId="77777777" w:rsidR="005E62E0" w:rsidRDefault="005E62E0" w:rsidP="001743A2">
      <w:pPr>
        <w:spacing w:after="0"/>
        <w:ind w:firstLine="0"/>
      </w:pPr>
    </w:p>
    <w:p w14:paraId="300E8053" w14:textId="77777777" w:rsidR="00576BC7" w:rsidRDefault="00F52D0A" w:rsidP="001743A2">
      <w:pPr>
        <w:pStyle w:val="HeadingCR1"/>
        <w:spacing w:before="0"/>
      </w:pPr>
      <w:r>
        <w:t>Keywords</w:t>
      </w:r>
      <w:r w:rsidR="000A4C38">
        <w:t>:</w:t>
      </w:r>
    </w:p>
    <w:p w14:paraId="238B2D6A" w14:textId="6003A79A" w:rsidR="00576BC7" w:rsidRDefault="000A4C38" w:rsidP="001743A2">
      <w:pPr>
        <w:spacing w:after="0"/>
        <w:ind w:firstLine="0"/>
      </w:pPr>
      <w:r>
        <w:t xml:space="preserve">coral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14:paraId="6DA79BD5" w14:textId="77777777" w:rsidR="00C4278D" w:rsidRDefault="00C4278D" w:rsidP="001743A2">
      <w:pPr>
        <w:spacing w:after="0"/>
        <w:ind w:firstLine="0"/>
      </w:pPr>
    </w:p>
    <w:p w14:paraId="2D59FCC6" w14:textId="77777777" w:rsidR="005A6E1F" w:rsidRDefault="000A4C38" w:rsidP="001743A2">
      <w:pPr>
        <w:pStyle w:val="HeadingCR1"/>
        <w:spacing w:before="0"/>
      </w:pPr>
      <w:r>
        <w:t>I</w:t>
      </w:r>
      <w:r w:rsidR="00D31F5A">
        <w:t>ntroduction</w:t>
      </w:r>
    </w:p>
    <w:p w14:paraId="7042F36C" w14:textId="2FF07DFD" w:rsidR="00576BC7" w:rsidRDefault="00797382" w:rsidP="001743A2">
      <w:pPr>
        <w:spacing w:after="0"/>
      </w:pPr>
      <w:r>
        <w:t>C</w:t>
      </w:r>
      <w:r w:rsidR="000A4C38">
        <w:t>irculation and residence tim</w:t>
      </w:r>
      <w:r w:rsidR="005A6E1F">
        <w:t>e of reef waters control</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B</w:t>
      </w:r>
      <w:r w:rsidR="005A6E1F">
        <w:t>iologically important processes like nutrient cycling, larval dispersal, and temperature regimes</w:t>
      </w:r>
      <w:r w:rsidR="005924EA">
        <w:t xml:space="preserve"> are affected by the residence time and flow paths of water, which interact</w:t>
      </w:r>
      <w:r w:rsidR="004B4A21">
        <w:t>s</w:t>
      </w:r>
      <w:r w:rsidR="005924EA">
        <w:t xml:space="preserve"> with</w:t>
      </w:r>
      <w:r w:rsidR="004B4A21">
        <w:t xml:space="preserve"> benthic organisms to alter </w:t>
      </w:r>
      <w:r w:rsidR="005924EA">
        <w:t xml:space="preserve">water quality </w:t>
      </w:r>
      <w:commentRangeStart w:id="13"/>
      <w:r w:rsidR="005A6E1F">
        <w:fldChar w:fldCharType="begin" w:fldLock="1"/>
      </w:r>
      <w:r w:rsidR="005A6E1F">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"mendeley" : { "formattedCitation" : "(Falter et al. 2004; Wyatt et al. 2012)", "plainTextFormattedCitation" : "(Falter et al. 2004; Wyatt et al. 2012)", "previouslyFormattedCitation" : "(Falter et al. 2004; Wyatt et al. 2012)" }, "properties" : { "noteIndex" : 0 }, "schema" : "https://github.com/citation-style-language/schema/raw/master/csl-citation.json" }</w:instrText>
      </w:r>
      <w:r w:rsidR="005A6E1F">
        <w:fldChar w:fldCharType="separate"/>
      </w:r>
      <w:r w:rsidR="005A6E1F" w:rsidRPr="00D41352">
        <w:rPr>
          <w:noProof/>
        </w:rPr>
        <w:t>(Falter et al. 2004; Wyatt et al. 2012)</w:t>
      </w:r>
      <w:r w:rsidR="005A6E1F">
        <w:fldChar w:fldCharType="end"/>
      </w:r>
      <w:commentRangeEnd w:id="13"/>
      <w:del w:id="14" w:author="Liv Herdman" w:date="2015-11-18T08:03:00Z">
        <w:r w:rsidR="005924EA">
          <w:delText>.</w:delText>
        </w:r>
      </w:del>
      <w:ins w:id="15" w:author="Liv Herdman" w:date="2015-11-18T08:03:00Z">
        <w:r w:rsidR="00D42224">
          <w:rPr>
            <w:rStyle w:val="CommentReference"/>
          </w:rPr>
          <w:commentReference w:id="13"/>
        </w:r>
        <w:r w:rsidR="005924EA">
          <w:t>.</w:t>
        </w:r>
      </w:ins>
      <w:r w:rsidR="005924EA">
        <w:t xml:space="preserve">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control on the spatial distribution of deposition, resuspension, and dispersal of terrigenous sediment discharged to</w:t>
      </w:r>
      <w:r w:rsidR="005A6E1F">
        <w:t xml:space="preserve"> fringing reef</w:t>
      </w:r>
      <w:r w:rsidR="007A130D">
        <w:t>s</w:t>
      </w:r>
      <w:r w:rsidR="005A6E1F">
        <w:t xml:space="preserve"> </w:t>
      </w:r>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xml:space="preserve">. </w:t>
      </w:r>
      <w:r w:rsidR="007A130D">
        <w:t>Spatially-</w:t>
      </w:r>
      <w:r w:rsidR="000A4C38">
        <w:t>distributed flow patterns under variable forcing conditions are logistically difficult to quantify, so conservation planning and remediation studies are</w:t>
      </w:r>
      <w:r w:rsidR="003E7D7C">
        <w:t xml:space="preserve"> often </w:t>
      </w:r>
      <w:r w:rsidR="000A4C38">
        <w:t>done with coarse estimations of pollutant discharge and distance-based plume models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3E7D7C">
        <w:t xml:space="preserve">Since hydrodynamic conditions can exacerbate or limit the impacts of terrestrial sediment from disturbed watersheds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3E7D7C">
        <w:t>, a</w:t>
      </w:r>
      <w:r w:rsidR="000A4C38">
        <w:t xml:space="preserve">n improved understanding of the </w:t>
      </w:r>
      <w:commentRangeStart w:id="16"/>
      <w:r w:rsidR="003E7D7C">
        <w:t>actual</w:t>
      </w:r>
      <w:commentRangeEnd w:id="16"/>
      <w:r w:rsidR="000B1C2B">
        <w:rPr>
          <w:rStyle w:val="CommentReference"/>
        </w:rPr>
        <w:commentReference w:id="16"/>
      </w:r>
      <w:r w:rsidR="003E7D7C">
        <w:t xml:space="preserve"> </w:t>
      </w:r>
      <w:r w:rsidR="000A4C38">
        <w:t xml:space="preserve">spatial </w:t>
      </w:r>
      <w:r w:rsidR="003E7D7C">
        <w:t xml:space="preserve">patterns </w:t>
      </w:r>
      <w:r w:rsidR="000A4C38">
        <w:t xml:space="preserve">and temporal variability in </w:t>
      </w:r>
      <w:r w:rsidR="003E7D7C">
        <w:t>flows</w:t>
      </w:r>
      <w:r w:rsidR="000A4C38">
        <w:t xml:space="preserve"> and residence times of water </w:t>
      </w:r>
      <w:r w:rsidR="000A4C38">
        <w:lastRenderedPageBreak/>
        <w:t xml:space="preserve">over corals is needed for understanding sedimentation patterns and </w:t>
      </w:r>
      <w:r w:rsidR="007A130D">
        <w:t xml:space="preserve">their </w:t>
      </w:r>
      <w:r w:rsidR="000A4C38">
        <w:t>impacts to coral health.</w:t>
      </w:r>
    </w:p>
    <w:p w14:paraId="5381589D" w14:textId="4DB6F258" w:rsidR="00576BC7" w:rsidRDefault="000A4C38" w:rsidP="001743A2">
      <w:pPr>
        <w:spacing w:after="0"/>
      </w:pPr>
      <w:r>
        <w:t xml:space="preserve">Studies in various coral reef environments adjacent high islands </w:t>
      </w:r>
      <w:r w:rsidR="003E7D7C">
        <w:t>have shown</w:t>
      </w:r>
      <w:r>
        <w:t xml:space="preserve"> current speeds, directions, and residence times over reef flats are controlled by</w:t>
      </w:r>
      <w:r w:rsidR="004B4A21">
        <w:t xml:space="preserve"> wave, wind, and tidal forcing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Variations in reef morphology relative to the orientation of the dominant meteorological and oceanographic forcing can generate heterogeneous waves and currents over small (hundreds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t>. Current speeds and patterns over reefs exposed to remotely</w:t>
      </w:r>
      <w:ins w:id="17" w:author="Libe Washburn" w:date="2015-10-19T06:53:00Z">
        <w:r w:rsidR="008644ED">
          <w:t xml:space="preserve"> </w:t>
        </w:r>
      </w:ins>
      <w:del w:id="18" w:author="Libe Washburn" w:date="2015-10-19T06:53:00Z">
        <w:r>
          <w:delText>-</w:delText>
        </w:r>
      </w:del>
      <w:r>
        <w:t xml:space="preserve">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wave energy propagation </w:t>
      </w:r>
      <w:r w:rsidR="005924EA">
        <w:t>o</w:t>
      </w:r>
      <w:r>
        <w:t>nto the reef flat</w:t>
      </w:r>
      <w:r w:rsidR="00F67EBE">
        <w:t xml:space="preserve"> </w:t>
      </w:r>
      <w:r w:rsidR="00F67EBE">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Falter et al. 2008)", "plainTextFormattedCitation" : "(Storlazzi et al. 2004; Falter et al. 2008)", "previouslyFormattedCitation" : "(Falter et al. 2008)" }, "properties" : { "noteIndex" : 0 }, "schema" : "https://github.com/citation-style-language/schema/raw/master/csl-citation.json" }</w:instrText>
      </w:r>
      <w:r w:rsidR="00F67EBE">
        <w:fldChar w:fldCharType="separate"/>
      </w:r>
      <w:r w:rsidR="009B6BC6" w:rsidRPr="009B6BC6">
        <w:rPr>
          <w:noProof/>
        </w:rPr>
        <w:t>(Storlazzi et al. 2004; Falter et al. 2008)</w:t>
      </w:r>
      <w:r w:rsidR="00F67EBE">
        <w:fldChar w:fldCharType="end"/>
      </w:r>
      <w:r>
        <w:t>, and wind-driven currents by regulating water depth for wind-driven surface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in wave-driven environments </w:t>
      </w:r>
      <w:r w:rsidR="00F67EBE">
        <w:t xml:space="preserve">typically </w:t>
      </w:r>
      <w:r>
        <w:t xml:space="preserve">exhibit a pattern of rapid, cross-shore flow near the reef crest that slows moving shoreward and turns along-shore towards a deep channel where water returns seaward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 Wyatt et al. 2010)", "plainTextFormattedCitation" : "(Hench et al. 2008; Lowe et al. 2009; Wyatt et al. 2010)", "previouslyFormattedCitation" : "(Hench et al. 2008; Lowe et al. 2009; Wyatt et al. 2010)" }, "properties" : { "noteIndex" : 0 }, "schema" : "https://github.com/citation-style-language/schema/raw/master/csl-citation.json" }</w:instrText>
      </w:r>
      <w:r w:rsidR="00AD13C2">
        <w:fldChar w:fldCharType="separate"/>
      </w:r>
      <w:r w:rsidR="00D41352" w:rsidRPr="00D41352">
        <w:rPr>
          <w:noProof/>
        </w:rPr>
        <w:t>(Hench et al. 2008; Lowe et al. 2009; Wyatt et al. 2010)</w:t>
      </w:r>
      <w:r w:rsidR="00AD13C2">
        <w:fldChar w:fldCharType="end"/>
      </w:r>
      <w:r>
        <w:t>. In wind-driven systems, current directions are more predominantly in the direction of the wind with possible cross-shore exchange from the reef flat to the fore</w:t>
      </w:r>
      <w:r w:rsidR="007A130D">
        <w:t xml:space="preserve"> </w:t>
      </w:r>
      <w:r>
        <w:t>reef</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p>
    <w:p w14:paraId="24316BE8" w14:textId="7C048DD7" w:rsidR="00576BC7" w:rsidRDefault="000A4C38" w:rsidP="001743A2">
      <w:pPr>
        <w:spacing w:after="0"/>
      </w:pPr>
      <w:r>
        <w:t>Water flow can be quantified in two ways: 1) the Lag</w:t>
      </w:r>
      <w:r w:rsidR="00F67EBE">
        <w:t xml:space="preserve">rangian perspective observes a </w:t>
      </w:r>
      <w:r>
        <w:t xml:space="preserve">fluid parcel as it moves through space and time, </w:t>
      </w:r>
      <w:r w:rsidR="007A130D">
        <w:t xml:space="preserve">whereas </w:t>
      </w:r>
      <w:r>
        <w:t xml:space="preserve">2) the Eulerian perspective </w:t>
      </w:r>
      <w:r>
        <w:lastRenderedPageBreak/>
        <w:t>observes flow past one or more fixed locations over time. Eulerian methods are well-suited to characterizing flows over long periods and a larg</w:t>
      </w:r>
      <w:r w:rsidR="00F67EBE">
        <w:t>e range of forcing conditions</w:t>
      </w:r>
      <w:r>
        <w:t xml:space="preserve"> using bottom-mounted instruments to </w:t>
      </w:r>
      <w:r w:rsidR="004B4A21">
        <w:t xml:space="preserve">measure </w:t>
      </w:r>
      <w:r w:rsidR="007A130D">
        <w:t xml:space="preserve">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Collecting high spatial resolution data on hydrodynamic processes using Eulerian methods is logistically difficult</w:t>
      </w:r>
      <w:r w:rsidR="00EF74A1">
        <w:t xml:space="preserve"> </w:t>
      </w:r>
      <w:r w:rsidR="00EF74A1">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"ITEM-2",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"mendeley" : { "formattedCitation" : "(Storlazzi et al. 2004, 2006b)", "plainTextFormattedCitation" : "(Storlazzi et al. 2004, 2006b)", "previouslyFormattedCitation" : "(Storlazzi et al. 2004, 2006b)" }, "properties" : { "noteIndex" : 0 }, "schema" : "https://github.com/citation-style-language/schema/raw/master/csl-citation.json" }</w:instrText>
      </w:r>
      <w:r w:rsidR="00EF74A1">
        <w:fldChar w:fldCharType="separate"/>
      </w:r>
      <w:r w:rsidR="00D41352" w:rsidRPr="00D41352">
        <w:rPr>
          <w:noProof/>
        </w:rPr>
        <w:t>(Storlazzi et al. 2004, 2006b)</w:t>
      </w:r>
      <w:r w:rsidR="00EF74A1">
        <w:fldChar w:fldCharType="end"/>
      </w:r>
      <w:r>
        <w:t xml:space="preserve">, so </w:t>
      </w:r>
      <w:commentRangeStart w:id="19"/>
      <w:r>
        <w:t>other methods inc</w:t>
      </w:r>
      <w:r w:rsidR="009756DE">
        <w:t>l</w:t>
      </w:r>
      <w:r>
        <w:t>uding hydrodynamic models, remote sensing, and Lagrangian methods have been used</w:t>
      </w:r>
      <w:commentRangeEnd w:id="19"/>
      <w:r w:rsidR="00C51CBD">
        <w:rPr>
          <w:rStyle w:val="CommentReference"/>
        </w:rPr>
        <w:commentReference w:id="19"/>
      </w:r>
      <w:r>
        <w:t xml:space="preserve">. </w:t>
      </w:r>
      <w:commentRangeStart w:id="20"/>
      <w:r w:rsidR="008F1257">
        <w:t xml:space="preserve">Remote sensing approaches are infeasible where the study area is small in scale and experiences frequent cloudy conditions. </w:t>
      </w:r>
      <w:commentRangeEnd w:id="20"/>
      <w:r w:rsidR="00C51CBD">
        <w:rPr>
          <w:rStyle w:val="CommentReference"/>
        </w:rPr>
        <w:commentReference w:id="20"/>
      </w:r>
      <w:r w:rsidR="004B4A21">
        <w:t>Hydrodynamic computer models</w:t>
      </w:r>
      <w:r>
        <w:t xml:space="preserve"> typically require accurate bathymetry, detailed forcing data, and </w:t>
      </w:r>
      <w:commentRangeStart w:id="21"/>
      <w:r>
        <w:t>significant modeling expertise</w:t>
      </w:r>
      <w:r w:rsidR="00A9469F">
        <w:t xml:space="preserve"> </w:t>
      </w:r>
      <w:commentRangeEnd w:id="21"/>
      <w:r w:rsidR="00073220">
        <w:rPr>
          <w:rStyle w:val="CommentReference"/>
        </w:rPr>
        <w:commentReference w:id="21"/>
      </w:r>
      <w:r w:rsidR="00A9469F">
        <w:fldChar w:fldCharType="begin" w:fldLock="1"/>
      </w:r>
      <w:r w:rsidR="00D41352">
        <w:instrText>ADDIN CSL_CITATION { "citationItems" : [ { "id" : "ITEM-1", "itemData" : { "author" : [ { "dropping-particle" : "", "family" : "Hoeke", "given" : "R K", "non-dropping-particle" : "", "parse-names" : false, "suffix" : "" } ], "container-title" : "PhD Thesis", "id" : "ITEM-1", "issued" : { "date-parts" : [ [ "2010" ] ] }, "publisher" : "James Cook University", "title" : "An investigation of wave-dominated coral reef hydrodynamics", "type" : "thesis" }, "uris" : [ "http://www.mendeley.com/documents/?uuid=511d71f7-4fd5-4ecc-86ff-06adde29d703" ] }, { "id" : "ITEM-2", "itemData" : { "author" : [ { "dropping-particle" : "", "family" : "King", "given" : "David B.", "non-dropping-particle" : "", "parse-names" : false, "suffix" : "" }, { "dropping-particle" : "", "family" : "Lackey", "given" : "Tahirih C", "non-dropping-particle" : "", "parse-names" : false, "suffix" : "" }, { "dropping-particle" : "", "family" : "Gailani", "given" : "Joseph Z", "non-dropping-particle" : "", "parse-names" : false, "suffix" : "" }, { "dropping-particle" : "", "family" : "Shafer", "given" : "Deborah J", "non-dropping-particle" : "", "parse-names" : false, "suffix" : "" } ], "container-title" : "Proceedings of the 12th International Coral Reef Symposium", "id" : "ITEM-2", "issued" : { "date-parts" : [ [ "2012" ] ] }, "publisher-place" : "Cairns, Australia", "title" : "Fate of Suspended Dredge Material at Apra Harbor, Guam: Particle Tracking Around Coral Reefs", "type" : "paper-conference" }, "uris" : [ "http://www.mendeley.com/documents/?uuid=9c957ac0-1274-42ad-ab82-58aa3d2d2c71" ] }, { "id" : "ITEM-3", "itemData" : { "DOI" : "10.1016/j.ecss.2009.06.029", "ISSN" : "02727714", "author" : [ { "dropping-particle" : "", "family" : "Wolanski", "given" : "Eric", "non-dropping-particle" : "", "parse-names" : false, "suffix" : "" }, { "dropping-particle" : "", "family" : "Martinez", "given" : "Jonathan A.", "non-dropping-particle" : "", "parse-names" : false, "suffix" : "" }, { "dropping-particle" : "", "family" : "Richmond", "given" : "Robert H.", "non-dropping-particle" : "", "parse-names" : false, "suffix" : "" } ], "container-title" : "Estuarine, Coastal and Shelf Science", "id" : "ITEM-3", "issue" : "2", "issued" : { "date-parts" : [ [ "2009", "9" ] ] }, "page" : "259-268", "publisher" : "Elsevier Ltd", "title" : "Quantifying the impact of watershed urbanization on a coral reef: Maunalua Bay, Hawaii", "type" : "article-journal", "volume" : "84" }, "uris" : [ "http://www.mendeley.com/documents/?uuid=113ef700-ca1c-4e1b-ab68-56e2bdd7d406" ] } ], "mendeley" : { "formattedCitation" : "(Wolanski et al. 2009; Hoeke 2010; King et al. 2012)", "plainTextFormattedCitation" : "(Wolanski et al. 2009; Hoeke 2010; King et al. 2012)", "previouslyFormattedCitation" : "(Wolanski et al. 2009; Hoeke 2010; King et al. 2012)" }, "properties" : { "noteIndex" : 0 }, "schema" : "https://github.com/citation-style-language/schema/raw/master/csl-citation.json" }</w:instrText>
      </w:r>
      <w:r w:rsidR="00A9469F">
        <w:fldChar w:fldCharType="separate"/>
      </w:r>
      <w:r w:rsidR="00D41352" w:rsidRPr="00D41352">
        <w:rPr>
          <w:noProof/>
        </w:rPr>
        <w:t>(Wolanski et al. 2009; Hoeke 2010; King et al. 2012)</w:t>
      </w:r>
      <w:r w:rsidR="00A9469F">
        <w:fldChar w:fldCharType="end"/>
      </w:r>
      <w:r>
        <w:t xml:space="preserve">. Lagrangian methods </w:t>
      </w:r>
      <w:r w:rsidR="0048483C">
        <w:t>such as</w:t>
      </w:r>
      <w:r>
        <w:t xml:space="preserve"> GPS-tracking drifters have been used to map flow patterns in coastal areas, compare to Eulerian flow descriptions</w:t>
      </w:r>
      <w:r w:rsidR="00A9469F">
        <w:t xml:space="preserve"> </w:t>
      </w:r>
      <w:r w:rsidR="00A9469F">
        <w:fldChar w:fldCharType="begin" w:fldLock="1"/>
      </w:r>
      <w:r w:rsidR="00F345C2">
        <w:instrText>ADDIN CSL_CITATION { "citationItems" : [ { "id" : "ITEM-1",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"ITEM-1", "issue" : "2", "issued" : { "date-parts" : [ [ "2012" ] ] }, "page" : "401-419", "title" : "Oceanographic forcing of nutrient uptake and release over a fringing coral reef", "type" : "article-journal", "volume" : "57" }, "uris" : [ "http://www.mendeley.com/documents/?uuid=a730be49-96eb-4294-97b4-06c04ec99135"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2012)", "plainTextFormattedCitation" : "(Storlazzi et al. 2006a; Wyatt et al. 2012)", "previouslyFormattedCitation" : "(Storlazzi et al. 2006a; Wyatt et al. 2012)" }, "properties" : { "noteIndex" : 0 }, "schema" : "https://github.com/citation-style-language/schema/raw/master/csl-citation.json" }</w:instrText>
      </w:r>
      <w:r w:rsidR="00A9469F">
        <w:fldChar w:fldCharType="separate"/>
      </w:r>
      <w:r w:rsidR="00F345C2" w:rsidRPr="00F345C2">
        <w:rPr>
          <w:noProof/>
        </w:rPr>
        <w:t>(Storlazzi et al. 2006a; Wyatt et al. 2012)</w:t>
      </w:r>
      <w:r w:rsidR="00A9469F">
        <w:fldChar w:fldCharType="end"/>
      </w:r>
      <w:r>
        <w:t>, or validate hydrodynamic computer models</w:t>
      </w:r>
      <w:r w:rsidR="008D6741">
        <w:t xml:space="preserve"> </w:t>
      </w:r>
      <w:r w:rsidR="008D6741">
        <w:fldChar w:fldCharType="begin" w:fldLock="1"/>
      </w:r>
      <w:r w:rsidR="00D41352">
        <w:instrText>ADDIN CSL_CITATION { "citationItems" : [ { "id" : "ITEM-1",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"ITEM-1",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"(Ouillon et al. 2010)", "plainTextFormattedCitation" : "(Ouillon et al. 2010)", "previouslyFormattedCitation" : "(Ouillon et al. 2010)" }, "properties" : { "noteIndex" : 0 }, "schema" : "https://github.com/citation-style-language/schema/raw/master/csl-citation.json" }</w:instrText>
      </w:r>
      <w:r w:rsidR="008D6741">
        <w:fldChar w:fldCharType="separate"/>
      </w:r>
      <w:r w:rsidR="00D41352" w:rsidRPr="00D41352">
        <w:rPr>
          <w:noProof/>
        </w:rPr>
        <w:t>(Ouillon et al. 2010)</w:t>
      </w:r>
      <w:r w:rsidR="008D6741">
        <w:fldChar w:fldCharType="end"/>
      </w:r>
      <w:r>
        <w:t>. Research on rip currents in beach surf zones ha</w:t>
      </w:r>
      <w:r w:rsidR="004B4A21">
        <w:t>s</w:t>
      </w:r>
      <w:r>
        <w:t xml:space="preserve"> </w:t>
      </w:r>
      <w:r w:rsidR="004B4A21">
        <w:t xml:space="preserve">demonstrated the </w:t>
      </w:r>
      <w:commentRangeStart w:id="22"/>
      <w:r w:rsidR="004B4A21">
        <w:t>use</w:t>
      </w:r>
      <w:commentRangeEnd w:id="22"/>
      <w:r w:rsidR="000B1C2B">
        <w:rPr>
          <w:rStyle w:val="CommentReference"/>
        </w:rPr>
        <w:commentReference w:id="22"/>
      </w:r>
      <w:r w:rsidR="004B4A21">
        <w:t xml:space="preserve"> large numbers of GPS-logging drifters to collect high-density flow observations and </w:t>
      </w:r>
      <w:r>
        <w:t xml:space="preserve">synoptic measurements of small-scale flow </w:t>
      </w:r>
      <w:r w:rsidR="004B4A21">
        <w:t>patterns</w:t>
      </w:r>
      <w:r>
        <w:t xml:space="preserve">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rsidR="004B4A21">
        <w:t xml:space="preserve"> but</w:t>
      </w:r>
      <w:r>
        <w:t xml:space="preserve"> </w:t>
      </w:r>
      <w:r w:rsidR="004B4A21">
        <w:t xml:space="preserve">this approach </w:t>
      </w:r>
      <w:r>
        <w:t xml:space="preserve">has been </w:t>
      </w:r>
      <w:r w:rsidR="008F1257">
        <w:t>limited</w:t>
      </w:r>
      <w:r>
        <w:t xml:space="preserve"> in shallow reef environment</w:t>
      </w:r>
      <w:r w:rsidR="008F1257">
        <w:t xml:space="preserve">s </w:t>
      </w:r>
      <w:r w:rsidR="008F1257">
        <w:fldChar w:fldCharType="begin" w:fldLock="1"/>
      </w:r>
      <w:r w:rsidR="008F1257">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"(Falter et al. 2008; Wyatt et al. 2010)", "plainTextFormattedCitation" : "(Falter et al. 2008; Wyatt et al. 2010)", "previouslyFormattedCitation" : "(Falter et al. 2008; Wyatt et al. 2010)" }, "properties" : { "noteIndex" : 0 }, "schema" : "https://github.com/citation-style-language/schema/raw/master/csl-citation.json" }</w:instrText>
      </w:r>
      <w:r w:rsidR="008F1257">
        <w:fldChar w:fldCharType="separate"/>
      </w:r>
      <w:r w:rsidR="008F1257" w:rsidRPr="008F1257">
        <w:rPr>
          <w:noProof/>
        </w:rPr>
        <w:t>(Falter et al. 2008; Wyatt et al. 2010)</w:t>
      </w:r>
      <w:r w:rsidR="008F1257">
        <w:fldChar w:fldCharType="end"/>
      </w:r>
      <w:r>
        <w:t>.</w:t>
      </w:r>
    </w:p>
    <w:p w14:paraId="17057A33" w14:textId="5E4AC023" w:rsidR="00576BC7" w:rsidRDefault="000A4C38" w:rsidP="001743A2">
      <w:pPr>
        <w:spacing w:after="0"/>
      </w:pPr>
      <w:r>
        <w:t>Lagrangian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BD782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2010)", "plainTextFormattedCitation" : "(Storlazzi et al. 2006a; Wyatt et al. 2010)", "previouslyFormattedCitation" : "(Storlazzi et al. 2006a; Wyatt et al. 2010)" }, "properties" : { "noteIndex" : 0 }, "schema" : "https://github.com/citation-style-language/schema/raw/master/csl-citation.json" }</w:instrText>
      </w:r>
      <w:r w:rsidR="008D6741">
        <w:fldChar w:fldCharType="separate"/>
      </w:r>
      <w:r w:rsidR="00F345C2" w:rsidRPr="00F345C2">
        <w:rPr>
          <w:noProof/>
        </w:rPr>
        <w:t>(Storlazzi et al. 2006a; Wyatt et al. 2010)</w:t>
      </w:r>
      <w:r w:rsidR="008D6741">
        <w:fldChar w:fldCharType="end"/>
      </w:r>
      <w:r>
        <w:t>.</w:t>
      </w:r>
      <w:r w:rsidR="008D6741">
        <w:t xml:space="preserve"> </w:t>
      </w:r>
      <w:r w:rsidR="008D6741">
        <w:fldChar w:fldCharType="begin" w:fldLock="1"/>
      </w:r>
      <w:r w:rsidR="00D41352">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 xml:space="preserve">successfully combined Eulerian and Lagrangian methods to investigate transport patterns between adjacent reefs and islands </w:t>
      </w:r>
      <w:r>
        <w:lastRenderedPageBreak/>
        <w:t>by comparing Lagrangian drifter tracks with progressive vectors of cumulative flow calculated from Eulerian current meters to determine if short-term observations from drifters were representative of the dominant patterns.</w:t>
      </w:r>
    </w:p>
    <w:p w14:paraId="1EEA8B7B" w14:textId="6801F82F" w:rsidR="00576BC7" w:rsidRDefault="00BD782F" w:rsidP="001743A2">
      <w:pPr>
        <w:spacing w:after="0"/>
      </w:pPr>
      <w:commentRangeStart w:id="23"/>
      <w:r>
        <w:t>T</w:t>
      </w:r>
      <w:r w:rsidR="000A4C38">
        <w:t>he</w:t>
      </w:r>
      <w:commentRangeEnd w:id="23"/>
      <w:r w:rsidR="009B6BC6">
        <w:rPr>
          <w:rStyle w:val="CommentReference"/>
        </w:rPr>
        <w:commentReference w:id="23"/>
      </w:r>
      <w:r>
        <w:t xml:space="preserve"> response of</w:t>
      </w:r>
      <w:r w:rsidR="000A4C38">
        <w:t xml:space="preserve"> corals to terrestrial sediment</w:t>
      </w:r>
      <w:r w:rsidR="00841A4A">
        <w:t xml:space="preserve"> stress</w:t>
      </w:r>
      <w:r w:rsidR="000A4C38">
        <w:t xml:space="preserve"> </w:t>
      </w:r>
      <w:r w:rsidR="00F345C2">
        <w:t>is</w:t>
      </w:r>
      <w:r>
        <w:t xml:space="preserve"> </w:t>
      </w:r>
      <w:r w:rsidR="005E62E0">
        <w:t xml:space="preserve">primarily </w:t>
      </w:r>
      <w:r>
        <w:t xml:space="preserve">a function of the magnitude </w:t>
      </w:r>
      <w:r w:rsidR="000A4C38">
        <w:t>of sediment loading and the duration of time the</w:t>
      </w:r>
      <w:r>
        <w:t xml:space="preserve"> corals are exposed to sediment </w:t>
      </w:r>
      <w:r>
        <w:fldChar w:fldCharType="begin" w:fldLock="1"/>
      </w:r>
      <w:r w:rsidR="00372A45">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fldChar w:fldCharType="separate"/>
      </w:r>
      <w:r w:rsidRPr="00BD782F">
        <w:rPr>
          <w:noProof/>
        </w:rPr>
        <w:t>(Erftemeijer et al. 2012)</w:t>
      </w:r>
      <w:r>
        <w:fldChar w:fldCharType="end"/>
      </w:r>
      <w:r w:rsidR="002D6908">
        <w:t>, which is controlled by hydrodynamic conditions</w:t>
      </w:r>
      <w:r>
        <w:t>. O</w:t>
      </w:r>
      <w:r w:rsidR="000A4C38">
        <w:t xml:space="preserve">ur goal </w:t>
      </w:r>
      <w:r>
        <w:t xml:space="preserve">in this study </w:t>
      </w:r>
      <w:r w:rsidR="000A4C38">
        <w:t>was to apply both Eulerian and Lagrangian methods</w:t>
      </w:r>
      <w:r w:rsidR="00841A4A">
        <w:t xml:space="preserve"> </w:t>
      </w:r>
      <w:r w:rsidR="000A4C38">
        <w:t xml:space="preserve">to understand the </w:t>
      </w:r>
      <w:r>
        <w:t xml:space="preserve">spatial </w:t>
      </w:r>
      <w:r w:rsidR="005E62E0">
        <w:t xml:space="preserve">flow </w:t>
      </w:r>
      <w:r>
        <w:t xml:space="preserve">patterns </w:t>
      </w:r>
      <w:r w:rsidR="005E62E0">
        <w:t xml:space="preserve">and residence time </w:t>
      </w:r>
      <w:r w:rsidR="00841A4A">
        <w:t xml:space="preserve">that determine </w:t>
      </w:r>
      <w:r w:rsidR="007A130D">
        <w:t>impact</w:t>
      </w:r>
      <w:r w:rsidR="00841A4A">
        <w:t xml:space="preserve"> of terrestrial sediment discharged to </w:t>
      </w:r>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p>
    <w:p w14:paraId="76231D11" w14:textId="77777777" w:rsidR="00C4278D" w:rsidRDefault="00C4278D" w:rsidP="001743A2">
      <w:pPr>
        <w:spacing w:after="0"/>
      </w:pPr>
    </w:p>
    <w:p w14:paraId="26F5AD4D" w14:textId="77777777" w:rsidR="00576BC7" w:rsidRDefault="00D31F5A" w:rsidP="009B6BC6">
      <w:pPr>
        <w:pStyle w:val="HeadingCR1"/>
        <w:spacing w:before="0"/>
      </w:pPr>
      <w:r>
        <w:t>Materials and Methods</w:t>
      </w:r>
    </w:p>
    <w:p w14:paraId="3A061E9E" w14:textId="77777777" w:rsidR="00D31F5A" w:rsidRPr="009B6BC6" w:rsidRDefault="00D31F5A" w:rsidP="009B6BC6">
      <w:pPr>
        <w:pStyle w:val="HeadingCR2"/>
        <w:spacing w:before="0"/>
        <w:rPr>
          <w:i/>
        </w:rPr>
      </w:pPr>
      <w:r w:rsidRPr="009B6BC6">
        <w:rPr>
          <w:i/>
        </w:rPr>
        <w:t>Study Area</w:t>
      </w:r>
    </w:p>
    <w:p w14:paraId="3ED7B3A2" w14:textId="5590402D" w:rsidR="003E23E0" w:rsidRDefault="003E23E0" w:rsidP="009B6BC6">
      <w:pPr>
        <w:spacing w:after="0"/>
      </w:pPr>
      <w:r>
        <w:t>Faga'alu Bay</w:t>
      </w:r>
      <w:r w:rsidR="00C4278D">
        <w:t>, on the island of Tutuila, American Samoa (14.290 S, 170.677 W),</w:t>
      </w:r>
      <w:r>
        <w:t xml:space="preserve"> is situated on the western side of </w:t>
      </w:r>
      <w:commentRangeStart w:id="24"/>
      <w:r>
        <w:t>Pago Pago Bay</w:t>
      </w:r>
      <w:r w:rsidR="00C4278D">
        <w:t xml:space="preserve"> (Figure 1</w:t>
      </w:r>
      <w:ins w:id="25" w:author="Libe Washburn" w:date="2015-11-18T08:03:00Z">
        <w:r w:rsidR="00C4278D">
          <w:t>)</w:t>
        </w:r>
        <w:commentRangeEnd w:id="24"/>
        <w:r w:rsidR="007D57BC">
          <w:rPr>
            <w:rStyle w:val="CommentReference"/>
          </w:rPr>
          <w:commentReference w:id="24"/>
        </w:r>
        <w:r w:rsidR="00C4278D">
          <w:t>.</w:t>
        </w:r>
      </w:ins>
      <w:del w:id="26" w:author="Libe Washburn" w:date="2015-11-18T08:03:00Z">
        <w:r w:rsidR="00C4278D">
          <w:delText>).</w:delText>
        </w:r>
      </w:del>
      <w:r w:rsidR="00C4278D">
        <w:t xml:space="preserve"> The bay is surrounded by </w:t>
      </w:r>
      <w:r>
        <w:t xml:space="preserve">high topography </w:t>
      </w:r>
      <w:r w:rsidR="00C4278D">
        <w:t xml:space="preserve">that </w:t>
      </w:r>
      <w:r>
        <w:t>blocks wet-season northerly winds from October-April, but is exposed to dry-season southeasterly trade</w:t>
      </w:r>
      <w:r w:rsidR="00C4278D">
        <w:t xml:space="preserve"> </w:t>
      </w:r>
      <w:r>
        <w:t xml:space="preserve">winds and accompanying short-period wind waves during May-September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Faga'alu Bay is characterized by a semi-diurnal, microtidal regime where parts of the shallow reef crest and reef flat are exposed at extreme low tides. Faga'alu Bay is only open to south-southeast swell directions, and swells approaching from a southerly angle must refract to the west, reducing their energy. Offshore significant wave heights (</w:t>
      </w:r>
      <w:r>
        <w:rPr>
          <w:i/>
        </w:rPr>
        <w:t>H</w:t>
      </w:r>
      <w:r>
        <w:rPr>
          <w:i/>
          <w:vertAlign w:val="subscript"/>
        </w:rPr>
        <w:t>s</w:t>
      </w:r>
      <w:r>
        <w:t>) from southerly and southeasterly directions are generally less than 2.5 m and rarely exceed 3.0 m. Peak wave periods (</w:t>
      </w:r>
      <w:r>
        <w:rPr>
          <w:i/>
        </w:rPr>
        <w:t>T</w:t>
      </w:r>
      <w:r>
        <w:rPr>
          <w:i/>
          <w:vertAlign w:val="subscript"/>
        </w:rPr>
        <w:t>p</w:t>
      </w:r>
      <w:r>
        <w:t xml:space="preserve">) are generally about 9 s or less, rarely exceed 13 s, but occasionally reach 25 s during austral winter </w:t>
      </w:r>
      <w:r>
        <w:lastRenderedPageBreak/>
        <w:t xml:space="preserve">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peak significant wave heights on the fore reef in Faga'alu up to 1.7 m, but wave heights greater tha</w:t>
      </w:r>
      <w:r w:rsidR="00C4278D">
        <w:t xml:space="preserve">n 1.0 m were rare. Destructive </w:t>
      </w:r>
      <w:r>
        <w:t xml:space="preserve">tropical cyclones typically occur in the South Pacific from November-April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rsidR="004B4A21">
        <w:t xml:space="preserve">. Available data on water </w:t>
      </w:r>
      <w:r>
        <w:t>circulat</w:t>
      </w:r>
      <w:r w:rsidR="004B4A21">
        <w:t xml:space="preserve">ion around Tutuila </w:t>
      </w:r>
      <w:commentRangeStart w:id="27"/>
      <w:r w:rsidR="004B4A21">
        <w:t xml:space="preserve">was </w:t>
      </w:r>
      <w:commentRangeEnd w:id="27"/>
      <w:r w:rsidR="00732140">
        <w:rPr>
          <w:rStyle w:val="CommentReference"/>
        </w:rPr>
        <w:commentReference w:id="27"/>
      </w:r>
      <w:r w:rsidR="004B4A21">
        <w:t xml:space="preserve">limited to </w:t>
      </w:r>
      <w:r>
        <w:t xml:space="preserve">government and consultant reports, and no data on circulation over the reef flat has been collected </w:t>
      </w:r>
      <w:r>
        <w:fldChar w:fldCharType="begin" w:fldLock="1"/>
      </w:r>
      <w:r>
        <w:instrText>ADDIN CSL_CITATION { "citationItems" : [ { "id" : "ITEM-1", "itemData" : { "author" : [ { "dropping-particle" : "", "family" : "CH2M HILL", "given" : "", "non-dropping-particle" : "", "parse-names" : false, "suffix" : "" } ], "id" : "ITEM-1", "issued" : { "date-parts" : [ [ "1984" ] ] }, "number-of-pages" : "21", "publisher-place" : "Pago Pago, American Samoa",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Wiles et al. 2010; Jacob et al. 2012)", "plainTextFormattedCitation" : "(CH2M HILL 1984; Wiles et al. 2010; Jacob et al. 2012)", "previouslyFormattedCitation" : "(CH2M HILL 1984; Wiles et al. 2010; Jacob et al. 2012)" }, "properties" : { "noteIndex" : 0 }, "schema" : "https://github.com/citation-style-language/schema/raw/master/csl-citation.json" }</w:instrText>
      </w:r>
      <w:r>
        <w:fldChar w:fldCharType="separate"/>
      </w:r>
      <w:r w:rsidRPr="00D41352">
        <w:rPr>
          <w:noProof/>
        </w:rPr>
        <w:t>(CH2M HILL 1984; Wiles et al. 2010; Jacob et al. 2012)</w:t>
      </w:r>
      <w:r>
        <w:fldChar w:fldCharType="end"/>
      </w:r>
      <w:r>
        <w:t>.</w:t>
      </w:r>
    </w:p>
    <w:p w14:paraId="55F72A40" w14:textId="4D34062F" w:rsidR="00576BC7" w:rsidRDefault="00C4278D" w:rsidP="009B6BC6">
      <w:pPr>
        <w:spacing w:after="0"/>
      </w:pPr>
      <w:r>
        <w:t xml:space="preserve">Faga’alu Bay </w:t>
      </w:r>
      <w:r w:rsidR="000A4C38">
        <w:t>is</w:t>
      </w:r>
      <w:ins w:id="28" w:author="Alex Messina" w:date="2015-10-01T13:25:00Z">
        <w:r w:rsidR="00D23FFD">
          <w:t xml:space="preserve"> a</w:t>
        </w:r>
      </w:ins>
      <w:r w:rsidR="000A4C38">
        <w:t xml:space="preserve"> V-shaped, </w:t>
      </w:r>
      <w:r w:rsidR="003E07FB">
        <w:t xml:space="preserve">coral </w:t>
      </w:r>
      <w:r w:rsidR="000A4C38">
        <w:t xml:space="preserve">reef-fringed embayment </w:t>
      </w:r>
      <w:del w:id="29" w:author="Alex Messina" w:date="2015-10-01T13:26:00Z">
        <w:r w:rsidR="000A4C38" w:rsidDel="00D23FFD">
          <w:delText>at the mouth of</w:delText>
        </w:r>
      </w:del>
      <w:ins w:id="30" w:author="Alex Messina" w:date="2015-10-01T13:26:00Z">
        <w:r w:rsidR="00D23FFD">
          <w:t>adjacent</w:t>
        </w:r>
      </w:ins>
      <w:ins w:id="31" w:author="Liv Herdman" w:date="2015-11-18T08:03:00Z">
        <w:r w:rsidR="00D23FFD">
          <w:t>adjacent</w:t>
        </w:r>
      </w:ins>
      <w:r w:rsidR="000A4C38">
        <w:t xml:space="preserve"> a small (2.48 </w:t>
      </w:r>
      <w:r w:rsidR="00B320E8">
        <w:t>km</w:t>
      </w:r>
      <w:r w:rsidR="00B320E8" w:rsidRPr="00B320E8">
        <w:rPr>
          <w:vertAlign w:val="superscript"/>
        </w:rPr>
        <w:t>2</w:t>
      </w:r>
      <w:r w:rsidR="000A4C38">
        <w:t>), steep-sided watershed. The</w:t>
      </w:r>
      <w:r w:rsidR="003E07FB">
        <w:t xml:space="preserve"> bathymetrically complex</w:t>
      </w:r>
      <w:r w:rsidR="000A4C38">
        <w:t xml:space="preserve"> reef is characterized by a shallow reef flat extending from just offshore to the reef crest, where it</w:t>
      </w:r>
      <w:del w:id="32" w:author="Alex Messina" w:date="2015-10-01T13:26:00Z">
        <w:r w:rsidR="000A4C38">
          <w:delText xml:space="preserve"> </w:delText>
        </w:r>
        <w:r w:rsidR="000A4C38" w:rsidDel="00D23FFD">
          <w:delText>then</w:delText>
        </w:r>
      </w:del>
      <w:del w:id="33" w:author="Liv Herdman" w:date="2015-11-18T08:03:00Z">
        <w:r w:rsidR="000A4C38">
          <w:delText xml:space="preserve"> </w:delText>
        </w:r>
      </w:del>
      <w:r w:rsidR="000A4C38">
        <w:t xml:space="preserve">descends </w:t>
      </w:r>
      <w:r>
        <w:t xml:space="preserve">at an approximately 1:1 slope </w:t>
      </w:r>
      <w:r w:rsidR="000A4C38">
        <w:t xml:space="preserve">to the </w:t>
      </w:r>
      <w:commentRangeStart w:id="34"/>
      <w:r>
        <w:t xml:space="preserve">insular shelf </w:t>
      </w:r>
      <w:commentRangeEnd w:id="34"/>
      <w:r w:rsidR="008B62DA">
        <w:rPr>
          <w:rStyle w:val="CommentReference"/>
        </w:rPr>
        <w:commentReference w:id="34"/>
      </w:r>
      <w:r>
        <w:t xml:space="preserve">at approximately </w:t>
      </w:r>
      <w:r w:rsidR="000A4C38">
        <w:t>20 m</w:t>
      </w:r>
      <w:r w:rsidR="004B4A21">
        <w:t xml:space="preserve"> depth</w:t>
      </w:r>
      <w:r w:rsidR="000A4C38">
        <w:t>. Near the reef crest, the reef flat is primarily cemented reef pavement, but within a few 10s of m</w:t>
      </w:r>
      <w:r>
        <w:t>,</w:t>
      </w:r>
      <w:r w:rsidR="000A4C38">
        <w:t xml:space="preserve"> transitions into thickets of primarily </w:t>
      </w:r>
      <w:r w:rsidR="000A4C38">
        <w:rPr>
          <w:i/>
        </w:rPr>
        <w:t>Acropora spp.</w:t>
      </w:r>
      <w:r w:rsidR="000A4C38">
        <w:t>; closer to the shore in the southern back-reef there are areas of deeper (1-5</w:t>
      </w:r>
      <w:r>
        <w:t xml:space="preserve"> </w:t>
      </w:r>
      <w:r w:rsidR="000A4C38">
        <w:t xml:space="preserve">m) </w:t>
      </w:r>
      <w:commentRangeStart w:id="35"/>
      <w:r w:rsidR="000A4C38">
        <w:t xml:space="preserve">sediment-floored pools </w:t>
      </w:r>
      <w:commentRangeEnd w:id="35"/>
      <w:r w:rsidR="007C5845">
        <w:rPr>
          <w:rStyle w:val="CommentReference"/>
        </w:rPr>
        <w:commentReference w:id="35"/>
      </w:r>
      <w:r w:rsidR="000A4C38">
        <w:t>with cora</w:t>
      </w:r>
      <w:r w:rsidR="004B4A21">
        <w:t xml:space="preserve">l bommies. </w:t>
      </w:r>
      <w:commentRangeStart w:id="36"/>
      <w:r w:rsidR="004B4A21">
        <w:t>An anthropogenically-</w:t>
      </w:r>
      <w:r w:rsidR="000A4C38">
        <w:t>altered, vertical-walled, 5-15 m deep paleostream channel extends from the mouth of Faga'alu Stream eastward to Pago Pago Bay</w:t>
      </w:r>
      <w:commentRangeEnd w:id="36"/>
      <w:r w:rsidR="00955900">
        <w:rPr>
          <w:rStyle w:val="CommentReference"/>
        </w:rPr>
        <w:commentReference w:id="36"/>
      </w:r>
      <w:r w:rsidR="000A4C38">
        <w:t>; this channel divides the reef into a larger</w:t>
      </w:r>
      <w:r>
        <w:t>, more exposed</w:t>
      </w:r>
      <w:r w:rsidR="000A4C38">
        <w:t xml:space="preserve"> southern and a smaller</w:t>
      </w:r>
      <w:r>
        <w:t>, more sheltered</w:t>
      </w:r>
      <w:r w:rsidR="000A4C38">
        <w:t xml:space="preserve"> northern section.</w:t>
      </w:r>
      <w:r w:rsidR="005334F5">
        <w:t xml:space="preserve"> </w:t>
      </w:r>
      <w:r w:rsidR="005334F5">
        <w:fldChar w:fldCharType="begin" w:fldLock="1"/>
      </w:r>
      <w:r w:rsidR="00D41352">
        <w:instrText>ADDIN CSL_CITATION { "citationItems" : [ { "id" : "ITEM-1", "itemData" : { "URL" : "http://ccma.nos.noaa.gov/products/biogeography/us_pac_terr/htm/data.htm", "author" : [ { "dropping-particle" : "", "family" : "National Centers for Coastal Ocean Science", "given" : "", "non-dropping-particle" : "", "parse-names" : false, "suffix" : "" } ], "container-title" : "NOAA Technical Memorandum NOS NCCOS 8, Biogeography Branch.", "id" : "ITEM-1", "issued" : { "date-parts" : [ [ "2005" ] ] }, "title" : "Shallow-water Benthic Habitats of American Samoa, Guam, and the Commonwealth of the Northern Mariana Islands", "type" : "webpage" }, "uris" : [ "http://www.mendeley.com/documents/?uuid=eb7a33b4-bc2d-413c-86b3-878594668016" ] } ], "mendeley" : { "formattedCitation" : "(National Centers for Coastal Ocean Science 2005)", "manualFormatting" : "NOAA's National Centers for Coastal Ocean Science (2005)", "plainTextFormattedCitation" : "(National Centers for Coastal Ocean Science 2005)", "previouslyFormattedCitation" : "(National Centers for Coastal Ocean Science 2005)" }, "properties" : { "noteIndex" : 0 }, "schema" : "https://github.com/citation-style-language/schema/raw/master/csl-citation.json" }</w:instrText>
      </w:r>
      <w:r w:rsidR="005334F5">
        <w:fldChar w:fldCharType="separate"/>
      </w:r>
      <w:r w:rsidR="005334F5">
        <w:rPr>
          <w:noProof/>
        </w:rPr>
        <w:t xml:space="preserve">NOAA's </w:t>
      </w:r>
      <w:r w:rsidR="005334F5" w:rsidRPr="005334F5">
        <w:rPr>
          <w:noProof/>
        </w:rPr>
        <w:t>National Cen</w:t>
      </w:r>
      <w:r w:rsidR="005334F5">
        <w:rPr>
          <w:noProof/>
        </w:rPr>
        <w:t>ters for Coastal Ocean Science (</w:t>
      </w:r>
      <w:r w:rsidR="005334F5" w:rsidRPr="005334F5">
        <w:rPr>
          <w:noProof/>
        </w:rPr>
        <w:t>2005)</w:t>
      </w:r>
      <w:r w:rsidR="005334F5">
        <w:fldChar w:fldCharType="end"/>
      </w:r>
      <w:r w:rsidR="000A4C38">
        <w:t xml:space="preserve"> surveys describe coral coverage varies from less than 10% on the </w:t>
      </w:r>
      <w:commentRangeStart w:id="37"/>
      <w:r w:rsidR="000A4C38">
        <w:t xml:space="preserve">degraded northern reef, to more than 50% on the more intact southern </w:t>
      </w:r>
      <w:commentRangeStart w:id="38"/>
      <w:r w:rsidR="000A4C38">
        <w:t>reef</w:t>
      </w:r>
      <w:commentRangeEnd w:id="37"/>
      <w:commentRangeEnd w:id="38"/>
      <w:r w:rsidR="007C5845">
        <w:rPr>
          <w:rStyle w:val="CommentReference"/>
        </w:rPr>
        <w:commentReference w:id="37"/>
      </w:r>
      <w:r w:rsidR="000B1C2B">
        <w:rPr>
          <w:rStyle w:val="CommentReference"/>
        </w:rPr>
        <w:commentReference w:id="38"/>
      </w:r>
      <w:r w:rsidR="000A4C38">
        <w:t xml:space="preserve">. </w:t>
      </w:r>
    </w:p>
    <w:p w14:paraId="12150725" w14:textId="77777777" w:rsidR="00B42656" w:rsidRDefault="00B42656" w:rsidP="009B6BC6">
      <w:pPr>
        <w:spacing w:after="0"/>
      </w:pPr>
    </w:p>
    <w:p w14:paraId="14B09ACF" w14:textId="77777777" w:rsidR="00576BC7" w:rsidRDefault="000A4C38" w:rsidP="009B6BC6">
      <w:pPr>
        <w:pStyle w:val="HeadingCR3"/>
        <w:spacing w:before="0"/>
      </w:pPr>
      <w:r>
        <w:lastRenderedPageBreak/>
        <w:t>Lagrangian Measurements</w:t>
      </w:r>
    </w:p>
    <w:p w14:paraId="562FAE45" w14:textId="6585024B" w:rsidR="00576BC7" w:rsidRDefault="00DD204E" w:rsidP="009B6BC6">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data could be collected with a small number of drifters (</w:t>
      </w:r>
      <w:r w:rsidR="000A4C38" w:rsidRPr="009B6BC6">
        <w:rPr>
          <w:i/>
        </w:rPr>
        <w:t>n</w:t>
      </w:r>
      <w:r w:rsidR="000A4C38">
        <w:t xml:space="preserve"> = 5) with rapid turn-around. Five cruciform drifters were constructed with mate</w:t>
      </w:r>
      <w:r>
        <w:t>rials available on-island</w:t>
      </w:r>
      <w:r w:rsidR="000A4C38">
        <w:t>, adapted from the design of</w:t>
      </w:r>
      <w:r w:rsidR="008E66C9">
        <w:t xml:space="preserve"> </w:t>
      </w:r>
      <w:r w:rsidR="008E66C9">
        <w:fldChar w:fldCharType="begin" w:fldLock="1"/>
      </w:r>
      <w:r w:rsidR="00D41352">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rsidR="000A4C38">
        <w:t>, with a small waterproof housing for a HOLUX M1000 GPS recorder and a float collar to maintain upr</w:t>
      </w:r>
      <w:r w:rsidR="00121437">
        <w:t>ight orientation (Figure 2a-</w:t>
      </w:r>
      <w:r w:rsidR="000A4C38">
        <w:t>b). The fins of the drifters were approximately 30 cm wide and 18 cm in</w:t>
      </w:r>
      <w:ins w:id="39" w:author="Liv Herdman" w:date="2015-11-07T21:12:00Z">
        <w:r w:rsidR="00F30BC7">
          <w:t xml:space="preserve"> height</w:t>
        </w:r>
      </w:ins>
      <w:del w:id="40" w:author="Liv Herdman" w:date="2015-11-07T21:12:00Z">
        <w:r w:rsidR="000A4C38" w:rsidDel="00F30BC7">
          <w:delText xml:space="preserve"> </w:delText>
        </w:r>
        <w:commentRangeStart w:id="41"/>
        <w:r w:rsidR="000A4C38" w:rsidDel="00F30BC7">
          <w:delText>height</w:delText>
        </w:r>
        <w:commentRangeEnd w:id="41"/>
        <w:r w:rsidR="00F30BC7" w:rsidDel="00F30BC7">
          <w:rPr>
            <w:rStyle w:val="CommentReference"/>
          </w:rPr>
          <w:commentReference w:id="41"/>
        </w:r>
      </w:del>
      <w:ins w:id="42" w:author="Liv Herdman" w:date="2015-11-07T21:13:00Z">
        <w:r w:rsidR="00F30BC7">
          <w:t>,</w:t>
        </w:r>
      </w:ins>
      <w:del w:id="43" w:author="Liv Herdman" w:date="2015-11-07T21:13:00Z">
        <w:r w:rsidR="000A4C38" w:rsidDel="00F30BC7">
          <w:delText>,</w:delText>
        </w:r>
      </w:del>
      <w:r w:rsidR="000A4C38">
        <w:t xml:space="preserve"> constructed of 1.3 cm diameter PVC with holes drilled to flood the piping. The GPS logger was installed in a PVC housing at the </w:t>
      </w:r>
      <w:commentRangeStart w:id="44"/>
      <w:r w:rsidR="000A4C38">
        <w:t>top</w:t>
      </w:r>
      <w:commentRangeEnd w:id="44"/>
      <w:r w:rsidR="001E3C7E">
        <w:rPr>
          <w:rStyle w:val="CommentReference"/>
        </w:rPr>
        <w:commentReference w:id="44"/>
      </w:r>
      <w:r w:rsidR="000A4C38">
        <w:t xml:space="preserve">. </w:t>
      </w:r>
    </w:p>
    <w:p w14:paraId="3440F48C" w14:textId="54E4D82A" w:rsidR="00C4278D" w:rsidRDefault="000A4C38" w:rsidP="009B6BC6">
      <w:pPr>
        <w:spacing w:after="0"/>
      </w:pPr>
      <w:r>
        <w:t xml:space="preserve">Five drifters were released from five </w:t>
      </w:r>
      <w:r w:rsidR="00C4278D">
        <w:t xml:space="preserve">separate </w:t>
      </w:r>
      <w:r>
        <w:t>launch zones</w:t>
      </w:r>
      <w:r w:rsidR="00DD204E">
        <w:t xml:space="preserve"> (Figure 1</w:t>
      </w:r>
      <w:r w:rsidR="00DD204E" w:rsidRPr="003E07FB">
        <w:rPr>
          <w:rFonts w:cs="Times"/>
          <w:noProof/>
        </w:rPr>
        <w:t>)</w:t>
      </w:r>
      <w:r>
        <w:t xml:space="preserve"> within a 10 min time frame at the beginning of each deployment. Drifter position data was recorded by the GPS logger at 5 s intervals and </w:t>
      </w:r>
      <w:commentRangeStart w:id="45"/>
      <w:commentRangeStart w:id="46"/>
      <w:r>
        <w:t>resampled to 1 min intervals</w:t>
      </w:r>
      <w:commentRangeEnd w:id="46"/>
      <w:r w:rsidR="0077629B">
        <w:rPr>
          <w:rStyle w:val="CommentReference"/>
        </w:rPr>
        <w:commentReference w:id="46"/>
      </w:r>
      <w:r>
        <w:t xml:space="preserve"> to increase signal-to-noise ratios;</w:t>
      </w:r>
      <w:commentRangeEnd w:id="45"/>
      <w:r w:rsidR="00734397">
        <w:rPr>
          <w:rStyle w:val="CommentReference"/>
        </w:rPr>
        <w:commentReference w:id="45"/>
      </w:r>
      <w:r>
        <w:t xml:space="preserve">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t>. Drifters were generally allowed to drift until they exited the channel to Pago Pago Bay, but tracks were limited to 1 h for comparisons with</w:t>
      </w:r>
      <w:r w:rsidR="008651C6">
        <w:t xml:space="preserve"> simultaneous</w:t>
      </w:r>
      <w:r>
        <w:t xml:space="preserve"> ADCP </w:t>
      </w:r>
      <w:commentRangeStart w:id="47"/>
      <w:r>
        <w:t>data</w:t>
      </w:r>
      <w:commentRangeEnd w:id="47"/>
      <w:r w:rsidR="00752031">
        <w:rPr>
          <w:rStyle w:val="CommentReference"/>
        </w:rPr>
        <w:commentReference w:id="47"/>
      </w:r>
      <w:r>
        <w:t>.</w:t>
      </w:r>
    </w:p>
    <w:p w14:paraId="5E0806A8" w14:textId="77777777" w:rsidR="00B42656" w:rsidRDefault="00B42656" w:rsidP="009B6BC6">
      <w:pPr>
        <w:spacing w:after="0"/>
      </w:pPr>
    </w:p>
    <w:p w14:paraId="178A2276" w14:textId="77777777" w:rsidR="00576BC7" w:rsidRDefault="000A4C38" w:rsidP="009B6BC6">
      <w:pPr>
        <w:pStyle w:val="HeadingCR3"/>
        <w:spacing w:before="0"/>
      </w:pPr>
      <w:r>
        <w:t>Eulerian Measurements</w:t>
      </w:r>
    </w:p>
    <w:p w14:paraId="5C7C77D8" w14:textId="1CAD69A1" w:rsidR="00C4278D" w:rsidRDefault="000A4C38" w:rsidP="009B6BC6">
      <w:pPr>
        <w:spacing w:after="0"/>
      </w:pPr>
      <w:r>
        <w:t>Three Nortek Aquadopp 2-MHz acoustic curren</w:t>
      </w:r>
      <w:r w:rsidR="00121437">
        <w:t xml:space="preserve">t profilers (ADCP) recorded </w:t>
      </w:r>
      <w:r>
        <w:t>current data at three locations on the reef flat in Faga'alu for one week</w:t>
      </w:r>
      <w:r w:rsidR="00121437">
        <w:t xml:space="preserve"> (YD 47-55</w:t>
      </w:r>
      <w:r w:rsidR="00303A26">
        <w:t>, 2014</w:t>
      </w:r>
      <w:r w:rsidR="00121437">
        <w:t>)</w:t>
      </w:r>
      <w:r>
        <w:t xml:space="preserve"> (Figure 1). The </w:t>
      </w:r>
      <w:r w:rsidR="008651C6">
        <w:t>ADCP</w:t>
      </w:r>
      <w:r>
        <w:t>s were deployed on sand or rubble patches among</w:t>
      </w:r>
      <w:del w:id="48" w:author="Libe Washburn" w:date="2015-10-19T07:42:00Z">
        <w:r>
          <w:delText>st</w:delText>
        </w:r>
      </w:del>
      <w:r>
        <w:t xml:space="preserve"> the corals, as deep as possible to maintain adequat</w:t>
      </w:r>
      <w:r w:rsidR="008651C6">
        <w:t>e water levels over the ADCP</w:t>
      </w:r>
      <w:r>
        <w:t xml:space="preserve"> during low tide (Figure 2c-d). </w:t>
      </w:r>
      <w:commentRangeStart w:id="49"/>
      <w:r>
        <w:t xml:space="preserve">The </w:t>
      </w:r>
      <w:r w:rsidR="008651C6">
        <w:t>ADCP</w:t>
      </w:r>
      <w:r>
        <w:t>s collected 580 current samples at 2 Hz every 10</w:t>
      </w:r>
      <w:r w:rsidR="008651C6">
        <w:t xml:space="preserve"> min</w:t>
      </w:r>
      <w:r>
        <w:t>.</w:t>
      </w:r>
      <w:commentRangeEnd w:id="49"/>
      <w:r w:rsidR="00F53C29">
        <w:rPr>
          <w:rStyle w:val="CommentReference"/>
        </w:rPr>
        <w:commentReference w:id="49"/>
      </w:r>
    </w:p>
    <w:p w14:paraId="0C935638" w14:textId="77777777" w:rsidR="00B42656" w:rsidRDefault="00B42656" w:rsidP="009B6BC6">
      <w:pPr>
        <w:spacing w:after="0"/>
      </w:pPr>
    </w:p>
    <w:p w14:paraId="4D358285" w14:textId="77777777" w:rsidR="00576BC7" w:rsidRDefault="000A4C38" w:rsidP="009B6BC6">
      <w:pPr>
        <w:pStyle w:val="HeadingCR3"/>
        <w:spacing w:before="0"/>
      </w:pPr>
      <w:r>
        <w:t>Ancillary Data</w:t>
      </w:r>
    </w:p>
    <w:p w14:paraId="70389AC1" w14:textId="174E8D32" w:rsidR="00576BC7" w:rsidRDefault="000A4C38" w:rsidP="009B6BC6">
      <w:pPr>
        <w:spacing w:after="0"/>
      </w:pPr>
      <w:r>
        <w:t xml:space="preserve">The instrument deployments were timed to capture end-member </w:t>
      </w:r>
      <w:r w:rsidR="00DD204E">
        <w:t xml:space="preserve">hydrodynamic </w:t>
      </w:r>
      <w:r>
        <w:t>forcing conditions that characterize the study area</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rsidR="008651C6">
        <w:t>. E</w:t>
      </w:r>
      <w:r>
        <w:t xml:space="preserve">nd </w:t>
      </w:r>
      <w:commentRangeStart w:id="50"/>
      <w:r>
        <w:t>member</w:t>
      </w:r>
      <w:commentRangeEnd w:id="50"/>
      <w:r w:rsidR="0016786A">
        <w:rPr>
          <w:rStyle w:val="CommentReference"/>
        </w:rPr>
        <w:commentReference w:id="50"/>
      </w:r>
      <w:r>
        <w:t xml:space="preserve"> conditions were defined post-deployment using modeled and in situ wave, wind, and tide data following the methodology described by</w:t>
      </w:r>
      <w:r w:rsidR="00CC19E3">
        <w:t xml:space="preserve"> </w:t>
      </w:r>
      <w:r w:rsidR="00CC19E3">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 xml:space="preserve">Presto et al. </w:t>
      </w:r>
      <w:r w:rsidR="008651C6">
        <w:rPr>
          <w:noProof/>
        </w:rPr>
        <w:t>(</w:t>
      </w:r>
      <w:r w:rsidR="00D41352" w:rsidRPr="00D41352">
        <w:rPr>
          <w:noProof/>
        </w:rPr>
        <w:t>2006)</w:t>
      </w:r>
      <w:r w:rsidR="00CC19E3">
        <w:fldChar w:fldCharType="end"/>
      </w:r>
      <w:r>
        <w:t>.</w:t>
      </w:r>
      <w:r w:rsidR="00C4278D">
        <w:t xml:space="preserve"> </w:t>
      </w:r>
      <w:r>
        <w:t xml:space="preserve">Incident wave conditions were recorded by a </w:t>
      </w:r>
      <w:commentRangeStart w:id="51"/>
      <w:r>
        <w:t>NIWA Dobie-A wave/tide gauge (DOBIE) deployed on the southern reef slope at a depth of 10 m (Figure 1</w:t>
      </w:r>
      <w:ins w:id="52" w:author="Libe Washburn" w:date="2015-11-18T08:03:00Z">
        <w:r>
          <w:t>)</w:t>
        </w:r>
        <w:commentRangeEnd w:id="51"/>
        <w:r w:rsidR="00F16746">
          <w:rPr>
            <w:rStyle w:val="CommentReference"/>
          </w:rPr>
          <w:commentReference w:id="51"/>
        </w:r>
        <w:r>
          <w:t>.</w:t>
        </w:r>
      </w:ins>
      <w:del w:id="53" w:author="Libe Washburn" w:date="2015-11-18T08:03:00Z">
        <w:r>
          <w:delText>).</w:delText>
        </w:r>
      </w:del>
      <w:r>
        <w:t xml:space="preserve"> The DOBIE sampled a 512s burst at 2 Hz every hour. The DOBIE malfunctioned and recorded no data coinciding with the ADCP deployment, but compared well </w:t>
      </w:r>
      <w:commentRangeStart w:id="54"/>
      <w:r>
        <w:t xml:space="preserve">(not shown) </w:t>
      </w:r>
      <w:commentRangeEnd w:id="54"/>
      <w:r w:rsidR="00734397">
        <w:rPr>
          <w:rStyle w:val="CommentReference"/>
        </w:rPr>
        <w:commentReference w:id="54"/>
      </w:r>
      <w:r>
        <w:t xml:space="preserve">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xml:space="preserve">) modeled data on swell height and direction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t>. WW3 model data, calibrated to DOBIE wave data, were used to define forcing</w:t>
      </w:r>
      <w:r w:rsidR="00B8343E">
        <w:t xml:space="preserve"> end-members</w:t>
      </w:r>
      <w:r>
        <w:t xml:space="preserve"> during the ADCP and drifter deployments.</w:t>
      </w:r>
    </w:p>
    <w:p w14:paraId="667E83B3" w14:textId="7508DA23" w:rsidR="00C4278D" w:rsidRDefault="00B8343E" w:rsidP="009B6BC6">
      <w:pPr>
        <w:spacing w:after="0"/>
      </w:pPr>
      <w:r>
        <w:t xml:space="preserve">Wind speed and wind direction </w:t>
      </w:r>
      <w:r w:rsidR="000A4C38">
        <w:t xml:space="preserve">were recorded at 15 min intervals using a Davis VantagePro weather station installed near the stream mouth, approximately 5 m above sea level (Figure 1). </w:t>
      </w:r>
      <w:r>
        <w:t>Wind</w:t>
      </w:r>
      <w:r w:rsidR="000A4C38">
        <w:t xml:space="preserve"> and tide data were also recorded </w:t>
      </w:r>
      <w:r w:rsidR="0073010A">
        <w:t xml:space="preserve">at 6 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 </w:t>
      </w:r>
      <w:commentRangeStart w:id="55"/>
      <w:r w:rsidR="000A4C38">
        <w:t>For this study, wind conditions are sufficiently described qualitatively so the topographic effects on wind speed and direction recorded at the stations are assumed to be inconsequential.</w:t>
      </w:r>
      <w:commentRangeEnd w:id="55"/>
      <w:r w:rsidR="00BF6D81">
        <w:rPr>
          <w:rStyle w:val="CommentReference"/>
        </w:rPr>
        <w:commentReference w:id="55"/>
      </w:r>
    </w:p>
    <w:p w14:paraId="2B50E91A" w14:textId="77777777" w:rsidR="00B42656" w:rsidRDefault="00B42656" w:rsidP="009B6BC6">
      <w:pPr>
        <w:spacing w:after="0"/>
      </w:pPr>
    </w:p>
    <w:p w14:paraId="213859FF" w14:textId="77777777" w:rsidR="00576BC7" w:rsidRDefault="000A4C38" w:rsidP="009B6BC6">
      <w:pPr>
        <w:pStyle w:val="HeadingCR3"/>
        <w:spacing w:before="0"/>
      </w:pPr>
      <w:r>
        <w:lastRenderedPageBreak/>
        <w:t>Analytical Methods</w:t>
      </w:r>
    </w:p>
    <w:p w14:paraId="3CF927D0" w14:textId="78F03D74" w:rsidR="00C4278D" w:rsidRDefault="00DD204E" w:rsidP="009B6BC6">
      <w:pPr>
        <w:spacing w:after="0"/>
      </w:pPr>
      <w:r>
        <w:t>Simultaneous d</w:t>
      </w:r>
      <w:r w:rsidR="000A4C38">
        <w:t>ata from the drifters and ADCPs w</w:t>
      </w:r>
      <w:r>
        <w:t>ere</w:t>
      </w:r>
      <w:r w:rsidR="000A4C38">
        <w:t xml:space="preserve"> </w:t>
      </w:r>
      <w:del w:id="56" w:author="Libe Washburn" w:date="2015-10-19T07:56:00Z">
        <w:r w:rsidR="000A4C38">
          <w:delText>subset</w:delText>
        </w:r>
      </w:del>
      <w:ins w:id="57" w:author="Libe Washburn" w:date="2015-10-19T07:56:00Z">
        <w:r w:rsidR="00341295">
          <w:t>grouped</w:t>
        </w:r>
      </w:ins>
      <w:ins w:id="58" w:author="Libe Washburn" w:date="2015-11-18T08:03:00Z">
        <w:r w:rsidR="000A4C38">
          <w:t xml:space="preserve"> </w:t>
        </w:r>
      </w:ins>
      <w:ins w:id="59" w:author="Libe Washburn" w:date="2015-10-19T07:56:00Z">
        <w:r w:rsidR="000A4C38">
          <w:t xml:space="preserve"> </w:t>
        </w:r>
      </w:ins>
      <w:r w:rsidR="000A4C38">
        <w:t xml:space="preserve">by end-member forcing, and two techniques were used to compare the results </w:t>
      </w:r>
      <w:r w:rsidR="008651C6">
        <w:t>from drifters and</w:t>
      </w:r>
      <w:r w:rsidR="000A4C38">
        <w:t xml:space="preserve"> ADCP</w:t>
      </w:r>
      <w:r w:rsidR="008651C6">
        <w:t>s</w:t>
      </w:r>
      <w:r w:rsidR="000A4C38">
        <w:t>: progressive vectors of cumulative flow and empirical orthogonal functions (EOF).</w:t>
      </w:r>
      <w:r>
        <w:t xml:space="preserve"> </w:t>
      </w:r>
      <w:r w:rsidR="000A4C38">
        <w:t>A series of 1 h progressive vector diagrams of cumulative flow were computed from ADCP data following the methodology used by</w:t>
      </w:r>
      <w:r w:rsidR="0072301A">
        <w:t xml:space="preserve"> </w:t>
      </w:r>
      <w:r w:rsidR="0072301A">
        <w:fldChar w:fldCharType="begin" w:fldLock="1"/>
      </w:r>
      <w:r w:rsidR="009A41CA">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2006a)", "manualFormatting" : "Siegel et al. (2003) and Storlazzi et al. 2006a)", "plainTextFormattedCitation" : "(Siegel et al. 2003; Storlazzi et al. 2006a)", "previouslyFormattedCitation" : "(Siegel et al. 2003; Storlazzi et al. 2006a)"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2006a)</w:t>
      </w:r>
      <w:r w:rsidR="0072301A">
        <w:fldChar w:fldCharType="end"/>
      </w:r>
      <w:r w:rsidR="000A4C38">
        <w:t xml:space="preserve">. </w:t>
      </w:r>
      <w:commentRangeStart w:id="60"/>
      <w:r w:rsidR="000A7575">
        <w:t>EOF</w:t>
      </w:r>
      <w:commentRangeEnd w:id="60"/>
      <w:r w:rsidR="00341295">
        <w:rPr>
          <w:rStyle w:val="CommentReference"/>
        </w:rPr>
        <w:commentReference w:id="60"/>
      </w:r>
      <w:r w:rsidR="000A7575">
        <w:t xml:space="preserve"> principal axes, variance ellipses, mean flow velocities, and residence times were calculated from simultaneous ADCP data and spatially binned drifter data (</w:t>
      </w:r>
      <w:commentRangeStart w:id="61"/>
      <w:r w:rsidR="000A7575">
        <w:t>100 m x 100 m</w:t>
      </w:r>
      <w:commentRangeEnd w:id="61"/>
      <w:r w:rsidR="00C47E70">
        <w:rPr>
          <w:rStyle w:val="CommentReference"/>
        </w:rPr>
        <w:commentReference w:id="61"/>
      </w:r>
      <w:r w:rsidR="000A7575">
        <w:t xml:space="preserve">)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 xml:space="preserve">. Where drifters did not travel through a specific spatial bin, no EOF or residence time </w:t>
      </w:r>
      <w:r w:rsidR="00722669">
        <w:t xml:space="preserve">could be </w:t>
      </w:r>
      <w:r w:rsidR="008651C6">
        <w:t>calculated. P</w:t>
      </w:r>
      <w:r w:rsidR="000A7575">
        <w:t xml:space="preserve">rogressive vectors, </w:t>
      </w:r>
      <w:r w:rsidR="000A4C38">
        <w:t>EOFs</w:t>
      </w:r>
      <w:r w:rsidR="00BC1964">
        <w:t>,</w:t>
      </w:r>
      <w:r w:rsidR="000A4C38">
        <w:t xml:space="preserve"> and mean flow velocities from </w:t>
      </w:r>
      <w:r w:rsidR="005C3C07">
        <w:t>drifter and ADCP data</w:t>
      </w:r>
      <w:r w:rsidR="000A4C38">
        <w:t xml:space="preserve"> </w:t>
      </w:r>
      <w:commentRangeStart w:id="62"/>
      <w:r w:rsidR="000A4C38">
        <w:t>were compared to de</w:t>
      </w:r>
      <w:r w:rsidR="00722669">
        <w:t>monstrate</w:t>
      </w:r>
      <w:r w:rsidR="000A4C38">
        <w:t xml:space="preserve"> </w:t>
      </w:r>
      <w:r w:rsidR="00722669">
        <w:t xml:space="preserve">the usefulness of Lagrangian methods </w:t>
      </w:r>
      <w:commentRangeEnd w:id="62"/>
      <w:r w:rsidR="00341295">
        <w:rPr>
          <w:rStyle w:val="CommentReference"/>
        </w:rPr>
        <w:commentReference w:id="62"/>
      </w:r>
      <w:r w:rsidR="00722669">
        <w:t xml:space="preserve">for describing spatial flow patterns compared to projected flow from Eulerian methods, and to determine </w:t>
      </w:r>
      <w:r w:rsidR="000A4C38">
        <w:t xml:space="preserve">if the short-term observations </w:t>
      </w:r>
      <w:r w:rsidR="00722669">
        <w:t xml:space="preserve">as the drifters moved through the spatial bin </w:t>
      </w:r>
      <w:r w:rsidR="000A4C38">
        <w:t>were similar to the long-term ADCP observations</w:t>
      </w:r>
      <w:r w:rsidR="00722669">
        <w:t xml:space="preserve"> over the duration of the 1h drift</w:t>
      </w:r>
      <w:r w:rsidR="000A4C38">
        <w:t xml:space="preserve">. </w:t>
      </w:r>
    </w:p>
    <w:p w14:paraId="0949DAC7" w14:textId="77777777" w:rsidR="00B42656" w:rsidRDefault="00B42656" w:rsidP="009C350F">
      <w:pPr>
        <w:ind w:firstLine="0"/>
      </w:pPr>
    </w:p>
    <w:p w14:paraId="1A44F6BB" w14:textId="3795EBF8" w:rsidR="00276187" w:rsidRPr="00D31F5A" w:rsidRDefault="00D31F5A" w:rsidP="009B6BC6">
      <w:pPr>
        <w:pStyle w:val="HeadingCR1"/>
        <w:spacing w:before="0"/>
      </w:pPr>
      <w:r>
        <w:t>Results</w:t>
      </w:r>
    </w:p>
    <w:p w14:paraId="3636A583" w14:textId="53A37F91" w:rsidR="00576BC7" w:rsidRPr="009B6BC6" w:rsidRDefault="00820341" w:rsidP="009B6BC6">
      <w:pPr>
        <w:pStyle w:val="HeadingCR2"/>
        <w:spacing w:before="0"/>
        <w:rPr>
          <w:i/>
        </w:rPr>
      </w:pPr>
      <w:ins w:id="63" w:author="Libe Washburn" w:date="2015-11-18T08:03:00Z">
        <w:r>
          <w:rPr>
            <w:i/>
          </w:rPr>
          <w:t>Meteorologic</w:t>
        </w:r>
      </w:ins>
      <w:ins w:id="64" w:author="Libe Washburn" w:date="2015-10-19T08:07:00Z">
        <w:r w:rsidR="0070471A">
          <w:rPr>
            <w:i/>
          </w:rPr>
          <w:t>al</w:t>
        </w:r>
      </w:ins>
      <w:del w:id="65" w:author="Libe Washburn" w:date="2015-11-18T08:03:00Z">
        <w:r>
          <w:rPr>
            <w:i/>
          </w:rPr>
          <w:delText>Meteorologic</w:delText>
        </w:r>
      </w:del>
      <w:r>
        <w:rPr>
          <w:i/>
        </w:rPr>
        <w:t xml:space="preserve"> and </w:t>
      </w:r>
      <w:r w:rsidR="00D31F5A" w:rsidRPr="009B6BC6">
        <w:rPr>
          <w:i/>
        </w:rPr>
        <w:t>Oceanographic Forcing</w:t>
      </w:r>
    </w:p>
    <w:p w14:paraId="77EA0568" w14:textId="640E3CDB" w:rsidR="00C4278D" w:rsidRDefault="00811F32" w:rsidP="009B6BC6">
      <w:pPr>
        <w:spacing w:after="0"/>
      </w:pPr>
      <w:r>
        <w:t>A</w:t>
      </w:r>
      <w:r w:rsidR="00814521">
        <w:t xml:space="preserve"> large</w:t>
      </w:r>
      <w:r>
        <w:t xml:space="preserve"> range of tide, wind, and wave conditions was sampled </w:t>
      </w:r>
      <w:r w:rsidR="00814521">
        <w:t>d</w:t>
      </w:r>
      <w:r w:rsidR="000A4C38">
        <w:t xml:space="preserve">uring the </w:t>
      </w:r>
      <w:r w:rsidR="00814521">
        <w:t xml:space="preserve">8 day </w:t>
      </w:r>
      <w:r w:rsidR="000A4C38">
        <w:t xml:space="preserve">period of overlapping ADCP and </w:t>
      </w:r>
      <w:del w:id="66" w:author="Libe Washburn" w:date="2015-10-19T08:07:00Z">
        <w:r w:rsidR="000A4C38">
          <w:delText xml:space="preserve">intensive </w:delText>
        </w:r>
      </w:del>
      <w:r w:rsidR="000A4C38">
        <w:t>drif</w:t>
      </w:r>
      <w:r w:rsidR="008651C6">
        <w:t>ter deployments, 2014 YD</w:t>
      </w:r>
      <w:r w:rsidR="000A4C38">
        <w:t xml:space="preserve"> 47-</w:t>
      </w:r>
      <w:r w:rsidR="008651C6">
        <w:t>55</w:t>
      </w:r>
      <w:r w:rsidR="00BC1964">
        <w:t xml:space="preserve">, as shown in </w:t>
      </w:r>
      <w:r w:rsidR="000A4C38">
        <w:t>Figure 3. Three d</w:t>
      </w:r>
      <w:r w:rsidR="008651C6">
        <w:t xml:space="preserve">istinct periods were observed: </w:t>
      </w:r>
      <w:r w:rsidR="000A4C38">
        <w:t>1) a strong onshore wind event w</w:t>
      </w:r>
      <w:r w:rsidR="00814521">
        <w:t>it</w:t>
      </w:r>
      <w:r w:rsidR="008651C6">
        <w:t xml:space="preserve">h small waves; </w:t>
      </w:r>
      <w:r w:rsidR="000A4C38">
        <w:t>2</w:t>
      </w:r>
      <w:r w:rsidR="008651C6" w:rsidRPr="008651C6">
        <w:t xml:space="preserve"> </w:t>
      </w:r>
      <w:r w:rsidR="008651C6">
        <w:t>weak winds from variable directions and small waves, where tidal forcing was dominant</w:t>
      </w:r>
      <w:r w:rsidR="000A4C38">
        <w:t>)</w:t>
      </w:r>
      <w:r w:rsidR="008651C6">
        <w:t xml:space="preserve">; and </w:t>
      </w:r>
      <w:r w:rsidR="000A4C38">
        <w:t xml:space="preserve">3) </w:t>
      </w:r>
      <w:r w:rsidR="008651C6">
        <w:t>a large southeast swell with weak winds</w:t>
      </w:r>
      <w:r w:rsidR="000A4C38">
        <w:t>. Three end-</w:t>
      </w:r>
      <w:r w:rsidR="000A4C38">
        <w:lastRenderedPageBreak/>
        <w:t xml:space="preserve">member forcings were defined: </w:t>
      </w:r>
      <w:commentRangeStart w:id="67"/>
      <w:r w:rsidR="000A4C38">
        <w:t>1) Small waves and strong ons</w:t>
      </w:r>
      <w:r w:rsidR="008651C6">
        <w:t xml:space="preserve">hore winds ('WIND') during </w:t>
      </w:r>
      <w:r w:rsidR="000A4C38">
        <w:t>YD 47-49; 2) Small waves and weak winds ('TIDE') during YD 50-51; and 3) Large waves and we</w:t>
      </w:r>
      <w:r w:rsidR="00814521">
        <w:t>ak winds ('WAVE') during YD 52-</w:t>
      </w:r>
      <w:r w:rsidR="000A4C38">
        <w:t>55 (Table 1).</w:t>
      </w:r>
      <w:commentRangeEnd w:id="67"/>
      <w:r w:rsidR="00471852">
        <w:rPr>
          <w:rStyle w:val="CommentReference"/>
        </w:rPr>
        <w:commentReference w:id="67"/>
      </w:r>
      <w:r w:rsidR="000A4C38">
        <w:t xml:space="preserve"> During WIND, </w:t>
      </w:r>
      <w:r w:rsidR="00814521">
        <w:t xml:space="preserve">northeast to southeast winds were observed, with </w:t>
      </w:r>
      <w:r w:rsidR="000A4C38">
        <w:t>average speed</w:t>
      </w:r>
      <w:r w:rsidR="00814521">
        <w:t>s of</w:t>
      </w:r>
      <w:r w:rsidR="000A4C38">
        <w:t xml:space="preserve"> 2.6-4.9 </w:t>
      </w:r>
      <w:r w:rsidR="002C3BF8">
        <w:t>m s</w:t>
      </w:r>
      <w:r w:rsidR="002C3BF8" w:rsidRPr="002C3BF8">
        <w:rPr>
          <w:vertAlign w:val="superscript"/>
        </w:rPr>
        <w:t>-1</w:t>
      </w:r>
      <w:r w:rsidR="000A4C38">
        <w:t xml:space="preserve"> </w:t>
      </w:r>
      <w:r w:rsidR="00814521">
        <w:t>and</w:t>
      </w:r>
      <w:r w:rsidR="000A4C38">
        <w:t xml:space="preserve"> maximum gusts of 14.5 </w:t>
      </w:r>
      <w:r w:rsidR="002C3BF8">
        <w:t>m s</w:t>
      </w:r>
      <w:r w:rsidR="002C3BF8" w:rsidRPr="002C3BF8">
        <w:rPr>
          <w:vertAlign w:val="superscript"/>
        </w:rPr>
        <w:t>-1</w:t>
      </w:r>
      <w:r w:rsidR="000A4C38">
        <w:t xml:space="preserve"> on YD 48. These wind conditions are typical during the winter tradewind season</w:t>
      </w:r>
      <w:r w:rsidR="00814521">
        <w:t xml:space="preserve"> and characterize the dominant wind conditions experienced in Faga’alu Bay</w:t>
      </w:r>
      <w:r w:rsidR="000A4C38">
        <w:t xml:space="preserve">. During TIDE, wind </w:t>
      </w:r>
      <w:r w:rsidR="008651C6">
        <w:t xml:space="preserve">directions were variable and </w:t>
      </w:r>
      <w:r w:rsidR="000A4C38">
        <w:t xml:space="preserve">speeds were low to moderate (1.5-3.4 </w:t>
      </w:r>
      <w:r w:rsidR="002C3BF8">
        <w:t>m s</w:t>
      </w:r>
      <w:r w:rsidR="002C3BF8" w:rsidRPr="002C3BF8">
        <w:rPr>
          <w:vertAlign w:val="superscript"/>
        </w:rPr>
        <w:t>-1</w:t>
      </w:r>
      <w:r w:rsidR="000A4C38">
        <w:t xml:space="preserve">), which is typical during the summer wet season. During </w:t>
      </w:r>
      <w:commentRangeStart w:id="68"/>
      <w:r w:rsidR="000A4C38">
        <w:t>WAVE</w:t>
      </w:r>
      <w:commentRangeEnd w:id="68"/>
      <w:r w:rsidR="00C408DB">
        <w:rPr>
          <w:rStyle w:val="CommentReference"/>
        </w:rPr>
        <w:commentReference w:id="68"/>
      </w:r>
      <w:r w:rsidR="000A4C38">
        <w:t xml:space="preserve">, </w:t>
      </w:r>
      <w:commentRangeStart w:id="69"/>
      <w:r w:rsidR="000A4C38">
        <w:t>maximum wave height reached 1.3 m on YD 52</w:t>
      </w:r>
      <w:commentRangeEnd w:id="69"/>
      <w:r w:rsidR="006556CD">
        <w:rPr>
          <w:rStyle w:val="CommentReference"/>
        </w:rPr>
        <w:commentReference w:id="69"/>
      </w:r>
      <w:r w:rsidR="000A4C38">
        <w:t>, which is near the annual maximum height expected for this location</w:t>
      </w:r>
      <w:r w:rsidR="0072301A">
        <w:t xml:space="preserve"> </w:t>
      </w:r>
      <w:r w:rsidR="00840161">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p>
    <w:p w14:paraId="3065A658" w14:textId="77777777" w:rsidR="00B42656" w:rsidRDefault="00B42656" w:rsidP="009B6BC6">
      <w:pPr>
        <w:spacing w:after="0"/>
      </w:pPr>
    </w:p>
    <w:p w14:paraId="47D6D852" w14:textId="77777777" w:rsidR="00576BC7" w:rsidRPr="009B6BC6" w:rsidRDefault="000A4C38" w:rsidP="009B6BC6">
      <w:pPr>
        <w:pStyle w:val="HeadingCR2"/>
        <w:spacing w:before="0"/>
        <w:rPr>
          <w:i/>
        </w:rPr>
      </w:pPr>
      <w:commentRangeStart w:id="70"/>
      <w:r w:rsidRPr="009B6BC6">
        <w:rPr>
          <w:i/>
        </w:rPr>
        <w:t>Eulerian Measurements</w:t>
      </w:r>
      <w:commentRangeEnd w:id="70"/>
      <w:r w:rsidR="00912EB1">
        <w:rPr>
          <w:rStyle w:val="CommentReference"/>
          <w:rFonts w:eastAsiaTheme="minorEastAsia" w:cstheme="minorBidi"/>
          <w:b w:val="0"/>
          <w:bCs w:val="0"/>
          <w:color w:val="auto"/>
        </w:rPr>
        <w:commentReference w:id="70"/>
      </w:r>
    </w:p>
    <w:p w14:paraId="183592B7" w14:textId="4D42E2E2" w:rsidR="00576BC7" w:rsidRDefault="009C350F" w:rsidP="009B6BC6">
      <w:pPr>
        <w:spacing w:after="0"/>
      </w:pPr>
      <w:commentRangeStart w:id="71"/>
      <w:r>
        <w:t>T</w:t>
      </w:r>
      <w:r w:rsidR="000A4C38">
        <w:t>he water level</w:t>
      </w:r>
      <w:r>
        <w:t xml:space="preserve"> at low tide</w:t>
      </w:r>
      <w:r w:rsidR="000A4C38">
        <w:t xml:space="preserve"> dropped below the </w:t>
      </w:r>
      <w:commentRangeStart w:id="72"/>
      <w:del w:id="73" w:author="Libe Washburn" w:date="2015-10-19T08:19:00Z">
        <w:r w:rsidR="000A4C38">
          <w:delText xml:space="preserve">minimum </w:delText>
        </w:r>
      </w:del>
      <w:r w:rsidR="000A4C38">
        <w:t xml:space="preserve">blanking distance </w:t>
      </w:r>
      <w:commentRangeEnd w:id="72"/>
      <w:r w:rsidR="00947C9B">
        <w:rPr>
          <w:rStyle w:val="CommentReference"/>
        </w:rPr>
        <w:commentReference w:id="72"/>
      </w:r>
      <w:r w:rsidR="000A4C38">
        <w:t xml:space="preserve">of </w:t>
      </w:r>
      <w:r w:rsidR="00303A26">
        <w:t>the ADCP</w:t>
      </w:r>
      <w:r>
        <w:t xml:space="preserve"> at AS3 on the northern reef</w:t>
      </w:r>
      <w:r w:rsidR="00303A26">
        <w:t xml:space="preserve"> (Figure 4</w:t>
      </w:r>
      <w:r w:rsidR="000A4C38">
        <w:t xml:space="preserve">d), and flow was assumed to be nearly zero during these times given the low water depth relative to the height of the corals, many of which were above the water surface. The short data gap at AS1 on YD 50 was due to </w:t>
      </w:r>
      <w:r w:rsidR="00303A26">
        <w:t>human disturbance</w:t>
      </w:r>
      <w:r w:rsidR="000A4C38">
        <w:t>.</w:t>
      </w:r>
      <w:commentRangeEnd w:id="71"/>
      <w:r w:rsidR="00211E58">
        <w:rPr>
          <w:rStyle w:val="CommentReference"/>
        </w:rPr>
        <w:commentReference w:id="71"/>
      </w:r>
    </w:p>
    <w:p w14:paraId="5A4A308C" w14:textId="2689EB78" w:rsidR="00576BC7" w:rsidRDefault="000A4C38" w:rsidP="009B6BC6">
      <w:pPr>
        <w:spacing w:after="0"/>
      </w:pPr>
      <w:r>
        <w:t>In general, tidal forcing was characterized by slow flow speeds</w:t>
      </w:r>
      <w:ins w:id="74" w:author="Libe Washburn" w:date="2015-10-22T07:09:00Z">
        <w:r w:rsidR="00E6665F">
          <w:t xml:space="preserve"> over the reef flat</w:t>
        </w:r>
      </w:ins>
      <w:r>
        <w:t xml:space="preserve"> and more variable directions, wind forcing by slow flow speeds and less variable directions, and wave forcing by the fastest flow speeds and most consistent flow directions. The highest </w:t>
      </w:r>
      <w:r w:rsidR="001A0336">
        <w:t>flow speeds</w:t>
      </w:r>
      <w:r>
        <w:t xml:space="preserve"> w</w:t>
      </w:r>
      <w:r w:rsidR="001A0336">
        <w:t>ere</w:t>
      </w:r>
      <w:r>
        <w:t xml:space="preserve"> observed over the </w:t>
      </w:r>
      <w:r w:rsidR="00BC1964">
        <w:t xml:space="preserve">exposed </w:t>
      </w:r>
      <w:r>
        <w:t xml:space="preserve">southernmost part of the reef (AS1) in a northwesterly direction </w:t>
      </w:r>
      <w:r w:rsidR="00BC1964">
        <w:t xml:space="preserve">from the reef crest into the embayment, </w:t>
      </w:r>
      <w:r>
        <w:t xml:space="preserve">indicating the strong influence of even small breaking waves over the reef crest (Figure </w:t>
      </w:r>
      <w:r>
        <w:lastRenderedPageBreak/>
        <w:t>4b, e). Flow direction at AS2 was consistently to the southwest</w:t>
      </w:r>
      <w:r w:rsidR="00BC1964">
        <w:t xml:space="preserve"> from the reef crest into the embayment</w:t>
      </w:r>
      <w:r>
        <w:t xml:space="preserve">, though direction was more variable under tidal forcing, </w:t>
      </w:r>
      <w:r w:rsidR="00303A26">
        <w:t>with</w:t>
      </w:r>
      <w:r>
        <w:t xml:space="preserve"> some </w:t>
      </w:r>
      <w:r w:rsidR="00BC1964">
        <w:t>off-</w:t>
      </w:r>
      <w:r>
        <w:t xml:space="preserve">reef flow to the northeast (Figure 4c). </w:t>
      </w:r>
      <w:commentRangeStart w:id="75"/>
      <w:r>
        <w:t>Flow speed</w:t>
      </w:r>
      <w:r w:rsidR="00BC1964">
        <w:t>s</w:t>
      </w:r>
      <w:r>
        <w:t xml:space="preserve"> at AS2 w</w:t>
      </w:r>
      <w:r w:rsidR="00BC1964">
        <w:t>ere correlated with strong</w:t>
      </w:r>
      <w:r>
        <w:t xml:space="preserve"> winds and </w:t>
      </w:r>
      <w:r w:rsidR="00BC1964">
        <w:t>large</w:t>
      </w:r>
      <w:r>
        <w:t xml:space="preserve"> waves (Figure 4e).</w:t>
      </w:r>
      <w:commentRangeEnd w:id="75"/>
      <w:r w:rsidR="00A7590F">
        <w:rPr>
          <w:rStyle w:val="CommentReference"/>
        </w:rPr>
        <w:commentReference w:id="75"/>
      </w:r>
      <w:r>
        <w:t xml:space="preserve"> At AS3, flow directions and speeds were highly variable under all forcing conditions, and exhibited the lowest flow speeds of the three ADCPs (Figure 4d-e).</w:t>
      </w:r>
    </w:p>
    <w:p w14:paraId="2627F7BF" w14:textId="5FDE286B" w:rsidR="00C4278D" w:rsidRDefault="000A4C38" w:rsidP="00A53884">
      <w:pPr>
        <w:spacing w:after="0"/>
      </w:pPr>
      <w:r>
        <w:t>Flow speeds at AS1 and AS2 illustrated the modulating effects of tidal stage</w:t>
      </w:r>
      <w:r w:rsidR="00AA2B12">
        <w:t xml:space="preserve"> on wave-forced flow (Figure 4</w:t>
      </w:r>
      <w:r>
        <w:t xml:space="preserve">e). During wave </w:t>
      </w:r>
      <w:ins w:id="76" w:author="Libe Washburn" w:date="2015-11-18T08:03:00Z">
        <w:r>
          <w:t>forcing</w:t>
        </w:r>
      </w:ins>
      <w:ins w:id="77" w:author="Libe Washburn" w:date="2015-10-19T09:25:00Z">
        <w:r w:rsidR="002F1A0A">
          <w:t xml:space="preserve"> </w:t>
        </w:r>
      </w:ins>
      <w:del w:id="78" w:author="Alex Messina" w:date="2015-10-01T09:39:00Z">
        <w:r w:rsidDel="001A0336">
          <w:delText xml:space="preserve">, and to a lesser degree during wind forcing, </w:delText>
        </w:r>
      </w:del>
      <w:ins w:id="79" w:author="Libe Washburn" w:date="2015-11-18T08:03:00Z">
        <w:r>
          <w:t>flow</w:t>
        </w:r>
      </w:ins>
      <w:commentRangeStart w:id="80"/>
      <w:ins w:id="81" w:author="Liv Herdman" w:date="2015-11-18T08:03:00Z">
        <w:r>
          <w:t>forcingflow</w:t>
        </w:r>
        <w:commentRangeEnd w:id="80"/>
        <w:r w:rsidR="00C408DB">
          <w:rPr>
            <w:rStyle w:val="CommentReference"/>
          </w:rPr>
          <w:commentReference w:id="80"/>
        </w:r>
      </w:ins>
      <w:r>
        <w:t xml:space="preserve"> velocity was highest during high tide and decreased significantly as the tide f</w:t>
      </w:r>
      <w:r w:rsidR="00BC1964">
        <w:t>e</w:t>
      </w:r>
      <w:r>
        <w:t xml:space="preserve">ll. This was most evident </w:t>
      </w:r>
      <w:r w:rsidR="001A0336">
        <w:t xml:space="preserve">during YD 53-55 </w:t>
      </w:r>
      <w:r>
        <w:t xml:space="preserve">at AS1, but was also observed at AS2. This effect was </w:t>
      </w:r>
      <w:del w:id="82" w:author="Libe Washburn" w:date="2015-10-19T09:35:00Z">
        <w:r>
          <w:delText xml:space="preserve">noticeably </w:delText>
        </w:r>
      </w:del>
      <w:r>
        <w:t>absent or significantly reduced during wind forcing on YD 47-49, and tidal forcing on YD 51-52.</w:t>
      </w:r>
    </w:p>
    <w:p w14:paraId="668AA438" w14:textId="77777777" w:rsidR="00B42656" w:rsidRDefault="00B42656" w:rsidP="00A53884">
      <w:pPr>
        <w:spacing w:after="0"/>
      </w:pPr>
    </w:p>
    <w:p w14:paraId="3D92074E" w14:textId="77777777" w:rsidR="00576BC7" w:rsidRPr="00A53884" w:rsidRDefault="000A4C38" w:rsidP="00A53884">
      <w:pPr>
        <w:pStyle w:val="HeadingCR2"/>
        <w:spacing w:before="0"/>
        <w:rPr>
          <w:i/>
        </w:rPr>
      </w:pPr>
      <w:commentRangeStart w:id="83"/>
      <w:r w:rsidRPr="00A53884">
        <w:rPr>
          <w:i/>
        </w:rPr>
        <w:t>Lagrangian Measurements</w:t>
      </w:r>
      <w:commentRangeEnd w:id="83"/>
      <w:r w:rsidR="00E6665F">
        <w:rPr>
          <w:rStyle w:val="CommentReference"/>
          <w:rFonts w:eastAsiaTheme="minorEastAsia" w:cstheme="minorBidi"/>
          <w:b w:val="0"/>
          <w:bCs w:val="0"/>
          <w:color w:val="auto"/>
        </w:rPr>
        <w:commentReference w:id="83"/>
      </w:r>
    </w:p>
    <w:p w14:paraId="6A067006" w14:textId="67B00B83" w:rsidR="00C4278D" w:rsidRDefault="008651C6" w:rsidP="00A53884">
      <w:pPr>
        <w:spacing w:after="0"/>
      </w:pPr>
      <w:commentRangeStart w:id="84"/>
      <w:r>
        <w:t>The</w:t>
      </w:r>
      <w:commentRangeEnd w:id="84"/>
      <w:r w:rsidR="00350540">
        <w:rPr>
          <w:rStyle w:val="CommentReference"/>
        </w:rPr>
        <w:commentReference w:id="84"/>
      </w:r>
      <w:r>
        <w:t xml:space="preserve"> fleet of d</w:t>
      </w:r>
      <w:r w:rsidR="000A4C38">
        <w:t>rifter</w:t>
      </w:r>
      <w:r>
        <w:t>s</w:t>
      </w:r>
      <w:r w:rsidR="000A4C38">
        <w:t xml:space="preserve"> </w:t>
      </w:r>
      <w:r>
        <w:t>was deployed 30 times</w:t>
      </w:r>
      <w:r w:rsidR="000A4C38">
        <w:t xml:space="preserve"> from </w:t>
      </w:r>
      <w:r w:rsidR="00814521">
        <w:t xml:space="preserve">19 </w:t>
      </w:r>
      <w:r w:rsidR="000A4C38">
        <w:t>January</w:t>
      </w:r>
      <w:r w:rsidR="00814521">
        <w:t xml:space="preserve"> 2014 </w:t>
      </w:r>
      <w:r w:rsidR="000A4C38">
        <w:t xml:space="preserve">to </w:t>
      </w:r>
      <w:r w:rsidR="00814521">
        <w:t xml:space="preserve">23 </w:t>
      </w:r>
      <w:r w:rsidR="000A4C38">
        <w:t>February 2014, with 22 of those</w:t>
      </w:r>
      <w:r>
        <w:t xml:space="preserve"> deployments</w:t>
      </w:r>
      <w:r w:rsidR="000A4C38">
        <w:t xml:space="preserve"> coinciding with the ADCP deployment (Appendix Table </w:t>
      </w:r>
      <w:r w:rsidR="009C4D78">
        <w:t>A</w:t>
      </w:r>
      <w:r w:rsidR="000A4C38">
        <w:t>1). Drifter tracks from all deployments covered nearly the entire reef and channel (Figure 5), showing three g</w:t>
      </w:r>
      <w:r w:rsidR="00A32302">
        <w:t>e</w:t>
      </w:r>
      <w:r w:rsidR="000A4C38">
        <w:t xml:space="preserve">neral spatial patterns: 1) Faster flow speeds over the </w:t>
      </w:r>
      <w:r w:rsidR="00BC1964">
        <w:t xml:space="preserve">exposed </w:t>
      </w:r>
      <w:r w:rsidR="000A4C38">
        <w:t xml:space="preserve">southern reef flat; 2) slower, more variable currents over the deeper pools of the southern </w:t>
      </w:r>
      <w:r w:rsidR="00464CB4">
        <w:t xml:space="preserve">inshore </w:t>
      </w:r>
      <w:r w:rsidR="000A4C38">
        <w:t xml:space="preserve">back-reef, </w:t>
      </w:r>
      <w:r w:rsidR="00BC1964">
        <w:t xml:space="preserve">sheltered </w:t>
      </w:r>
      <w:r>
        <w:t xml:space="preserve">northern reef, and </w:t>
      </w:r>
      <w:r w:rsidR="000A4C38">
        <w:t>near the stream mouth</w:t>
      </w:r>
      <w:r w:rsidR="00464CB4">
        <w:t xml:space="preserve"> deep in the embayment</w:t>
      </w:r>
      <w:r w:rsidR="000A4C38">
        <w:t xml:space="preserve">; and 3) faster </w:t>
      </w:r>
      <w:r w:rsidR="00464CB4">
        <w:t xml:space="preserve">offshore </w:t>
      </w:r>
      <w:r w:rsidR="000A4C38">
        <w:t>current speeds exiting th</w:t>
      </w:r>
      <w:r w:rsidR="00814521">
        <w:t xml:space="preserve">e </w:t>
      </w:r>
      <w:r w:rsidR="00464CB4">
        <w:t>seaward</w:t>
      </w:r>
      <w:r w:rsidR="00BC1964">
        <w:t xml:space="preserve"> </w:t>
      </w:r>
      <w:r w:rsidR="00814521">
        <w:t>end of the channel. Instances of o</w:t>
      </w:r>
      <w:r w:rsidR="000A4C38">
        <w:t>ff</w:t>
      </w:r>
      <w:r w:rsidR="00464CB4">
        <w:t>shore</w:t>
      </w:r>
      <w:r w:rsidR="000A4C38">
        <w:t xml:space="preserve"> transport over the reef crest w</w:t>
      </w:r>
      <w:r w:rsidR="00814521">
        <w:t>ere observed</w:t>
      </w:r>
      <w:r w:rsidR="000A4C38">
        <w:t xml:space="preserve">, </w:t>
      </w:r>
      <w:commentRangeStart w:id="85"/>
      <w:r w:rsidR="00464CB4">
        <w:t xml:space="preserve">generally </w:t>
      </w:r>
      <w:r w:rsidR="000A4C38">
        <w:t>exiting through small channel</w:t>
      </w:r>
      <w:r w:rsidR="00464CB4">
        <w:t>s</w:t>
      </w:r>
      <w:r w:rsidR="000A4C38">
        <w:t xml:space="preserve"> in the reef crest at high tide under calm wave and wind </w:t>
      </w:r>
      <w:r w:rsidR="000A4C38">
        <w:lastRenderedPageBreak/>
        <w:t>conditions</w:t>
      </w:r>
      <w:commentRangeEnd w:id="85"/>
      <w:r w:rsidR="00912EB1">
        <w:rPr>
          <w:rStyle w:val="CommentReference"/>
        </w:rPr>
        <w:commentReference w:id="85"/>
      </w:r>
      <w:r w:rsidR="000A4C38">
        <w:t>; mo</w:t>
      </w:r>
      <w:r>
        <w:t>st of these</w:t>
      </w:r>
      <w:r w:rsidR="000A4C38">
        <w:t xml:space="preserve"> were quickly re-entrained in the surf zone</w:t>
      </w:r>
      <w:r w:rsidR="00464CB4">
        <w:t>,</w:t>
      </w:r>
      <w:r w:rsidR="000A4C38">
        <w:t xml:space="preserve"> and traveled landward over the reef </w:t>
      </w:r>
      <w:r w:rsidR="00464CB4">
        <w:t xml:space="preserve">crest and onto the reef </w:t>
      </w:r>
      <w:r w:rsidR="000A4C38">
        <w:t xml:space="preserve">flat. </w:t>
      </w:r>
    </w:p>
    <w:p w14:paraId="571A932C" w14:textId="77777777" w:rsidR="00B42656" w:rsidRDefault="00B42656" w:rsidP="00A53884">
      <w:pPr>
        <w:spacing w:after="0"/>
      </w:pPr>
    </w:p>
    <w:p w14:paraId="75CB0259" w14:textId="77777777" w:rsidR="00576BC7" w:rsidRPr="00A53884" w:rsidRDefault="000A4C38" w:rsidP="00A53884">
      <w:pPr>
        <w:pStyle w:val="HeadingCR2"/>
        <w:spacing w:before="0"/>
        <w:rPr>
          <w:i/>
        </w:rPr>
      </w:pPr>
      <w:commentRangeStart w:id="86"/>
      <w:r w:rsidRPr="00A53884">
        <w:rPr>
          <w:i/>
        </w:rPr>
        <w:t>Progressive Vectors</w:t>
      </w:r>
      <w:commentRangeEnd w:id="86"/>
      <w:r w:rsidR="00CA6BD3">
        <w:rPr>
          <w:rStyle w:val="CommentReference"/>
          <w:rFonts w:eastAsiaTheme="minorEastAsia" w:cstheme="minorBidi"/>
          <w:b w:val="0"/>
          <w:bCs w:val="0"/>
          <w:color w:val="auto"/>
        </w:rPr>
        <w:commentReference w:id="86"/>
      </w:r>
    </w:p>
    <w:p w14:paraId="0825F8DC" w14:textId="238851F0" w:rsidR="00576BC7" w:rsidRDefault="000A4C38" w:rsidP="00A53884">
      <w:pPr>
        <w:spacing w:after="0"/>
      </w:pPr>
      <w:r>
        <w:t xml:space="preserve"> </w:t>
      </w:r>
      <w:commentRangeStart w:id="87"/>
      <w:r w:rsidR="00814521">
        <w:t>Progressive vectors</w:t>
      </w:r>
      <w:r w:rsidR="00DA3E29">
        <w:t xml:space="preserve"> </w:t>
      </w:r>
      <w:del w:id="88" w:author="Alex Messina" w:date="2015-10-01T09:42:00Z">
        <w:r w:rsidR="006446AF" w:rsidDel="001A0336">
          <w:delText>(based on the assumption of spatially-uniform flow)</w:delText>
        </w:r>
      </w:del>
      <w:r w:rsidR="006446AF">
        <w:t xml:space="preserve"> </w:t>
      </w:r>
      <w:r w:rsidR="00DA3E29">
        <w:t>from ADCP data</w:t>
      </w:r>
      <w:r w:rsidR="00814521">
        <w:t xml:space="preserve"> indicated </w:t>
      </w:r>
      <w:del w:id="89" w:author="Alex Messina" w:date="2015-10-01T09:40:00Z">
        <w:r w:rsidR="00814521" w:rsidDel="001A0336">
          <w:delText xml:space="preserve">the </w:delText>
        </w:r>
      </w:del>
      <w:r w:rsidR="00814521">
        <w:t>flow</w:t>
      </w:r>
      <w:del w:id="90" w:author="Liv Herdman" w:date="2015-11-18T08:03:00Z">
        <w:r w:rsidR="00814521">
          <w:delText xml:space="preserve"> </w:delText>
        </w:r>
      </w:del>
      <w:del w:id="91" w:author="Alex Messina" w:date="2015-10-01T09:40:00Z">
        <w:r w:rsidR="00814521" w:rsidDel="001A0336">
          <w:delText>velocity</w:delText>
        </w:r>
        <w:r w:rsidR="00814521">
          <w:delText xml:space="preserve"> </w:delText>
        </w:r>
      </w:del>
      <w:ins w:id="92" w:author="Alex Messina" w:date="2015-10-01T09:40:00Z">
        <w:r w:rsidR="001A0336">
          <w:t xml:space="preserve">speeds </w:t>
        </w:r>
      </w:ins>
      <w:r w:rsidR="00814521">
        <w:t xml:space="preserve">at AS1 and AS2 </w:t>
      </w:r>
      <w:del w:id="93" w:author="Alex Messina" w:date="2015-10-01T09:40:00Z">
        <w:r w:rsidR="00814521" w:rsidDel="001A0336">
          <w:delText xml:space="preserve">was </w:delText>
        </w:r>
      </w:del>
      <w:ins w:id="94" w:author="Alex Messina" w:date="2015-10-01T09:40:00Z">
        <w:r w:rsidR="001A0336">
          <w:t xml:space="preserve">were </w:t>
        </w:r>
      </w:ins>
      <w:r w:rsidR="00814521">
        <w:t xml:space="preserve">relatively consistent but did not describe the heterogeneous flow directions over the reef flat. </w:t>
      </w:r>
      <w:r>
        <w:t>(Figure 6).</w:t>
      </w:r>
      <w:r w:rsidR="00082037">
        <w:t xml:space="preserve"> </w:t>
      </w:r>
      <w:commentRangeEnd w:id="87"/>
      <w:r w:rsidR="00CA6BD3">
        <w:rPr>
          <w:rStyle w:val="CommentReference"/>
        </w:rPr>
        <w:commentReference w:id="87"/>
      </w:r>
      <w:r w:rsidR="00DA3E29">
        <w:t xml:space="preserve">Whereas the drifters tracked currents moving from cross-shore near the reef crest to alongshore towards the channel, the progressive vectors over the </w:t>
      </w:r>
      <w:r w:rsidR="006446AF">
        <w:t xml:space="preserve">exposed </w:t>
      </w:r>
      <w:r w:rsidR="00DA3E29">
        <w:t xml:space="preserve">southern reef showed little variation in flow direction, going ashore in some cases. </w:t>
      </w:r>
      <w:r w:rsidR="00082037">
        <w:t>In general, the lengths of progressive vectors were similar to the</w:t>
      </w:r>
      <w:del w:id="95" w:author="Liv Herdman" w:date="2015-11-18T08:03:00Z">
        <w:r w:rsidR="00082037">
          <w:delText xml:space="preserve"> </w:delText>
        </w:r>
      </w:del>
      <w:del w:id="96" w:author="Alex Messina" w:date="2015-10-01T09:40:00Z">
        <w:r w:rsidR="00082037" w:rsidDel="001A0336">
          <w:delText>actual</w:delText>
        </w:r>
        <w:r w:rsidR="00082037">
          <w:delText xml:space="preserve"> </w:delText>
        </w:r>
      </w:del>
      <w:r w:rsidR="00082037">
        <w:t>tracks of the drifters, indicating similar flow speeds, albeit sometime</w:t>
      </w:r>
      <w:r w:rsidR="00DA3E29">
        <w:t>s</w:t>
      </w:r>
      <w:r w:rsidR="00082037">
        <w:t xml:space="preserve"> different directions. The exception was over the </w:t>
      </w:r>
      <w:r w:rsidR="006446AF">
        <w:t xml:space="preserve">sheltered </w:t>
      </w:r>
      <w:r w:rsidR="00082037">
        <w:t xml:space="preserve">northern reef, where drifters quickly moved into the channel and were influenced by very different currents than </w:t>
      </w:r>
      <w:r w:rsidR="00DA3E29">
        <w:t>the ADCP at AS3.</w:t>
      </w:r>
      <w:r>
        <w:t xml:space="preserve"> </w:t>
      </w:r>
      <w:r w:rsidR="00DA3E29">
        <w:t xml:space="preserve">The progressive vectors over the </w:t>
      </w:r>
      <w:r w:rsidR="006446AF">
        <w:t xml:space="preserve">sheltered </w:t>
      </w:r>
      <w:r w:rsidR="00DA3E29">
        <w:t xml:space="preserve">northern reef were erratic and much shorter than the drifter tracks due to the lower flow speeds observed at AS3. </w:t>
      </w:r>
      <w:r>
        <w:t xml:space="preserve">The progressive vectors from the ADCPs illustrate the temporal flow variability at those fixed points during the 1 h drift duration, but progressive vectors are calculated assuming spatial homogeneity of the </w:t>
      </w:r>
      <w:r w:rsidR="00EE58AB">
        <w:t>flow</w:t>
      </w:r>
      <w:r w:rsidR="007C791D">
        <w:t xml:space="preserve"> and failed to capture the spatia</w:t>
      </w:r>
      <w:r w:rsidR="008651C6">
        <w:t xml:space="preserve">lly heterogeneous </w:t>
      </w:r>
      <w:commentRangeStart w:id="97"/>
      <w:r w:rsidR="008651C6">
        <w:t>current</w:t>
      </w:r>
      <w:r w:rsidR="007C791D">
        <w:t>s</w:t>
      </w:r>
      <w:commentRangeEnd w:id="97"/>
      <w:r w:rsidR="00C55CF1">
        <w:rPr>
          <w:rStyle w:val="CommentReference"/>
        </w:rPr>
        <w:commentReference w:id="97"/>
      </w:r>
      <w:r>
        <w:t xml:space="preserve">. </w:t>
      </w:r>
    </w:p>
    <w:p w14:paraId="33C8D262" w14:textId="3275FA72" w:rsidR="00576BC7" w:rsidRDefault="007040A5" w:rsidP="00A53884">
      <w:pPr>
        <w:spacing w:after="0"/>
      </w:pPr>
      <w:r>
        <w:t>During</w:t>
      </w:r>
      <w:r w:rsidR="000A4C38">
        <w:t xml:space="preserve"> tidal forcing the drifters </w:t>
      </w:r>
      <w:del w:id="98" w:author="Alex Messina" w:date="2015-10-01T09:43:00Z">
        <w:r w:rsidR="000A4C38" w:rsidDel="001A0336">
          <w:delText xml:space="preserve">traveled </w:delText>
        </w:r>
      </w:del>
      <w:ins w:id="99" w:author="Alex Messina" w:date="2015-10-01T09:43:00Z">
        <w:r w:rsidR="001A0336">
          <w:t xml:space="preserve">moved </w:t>
        </w:r>
      </w:ins>
      <w:r w:rsidR="000A4C38">
        <w:t>in erratic directions and traveled farther than the</w:t>
      </w:r>
      <w:r w:rsidR="00C21009">
        <w:t xml:space="preserve"> progressive vectors </w:t>
      </w:r>
      <w:del w:id="100" w:author="Alex Messina" w:date="2015-10-01T09:43:00Z">
        <w:r w:rsidR="00C21009" w:rsidDel="001A0336">
          <w:delText>from ADCPs</w:delText>
        </w:r>
        <w:r w:rsidR="000A4C38" w:rsidDel="001A0336">
          <w:delText xml:space="preserve"> </w:delText>
        </w:r>
      </w:del>
      <w:r w:rsidR="000A4C38">
        <w:t>(Figure 6a-b). Drifter tracks and progressive vectors compared poorly in speed and direction at AS3 on the northern reef, slightly better at AS2</w:t>
      </w:r>
      <w:r w:rsidR="007C791D">
        <w:t>,</w:t>
      </w:r>
      <w:r w:rsidR="000A4C38">
        <w:t xml:space="preserve"> though progressive vectors are still shorter and do not vary </w:t>
      </w:r>
      <w:r w:rsidR="000A4C38">
        <w:lastRenderedPageBreak/>
        <w:t xml:space="preserve">direction, and fairly well at AS1 on the </w:t>
      </w:r>
      <w:r w:rsidR="006446AF">
        <w:t xml:space="preserve">exposed </w:t>
      </w:r>
      <w:r w:rsidR="000A4C38">
        <w:t xml:space="preserve">southern reef. </w:t>
      </w:r>
      <w:commentRangeStart w:id="101"/>
      <w:r w:rsidR="000A4C38">
        <w:t>Under the low wave conditions</w:t>
      </w:r>
      <w:r>
        <w:t xml:space="preserve"> at high tide</w:t>
      </w:r>
      <w:commentRangeEnd w:id="101"/>
      <w:r w:rsidR="00C55CF1">
        <w:rPr>
          <w:rStyle w:val="CommentReference"/>
        </w:rPr>
        <w:commentReference w:id="101"/>
      </w:r>
      <w:r w:rsidR="000A4C38">
        <w:t xml:space="preserve">, </w:t>
      </w:r>
      <w:r>
        <w:t xml:space="preserve">some </w:t>
      </w:r>
      <w:r w:rsidR="000A4C38">
        <w:t xml:space="preserve">drifters </w:t>
      </w:r>
      <w:del w:id="102" w:author="Alex Messina" w:date="2015-10-01T09:44:00Z">
        <w:r w:rsidR="000A4C38" w:rsidDel="001A0336">
          <w:delText>were observed to flow</w:delText>
        </w:r>
      </w:del>
      <w:ins w:id="103" w:author="Alex Messina" w:date="2015-10-01T09:44:00Z">
        <w:r w:rsidR="001A0336">
          <w:t>moved</w:t>
        </w:r>
      </w:ins>
      <w:ins w:id="104" w:author="Liv Herdman" w:date="2015-11-18T08:03:00Z">
        <w:r w:rsidR="001A0336">
          <w:t>moved</w:t>
        </w:r>
      </w:ins>
      <w:r w:rsidR="000A4C38">
        <w:t xml:space="preserve"> seaward </w:t>
      </w:r>
      <w:del w:id="105" w:author="Alex Messina" w:date="2015-10-01T09:44:00Z">
        <w:r w:rsidR="000A4C38" w:rsidDel="001A0336">
          <w:delText xml:space="preserve">over </w:delText>
        </w:r>
      </w:del>
      <w:ins w:id="106" w:author="Alex Messina" w:date="2015-10-01T09:44:00Z">
        <w:r w:rsidR="001A0336">
          <w:t xml:space="preserve">across </w:t>
        </w:r>
      </w:ins>
      <w:r w:rsidR="000A4C38">
        <w:t xml:space="preserve">the reef crest near AS2, but </w:t>
      </w:r>
      <w:r>
        <w:t xml:space="preserve">progressive vectors were exclusively </w:t>
      </w:r>
      <w:commentRangeStart w:id="107"/>
      <w:r>
        <w:t>shoreward</w:t>
      </w:r>
      <w:commentRangeEnd w:id="107"/>
      <w:r w:rsidR="00C55CF1">
        <w:rPr>
          <w:rStyle w:val="CommentReference"/>
        </w:rPr>
        <w:commentReference w:id="107"/>
      </w:r>
      <w:r>
        <w:t>. Some d</w:t>
      </w:r>
      <w:r w:rsidR="000A4C38">
        <w:t xml:space="preserve">rifters </w:t>
      </w:r>
      <w:del w:id="108" w:author="Alex Messina" w:date="2015-10-01T09:44:00Z">
        <w:r w:rsidR="000A4C38" w:rsidDel="001A0336">
          <w:delText>were also observed moving</w:delText>
        </w:r>
      </w:del>
      <w:ins w:id="109" w:author="Alex Messina" w:date="2015-10-01T09:44:00Z">
        <w:r w:rsidR="001A0336">
          <w:t>traveled</w:t>
        </w:r>
      </w:ins>
      <w:ins w:id="110" w:author="Liv Herdman" w:date="2015-11-18T08:03:00Z">
        <w:r w:rsidR="001A0336">
          <w:t>traveled</w:t>
        </w:r>
      </w:ins>
      <w:r w:rsidR="000A4C38">
        <w:t xml:space="preserve"> from the </w:t>
      </w:r>
      <w:r w:rsidR="006446AF">
        <w:t xml:space="preserve">sheltered </w:t>
      </w:r>
      <w:r w:rsidR="000A4C38">
        <w:t xml:space="preserve">northern reef onto the </w:t>
      </w:r>
      <w:r w:rsidR="006446AF">
        <w:t xml:space="preserve">more exposed </w:t>
      </w:r>
      <w:r w:rsidR="000A4C38">
        <w:t>southern reef during light and variable winds</w:t>
      </w:r>
      <w:r>
        <w:t xml:space="preserve">; during large waves, some drifters </w:t>
      </w:r>
      <w:r w:rsidR="006446AF">
        <w:t xml:space="preserve">were driven </w:t>
      </w:r>
      <w:r>
        <w:t xml:space="preserve">from the </w:t>
      </w:r>
      <w:r w:rsidR="006446AF">
        <w:t xml:space="preserve">exposed </w:t>
      </w:r>
      <w:r>
        <w:t xml:space="preserve">southern to the </w:t>
      </w:r>
      <w:r w:rsidR="006446AF">
        <w:t xml:space="preserve">sheltered </w:t>
      </w:r>
      <w:r>
        <w:t>northern reef</w:t>
      </w:r>
      <w:r w:rsidR="000A4C38">
        <w:t>.</w:t>
      </w:r>
    </w:p>
    <w:p w14:paraId="3A3BD7DD" w14:textId="1002AFA1" w:rsidR="00576BC7" w:rsidRDefault="007040A5" w:rsidP="00A53884">
      <w:pPr>
        <w:spacing w:after="0"/>
      </w:pPr>
      <w:r>
        <w:t>During</w:t>
      </w:r>
      <w:r w:rsidR="000A4C38">
        <w:t xml:space="preserve"> wind forcing, </w:t>
      </w:r>
      <w:r w:rsidR="007C791D">
        <w:t>the drifter tracks</w:t>
      </w:r>
      <w:del w:id="111" w:author="Liv Herdman" w:date="2015-11-18T08:03:00Z">
        <w:r w:rsidR="007C791D">
          <w:delText xml:space="preserve"> </w:delText>
        </w:r>
      </w:del>
      <w:del w:id="112" w:author="Alex Messina" w:date="2015-10-01T09:45:00Z">
        <w:r w:rsidR="007C791D" w:rsidDel="001A0336">
          <w:delText>showed flow directions</w:delText>
        </w:r>
        <w:r w:rsidR="007C791D">
          <w:delText xml:space="preserve"> </w:delText>
        </w:r>
      </w:del>
      <w:r w:rsidR="007C791D">
        <w:t xml:space="preserve">were mainly towards the </w:t>
      </w:r>
      <w:r w:rsidR="003D4AA0">
        <w:t xml:space="preserve">northwest corner in the bay, </w:t>
      </w:r>
      <w:r w:rsidR="007C791D">
        <w:t>suggest</w:t>
      </w:r>
      <w:r w:rsidR="003D4AA0">
        <w:t>ing</w:t>
      </w:r>
      <w:r w:rsidR="007C791D">
        <w:t xml:space="preserve"> </w:t>
      </w:r>
      <w:r w:rsidR="003D4AA0">
        <w:t>seaward flow</w:t>
      </w:r>
      <w:r w:rsidR="007C791D">
        <w:t xml:space="preserve"> (at least at the surface) </w:t>
      </w:r>
      <w:r w:rsidR="009659C3">
        <w:t>was</w:t>
      </w:r>
      <w:r w:rsidR="007C791D">
        <w:t xml:space="preserve"> s</w:t>
      </w:r>
      <w:r w:rsidR="003D4AA0">
        <w:t>uppressed under strong onshore</w:t>
      </w:r>
      <w:r w:rsidR="007C791D">
        <w:t xml:space="preserve"> winds. P</w:t>
      </w:r>
      <w:r w:rsidR="000A4C38">
        <w:t xml:space="preserve">rogressive vectors and drifter tracks were shorter than during tide and wave forcing, indicating </w:t>
      </w:r>
      <w:r w:rsidR="006446AF">
        <w:t xml:space="preserve">slower </w:t>
      </w:r>
      <w:r w:rsidR="000A4C38">
        <w:t>flow speeds (Figure 6c-d). Progressive vectors compared well with drifter tracks in speed and direction for all locations, though the progressive vector</w:t>
      </w:r>
      <w:r w:rsidR="006446AF">
        <w:t>s</w:t>
      </w:r>
      <w:r w:rsidR="000A4C38">
        <w:t xml:space="preserve"> at AS3 </w:t>
      </w:r>
      <w:r w:rsidR="006446AF">
        <w:t xml:space="preserve">are </w:t>
      </w:r>
      <w:r w:rsidR="000A4C38">
        <w:t xml:space="preserve">still short in comparison to the drifter tracks near the same location. </w:t>
      </w:r>
      <w:r w:rsidR="007C791D">
        <w:t xml:space="preserve">Though moderate to strong easterly </w:t>
      </w:r>
      <w:commentRangeStart w:id="113"/>
      <w:r w:rsidR="003D4AA0">
        <w:t>trade</w:t>
      </w:r>
      <w:r w:rsidR="007C791D">
        <w:t>winds</w:t>
      </w:r>
      <w:commentRangeEnd w:id="113"/>
      <w:r w:rsidR="00C4141A">
        <w:rPr>
          <w:rStyle w:val="CommentReference"/>
        </w:rPr>
        <w:commentReference w:id="113"/>
      </w:r>
      <w:r w:rsidR="007C791D">
        <w:t xml:space="preserve"> are most prevalent throughout</w:t>
      </w:r>
      <w:r w:rsidR="003D4AA0">
        <w:t xml:space="preserve"> the year</w:t>
      </w:r>
      <w:r w:rsidR="007C791D">
        <w:t xml:space="preserve">, </w:t>
      </w:r>
      <w:ins w:id="114" w:author="Alex Messina" w:date="2015-10-01T09:47:00Z">
        <w:r w:rsidR="001E0B6D">
          <w:t xml:space="preserve">there is less certainty in the wind-driven flow pattern since </w:t>
        </w:r>
      </w:ins>
      <w:r w:rsidR="007C791D">
        <w:t xml:space="preserve">fewer observations were made </w:t>
      </w:r>
      <w:del w:id="115" w:author="Alex Messina" w:date="2015-10-01T09:47:00Z">
        <w:r w:rsidR="007C791D" w:rsidDel="001E0B6D">
          <w:delText xml:space="preserve">under wind forcing </w:delText>
        </w:r>
      </w:del>
      <w:r w:rsidR="003D4AA0">
        <w:t xml:space="preserve">and a drifter deployed on the northern reef during </w:t>
      </w:r>
      <w:commentRangeStart w:id="116"/>
      <w:del w:id="117" w:author="Alex Messina" w:date="2015-10-01T09:47:00Z">
        <w:r w:rsidR="003D4AA0" w:rsidDel="001E0B6D">
          <w:delText>this period</w:delText>
        </w:r>
      </w:del>
      <w:ins w:id="118" w:author="Alex Messina" w:date="2015-10-01T09:47:00Z">
        <w:r w:rsidR="001E0B6D">
          <w:t>wind</w:t>
        </w:r>
      </w:ins>
      <w:ins w:id="119" w:author="Liv Herdman" w:date="2015-11-18T08:03:00Z">
        <w:r w:rsidR="001E0B6D">
          <w:t>wind</w:t>
        </w:r>
      </w:ins>
      <w:ins w:id="120" w:author="Alex Messina" w:date="2015-10-01T09:47:00Z">
        <w:r w:rsidR="001E0B6D">
          <w:t xml:space="preserve"> forcing</w:t>
        </w:r>
      </w:ins>
      <w:r w:rsidR="003D4AA0">
        <w:t xml:space="preserve"> </w:t>
      </w:r>
      <w:commentRangeEnd w:id="116"/>
      <w:r w:rsidR="00C4141A">
        <w:rPr>
          <w:rStyle w:val="CommentReference"/>
        </w:rPr>
        <w:commentReference w:id="116"/>
      </w:r>
      <w:r w:rsidR="003D4AA0">
        <w:t>was lost</w:t>
      </w:r>
      <w:del w:id="121" w:author="Alex Messina" w:date="2015-10-01T09:48:00Z">
        <w:r w:rsidR="003D4AA0" w:rsidDel="001E0B6D">
          <w:delText xml:space="preserve">, </w:delText>
        </w:r>
        <w:r w:rsidR="007C791D" w:rsidDel="001E0B6D">
          <w:delText>so</w:delText>
        </w:r>
      </w:del>
      <w:del w:id="122" w:author="Alex Messina" w:date="2015-10-01T09:47:00Z">
        <w:r w:rsidR="007C791D" w:rsidDel="001E0B6D">
          <w:delText xml:space="preserve"> there is less certaint</w:delText>
        </w:r>
        <w:r w:rsidR="003D4AA0" w:rsidDel="001E0B6D">
          <w:delText>y in the flow pattern</w:delText>
        </w:r>
      </w:del>
      <w:r w:rsidR="007C791D">
        <w:t>.</w:t>
      </w:r>
    </w:p>
    <w:p w14:paraId="1A716526" w14:textId="00400B4C" w:rsidR="00576BC7" w:rsidRDefault="007040A5" w:rsidP="00A53884">
      <w:pPr>
        <w:spacing w:after="0"/>
      </w:pPr>
      <w:r>
        <w:t xml:space="preserve">During </w:t>
      </w:r>
      <w:r w:rsidR="000A4C38">
        <w:t xml:space="preserve">wave forcing, longer progressive vectors </w:t>
      </w:r>
      <w:r w:rsidR="006446AF">
        <w:t xml:space="preserve">characterized </w:t>
      </w:r>
      <w:r w:rsidR="000A4C38">
        <w:t xml:space="preserve">all locations, </w:t>
      </w:r>
      <w:del w:id="123" w:author="Alex Messina" w:date="2015-10-01T09:48:00Z">
        <w:r w:rsidR="000A4C38" w:rsidDel="001E0B6D">
          <w:delText xml:space="preserve">including the </w:delText>
        </w:r>
        <w:r w:rsidR="006446AF" w:rsidDel="001E0B6D">
          <w:delText xml:space="preserve">sheltered </w:delText>
        </w:r>
        <w:r w:rsidR="000A4C38" w:rsidDel="001E0B6D">
          <w:delText xml:space="preserve">northern reef, </w:delText>
        </w:r>
      </w:del>
      <w:r w:rsidR="000A4C38">
        <w:t>indicat</w:t>
      </w:r>
      <w:r w:rsidR="006446AF">
        <w:t>ing</w:t>
      </w:r>
      <w:r w:rsidR="000A4C38">
        <w:t xml:space="preserve"> faster </w:t>
      </w:r>
      <w:r w:rsidR="006446AF">
        <w:t xml:space="preserve">current </w:t>
      </w:r>
      <w:r w:rsidR="000A4C38">
        <w:t xml:space="preserve">speeds than during </w:t>
      </w:r>
      <w:commentRangeStart w:id="124"/>
      <w:r w:rsidR="000A4C38">
        <w:t xml:space="preserve">wind and tidal forcing </w:t>
      </w:r>
      <w:commentRangeEnd w:id="124"/>
      <w:r w:rsidR="00350817">
        <w:rPr>
          <w:rStyle w:val="CommentReference"/>
        </w:rPr>
        <w:commentReference w:id="124"/>
      </w:r>
      <w:r w:rsidR="000A4C38">
        <w:t>(Figure 6e-f).</w:t>
      </w:r>
      <w:del w:id="125" w:author="Liv Herdman" w:date="2015-11-18T08:03:00Z">
        <w:r w:rsidR="000A4C38">
          <w:delText xml:space="preserve"> </w:delText>
        </w:r>
      </w:del>
      <w:del w:id="126" w:author="Alex Messina" w:date="2015-10-01T09:48:00Z">
        <w:r w:rsidR="000A4C38" w:rsidDel="001E0B6D">
          <w:delText xml:space="preserve">The progressive vectors on the </w:delText>
        </w:r>
        <w:r w:rsidR="006446AF" w:rsidDel="001E0B6D">
          <w:delText xml:space="preserve">exposed </w:delText>
        </w:r>
        <w:r w:rsidR="000A4C38" w:rsidDel="001E0B6D">
          <w:delText xml:space="preserve">southern reef </w:delText>
        </w:r>
        <w:r w:rsidR="007C791D" w:rsidDel="001E0B6D">
          <w:delText>show exclusively</w:delText>
        </w:r>
        <w:r w:rsidR="000A4C38" w:rsidDel="001E0B6D">
          <w:delText xml:space="preserve"> onshore flow.</w:delText>
        </w:r>
        <w:r w:rsidR="000A4C38">
          <w:delText xml:space="preserve"> </w:delText>
        </w:r>
      </w:del>
      <w:r w:rsidR="000A4C38">
        <w:t xml:space="preserve">The drifter tracks clearly indicate a coherent pattern of clockwise flow over the </w:t>
      </w:r>
      <w:r w:rsidR="006446AF">
        <w:t xml:space="preserve">exposed </w:t>
      </w:r>
      <w:r w:rsidR="000A4C38">
        <w:t xml:space="preserve">southern reef, through </w:t>
      </w:r>
      <w:r w:rsidR="006446AF">
        <w:t xml:space="preserve">the </w:t>
      </w:r>
      <w:r w:rsidR="000A4C38">
        <w:t xml:space="preserve">back-reef pools and near the stream mouth, and then seaward over the </w:t>
      </w:r>
      <w:r w:rsidR="006446AF">
        <w:t xml:space="preserve">sheltered </w:t>
      </w:r>
      <w:r w:rsidR="000A4C38">
        <w:t xml:space="preserve">northern reef and out the channel. </w:t>
      </w:r>
      <w:r w:rsidR="007C791D">
        <w:lastRenderedPageBreak/>
        <w:t xml:space="preserve">Despite </w:t>
      </w:r>
      <w:r w:rsidR="006446AF">
        <w:t xml:space="preserve">some </w:t>
      </w:r>
      <w:r w:rsidR="007C791D">
        <w:t xml:space="preserve">wave breaking on the </w:t>
      </w:r>
      <w:r w:rsidR="006446AF">
        <w:t xml:space="preserve">more sheltered </w:t>
      </w:r>
      <w:r w:rsidR="007C791D">
        <w:t xml:space="preserve">northern reef crest, it appears the flow across the </w:t>
      </w:r>
      <w:r w:rsidR="006446AF">
        <w:t xml:space="preserve">exposed </w:t>
      </w:r>
      <w:r w:rsidR="007C791D">
        <w:t xml:space="preserve">southern reef and into the channel influences an overall </w:t>
      </w:r>
      <w:r w:rsidR="006446AF">
        <w:t xml:space="preserve">seaward </w:t>
      </w:r>
      <w:r w:rsidR="007C791D">
        <w:t xml:space="preserve">flow over the northern reef. </w:t>
      </w:r>
      <w:commentRangeStart w:id="127"/>
      <w:r w:rsidR="000A4C38">
        <w:t>All drifters exited the channel during the 1 h period, suggesting under high waves the flushing time of the whole bay is under 1 h.</w:t>
      </w:r>
      <w:commentRangeEnd w:id="127"/>
      <w:r w:rsidR="0008195F">
        <w:rPr>
          <w:rStyle w:val="CommentReference"/>
        </w:rPr>
        <w:commentReference w:id="127"/>
      </w:r>
    </w:p>
    <w:p w14:paraId="5D21546F" w14:textId="77777777" w:rsidR="001322AB" w:rsidRDefault="001322AB" w:rsidP="00A53884">
      <w:pPr>
        <w:spacing w:after="0"/>
      </w:pPr>
    </w:p>
    <w:p w14:paraId="0B4220C6" w14:textId="77777777" w:rsidR="00576BC7" w:rsidRPr="00A53884" w:rsidRDefault="000A4C38" w:rsidP="00A53884">
      <w:pPr>
        <w:pStyle w:val="HeadingCR2"/>
        <w:spacing w:before="0"/>
        <w:rPr>
          <w:i/>
        </w:rPr>
      </w:pPr>
      <w:commentRangeStart w:id="128"/>
      <w:r w:rsidRPr="00A53884">
        <w:rPr>
          <w:i/>
        </w:rPr>
        <w:t>Empirical Orthogonal Functions (EOF)</w:t>
      </w:r>
      <w:commentRangeEnd w:id="128"/>
      <w:r w:rsidR="00350817">
        <w:rPr>
          <w:rStyle w:val="CommentReference"/>
          <w:rFonts w:eastAsiaTheme="minorEastAsia" w:cstheme="minorBidi"/>
          <w:b w:val="0"/>
          <w:bCs w:val="0"/>
          <w:color w:val="auto"/>
        </w:rPr>
        <w:commentReference w:id="128"/>
      </w:r>
    </w:p>
    <w:p w14:paraId="51174C92" w14:textId="2433E9B8" w:rsidR="00976516" w:rsidRDefault="000A4C38" w:rsidP="00A53884">
      <w:pPr>
        <w:spacing w:after="0"/>
      </w:pPr>
      <w:r>
        <w:t>Variance ellipses and mean flow velocities were calculated from</w:t>
      </w:r>
      <w:r w:rsidR="000F5241">
        <w:t xml:space="preserve"> simultaneous ADCP and spatially-</w:t>
      </w:r>
      <w:r>
        <w:t>binned drifter data collected during end member forcing condition</w:t>
      </w:r>
      <w:r w:rsidR="007040A5">
        <w:t>s</w:t>
      </w:r>
      <w:r>
        <w:t xml:space="preserve"> (</w:t>
      </w:r>
      <w:commentRangeStart w:id="129"/>
      <w:r>
        <w:t>Figure 7</w:t>
      </w:r>
      <w:ins w:id="130" w:author="Libe Washburn" w:date="2015-11-18T08:03:00Z">
        <w:r>
          <w:t>)</w:t>
        </w:r>
        <w:commentRangeEnd w:id="129"/>
        <w:r w:rsidR="00B52D8F">
          <w:rPr>
            <w:rStyle w:val="CommentReference"/>
          </w:rPr>
          <w:commentReference w:id="129"/>
        </w:r>
        <w:r>
          <w:t>.</w:t>
        </w:r>
      </w:ins>
      <w:del w:id="131" w:author="Libe Washburn" w:date="2015-11-18T08:03:00Z">
        <w:r>
          <w:delText>).</w:delText>
        </w:r>
      </w:del>
      <w:r>
        <w:t xml:space="preserve"> The number of drifter tracks </w:t>
      </w:r>
      <w:del w:id="132" w:author="Alex Messina" w:date="2015-10-01T09:50:00Z">
        <w:r w:rsidDel="001E0B6D">
          <w:delText>that traveled through</w:delText>
        </w:r>
      </w:del>
      <w:ins w:id="133" w:author="Alex Messina" w:date="2015-10-01T09:50:00Z">
        <w:r w:rsidR="001E0B6D">
          <w:t>in</w:t>
        </w:r>
      </w:ins>
      <w:ins w:id="134" w:author="Liv Herdman" w:date="2015-11-18T08:03:00Z">
        <w:r w:rsidR="001E0B6D">
          <w:t>in</w:t>
        </w:r>
      </w:ins>
      <w:r>
        <w:t xml:space="preserve"> each grid cell differed due to the</w:t>
      </w:r>
      <w:del w:id="135" w:author="Alex Messina" w:date="2015-10-01T13:15:00Z">
        <w:r>
          <w:delText xml:space="preserve"> </w:delText>
        </w:r>
        <w:r w:rsidDel="00CA1889">
          <w:delText>spatial</w:delText>
        </w:r>
      </w:del>
      <w:del w:id="136" w:author="Liv Herdman" w:date="2015-11-18T08:03:00Z">
        <w:r>
          <w:delText xml:space="preserve"> </w:delText>
        </w:r>
      </w:del>
      <w:r>
        <w:t xml:space="preserve">position of the grid cell relative to the flow pattern. Grid cells in the middle </w:t>
      </w:r>
      <w:del w:id="137" w:author="Alex Messina" w:date="2015-10-01T13:15:00Z">
        <w:r w:rsidDel="00CA1889">
          <w:delText xml:space="preserve">parts </w:delText>
        </w:r>
      </w:del>
      <w:r>
        <w:t xml:space="preserve">of the bay and channel had more drifter tracks than grid cells in the outer bay and </w:t>
      </w:r>
      <w:r w:rsidR="008E2FE3">
        <w:t>close to</w:t>
      </w:r>
      <w:r>
        <w:t xml:space="preserve"> s</w:t>
      </w:r>
      <w:r w:rsidR="007040A5">
        <w:t>hore. More observations suggest</w:t>
      </w:r>
      <w:r>
        <w:t xml:space="preserve"> more certainty, whereas </w:t>
      </w:r>
      <w:del w:id="138" w:author="Alex Messina" w:date="2015-10-01T13:16:00Z">
        <w:r w:rsidDel="00CA1889">
          <w:delText xml:space="preserve">some of the outlying </w:delText>
        </w:r>
      </w:del>
      <w:r>
        <w:t>grid cells with a small number of observations may have been influenced by an anomalous drifter track or a small range of forcing condition</w:t>
      </w:r>
      <w:r w:rsidR="007040A5">
        <w:t>s</w:t>
      </w:r>
      <w:r>
        <w:t>.</w:t>
      </w:r>
      <w:r w:rsidR="00A16BE5">
        <w:t xml:space="preserve"> </w:t>
      </w:r>
    </w:p>
    <w:p w14:paraId="785E1EFB" w14:textId="0D34F73B" w:rsidR="006021D8" w:rsidRDefault="003D4AA0" w:rsidP="00A53884">
      <w:pPr>
        <w:spacing w:after="0"/>
      </w:pPr>
      <w:r>
        <w:t xml:space="preserve">Under all forcing </w:t>
      </w:r>
      <w:commentRangeStart w:id="139"/>
      <w:r>
        <w:t>conditions</w:t>
      </w:r>
      <w:commentRangeEnd w:id="139"/>
      <w:r>
        <w:rPr>
          <w:rStyle w:val="CommentReference"/>
        </w:rPr>
        <w:commentReference w:id="139"/>
      </w:r>
      <w:r w:rsidR="000A4C38">
        <w:t xml:space="preserve"> </w:t>
      </w:r>
      <w:r w:rsidR="00976516">
        <w:t>variance ellipses</w:t>
      </w:r>
      <w:r w:rsidR="000A4C38">
        <w:t xml:space="preserve"> from </w:t>
      </w:r>
      <w:del w:id="140" w:author="Liv Herdman" w:date="2015-11-18T08:03:00Z">
        <w:r w:rsidR="000A4C38">
          <w:delText>drifter</w:delText>
        </w:r>
      </w:del>
      <w:del w:id="141" w:author="Alex Messina" w:date="2015-10-01T13:16:00Z">
        <w:r w:rsidR="000A4C38" w:rsidDel="00CA1889">
          <w:delText>s</w:delText>
        </w:r>
      </w:del>
      <w:ins w:id="142" w:author="Liv Herdman" w:date="2015-11-18T08:03:00Z">
        <w:r w:rsidR="000A4C38">
          <w:t>drifter</w:t>
        </w:r>
      </w:ins>
      <w:r w:rsidR="000A4C38">
        <w:t xml:space="preserve"> </w:t>
      </w:r>
      <w:r w:rsidR="0019411D">
        <w:t>and ADCP</w:t>
      </w:r>
      <w:ins w:id="143" w:author="Alex Messina" w:date="2015-10-01T13:16:00Z">
        <w:r w:rsidR="00CA1889">
          <w:t xml:space="preserve"> data</w:t>
        </w:r>
      </w:ins>
      <w:del w:id="144" w:author="Alex Messina" w:date="2015-10-01T13:16:00Z">
        <w:r w:rsidR="0019411D" w:rsidDel="00CA1889">
          <w:delText>s</w:delText>
        </w:r>
      </w:del>
      <w:ins w:id="145" w:author="Liv Herdman" w:date="2015-11-18T08:03:00Z">
        <w:r w:rsidR="00CA1889">
          <w:t>data</w:t>
        </w:r>
      </w:ins>
      <w:r w:rsidR="0019411D">
        <w:t xml:space="preserve"> were</w:t>
      </w:r>
      <w:r w:rsidR="00A16BE5">
        <w:t xml:space="preserve"> more circular </w:t>
      </w:r>
      <w:r w:rsidR="0019411D">
        <w:t xml:space="preserve">on the </w:t>
      </w:r>
      <w:r w:rsidR="008E2FE3">
        <w:t xml:space="preserve">sheltered </w:t>
      </w:r>
      <w:r w:rsidR="0019411D">
        <w:t>northern reef,</w:t>
      </w:r>
      <w:r>
        <w:t xml:space="preserve"> suggesting</w:t>
      </w:r>
      <w:ins w:id="146" w:author="Alex Messina" w:date="2015-10-01T13:17:00Z">
        <w:r w:rsidR="00CA1889">
          <w:t xml:space="preserve"> more variable</w:t>
        </w:r>
      </w:ins>
      <w:r>
        <w:t xml:space="preserve"> current directions</w:t>
      </w:r>
      <w:del w:id="147" w:author="Alex Messina" w:date="2015-10-01T13:17:00Z">
        <w:r w:rsidDel="00CA1889">
          <w:delText xml:space="preserve"> are more variable</w:delText>
        </w:r>
      </w:del>
      <w:r>
        <w:t>,</w:t>
      </w:r>
      <w:r w:rsidR="00A16BE5">
        <w:t xml:space="preserve"> and </w:t>
      </w:r>
      <w:r>
        <w:t xml:space="preserve">more </w:t>
      </w:r>
      <w:commentRangeStart w:id="148"/>
      <w:r>
        <w:t xml:space="preserve">oblong </w:t>
      </w:r>
      <w:commentRangeEnd w:id="148"/>
      <w:r w:rsidR="00327959">
        <w:rPr>
          <w:rStyle w:val="CommentReference"/>
        </w:rPr>
        <w:commentReference w:id="148"/>
      </w:r>
      <w:r w:rsidR="0019411D">
        <w:t xml:space="preserve">on the </w:t>
      </w:r>
      <w:r w:rsidR="008E2FE3">
        <w:t xml:space="preserve">exposed </w:t>
      </w:r>
      <w:r w:rsidR="0019411D">
        <w:t>southern reef</w:t>
      </w:r>
      <w:r>
        <w:t xml:space="preserve"> suggesting </w:t>
      </w:r>
      <w:ins w:id="149" w:author="Alex Messina" w:date="2015-10-01T13:17:00Z">
        <w:r w:rsidR="00CA1889">
          <w:t xml:space="preserve">more consistent </w:t>
        </w:r>
      </w:ins>
      <w:r>
        <w:t>current directions</w:t>
      </w:r>
      <w:del w:id="150" w:author="Alex Messina" w:date="2015-10-01T13:17:00Z">
        <w:r w:rsidDel="00CA1889">
          <w:delText xml:space="preserve"> are more consistent</w:delText>
        </w:r>
      </w:del>
      <w:del w:id="151" w:author="Liv Herdman" w:date="2015-11-18T08:03:00Z">
        <w:r>
          <w:delText>.</w:delText>
        </w:r>
      </w:del>
      <w:ins w:id="152" w:author="Liv Herdman" w:date="2015-11-18T08:03:00Z">
        <w:r>
          <w:t>.</w:t>
        </w:r>
      </w:ins>
      <w:r>
        <w:t xml:space="preserve"> </w:t>
      </w:r>
      <w:r w:rsidR="00A16BE5">
        <w:t xml:space="preserve">Finer-resolution drifter data resolved the general clockwise </w:t>
      </w:r>
      <w:r w:rsidR="008E2FE3">
        <w:t xml:space="preserve">onshore </w:t>
      </w:r>
      <w:r w:rsidR="00A16BE5">
        <w:t xml:space="preserve">flow from the </w:t>
      </w:r>
      <w:r w:rsidR="008E2FE3">
        <w:t xml:space="preserve">exposed </w:t>
      </w:r>
      <w:r w:rsidR="00A16BE5">
        <w:t xml:space="preserve">southern reef, over the </w:t>
      </w:r>
      <w:r w:rsidR="008E2FE3">
        <w:t xml:space="preserve">sheltered </w:t>
      </w:r>
      <w:r w:rsidR="00A16BE5">
        <w:t xml:space="preserve">northern reef, and out </w:t>
      </w:r>
      <w:r w:rsidR="000A692C">
        <w:t>to sea</w:t>
      </w:r>
      <w:r w:rsidR="008E2FE3">
        <w:t>.</w:t>
      </w:r>
      <w:r w:rsidR="0019411D">
        <w:t xml:space="preserve"> </w:t>
      </w:r>
      <w:r>
        <w:t xml:space="preserve">Drifter </w:t>
      </w:r>
      <w:r w:rsidR="008E2FE3">
        <w:t xml:space="preserve">data </w:t>
      </w:r>
      <w:r w:rsidR="0019411D">
        <w:t xml:space="preserve">also illustrated the </w:t>
      </w:r>
      <w:r w:rsidR="008E2FE3">
        <w:t>low current speeds</w:t>
      </w:r>
      <w:r w:rsidR="0019411D">
        <w:t xml:space="preserve"> </w:t>
      </w:r>
      <w:r>
        <w:t>near</w:t>
      </w:r>
      <w:r w:rsidR="0019411D">
        <w:t xml:space="preserve"> shore and in back-reef pools</w:t>
      </w:r>
      <w:del w:id="153" w:author="Alex Messina" w:date="2015-10-01T13:18:00Z">
        <w:r w:rsidR="008E2FE3" w:rsidDel="00CA1889">
          <w:delText xml:space="preserve"> on the southern reef</w:delText>
        </w:r>
      </w:del>
      <w:del w:id="154" w:author="Liv Herdman" w:date="2015-11-18T08:03:00Z">
        <w:r w:rsidR="0019411D">
          <w:delText>.</w:delText>
        </w:r>
      </w:del>
      <w:ins w:id="155" w:author="Liv Herdman" w:date="2015-11-18T08:03:00Z">
        <w:r w:rsidR="0019411D">
          <w:t>.</w:t>
        </w:r>
      </w:ins>
      <w:r w:rsidR="003C6307">
        <w:t xml:space="preserve"> </w:t>
      </w:r>
      <w:r w:rsidR="00A16BE5">
        <w:t>ADCP</w:t>
      </w:r>
      <w:r w:rsidR="0019411D">
        <w:t xml:space="preserve"> data </w:t>
      </w:r>
      <w:del w:id="156" w:author="Alex Messina" w:date="2015-10-01T13:18:00Z">
        <w:r w:rsidDel="00CA1889">
          <w:delText xml:space="preserve">at each location </w:delText>
        </w:r>
      </w:del>
      <w:r w:rsidR="00976516">
        <w:t>showed mean flow directions</w:t>
      </w:r>
      <w:r>
        <w:t xml:space="preserve"> </w:t>
      </w:r>
      <w:r w:rsidR="00976516">
        <w:t>were</w:t>
      </w:r>
      <w:del w:id="157" w:author="Liv Herdman" w:date="2015-11-18T08:03:00Z">
        <w:r w:rsidR="00976516">
          <w:delText xml:space="preserve"> </w:delText>
        </w:r>
      </w:del>
      <w:del w:id="158" w:author="Alex Messina" w:date="2015-10-01T13:18:00Z">
        <w:r w:rsidR="000A4C38" w:rsidDel="00CA1889">
          <w:delText>similar</w:delText>
        </w:r>
        <w:r w:rsidR="00976516">
          <w:delText xml:space="preserve"> </w:delText>
        </w:r>
      </w:del>
      <w:ins w:id="159" w:author="Alex Messina" w:date="2015-10-01T13:18:00Z">
        <w:r w:rsidR="00CA1889">
          <w:t xml:space="preserve">consistent </w:t>
        </w:r>
      </w:ins>
      <w:r>
        <w:t>but mean flow speeds differed</w:t>
      </w:r>
      <w:r w:rsidR="009019E9">
        <w:t xml:space="preserve"> </w:t>
      </w:r>
      <w:r w:rsidR="00AA2104">
        <w:t>among</w:t>
      </w:r>
      <w:r w:rsidR="009019E9">
        <w:t xml:space="preserve"> forcing conditions</w:t>
      </w:r>
      <w:r w:rsidR="00A16BE5">
        <w:t xml:space="preserve">. </w:t>
      </w:r>
      <w:commentRangeStart w:id="160"/>
      <w:r w:rsidR="00F813B3">
        <w:t xml:space="preserve">Mean velocities calculated from ADCP data for AS1, </w:t>
      </w:r>
      <w:r w:rsidR="00F813B3">
        <w:lastRenderedPageBreak/>
        <w:t>AS2, and AS3 for the duration of tide forcing were 14.6 cm s</w:t>
      </w:r>
      <w:r w:rsidR="00F813B3" w:rsidRPr="002C3BF8">
        <w:rPr>
          <w:vertAlign w:val="superscript"/>
        </w:rPr>
        <w:t>-1</w:t>
      </w:r>
      <w:r w:rsidR="00F813B3">
        <w:t>, 5.3 cm s</w:t>
      </w:r>
      <w:r w:rsidR="00F813B3" w:rsidRPr="002C3BF8">
        <w:rPr>
          <w:vertAlign w:val="superscript"/>
        </w:rPr>
        <w:t>-1</w:t>
      </w:r>
      <w:r w:rsidR="00F813B3">
        <w:t>, and 0.9 cm s</w:t>
      </w:r>
      <w:r w:rsidR="00F813B3" w:rsidRPr="002C3BF8">
        <w:rPr>
          <w:vertAlign w:val="superscript"/>
        </w:rPr>
        <w:t>-1</w:t>
      </w:r>
      <w:r w:rsidR="00F813B3">
        <w:t>; during wind forcing were 11.6 cm s</w:t>
      </w:r>
      <w:r w:rsidR="00F813B3" w:rsidRPr="002C3BF8">
        <w:rPr>
          <w:vertAlign w:val="superscript"/>
        </w:rPr>
        <w:t>-1</w:t>
      </w:r>
      <w:r w:rsidR="00F813B3">
        <w:t>, 3.9 cm s</w:t>
      </w:r>
      <w:r w:rsidR="00F813B3" w:rsidRPr="002C3BF8">
        <w:rPr>
          <w:vertAlign w:val="superscript"/>
        </w:rPr>
        <w:t>-1</w:t>
      </w:r>
      <w:r w:rsidR="00F813B3">
        <w:t>, and 1.5 cm s</w:t>
      </w:r>
      <w:r w:rsidR="00F813B3" w:rsidRPr="002C3BF8">
        <w:rPr>
          <w:vertAlign w:val="superscript"/>
        </w:rPr>
        <w:t>-1</w:t>
      </w:r>
      <w:r w:rsidR="00F813B3">
        <w:t>; during wave forcing were 18.1 cm s</w:t>
      </w:r>
      <w:r w:rsidR="00F813B3" w:rsidRPr="002C3BF8">
        <w:rPr>
          <w:vertAlign w:val="superscript"/>
        </w:rPr>
        <w:t>-1</w:t>
      </w:r>
      <w:r w:rsidR="00F813B3">
        <w:t>, 10.9 cm s</w:t>
      </w:r>
      <w:r w:rsidR="00F813B3" w:rsidRPr="002C3BF8">
        <w:rPr>
          <w:vertAlign w:val="superscript"/>
        </w:rPr>
        <w:t>-1</w:t>
      </w:r>
      <w:r w:rsidR="00F813B3">
        <w:t>, and 1.21 cm s</w:t>
      </w:r>
      <w:r w:rsidR="00F813B3" w:rsidRPr="002C3BF8">
        <w:rPr>
          <w:vertAlign w:val="superscript"/>
        </w:rPr>
        <w:t>-1</w:t>
      </w:r>
      <w:r w:rsidR="00F813B3">
        <w:t xml:space="preserve">, respectively. </w:t>
      </w:r>
      <w:del w:id="161" w:author="Alex Messina" w:date="2015-10-01T13:20:00Z">
        <w:r w:rsidR="00612FEF" w:rsidDel="00CA1889">
          <w:delText>Over the area covered by drifter tracks, m</w:delText>
        </w:r>
      </w:del>
      <w:ins w:id="162" w:author="Alex Messina" w:date="2015-10-01T13:20:00Z">
        <w:r w:rsidR="00CA1889">
          <w:t>M</w:t>
        </w:r>
      </w:ins>
      <w:del w:id="163" w:author="Liv Herdman" w:date="2015-11-18T08:03:00Z">
        <w:r w:rsidR="00612FEF">
          <w:delText>ean</w:delText>
        </w:r>
      </w:del>
      <w:ins w:id="164" w:author="Liv Herdman" w:date="2015-11-18T08:03:00Z">
        <w:r w:rsidR="00CA1889">
          <w:t>M</w:t>
        </w:r>
        <w:r w:rsidR="00612FEF">
          <w:t>ean</w:t>
        </w:r>
      </w:ins>
      <w:r w:rsidR="00612FEF">
        <w:t xml:space="preserve"> flow velocities from drifters varied from 1-37 cm s</w:t>
      </w:r>
      <w:r w:rsidR="00612FEF" w:rsidRPr="002C3BF8">
        <w:rPr>
          <w:vertAlign w:val="superscript"/>
        </w:rPr>
        <w:t>-1</w:t>
      </w:r>
      <w:r w:rsidR="00612FEF">
        <w:t>, 1-36 cm s</w:t>
      </w:r>
      <w:r w:rsidR="00612FEF" w:rsidRPr="002C3BF8">
        <w:rPr>
          <w:vertAlign w:val="superscript"/>
        </w:rPr>
        <w:t>-1</w:t>
      </w:r>
      <w:r w:rsidR="00612FEF">
        <w:t>, and 5-64 cm s</w:t>
      </w:r>
      <w:r w:rsidR="00612FEF" w:rsidRPr="002C3BF8">
        <w:rPr>
          <w:vertAlign w:val="superscript"/>
        </w:rPr>
        <w:t>-1</w:t>
      </w:r>
      <w:r w:rsidR="00612FEF">
        <w:t xml:space="preserve"> under tidal, wind, and wave forcing, respectively.</w:t>
      </w:r>
      <w:commentRangeEnd w:id="160"/>
      <w:r w:rsidR="000D4396">
        <w:rPr>
          <w:rStyle w:val="CommentReference"/>
        </w:rPr>
        <w:commentReference w:id="160"/>
      </w:r>
    </w:p>
    <w:p w14:paraId="3AF3C766" w14:textId="6478C3F2" w:rsidR="00576BC7" w:rsidRDefault="00976516" w:rsidP="00A53884">
      <w:pPr>
        <w:spacing w:after="0"/>
      </w:pPr>
      <w:r>
        <w:t>Tide forcing showed t</w:t>
      </w:r>
      <w:r w:rsidR="000A4C38">
        <w:t>he most circular variance ellipses from both ADCP and drifter data, indicating flow directions were most variable under light, variable wind</w:t>
      </w:r>
      <w:r>
        <w:t xml:space="preserve">s and low waves. </w:t>
      </w:r>
      <w:r w:rsidR="004A5151">
        <w:t xml:space="preserve">Variance ellipses and mean velocities from ADCPs showed exclusively </w:t>
      </w:r>
      <w:r w:rsidR="008E2FE3">
        <w:t>on</w:t>
      </w:r>
      <w:r w:rsidR="004A5151">
        <w:t xml:space="preserve">shore flow, but the </w:t>
      </w:r>
      <w:del w:id="165" w:author="Alex Messina" w:date="2015-10-01T13:22:00Z">
        <w:r w:rsidR="004A5151" w:rsidDel="00CA1889">
          <w:delText>variance ellipses and mean velocities</w:delText>
        </w:r>
      </w:del>
      <w:ins w:id="166" w:author="Alex Messina" w:date="2015-10-01T13:22:00Z">
        <w:r w:rsidR="00CA1889">
          <w:t>results</w:t>
        </w:r>
      </w:ins>
      <w:ins w:id="167" w:author="Liv Herdman" w:date="2015-11-18T08:03:00Z">
        <w:r w:rsidR="00CA1889">
          <w:t>results</w:t>
        </w:r>
      </w:ins>
      <w:r w:rsidR="004A5151">
        <w:t xml:space="preserve"> from drifters showed clockwise flow across the </w:t>
      </w:r>
      <w:r w:rsidR="008E2FE3">
        <w:t xml:space="preserve">exposed </w:t>
      </w:r>
      <w:r w:rsidR="004A5151">
        <w:t xml:space="preserve">southern reef and seaward out the channel. </w:t>
      </w:r>
      <w:r>
        <w:t>V</w:t>
      </w:r>
      <w:r w:rsidR="000A4C38">
        <w:t>ariance ellipses</w:t>
      </w:r>
      <w:r>
        <w:t xml:space="preserve"> from drifters</w:t>
      </w:r>
      <w:r w:rsidR="000A4C38">
        <w:t xml:space="preserve"> were more </w:t>
      </w:r>
      <w:commentRangeStart w:id="168"/>
      <w:r w:rsidR="000A4C38">
        <w:t xml:space="preserve">ellipsoid </w:t>
      </w:r>
      <w:commentRangeEnd w:id="168"/>
      <w:r w:rsidR="00023437">
        <w:rPr>
          <w:rStyle w:val="CommentReference"/>
        </w:rPr>
        <w:commentReference w:id="168"/>
      </w:r>
      <w:r w:rsidR="000A4C38">
        <w:t xml:space="preserve">and mean velocities were higher near the reef crest and on the </w:t>
      </w:r>
      <w:r w:rsidR="008E2FE3">
        <w:t xml:space="preserve">exposed </w:t>
      </w:r>
      <w:r w:rsidR="000A4C38">
        <w:t xml:space="preserve">southern reef, compared to the </w:t>
      </w:r>
      <w:r w:rsidR="008E2FE3">
        <w:t xml:space="preserve">sheltered </w:t>
      </w:r>
      <w:r w:rsidR="000A4C38">
        <w:t xml:space="preserve">northern reef and southern back-reef pools. Though flow directions were more variable, mean </w:t>
      </w:r>
      <w:r w:rsidR="00D92173">
        <w:t xml:space="preserve">speeds </w:t>
      </w:r>
      <w:r w:rsidR="000A4C38">
        <w:t xml:space="preserve">were higher </w:t>
      </w:r>
      <w:r w:rsidR="004A5151">
        <w:t>during</w:t>
      </w:r>
      <w:r w:rsidR="000A4C38">
        <w:t xml:space="preserve"> tidal forcing than wind forcing, but still lo</w:t>
      </w:r>
      <w:r>
        <w:t xml:space="preserve">wer than wave forcing. </w:t>
      </w:r>
    </w:p>
    <w:p w14:paraId="35355624" w14:textId="080212F4" w:rsidR="00576BC7" w:rsidRDefault="00976516" w:rsidP="00A53884">
      <w:pPr>
        <w:spacing w:after="0"/>
      </w:pPr>
      <w:commentRangeStart w:id="169"/>
      <w:r>
        <w:t xml:space="preserve">Wind forcing </w:t>
      </w:r>
      <w:commentRangeEnd w:id="169"/>
      <w:r w:rsidR="00350540">
        <w:rPr>
          <w:rStyle w:val="CommentReference"/>
        </w:rPr>
        <w:commentReference w:id="169"/>
      </w:r>
      <w:r>
        <w:t>showed t</w:t>
      </w:r>
      <w:r w:rsidR="000A4C38">
        <w:t xml:space="preserve">he lowest mean flow velocities from both ADCPs and drifters, but the variance ellipses were more </w:t>
      </w:r>
      <w:r w:rsidR="00D92173">
        <w:t xml:space="preserve">oblong </w:t>
      </w:r>
      <w:r w:rsidR="000A4C38">
        <w:t xml:space="preserve">than under tide forcing, indicating flow directions were more consistent during strong onshore winds. Similar to tide and wave forcing, the </w:t>
      </w:r>
      <w:del w:id="170" w:author="Alex Messina" w:date="2015-10-01T13:28:00Z">
        <w:r w:rsidR="000A4C38" w:rsidDel="00D23FFD">
          <w:delText xml:space="preserve">overall flow pattern from the drifters was </w:delText>
        </w:r>
      </w:del>
      <w:r w:rsidR="000A4C38">
        <w:t xml:space="preserve">more </w:t>
      </w:r>
      <w:r w:rsidR="00D92173">
        <w:t xml:space="preserve">oblong </w:t>
      </w:r>
      <w:r w:rsidR="00AA2104">
        <w:t xml:space="preserve">variance </w:t>
      </w:r>
      <w:r w:rsidR="000A4C38">
        <w:t xml:space="preserve">ellipses and higher </w:t>
      </w:r>
      <w:r w:rsidR="00D92173">
        <w:t>speeds</w:t>
      </w:r>
      <w:ins w:id="171" w:author="Alex Messina" w:date="2015-10-01T13:28:00Z">
        <w:r w:rsidR="00D23FFD">
          <w:t xml:space="preserve"> were observed</w:t>
        </w:r>
      </w:ins>
      <w:r w:rsidR="00D92173">
        <w:t xml:space="preserve"> </w:t>
      </w:r>
      <w:r w:rsidR="000A4C38">
        <w:t xml:space="preserve">over the </w:t>
      </w:r>
      <w:r w:rsidR="008E2FE3">
        <w:t xml:space="preserve">exposed </w:t>
      </w:r>
      <w:r w:rsidR="000A4C38">
        <w:t xml:space="preserve">southern reef, and more circular </w:t>
      </w:r>
      <w:r w:rsidR="009019E9">
        <w:t>ellipse</w:t>
      </w:r>
      <w:r w:rsidR="000A4C38">
        <w:t xml:space="preserve">s and slower </w:t>
      </w:r>
      <w:r w:rsidR="00D92173">
        <w:t xml:space="preserve">speeds </w:t>
      </w:r>
      <w:r w:rsidR="000A4C38">
        <w:t xml:space="preserve">in the back-reef pools, channel, and </w:t>
      </w:r>
      <w:r w:rsidR="00D92173">
        <w:t xml:space="preserve">sheltered </w:t>
      </w:r>
      <w:r w:rsidR="000A4C38">
        <w:t>northern reef.</w:t>
      </w:r>
    </w:p>
    <w:p w14:paraId="4EC13F73" w14:textId="75DEF9FC" w:rsidR="001322AB" w:rsidRDefault="00976516" w:rsidP="001477A6">
      <w:pPr>
        <w:spacing w:after="0"/>
      </w:pPr>
      <w:r>
        <w:t>Wave forcing showed t</w:t>
      </w:r>
      <w:r w:rsidR="000A4C38">
        <w:t xml:space="preserve">he highest mean flow speeds and most </w:t>
      </w:r>
      <w:r w:rsidR="00AA2104">
        <w:t>oblong</w:t>
      </w:r>
      <w:r w:rsidR="000A4C38">
        <w:t xml:space="preserve"> variance ellipses, indicating high waves are a strong control on flow </w:t>
      </w:r>
      <w:del w:id="172" w:author="Alex Messina" w:date="2015-10-01T13:29:00Z">
        <w:r w:rsidR="000A4C38" w:rsidDel="00D23FFD">
          <w:delText xml:space="preserve">velocities </w:delText>
        </w:r>
      </w:del>
      <w:r w:rsidR="000A4C38">
        <w:t xml:space="preserve">in the bay. </w:t>
      </w:r>
      <w:r w:rsidR="00AA2104">
        <w:t xml:space="preserve">The drifters showed a clear pattern of faster, more unidirectional flows near the reef crest on </w:t>
      </w:r>
      <w:r w:rsidR="00AA2104">
        <w:lastRenderedPageBreak/>
        <w:t xml:space="preserve">the exposed southern reef, transitioning to slower, more variable flow over the back-reef pools, and finally turning seaward over the sheltered northern reef and out the channel. </w:t>
      </w:r>
      <w:commentRangeStart w:id="173"/>
      <w:r w:rsidR="00D92173">
        <w:t xml:space="preserve">Although </w:t>
      </w:r>
      <w:r w:rsidR="000A4C38">
        <w:t>flow speeds at AS1 were influenced by even small breaking waves, as wave height increased, breaking waves were observed further north along the reef crest, particularly near the channel, increasing flow speeds over the reef flat near AS2</w:t>
      </w:r>
      <w:del w:id="174" w:author="Alex Messina" w:date="2015-10-01T13:31:00Z">
        <w:r w:rsidR="000A4C38" w:rsidDel="00D23FFD">
          <w:delText xml:space="preserve">. </w:delText>
        </w:r>
        <w:r w:rsidR="00D92173" w:rsidDel="00D23FFD">
          <w:delText>Higher</w:delText>
        </w:r>
        <w:r w:rsidR="000A4C38" w:rsidDel="00D23FFD">
          <w:delText xml:space="preserve"> flow </w:delText>
        </w:r>
        <w:r w:rsidR="00D92173" w:rsidDel="00D23FFD">
          <w:delText xml:space="preserve">speeds </w:delText>
        </w:r>
        <w:r w:rsidR="000A4C38" w:rsidDel="00D23FFD">
          <w:delText xml:space="preserve">near AS2 </w:delText>
        </w:r>
        <w:r w:rsidR="00D92173" w:rsidDel="00D23FFD">
          <w:delText xml:space="preserve">generally resulted in higher </w:delText>
        </w:r>
        <w:r w:rsidR="000A4C38" w:rsidDel="00D23FFD">
          <w:delText>flow speeds near the channel</w:delText>
        </w:r>
      </w:del>
      <w:r w:rsidR="000A4C38">
        <w:t xml:space="preserve"> and the ba</w:t>
      </w:r>
      <w:r w:rsidR="004A5151">
        <w:t xml:space="preserve">ck-reef pools. </w:t>
      </w:r>
      <w:commentRangeEnd w:id="173"/>
      <w:r w:rsidR="00350540">
        <w:rPr>
          <w:rStyle w:val="CommentReference"/>
        </w:rPr>
        <w:commentReference w:id="173"/>
      </w:r>
      <w:r w:rsidR="004A5151">
        <w:t>T</w:t>
      </w:r>
      <w:r w:rsidR="000A4C38">
        <w:t xml:space="preserve">he </w:t>
      </w:r>
      <w:r w:rsidR="00AA2104">
        <w:t xml:space="preserve">circular </w:t>
      </w:r>
      <w:r w:rsidR="000A4C38">
        <w:t xml:space="preserve">variance ellipses at AS3 </w:t>
      </w:r>
      <w:r w:rsidR="004A5151">
        <w:t>indicated</w:t>
      </w:r>
      <w:r w:rsidR="000A4C38">
        <w:t xml:space="preserve"> variable flow directions, </w:t>
      </w:r>
      <w:r w:rsidR="004A5151">
        <w:t xml:space="preserve">but </w:t>
      </w:r>
      <w:del w:id="175" w:author="Alex Messina" w:date="2015-10-01T13:31:00Z">
        <w:r w:rsidR="000A4C38" w:rsidDel="00D23FFD">
          <w:delText>the flow axes were larger, in</w:delText>
        </w:r>
        <w:r w:rsidR="00AA2104" w:rsidDel="00D23FFD">
          <w:delText xml:space="preserve">dicating </w:delText>
        </w:r>
      </w:del>
      <w:r w:rsidR="00AA2104">
        <w:t>flow speeds were highest</w:t>
      </w:r>
      <w:r w:rsidR="000A4C38">
        <w:t xml:space="preserve"> during wave forcing. </w:t>
      </w:r>
      <w:r w:rsidR="004A5151">
        <w:t xml:space="preserve">Similar to the </w:t>
      </w:r>
      <w:r w:rsidR="00D92173">
        <w:t xml:space="preserve">observations </w:t>
      </w:r>
      <w:r w:rsidR="004A5151">
        <w:t>during tidal forcing, m</w:t>
      </w:r>
      <w:r w:rsidR="000A4C38">
        <w:t xml:space="preserve">ean </w:t>
      </w:r>
      <w:r w:rsidR="00D92173">
        <w:t xml:space="preserve">speeds </w:t>
      </w:r>
      <w:r w:rsidR="000A4C38">
        <w:t>increased seaward through the channel, but due to the low data density outside the reef crest</w:t>
      </w:r>
      <w:r w:rsidR="00D92173">
        <w:t>,</w:t>
      </w:r>
      <w:r w:rsidR="000A4C38">
        <w:t xml:space="preserve"> it is unclear whether the flow continues </w:t>
      </w:r>
      <w:r w:rsidR="00D92173">
        <w:t xml:space="preserve">seaward </w:t>
      </w:r>
      <w:r w:rsidR="00AA2104">
        <w:t>to Pago Pago Harbor or</w:t>
      </w:r>
      <w:r w:rsidR="000A4C38">
        <w:t xml:space="preserve"> </w:t>
      </w:r>
      <w:del w:id="176" w:author="Alex Messina" w:date="2015-10-01T13:32:00Z">
        <w:r w:rsidR="00D92173" w:rsidDel="00D23FFD">
          <w:delText xml:space="preserve">was </w:delText>
        </w:r>
      </w:del>
      <w:ins w:id="177" w:author="Alex Messina" w:date="2015-10-01T13:32:00Z">
        <w:r w:rsidR="00D23FFD">
          <w:t xml:space="preserve">is </w:t>
        </w:r>
      </w:ins>
      <w:r w:rsidR="000A4C38">
        <w:t xml:space="preserve">re-entrained </w:t>
      </w:r>
      <w:del w:id="178" w:author="Alex Messina" w:date="2015-10-01T13:32:00Z">
        <w:r w:rsidR="000A4C38" w:rsidDel="00D23FFD">
          <w:delText>in the surf zone on</w:delText>
        </w:r>
      </w:del>
      <w:ins w:id="179" w:author="Alex Messina" w:date="2015-10-01T13:32:00Z">
        <w:r w:rsidR="00D23FFD">
          <w:t>onto</w:t>
        </w:r>
      </w:ins>
      <w:ins w:id="180" w:author="Liv Herdman" w:date="2015-11-18T08:03:00Z">
        <w:r w:rsidR="00D23FFD">
          <w:t>onto</w:t>
        </w:r>
      </w:ins>
      <w:r w:rsidR="000A4C38">
        <w:t xml:space="preserve"> the </w:t>
      </w:r>
      <w:r w:rsidR="00D92173">
        <w:t xml:space="preserve">exposed </w:t>
      </w:r>
      <w:r w:rsidR="000A4C38">
        <w:t>southern reef.</w:t>
      </w:r>
    </w:p>
    <w:p w14:paraId="6E0B054C" w14:textId="77777777" w:rsidR="00B42656" w:rsidRDefault="00B42656" w:rsidP="001477A6">
      <w:pPr>
        <w:spacing w:after="0"/>
      </w:pPr>
    </w:p>
    <w:p w14:paraId="5852F8CB" w14:textId="77777777" w:rsidR="00576BC7" w:rsidRPr="001477A6" w:rsidRDefault="000A4C38" w:rsidP="001477A6">
      <w:pPr>
        <w:pStyle w:val="HeadingCR2"/>
        <w:spacing w:before="0"/>
        <w:rPr>
          <w:i/>
        </w:rPr>
      </w:pPr>
      <w:commentRangeStart w:id="181"/>
      <w:r w:rsidRPr="001477A6">
        <w:rPr>
          <w:i/>
        </w:rPr>
        <w:t>Residence Time</w:t>
      </w:r>
      <w:commentRangeEnd w:id="181"/>
      <w:r w:rsidR="00F867D4">
        <w:rPr>
          <w:rStyle w:val="CommentReference"/>
          <w:rFonts w:eastAsiaTheme="minorEastAsia" w:cstheme="minorBidi"/>
          <w:b w:val="0"/>
          <w:bCs w:val="0"/>
          <w:color w:val="auto"/>
        </w:rPr>
        <w:commentReference w:id="181"/>
      </w:r>
    </w:p>
    <w:p w14:paraId="32D6BEB8" w14:textId="73CAA1F4" w:rsidR="001322AB" w:rsidRDefault="000A4C38" w:rsidP="001477A6">
      <w:pPr>
        <w:spacing w:after="0"/>
      </w:pPr>
      <w:r>
        <w:t xml:space="preserve">Water residence time </w:t>
      </w:r>
      <w:del w:id="182" w:author="Alex Messina" w:date="2015-10-01T13:32:00Z">
        <w:r w:rsidDel="00D23FFD">
          <w:delText xml:space="preserve">over the </w:delText>
        </w:r>
        <w:r w:rsidR="00A153C3" w:rsidDel="00D23FFD">
          <w:delText xml:space="preserve">reef flat </w:delText>
        </w:r>
      </w:del>
      <w:r w:rsidR="00A153C3">
        <w:t xml:space="preserve">was computed from </w:t>
      </w:r>
      <w:r>
        <w:t>mean drifter velocities under different forcing conditions (Figure 8). Residence times</w:t>
      </w:r>
      <w:ins w:id="183" w:author="Libe Washburn" w:date="2015-10-22T08:15:00Z">
        <w:r>
          <w:t xml:space="preserve"> </w:t>
        </w:r>
      </w:ins>
      <w:del w:id="184" w:author="Libe Washburn" w:date="2015-10-22T08:15:00Z">
        <w:r w:rsidDel="00E24722">
          <w:delText xml:space="preserve"> </w:delText>
        </w:r>
      </w:del>
      <w:r>
        <w:t xml:space="preserve">varied from </w:t>
      </w:r>
      <w:commentRangeStart w:id="185"/>
      <w:r>
        <w:t>2.78</w:t>
      </w:r>
      <w:commentRangeEnd w:id="185"/>
      <w:r w:rsidR="00E24722">
        <w:rPr>
          <w:rStyle w:val="CommentReference"/>
        </w:rPr>
        <w:commentReference w:id="185"/>
      </w:r>
      <w:r>
        <w:t>-0.08 hr, 2.78-0.08 hr, and 0.56-0.04 h under tidal, wind, and wave forcing, respectively. The shortest residence times were measured near the southern reef crest, and under</w:t>
      </w:r>
      <w:r w:rsidR="00A153C3">
        <w:t xml:space="preserve"> high wave conditions</w:t>
      </w:r>
      <w:r>
        <w:t xml:space="preserve">. The longest residence times were observed over the inner reef flat close to shore and in the northwest corner of the embayment, under tidal and wind </w:t>
      </w:r>
      <w:commentRangeStart w:id="186"/>
      <w:r>
        <w:t>forcing</w:t>
      </w:r>
      <w:commentRangeEnd w:id="186"/>
      <w:r w:rsidR="000C48DA">
        <w:rPr>
          <w:rStyle w:val="CommentReference"/>
        </w:rPr>
        <w:commentReference w:id="186"/>
      </w:r>
      <w:r>
        <w:t>.</w:t>
      </w:r>
      <w:r w:rsidR="00276187">
        <w:t xml:space="preserve"> </w:t>
      </w:r>
      <w:commentRangeStart w:id="187"/>
      <w:r w:rsidR="00276187">
        <w:t xml:space="preserve">Water residence times computed from mean flow </w:t>
      </w:r>
      <w:commentRangeStart w:id="188"/>
      <w:r w:rsidR="00276187">
        <w:t>velocities</w:t>
      </w:r>
      <w:commentRangeEnd w:id="188"/>
      <w:r w:rsidR="002C24ED">
        <w:rPr>
          <w:rStyle w:val="CommentReference"/>
        </w:rPr>
        <w:commentReference w:id="188"/>
      </w:r>
      <w:r w:rsidR="00276187">
        <w:t xml:space="preserve"> at AS1 were 0.34 h, 0.23 h, and 0.16 h, for tide, wind and wave forcing, respectively. Residence times at AS2 were 0.60 h, 0.52 h, and 0.28 h, for tide, wind and wave forcing, respectively. Residence times at </w:t>
      </w:r>
      <w:r w:rsidR="00276187">
        <w:lastRenderedPageBreak/>
        <w:t>AS3 were 1.45 h and 2.72 h, for wind and wave forcing, respectively.</w:t>
      </w:r>
      <w:r w:rsidR="00AA2104">
        <w:t xml:space="preserve"> </w:t>
      </w:r>
      <w:commentRangeEnd w:id="187"/>
      <w:r w:rsidR="00F867D4">
        <w:rPr>
          <w:rStyle w:val="CommentReference"/>
        </w:rPr>
        <w:commentReference w:id="187"/>
      </w:r>
      <w:r w:rsidR="00AA2104">
        <w:t>Unfortunately, no data was recorded by the ADCP at AS3 simultaneously with drifters during tide forcing</w:t>
      </w:r>
      <w:del w:id="189" w:author="Alex Messina" w:date="2015-10-01T13:34:00Z">
        <w:r w:rsidR="00AA2104" w:rsidDel="00D23FFD">
          <w:delText>,</w:delText>
        </w:r>
      </w:del>
      <w:r w:rsidR="00AA2104">
        <w:t xml:space="preserve"> due to the low water level during drifter deployments.</w:t>
      </w:r>
      <w:r w:rsidR="00276187">
        <w:t xml:space="preserve"> </w:t>
      </w:r>
      <w:r w:rsidR="009659C3">
        <w:t xml:space="preserve">Contrary to results at AS1 and AS2, mean speed </w:t>
      </w:r>
      <w:r w:rsidR="00AA2104">
        <w:t xml:space="preserve">at AS3 </w:t>
      </w:r>
      <w:r w:rsidR="009659C3">
        <w:t>was slower and residence time was longer during wave fo</w:t>
      </w:r>
      <w:r w:rsidR="00AA2104">
        <w:t>rcing compared to wind forcing, indicating the northern reef may be more influenced by winds than waves.</w:t>
      </w:r>
    </w:p>
    <w:p w14:paraId="2EC1479A" w14:textId="77777777" w:rsidR="001477A6" w:rsidRDefault="001477A6" w:rsidP="001477A6">
      <w:pPr>
        <w:spacing w:after="0"/>
      </w:pPr>
    </w:p>
    <w:p w14:paraId="0BBAC2FF" w14:textId="2E7430C1" w:rsidR="00276187" w:rsidRPr="001477A6" w:rsidRDefault="00276187" w:rsidP="001477A6">
      <w:pPr>
        <w:pStyle w:val="HeadingCR2"/>
        <w:spacing w:before="0"/>
        <w:rPr>
          <w:i/>
        </w:rPr>
      </w:pPr>
      <w:r w:rsidRPr="001477A6">
        <w:rPr>
          <w:i/>
        </w:rPr>
        <w:t>Comparing Eulerian and Lagrangian results</w:t>
      </w:r>
    </w:p>
    <w:p w14:paraId="60E24C8A" w14:textId="3FB3F02C" w:rsidR="00576BC7" w:rsidRDefault="00052138" w:rsidP="001477A6">
      <w:pPr>
        <w:spacing w:after="0"/>
      </w:pPr>
      <w:moveToRangeStart w:id="190" w:author="Alex Messina" w:date="2015-10-01T13:36:00Z" w:name="move431469893"/>
      <w:moveTo w:id="191" w:author="Alex Messina" w:date="2015-10-01T13:36:00Z">
        <w:r>
          <w:t xml:space="preserve">Mean velocities from the ADCPs were lower than mean velocities from drifters in all cases except for on the southern reef under wind forcing. </w:t>
        </w:r>
      </w:moveTo>
      <w:moveToRangeEnd w:id="190"/>
      <w:r w:rsidR="00B9251E">
        <w:t xml:space="preserve">The </w:t>
      </w:r>
      <w:commentRangeStart w:id="192"/>
      <w:r w:rsidR="00B9251E">
        <w:t>RMSE</w:t>
      </w:r>
      <w:commentRangeEnd w:id="192"/>
      <w:r w:rsidR="002F2A50">
        <w:rPr>
          <w:rStyle w:val="CommentReference"/>
        </w:rPr>
        <w:commentReference w:id="192"/>
      </w:r>
      <w:r w:rsidR="00B9251E">
        <w:t xml:space="preserve"> and percent </w:t>
      </w:r>
      <w:commentRangeStart w:id="193"/>
      <w:r w:rsidR="00B9251E">
        <w:t xml:space="preserve">error </w:t>
      </w:r>
      <w:commentRangeEnd w:id="193"/>
      <w:r w:rsidR="002F2A50">
        <w:rPr>
          <w:rStyle w:val="CommentReference"/>
        </w:rPr>
        <w:commentReference w:id="193"/>
      </w:r>
      <w:r w:rsidR="00B9251E">
        <w:t xml:space="preserve">(RMSE/mean) were computed for all locations during each forcing condition, and for each location under all forcing conditions. </w:t>
      </w:r>
      <w:r w:rsidR="00B423C5">
        <w:t>For each ADCP location, under all forcing conditions, m</w:t>
      </w:r>
      <w:r w:rsidR="000A4C38">
        <w:t xml:space="preserve">ean flow speed </w:t>
      </w:r>
      <w:r w:rsidR="00AA2104">
        <w:t>calculated from</w:t>
      </w:r>
      <w:r w:rsidR="000A4C38">
        <w:t xml:space="preserve"> </w:t>
      </w:r>
      <w:r w:rsidR="00AA2104">
        <w:t xml:space="preserve">Eulerian and Lagrangian methods </w:t>
      </w:r>
      <w:r w:rsidR="00276187">
        <w:t>differed</w:t>
      </w:r>
      <w:r w:rsidR="00AA2104">
        <w:t xml:space="preserve"> by </w:t>
      </w:r>
      <w:r w:rsidR="00B423C5">
        <w:t>70</w:t>
      </w:r>
      <w:r w:rsidR="00AA2104">
        <w:t>-</w:t>
      </w:r>
      <w:r w:rsidR="00B423C5">
        <w:t>13</w:t>
      </w:r>
      <w:r w:rsidR="00AA2104">
        <w:t>9%</w:t>
      </w:r>
      <w:r w:rsidR="00B423C5">
        <w:t>, and residence times differed by 58-136%</w:t>
      </w:r>
      <w:r w:rsidR="000A4C38">
        <w:t xml:space="preserve"> (Table 2).</w:t>
      </w:r>
      <w:r w:rsidR="00B9251E">
        <w:t xml:space="preserve"> For each forcing condition, at all ADCP locations, mean flow speed calculated from Eulerian and Lagrangian methods differed by 43-79%, and residence times differed by 27-153%. </w:t>
      </w:r>
      <w:moveFromRangeStart w:id="194" w:author="Alex Messina" w:date="2015-10-01T13:36:00Z" w:name="move431469893"/>
      <w:moveFrom w:id="195" w:author="Alex Messina" w:date="2015-10-01T13:36:00Z">
        <w:r w:rsidR="000A4C38" w:rsidDel="00052138">
          <w:t xml:space="preserve">Mean velocities from the ADCPs were lower than mean velocities from drifters in all cases except for on the southern reef under wind forcing. </w:t>
        </w:r>
      </w:moveFrom>
      <w:moveFromRangeEnd w:id="194"/>
      <w:r w:rsidR="000A4C38">
        <w:t>The percent error for a single location</w:t>
      </w:r>
      <w:r w:rsidR="00B423C5">
        <w:t xml:space="preserve"> </w:t>
      </w:r>
      <w:r w:rsidR="000A4C38">
        <w:t>was</w:t>
      </w:r>
      <w:r w:rsidR="00B423C5">
        <w:t xml:space="preserve"> highest</w:t>
      </w:r>
      <w:r w:rsidR="000A4C38">
        <w:t xml:space="preserve"> at AS3 </w:t>
      </w:r>
      <w:r w:rsidR="00B423C5">
        <w:t>(139%) where f</w:t>
      </w:r>
      <w:r w:rsidR="000A4C38">
        <w:t xml:space="preserve">low </w:t>
      </w:r>
      <w:r w:rsidR="00B423C5">
        <w:t xml:space="preserve">was most spatially heterogeneous, and </w:t>
      </w:r>
      <w:r w:rsidR="000A4C38">
        <w:t>lowest at AS1</w:t>
      </w:r>
      <w:r w:rsidR="00B423C5">
        <w:t xml:space="preserve"> (70%)</w:t>
      </w:r>
      <w:r w:rsidR="000A4C38">
        <w:t xml:space="preserve"> where the flow is most homogeneous. The percent error for all locations together was lowest during tide forcing</w:t>
      </w:r>
      <w:r w:rsidR="00B9251E">
        <w:t xml:space="preserve"> (43%)</w:t>
      </w:r>
      <w:r w:rsidR="00B423C5">
        <w:t xml:space="preserve"> and highest during wave</w:t>
      </w:r>
      <w:r w:rsidR="000A4C38">
        <w:t xml:space="preserve"> forcing</w:t>
      </w:r>
      <w:r w:rsidR="00B9251E">
        <w:t xml:space="preserve"> (79%)</w:t>
      </w:r>
      <w:r w:rsidR="000A4C38">
        <w:t>.</w:t>
      </w:r>
    </w:p>
    <w:p w14:paraId="0C5B94F3" w14:textId="77777777" w:rsidR="001322AB" w:rsidRDefault="001322AB" w:rsidP="001477A6">
      <w:pPr>
        <w:spacing w:after="0"/>
      </w:pPr>
    </w:p>
    <w:p w14:paraId="649F22C3" w14:textId="77777777" w:rsidR="00576BC7" w:rsidRDefault="00D31F5A" w:rsidP="001477A6">
      <w:pPr>
        <w:pStyle w:val="HeadingCR1"/>
        <w:spacing w:before="0"/>
      </w:pPr>
      <w:r>
        <w:lastRenderedPageBreak/>
        <w:t>Discussion</w:t>
      </w:r>
    </w:p>
    <w:p w14:paraId="5E2B2DE0" w14:textId="6BC5887C" w:rsidR="002E41C1" w:rsidRDefault="00ED6C09" w:rsidP="001477A6">
      <w:pPr>
        <w:spacing w:after="0"/>
      </w:pPr>
      <w:r>
        <w:t>The high number of drifter deployments provide</w:t>
      </w:r>
      <w:r w:rsidR="00B9251E">
        <w:t>d</w:t>
      </w:r>
      <w:r>
        <w:t xml:space="preserve"> an </w:t>
      </w:r>
      <w:commentRangeStart w:id="196"/>
      <w:r>
        <w:t xml:space="preserve">unprecedented </w:t>
      </w:r>
      <w:commentRangeEnd w:id="196"/>
      <w:r w:rsidR="000C48DA">
        <w:rPr>
          <w:rStyle w:val="CommentReference"/>
        </w:rPr>
        <w:commentReference w:id="196"/>
      </w:r>
      <w:r>
        <w:t xml:space="preserve">data set for a reef flat area, with high data density, extensive spatial coverage, and wide range of sampled forcing conditions. </w:t>
      </w:r>
      <w:r w:rsidR="002E41C1">
        <w:t xml:space="preserve">The overall </w:t>
      </w:r>
      <w:ins w:id="197" w:author="Alex Messina" w:date="2015-10-01T13:37:00Z">
        <w:r w:rsidR="00052138">
          <w:t xml:space="preserve">flow </w:t>
        </w:r>
      </w:ins>
      <w:r w:rsidR="002E41C1">
        <w:t xml:space="preserve">pattern </w:t>
      </w:r>
      <w:ins w:id="198" w:author="Alex Messina" w:date="2015-10-01T13:38:00Z">
        <w:r w:rsidR="00052138">
          <w:t>under all forcing conditions</w:t>
        </w:r>
        <w:r w:rsidR="00052138" w:rsidDel="00052138">
          <w:t xml:space="preserve"> </w:t>
        </w:r>
      </w:ins>
      <w:del w:id="199" w:author="Alex Messina" w:date="2015-10-01T13:37:00Z">
        <w:r w:rsidR="002E41C1" w:rsidDel="00052138">
          <w:delText xml:space="preserve">of mean flow speeds and flow directions show a </w:delText>
        </w:r>
      </w:del>
      <w:ins w:id="200" w:author="Alex Messina" w:date="2015-10-01T13:37:00Z">
        <w:r w:rsidR="00052138">
          <w:t xml:space="preserve">is </w:t>
        </w:r>
      </w:ins>
      <w:r w:rsidR="002E41C1">
        <w:t xml:space="preserve">predominantly clockwise circulation </w:t>
      </w:r>
      <w:r w:rsidR="00D92173">
        <w:t xml:space="preserve">over the exposed southern reef and back-reef pools and </w:t>
      </w:r>
      <w:del w:id="201" w:author="Alex Messina" w:date="2015-10-01T13:37:00Z">
        <w:r w:rsidR="00D92173" w:rsidDel="00052138">
          <w:delText xml:space="preserve">out </w:delText>
        </w:r>
      </w:del>
      <w:ins w:id="202" w:author="Alex Messina" w:date="2015-10-01T13:37:00Z">
        <w:r w:rsidR="00052138">
          <w:t xml:space="preserve">seaward </w:t>
        </w:r>
      </w:ins>
      <w:r w:rsidR="00D92173">
        <w:t>through the channel</w:t>
      </w:r>
      <w:del w:id="203" w:author="Alex Messina" w:date="2015-10-01T13:38:00Z">
        <w:r w:rsidR="00D92173" w:rsidDel="00052138">
          <w:delText xml:space="preserve"> </w:delText>
        </w:r>
        <w:r w:rsidR="002E41C1" w:rsidDel="00052138">
          <w:delText>under all forcing conditions</w:delText>
        </w:r>
      </w:del>
      <w:r w:rsidR="002E41C1">
        <w:t>, with higher speeds during wave forcing</w:t>
      </w:r>
      <w:r w:rsidR="00D92173">
        <w:t xml:space="preserve"> than </w:t>
      </w:r>
      <w:del w:id="204" w:author="Alex Messina" w:date="2015-10-01T13:38:00Z">
        <w:r w:rsidR="00D92173" w:rsidDel="00052138">
          <w:delText>under</w:delText>
        </w:r>
        <w:r w:rsidR="002E41C1" w:rsidDel="00052138">
          <w:delText xml:space="preserve"> </w:delText>
        </w:r>
      </w:del>
      <w:r w:rsidR="002E41C1">
        <w:t xml:space="preserve">tidal and wind forcing. The shortest residence times were measured on the outer </w:t>
      </w:r>
      <w:r w:rsidR="00D92173">
        <w:t xml:space="preserve">exposed </w:t>
      </w:r>
      <w:r w:rsidR="002E41C1">
        <w:t>reef flat closest to where waves were breaking on the reef crest</w:t>
      </w:r>
      <w:r w:rsidR="00D92173">
        <w:t>,</w:t>
      </w:r>
      <w:r w:rsidR="002E41C1">
        <w:t xml:space="preserve"> and were longest over the inner reef flat close to shore and deep in the </w:t>
      </w:r>
      <w:r w:rsidR="00D92173">
        <w:t xml:space="preserve">sheltered </w:t>
      </w:r>
      <w:r w:rsidR="002E41C1">
        <w:t xml:space="preserve">northwest corner of the embayment. Given the proximity of the </w:t>
      </w:r>
      <w:r w:rsidR="00D92173">
        <w:t xml:space="preserve">sheltered </w:t>
      </w:r>
      <w:r w:rsidR="002E41C1">
        <w:t xml:space="preserve">northern reef to the stream mouth and the frequent occurrence of floods under typically low wave conditions in the wet season and moderate easterly winds during the dry season, this suggests the northern reef and areas of the </w:t>
      </w:r>
      <w:r w:rsidR="00D92173">
        <w:t xml:space="preserve">shoreward </w:t>
      </w:r>
      <w:r w:rsidR="00651314">
        <w:t xml:space="preserve">northern </w:t>
      </w:r>
      <w:r w:rsidR="00D92173">
        <w:t xml:space="preserve">end of the </w:t>
      </w:r>
      <w:r w:rsidR="002E41C1">
        <w:t xml:space="preserve">southern reef bordering the channel are </w:t>
      </w:r>
      <w:commentRangeStart w:id="205"/>
      <w:r w:rsidR="00D92173">
        <w:t xml:space="preserve">likely most exposed to the freshwater and sediment discharging from </w:t>
      </w:r>
      <w:r w:rsidR="00DC1946">
        <w:t>Faga'alu Stream</w:t>
      </w:r>
      <w:commentRangeEnd w:id="205"/>
      <w:r w:rsidR="000C48DA">
        <w:rPr>
          <w:rStyle w:val="CommentReference"/>
        </w:rPr>
        <w:commentReference w:id="205"/>
      </w:r>
      <w:r w:rsidR="002E41C1">
        <w:t xml:space="preserve">. The spatial flow pattern and longer residence times result in greater exposure (= </w:t>
      </w:r>
      <w:commentRangeStart w:id="206"/>
      <w:r w:rsidR="002E41C1">
        <w:t xml:space="preserve">intensity </w:t>
      </w:r>
      <w:commentRangeEnd w:id="206"/>
      <w:r w:rsidR="000C48DA">
        <w:rPr>
          <w:rStyle w:val="CommentReference"/>
        </w:rPr>
        <w:commentReference w:id="206"/>
      </w:r>
      <w:r w:rsidR="002E41C1">
        <w:t>x duration) of the corals in these areas to stress from terrestrial pollution, and likely causes the reduced coral health in these locations.</w:t>
      </w:r>
    </w:p>
    <w:p w14:paraId="15ED20F1" w14:textId="66AA4152" w:rsidR="00576BC7" w:rsidRDefault="000A4C38" w:rsidP="001477A6">
      <w:pPr>
        <w:spacing w:after="0"/>
      </w:pPr>
      <w:r>
        <w:t xml:space="preserve">Both the Eulerian and Lagrangian methods characterized the main difference between faster, less variable flow over the </w:t>
      </w:r>
      <w:r w:rsidR="00197E20">
        <w:t xml:space="preserve">exposed </w:t>
      </w:r>
      <w:r>
        <w:t xml:space="preserve">southern reef and the slower, more variable flow over the </w:t>
      </w:r>
      <w:r w:rsidR="00651314">
        <w:t xml:space="preserve">sheltered </w:t>
      </w:r>
      <w:r>
        <w:t>northern reef under all for</w:t>
      </w:r>
      <w:r w:rsidR="00276187">
        <w:t xml:space="preserve">cing conditions. </w:t>
      </w:r>
      <w:commentRangeStart w:id="207"/>
      <w:r w:rsidR="00276187">
        <w:t>T</w:t>
      </w:r>
      <w:r>
        <w:t xml:space="preserve">he Eulerian method characterized flows adequately </w:t>
      </w:r>
      <w:r w:rsidR="009659C3">
        <w:t xml:space="preserve">near the </w:t>
      </w:r>
      <w:r w:rsidR="00651314">
        <w:t xml:space="preserve">exposed </w:t>
      </w:r>
      <w:r w:rsidR="009659C3">
        <w:t>southern reef crest</w:t>
      </w:r>
      <w:r>
        <w:t xml:space="preserve"> where bathymetry and wave forcing were fairly simple, </w:t>
      </w:r>
      <w:r w:rsidR="00276187">
        <w:t xml:space="preserve">but </w:t>
      </w:r>
      <w:r>
        <w:t xml:space="preserve">the spatially distributed Lagrangian </w:t>
      </w:r>
      <w:r>
        <w:lastRenderedPageBreak/>
        <w:t xml:space="preserve">method more accurately characterized spatially complex flows </w:t>
      </w:r>
      <w:r w:rsidR="009659C3">
        <w:t xml:space="preserve">over the </w:t>
      </w:r>
      <w:r w:rsidR="00651314">
        <w:t xml:space="preserve">sheltered </w:t>
      </w:r>
      <w:r w:rsidR="009659C3">
        <w:t>northern</w:t>
      </w:r>
      <w:ins w:id="208" w:author="Alex Messina" w:date="2015-10-01T13:41:00Z">
        <w:r w:rsidR="00052138">
          <w:t xml:space="preserve"> reef</w:t>
        </w:r>
      </w:ins>
      <w:r w:rsidR="009659C3">
        <w:t xml:space="preserve"> and </w:t>
      </w:r>
      <w:del w:id="209" w:author="Alex Messina" w:date="2015-10-01T13:40:00Z">
        <w:r w:rsidR="00651314" w:rsidDel="00052138">
          <w:delText xml:space="preserve">shoreward northern end of the </w:delText>
        </w:r>
        <w:r w:rsidR="009659C3" w:rsidDel="00052138">
          <w:delText xml:space="preserve">southern reef flats, and </w:delText>
        </w:r>
      </w:del>
      <w:r w:rsidR="009659C3">
        <w:t>southern back-reef pools</w:t>
      </w:r>
      <w:r w:rsidR="00651314">
        <w:t xml:space="preserve"> deep in the embayment</w:t>
      </w:r>
      <w:r>
        <w:t>.</w:t>
      </w:r>
      <w:r w:rsidR="00276187" w:rsidRPr="00276187">
        <w:t xml:space="preserve"> </w:t>
      </w:r>
      <w:commentRangeEnd w:id="207"/>
      <w:r w:rsidR="007B0FEC">
        <w:rPr>
          <w:rStyle w:val="CommentReference"/>
        </w:rPr>
        <w:commentReference w:id="207"/>
      </w:r>
      <w:r w:rsidR="00276187">
        <w:t xml:space="preserve">The </w:t>
      </w:r>
      <w:del w:id="210" w:author="Alex Messina" w:date="2015-10-01T13:42:00Z">
        <w:r w:rsidR="00276187" w:rsidDel="00052138">
          <w:delText xml:space="preserve">spatially distributed </w:delText>
        </w:r>
      </w:del>
      <w:del w:id="211" w:author="Liv Herdman" w:date="2015-11-18T08:03:00Z">
        <w:r w:rsidR="00276187">
          <w:delText>drifter</w:delText>
        </w:r>
      </w:del>
      <w:del w:id="212" w:author="Alex Messina" w:date="2015-10-01T13:42:00Z">
        <w:r w:rsidR="00276187" w:rsidDel="00052138">
          <w:delText xml:space="preserve"> measurement</w:delText>
        </w:r>
      </w:del>
      <w:ins w:id="213" w:author="Alex Messina" w:date="2015-10-01T13:42:00Z">
        <w:r w:rsidR="00052138">
          <w:t>s</w:t>
        </w:r>
      </w:ins>
      <w:del w:id="214" w:author="Libe Washburn" w:date="2015-10-23T07:09:00Z">
        <w:r w:rsidR="00276187" w:rsidDel="007B0FEC">
          <w:delText>s</w:delText>
        </w:r>
      </w:del>
      <w:ins w:id="215" w:author="Liv Herdman" w:date="2015-11-18T08:03:00Z">
        <w:r w:rsidR="00276187">
          <w:t>drifter</w:t>
        </w:r>
        <w:r w:rsidR="00052138">
          <w:t>s</w:t>
        </w:r>
        <w:r w:rsidR="00276187">
          <w:t>s</w:t>
        </w:r>
      </w:ins>
      <w:r w:rsidR="00276187">
        <w:t xml:space="preserve"> also illustrated several unique</w:t>
      </w:r>
      <w:ins w:id="216" w:author="Alex Messina" w:date="2015-10-01T13:42:00Z">
        <w:r w:rsidR="00052138">
          <w:t xml:space="preserve"> flow</w:t>
        </w:r>
      </w:ins>
      <w:r w:rsidR="00276187">
        <w:t xml:space="preserve"> features</w:t>
      </w:r>
      <w:del w:id="217" w:author="Alex Messina" w:date="2015-10-01T13:42:00Z">
        <w:r w:rsidR="00276187" w:rsidDel="00052138">
          <w:delText xml:space="preserve"> in the flow pattern</w:delText>
        </w:r>
      </w:del>
      <w:r w:rsidR="00276187">
        <w:t xml:space="preserve">, particularly near areas of complex bathymetry like the channel. From the orientation of the reef flat and channel, it </w:t>
      </w:r>
      <w:r w:rsidR="00651314">
        <w:t>appears</w:t>
      </w:r>
      <w:r w:rsidR="00276187">
        <w:t xml:space="preserve"> that flow over the </w:t>
      </w:r>
      <w:r w:rsidR="00651314">
        <w:t xml:space="preserve">exposed </w:t>
      </w:r>
      <w:r w:rsidR="00276187">
        <w:t>southern reef near the channel flow</w:t>
      </w:r>
      <w:r w:rsidR="00651314">
        <w:t>s</w:t>
      </w:r>
      <w:r w:rsidR="00276187">
        <w:t xml:space="preserve"> directly from the reef crest nort</w:t>
      </w:r>
      <w:r w:rsidR="0058033F">
        <w:t xml:space="preserve">hward into the channel. </w:t>
      </w:r>
      <w:commentRangeStart w:id="218"/>
      <w:r w:rsidR="00651314">
        <w:t>T</w:t>
      </w:r>
      <w:r w:rsidR="00276187">
        <w:t>he flow near AS2</w:t>
      </w:r>
      <w:r w:rsidR="00651314">
        <w:t>, however,</w:t>
      </w:r>
      <w:r w:rsidR="00276187">
        <w:t xml:space="preserve"> is deflected away from the channel</w:t>
      </w:r>
      <w:r w:rsidR="00651314">
        <w:t xml:space="preserve">, </w:t>
      </w:r>
      <w:commentRangeStart w:id="219"/>
      <w:r w:rsidR="00651314">
        <w:t>likely due to wave refraction</w:t>
      </w:r>
      <w:r w:rsidR="00276187">
        <w:t xml:space="preserve">, </w:t>
      </w:r>
      <w:commentRangeEnd w:id="219"/>
      <w:r w:rsidR="00166D40">
        <w:rPr>
          <w:rStyle w:val="CommentReference"/>
        </w:rPr>
        <w:commentReference w:id="219"/>
      </w:r>
      <w:r w:rsidR="00276187">
        <w:t xml:space="preserve">shoreward </w:t>
      </w:r>
      <w:r w:rsidR="00651314">
        <w:t>into the embayment</w:t>
      </w:r>
      <w:r w:rsidR="00276187">
        <w:t xml:space="preserve"> where it flows into the back-reef pools and </w:t>
      </w:r>
      <w:del w:id="220" w:author="Alex Messina" w:date="2015-10-01T13:43:00Z">
        <w:r w:rsidR="00276187" w:rsidDel="00052138">
          <w:delText>then enters</w:delText>
        </w:r>
      </w:del>
      <w:ins w:id="221" w:author="Alex Messina" w:date="2015-10-01T13:43:00Z">
        <w:r w:rsidR="00052138">
          <w:t>into</w:t>
        </w:r>
      </w:ins>
      <w:ins w:id="222" w:author="Liv Herdman" w:date="2015-11-18T08:03:00Z">
        <w:r w:rsidR="00052138">
          <w:t>into</w:t>
        </w:r>
      </w:ins>
      <w:r w:rsidR="00276187">
        <w:t xml:space="preserve"> the </w:t>
      </w:r>
      <w:r w:rsidR="00651314">
        <w:t xml:space="preserve">shoreward end of the </w:t>
      </w:r>
      <w:r w:rsidR="00276187">
        <w:t>channel.</w:t>
      </w:r>
      <w:commentRangeEnd w:id="218"/>
      <w:r w:rsidR="007B0FEC">
        <w:rPr>
          <w:rStyle w:val="CommentReference"/>
        </w:rPr>
        <w:commentReference w:id="218"/>
      </w:r>
    </w:p>
    <w:p w14:paraId="4515827C" w14:textId="6EB51103" w:rsidR="00576BC7" w:rsidDel="008C0006" w:rsidRDefault="000A4C38" w:rsidP="001477A6">
      <w:pPr>
        <w:spacing w:after="0"/>
        <w:rPr>
          <w:del w:id="223" w:author="Alex Messina" w:date="2015-10-01T13:44:00Z"/>
        </w:rPr>
      </w:pPr>
      <w:commentRangeStart w:id="224"/>
      <w:del w:id="225" w:author="Alex Messina" w:date="2015-10-01T13:44:00Z">
        <w:r w:rsidDel="008C0006">
          <w:delText>The variance ellipses and mean velocities from ADCPs showed exclusively onshore flow under all forcing conditions, whereas the higher resolution drifter data only showed the same pattern under wind forcing. This suggests that strong onshore winds, in the absence of high wa</w:delText>
        </w:r>
        <w:r w:rsidR="00B9251E" w:rsidDel="008C0006">
          <w:delText xml:space="preserve">ves, drives </w:delText>
        </w:r>
        <w:r w:rsidDel="008C0006">
          <w:delText xml:space="preserve">surface flows into the </w:delText>
        </w:r>
        <w:r w:rsidR="00116E33" w:rsidDel="008C0006">
          <w:delText xml:space="preserve">sheltered </w:delText>
        </w:r>
        <w:r w:rsidDel="008C0006">
          <w:delText>northwest corner of the bay, with a notable lack of seaward flow ou</w:delText>
        </w:r>
        <w:r w:rsidR="0058033F" w:rsidDel="008C0006">
          <w:delText>t of the channel. D</w:delText>
        </w:r>
        <w:r w:rsidDel="008C0006">
          <w:delText>ata density was lowest during wind forcing and</w:delText>
        </w:r>
        <w:r w:rsidR="00116E33" w:rsidDel="008C0006">
          <w:delText>,</w:delText>
        </w:r>
        <w:r w:rsidDel="008C0006">
          <w:delText xml:space="preserve"> perhaps</w:delText>
        </w:r>
        <w:r w:rsidR="00116E33" w:rsidDel="008C0006">
          <w:delText>,</w:delText>
        </w:r>
        <w:r w:rsidDel="008C0006">
          <w:delText xml:space="preserve"> drifter deployments longer than 1 h would have </w:delText>
        </w:r>
        <w:r w:rsidR="00116E33" w:rsidDel="008C0006">
          <w:delText xml:space="preserve">measured </w:delText>
        </w:r>
        <w:r w:rsidDel="008C0006">
          <w:delText>seaward flow.</w:delText>
        </w:r>
        <w:r w:rsidR="009659C3" w:rsidDel="008C0006">
          <w:delText xml:space="preserve"> </w:delText>
        </w:r>
      </w:del>
      <w:commentRangeEnd w:id="224"/>
      <w:del w:id="226" w:author="Liv Herdman" w:date="2015-11-18T08:03:00Z">
        <w:r w:rsidR="008C0006">
          <w:rPr>
            <w:rStyle w:val="CommentReference"/>
          </w:rPr>
          <w:commentReference w:id="224"/>
        </w:r>
      </w:del>
    </w:p>
    <w:p w14:paraId="3D6BD6E5" w14:textId="7E978A06" w:rsidR="00576BC7" w:rsidRDefault="000A4C38" w:rsidP="001477A6">
      <w:pPr>
        <w:spacing w:after="0"/>
      </w:pPr>
      <w:r>
        <w:t xml:space="preserve">Observations on the linear reef flat </w:t>
      </w:r>
      <w:r w:rsidR="00116E33">
        <w:t xml:space="preserve">off </w:t>
      </w:r>
      <w:r>
        <w:t>Molokai, Hawaii</w:t>
      </w:r>
      <w:r w:rsidR="009C4D78">
        <w:t xml:space="preserve"> </w:t>
      </w:r>
      <w:r w:rsidR="009C4D78">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9C4D78">
        <w:fldChar w:fldCharType="separate"/>
      </w:r>
      <w:r w:rsidR="00D41352" w:rsidRPr="00D41352">
        <w:rPr>
          <w:noProof/>
        </w:rPr>
        <w:t>(Presto et al. 2006)</w:t>
      </w:r>
      <w:r w:rsidR="009C4D78">
        <w:fldChar w:fldCharType="end"/>
      </w:r>
      <w:r>
        <w:t>, showed near-bed current speeds were faster where the reef is deeper and narrower but the variance ellipses and progressive vectors presented here (Figures 6-7) suggest the opposite for surface drifters in this reef-lined embayment: current speeds were rapid over the shallow reef crest, slowing significantly and becoming more variable when reaching deeper back-reef pools</w:t>
      </w:r>
      <w:r w:rsidR="00BB198D">
        <w:t xml:space="preserve"> and the channel. F</w:t>
      </w:r>
      <w:r>
        <w:t>low through the cha</w:t>
      </w:r>
      <w:r w:rsidR="00BB198D">
        <w:t xml:space="preserve">nnel was not spatially </w:t>
      </w:r>
      <w:r w:rsidR="00BB198D">
        <w:lastRenderedPageBreak/>
        <w:t>constant, showing</w:t>
      </w:r>
      <w:r>
        <w:t xml:space="preserve"> </w:t>
      </w:r>
      <w:r w:rsidR="00BB198D">
        <w:t xml:space="preserve">steadily increased speed moving seaward, reaching a maximum at the reef crest, during </w:t>
      </w:r>
      <w:r>
        <w:t>both wave and tide for</w:t>
      </w:r>
      <w:r w:rsidR="00BB198D">
        <w:t>cing</w:t>
      </w:r>
      <w:r>
        <w:t xml:space="preserve">. The same pattern was not evident under wind forcing, possibly due to wind driven flow being forced into the bay at the surface, but the data density is too low to be certain. </w:t>
      </w:r>
      <w:r w:rsidR="00372A45">
        <w:t>In a similarly configured reef in Moorea</w:t>
      </w:r>
      <w:r w:rsidR="009659C3">
        <w:t>, French Polynesia</w:t>
      </w:r>
      <w:r w:rsidR="00372A45">
        <w:t>, vertically binned ADCP data</w:t>
      </w:r>
      <w:r>
        <w:t xml:space="preserve"> showed that under low wave forcing</w:t>
      </w:r>
      <w:r w:rsidR="00116E33">
        <w:t>,</w:t>
      </w:r>
      <w:r>
        <w:t xml:space="preserve"> surface currents in the </w:t>
      </w:r>
      <w:r w:rsidR="00116E33">
        <w:t>channel</w:t>
      </w:r>
      <w:r>
        <w:t xml:space="preserve"> </w:t>
      </w:r>
      <w:r w:rsidR="00372A45">
        <w:t xml:space="preserve">were lower </w:t>
      </w:r>
      <w:r>
        <w:t xml:space="preserve">and </w:t>
      </w:r>
      <w:r w:rsidR="009659C3">
        <w:t xml:space="preserve">flow </w:t>
      </w:r>
      <w:r>
        <w:t>could</w:t>
      </w:r>
      <w:r w:rsidR="00372A45">
        <w:t xml:space="preserve"> even</w:t>
      </w:r>
      <w:r>
        <w:t xml:space="preserve"> reverse near the bottom</w:t>
      </w:r>
      <w:r w:rsidR="00372A45">
        <w:t xml:space="preserve"> </w:t>
      </w:r>
      <w:r w:rsidR="00372A45">
        <w:fldChar w:fldCharType="begin" w:fldLock="1"/>
      </w:r>
      <w:r w:rsidR="00372A45">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rsidR="00372A45">
        <w:fldChar w:fldCharType="separate"/>
      </w:r>
      <w:r w:rsidR="00372A45" w:rsidRPr="00372A45">
        <w:rPr>
          <w:noProof/>
        </w:rPr>
        <w:t>(Hench et al. 2008)</w:t>
      </w:r>
      <w:r w:rsidR="00372A45">
        <w:fldChar w:fldCharType="end"/>
      </w:r>
      <w:r>
        <w:t xml:space="preserve">. The increase in flow speed through the channel at the study site is either caused by the increasing volume of water contributed by the reef flats on either side or a narrowing of the channel cross-section. </w:t>
      </w:r>
      <w:commentRangeStart w:id="227"/>
      <w:r>
        <w:t>Either way, t</w:t>
      </w:r>
      <w:r w:rsidR="009659C3">
        <w:t>he increase is notable for</w:t>
      </w:r>
      <w:r>
        <w:t xml:space="preserve"> implications </w:t>
      </w:r>
      <w:r w:rsidR="009659C3">
        <w:t xml:space="preserve">on </w:t>
      </w:r>
      <w:r>
        <w:t>placing a</w:t>
      </w:r>
      <w:r w:rsidR="00372A45">
        <w:t xml:space="preserve"> single, fixed</w:t>
      </w:r>
      <w:r>
        <w:t xml:space="preserve"> ADCP in the channel to define </w:t>
      </w:r>
      <w:r w:rsidR="00372A45">
        <w:t>water residence</w:t>
      </w:r>
      <w:r w:rsidR="009659C3">
        <w:t xml:space="preserve"> or flushing</w:t>
      </w:r>
      <w:r w:rsidR="00372A45">
        <w:t xml:space="preserve"> time</w:t>
      </w:r>
      <w:r>
        <w:t>.</w:t>
      </w:r>
      <w:commentRangeEnd w:id="227"/>
      <w:r w:rsidR="009B35C3">
        <w:rPr>
          <w:rStyle w:val="CommentReference"/>
        </w:rPr>
        <w:commentReference w:id="227"/>
      </w:r>
    </w:p>
    <w:p w14:paraId="6D1FE7FB" w14:textId="19B696A2" w:rsidR="00576BC7" w:rsidRDefault="000A4C38" w:rsidP="001477A6">
      <w:pPr>
        <w:spacing w:after="0"/>
      </w:pPr>
      <w:r>
        <w:t>Compared to Eulerian measurements, the L</w:t>
      </w:r>
      <w:r w:rsidR="009A41CA">
        <w:t xml:space="preserve">agrangian measurements </w:t>
      </w:r>
      <w:ins w:id="228" w:author="Libe Washburn" w:date="2015-10-23T07:30:00Z">
        <w:r w:rsidR="0016593C">
          <w:t xml:space="preserve">consistently </w:t>
        </w:r>
      </w:ins>
      <w:r w:rsidR="009A41CA">
        <w:t>recorded</w:t>
      </w:r>
      <w:r w:rsidR="009659C3">
        <w:t xml:space="preserve"> </w:t>
      </w:r>
      <w:r>
        <w:t>higher mean flow speeds except for one</w:t>
      </w:r>
      <w:ins w:id="229" w:author="Libe Washburn" w:date="2015-10-23T07:30:00Z">
        <w:r w:rsidR="0016593C">
          <w:t xml:space="preserve"> location and condition</w:t>
        </w:r>
      </w:ins>
      <w:r>
        <w:t xml:space="preserve">: on the </w:t>
      </w:r>
      <w:r w:rsidR="0086742C">
        <w:t xml:space="preserve">exposed </w:t>
      </w:r>
      <w:r>
        <w:t>southern reef during wind forcing (Table 2).</w:t>
      </w:r>
      <w:r w:rsidR="00372A45">
        <w:t xml:space="preserve"> </w:t>
      </w:r>
      <w:r w:rsidR="009A41CA">
        <w:t xml:space="preserve">Three </w:t>
      </w:r>
      <w:r w:rsidR="009659C3">
        <w:t>factors can explain t</w:t>
      </w:r>
      <w:r w:rsidR="00372A45">
        <w:t>he discrepancy between the ADCP and the drifter speeds</w:t>
      </w:r>
      <w:r w:rsidR="009659C3">
        <w:t xml:space="preserve">. One potential source of disagreement is </w:t>
      </w:r>
      <w:r w:rsidR="00372A45">
        <w:t xml:space="preserve">the heterogeneity of flow speeds within the 100m </w:t>
      </w:r>
      <w:r w:rsidR="009A41CA">
        <w:t>spatial bin</w:t>
      </w:r>
      <w:r w:rsidR="009659C3">
        <w:t xml:space="preserve"> sampled by the drifters</w:t>
      </w:r>
      <w:r w:rsidR="009A41CA">
        <w:t>, compared to the point measurement from the ADCP, especially in the more bathymetrically complex areas like near AS3</w:t>
      </w:r>
      <w:r w:rsidR="00B9251E">
        <w:t xml:space="preserve"> where the disagreement was highest</w:t>
      </w:r>
      <w:r w:rsidR="00372A45">
        <w:t xml:space="preserve">. </w:t>
      </w:r>
      <w:r w:rsidR="009A41CA">
        <w:t xml:space="preserve">A second potential source of disagreement is the comparison of surface and depth-averaged measurements. </w:t>
      </w:r>
      <w:commentRangeStart w:id="230"/>
      <w:r>
        <w:t>Lagrangian measurements are more influenced by processes at the surface</w:t>
      </w:r>
      <w:r w:rsidR="009A41CA">
        <w:t xml:space="preserve"> (drifters were ~0-30 cm into the water column</w:t>
      </w:r>
      <w:r w:rsidR="0086742C">
        <w:t xml:space="preserve">; see </w:t>
      </w:r>
      <w:r w:rsidR="009A41CA">
        <w:t>Figure 2b)</w:t>
      </w:r>
      <w:r>
        <w:t xml:space="preserve">, </w:t>
      </w:r>
      <w:r w:rsidR="0086742C">
        <w:t xml:space="preserve">whereas </w:t>
      </w:r>
      <w:r>
        <w:t>Eulerian methods make a depth-averaged flow measurement</w:t>
      </w:r>
      <w:r w:rsidR="009A41CA">
        <w:t xml:space="preserve"> </w:t>
      </w:r>
      <w:r w:rsidR="009A41CA">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rsidR="009A41CA">
        <w:fldChar w:fldCharType="separate"/>
      </w:r>
      <w:r w:rsidR="009A41CA" w:rsidRPr="009A41CA">
        <w:rPr>
          <w:noProof/>
        </w:rPr>
        <w:t>(Falter et al. 2008; Lowe and Falter 2015)</w:t>
      </w:r>
      <w:r w:rsidR="009A41CA">
        <w:fldChar w:fldCharType="end"/>
      </w:r>
      <w:r w:rsidR="0086742C">
        <w:t xml:space="preserve"> over the depth range of the sampling bin</w:t>
      </w:r>
      <w:r>
        <w:t xml:space="preserve">. </w:t>
      </w:r>
      <w:commentRangeEnd w:id="230"/>
      <w:r w:rsidR="0016593C">
        <w:rPr>
          <w:rStyle w:val="CommentReference"/>
        </w:rPr>
        <w:commentReference w:id="230"/>
      </w:r>
      <w:r>
        <w:t xml:space="preserve">Surface flows can be faster due </w:t>
      </w:r>
      <w:r w:rsidR="009A41CA">
        <w:t xml:space="preserve">to the logarithmic </w:t>
      </w:r>
      <w:r w:rsidR="009A41CA">
        <w:lastRenderedPageBreak/>
        <w:t>decrease in flow speed observed near the bottom, particularly over rough benthic surfaces on coral reefs.</w:t>
      </w:r>
      <w:r>
        <w:t xml:space="preserve"> </w:t>
      </w:r>
      <w:r w:rsidR="009A41CA">
        <w:t>A third</w:t>
      </w:r>
      <w:r>
        <w:t xml:space="preserve"> source of disagreement between the Eulerian and Lagrangian methods is the potential importance of Stokes drift </w:t>
      </w:r>
      <w:r w:rsidR="009A41CA">
        <w:t xml:space="preserve">caused by wind or gravity waves </w:t>
      </w:r>
      <w:r w:rsidR="00072D72">
        <w:fldChar w:fldCharType="begin" w:fldLock="1"/>
      </w:r>
      <w:r w:rsidR="00D41352">
        <w:instrText>ADDIN CSL_CITATION { "citationItems" : [ { "id" : "ITEM-1", "itemData" : { "DOI" : "10.1029/JC074i028p06991", "ISSN" : "0148-0227", "author" : [ { "dropping-particle" : "", "family" : "Kenyon", "given" : "Kern E.", "non-dropping-particle" : "", "parse-names" : false, "suffix" : "" } ], "container-title" : "Journal of Geophysical Research", "id" : "ITEM-1", "issue" : "28", "issued" : { "date-parts" : [ [ "1969" ] ] }, "page" : "6991-6994", "title" : "Stokes drift for random gravity waves", "type" : "article-journal", "volume" : "74" }, "uris" : [ "http://www.mendeley.com/documents/?uuid=9b3eff0b-90df-4ebb-959d-af82ba93a5c0" ] }, { "id" : "ITEM-2", "itemData" : { "author" : [ { "dropping-particle" : "", "family" : "Stokes", "given" : "George Gabriel", "non-dropping-particle" : "", "parse-names" : false, "suffix" : "" } ], "container-title" : "Transactions of the Cambridge Philosophical Society", "id" : "ITEM-2", "issued" : { "date-parts" : [ [ "1847" ] ] }, "page" : "441-473", "title" : "On the theory of oscillatory waves", "type" : "article-journal", "volume" : "8" }, "uris" : [ "http://www.mendeley.com/documents/?uuid=1033ed04-4a4b-42f2-93d8-bc93aecb91ae" ] } ], "mendeley" : { "formattedCitation" : "(Stokes 1847; Kenyon 1969)", "plainTextFormattedCitation" : "(Stokes 1847; Kenyon 1969)", "previouslyFormattedCitation" : "(Stokes 1847; Kenyon 1969)" }, "properties" : { "noteIndex" : 0 }, "schema" : "https://github.com/citation-style-language/schema/raw/master/csl-citation.json" }</w:instrText>
      </w:r>
      <w:r w:rsidR="00072D72">
        <w:fldChar w:fldCharType="separate"/>
      </w:r>
      <w:r w:rsidR="00D41352" w:rsidRPr="00D41352">
        <w:rPr>
          <w:noProof/>
        </w:rPr>
        <w:t>(Stokes 1847; Kenyon 1969)</w:t>
      </w:r>
      <w:r w:rsidR="00072D72">
        <w:fldChar w:fldCharType="end"/>
      </w:r>
      <w:r w:rsidR="00072D72">
        <w:t>.</w:t>
      </w:r>
      <w:r>
        <w:t xml:space="preserve"> On a 1.5-2</w:t>
      </w:r>
      <w:r w:rsidR="0086742C">
        <w:t>.0</w:t>
      </w:r>
      <w:r w:rsidR="00B9251E">
        <w:t xml:space="preserve"> m deep reef flat off </w:t>
      </w:r>
      <w:r>
        <w:t>Oahu, Hawaii,</w:t>
      </w:r>
      <w:r w:rsidR="00072D72">
        <w:t xml:space="preserve">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t xml:space="preserve"> found that cruciform drifter speeds exceeded both Lagrangian dye and </w:t>
      </w:r>
      <w:r w:rsidR="00372A45">
        <w:t xml:space="preserve">Eulerian </w:t>
      </w:r>
      <w:r>
        <w:t xml:space="preserve">depth-averaged current speeds (which included depth-averaged Stokes transport </w:t>
      </w:r>
      <w:r w:rsidR="009A41CA">
        <w:t xml:space="preserve">computed </w:t>
      </w:r>
      <w:r>
        <w:t xml:space="preserve">from wave gauge data) by 30-100% on average. A numerical simulation of a </w:t>
      </w:r>
      <w:r w:rsidR="0086742C">
        <w:t>water-</w:t>
      </w:r>
      <w:r>
        <w:t xml:space="preserve">column profile predicted drifter speeds at the surface should exceed the depth-averaged current speed plus Stokes drift by 30%, so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 xml:space="preserve">attributed the discrepancy to higher Stokes transport near the surface, compared with the depth-averaged Stokes transport. </w:t>
      </w:r>
      <w:r w:rsidR="0086742C">
        <w:t>Although</w:t>
      </w:r>
      <w:r>
        <w:t xml:space="preserve"> the drifter speeds </w:t>
      </w:r>
      <w:r w:rsidR="0086742C">
        <w:t xml:space="preserve">reported </w:t>
      </w:r>
      <w:r>
        <w:t xml:space="preserve">in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were significantly higher</w:t>
      </w:r>
      <w:r w:rsidR="0086742C">
        <w:t xml:space="preserve"> than those presented here</w:t>
      </w:r>
      <w:r>
        <w:t>, they did not differ from Eulerian measurem</w:t>
      </w:r>
      <w:r w:rsidR="002E41C1">
        <w:t>ents in current direction. T</w:t>
      </w:r>
      <w:r>
        <w:t>he ratio of Stokes transport to total transport decreased with in</w:t>
      </w:r>
      <w:r w:rsidR="002E41C1">
        <w:t>creasing wave-driven currents, but t</w:t>
      </w:r>
      <w:r>
        <w:t xml:space="preserve">he results presented here show that the difference between Lagrangian and Eulerian measurements (not including Stokes drift) increased with wave-driven current speed (Table 2). </w:t>
      </w:r>
      <w:commentRangeStart w:id="231"/>
      <w:r>
        <w:t>Another potential error is surfing of the drifter</w:t>
      </w:r>
      <w:r w:rsidR="0086742C">
        <w:t xml:space="preserve">s; </w:t>
      </w:r>
      <w:r>
        <w:t xml:space="preserve">however,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concluded the wave-induced deflection</w:t>
      </w:r>
      <w:r w:rsidR="00372A45" w:rsidRPr="00372A45">
        <w:t xml:space="preserve"> </w:t>
      </w:r>
      <w:r w:rsidR="00372A45">
        <w:t>was low</w:t>
      </w:r>
      <w:r w:rsidR="0086742C">
        <w:t>,</w:t>
      </w:r>
      <w:r w:rsidR="00372A45">
        <w:t xml:space="preserve"> </w:t>
      </w:r>
      <w:r>
        <w:t xml:space="preserve">so </w:t>
      </w:r>
      <w:r w:rsidR="0086742C">
        <w:t xml:space="preserve">although </w:t>
      </w:r>
      <w:r>
        <w:t>this may explain some of the discrepancy</w:t>
      </w:r>
      <w:r w:rsidR="0086742C">
        <w:t>,</w:t>
      </w:r>
      <w:r>
        <w:t xml:space="preserve"> it </w:t>
      </w:r>
      <w:r w:rsidR="0086742C">
        <w:t xml:space="preserve">likely </w:t>
      </w:r>
      <w:r>
        <w:t>was not the dominant process.</w:t>
      </w:r>
      <w:commentRangeEnd w:id="231"/>
      <w:r w:rsidR="00120916">
        <w:rPr>
          <w:rStyle w:val="CommentReference"/>
        </w:rPr>
        <w:commentReference w:id="231"/>
      </w:r>
      <w:r w:rsidR="002E41C1">
        <w:t xml:space="preserve"> It is likely that all of these potential sources of disagreement are operating at the same or different times, but the discrepancy between Eulerian and Lagrangian flow speeds at AS3 was likely due to strong heterogeneity in flow, </w:t>
      </w:r>
      <w:r w:rsidR="0086742C">
        <w:t xml:space="preserve">whereas </w:t>
      </w:r>
      <w:r w:rsidR="002E41C1">
        <w:t xml:space="preserve">Stokes drift may have been important near the reef crest at AS1 and AS2 where wave energy is </w:t>
      </w:r>
      <w:commentRangeStart w:id="232"/>
      <w:r w:rsidR="0086742C">
        <w:t>highest</w:t>
      </w:r>
      <w:commentRangeEnd w:id="232"/>
      <w:r w:rsidR="00166D40">
        <w:rPr>
          <w:rStyle w:val="CommentReference"/>
        </w:rPr>
        <w:commentReference w:id="232"/>
      </w:r>
      <w:r w:rsidR="002E41C1">
        <w:t>.</w:t>
      </w:r>
    </w:p>
    <w:p w14:paraId="1A3E2ACA" w14:textId="363F91BF" w:rsidR="002E41C1" w:rsidRDefault="002E41C1" w:rsidP="001477A6">
      <w:pPr>
        <w:spacing w:after="0"/>
      </w:pPr>
      <w:r>
        <w:lastRenderedPageBreak/>
        <w:t xml:space="preserve">While the combination of Eulerian and Lagrangian methods is advantageous for interpreting spatially distributed velocities in relation to long-term forcing, in some cases, a single estimate of transport is needed, and the decision to use the Eulerian or Lagrangian estimates depends on the application.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that relying on solely Lagrangian estimates of water transport would have caused an overestimation of </w:t>
      </w:r>
      <w:r w:rsidR="00ED6C09">
        <w:t xml:space="preserve">nutrient uptake on the reef of </w:t>
      </w:r>
      <w:r>
        <w:t xml:space="preserve">30-100% corresponding to the error in Lagrangian estimates.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and others are interested in water properties that are evenly distributed through the water column. </w:t>
      </w:r>
      <w:r w:rsidR="0086742C">
        <w:t>Lagrangian methods would be more appropriate for</w:t>
      </w:r>
      <w:r>
        <w:t xml:space="preserve"> studies more interested in surface transport related to sediment plumes </w:t>
      </w:r>
      <w:r>
        <w:fldChar w:fldCharType="begin" w:fldLock="1"/>
      </w:r>
      <w:r>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"mendeley" : { "formattedCitation" : "(Warrick et al. 2007)", "plainTextFormattedCitation" : "(Warrick et al. 2007)", "previouslyFormattedCitation" : "(Warrick et al. 2007)" }, "properties" : { "noteIndex" : 0 }, "schema" : "https://github.com/citation-style-language/schema/raw/master/csl-citation.json" }</w:instrText>
      </w:r>
      <w:r>
        <w:fldChar w:fldCharType="separate"/>
      </w:r>
      <w:r w:rsidRPr="00D41352">
        <w:rPr>
          <w:noProof/>
        </w:rPr>
        <w:t>(Warrick et al. 2007)</w:t>
      </w:r>
      <w:r>
        <w:fldChar w:fldCharType="end"/>
      </w:r>
      <w:r w:rsidR="0086742C">
        <w:t xml:space="preserve"> or</w:t>
      </w:r>
      <w:r>
        <w:t xml:space="preserve"> plankton and larvae transport </w:t>
      </w:r>
      <w:r>
        <w:fldChar w:fldCharType="begin" w:fldLock="1"/>
      </w:r>
      <w:r>
        <w:instrText>ADDIN CSL_CITATION { "citationItems" : [ { "id" : "ITEM-1",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"plainTextFormattedCitation" : "(Siegel et al. 2003)", "previouslyFormattedCitation" : "(Siegel et al. 2003)" }, "properties" : { "noteIndex" : 0 }, "schema" : "https://github.com/citation-style-language/schema/raw/master/csl-citation.json" }</w:instrText>
      </w:r>
      <w:r>
        <w:fldChar w:fldCharType="separate"/>
      </w:r>
      <w:r w:rsidRPr="00D41352">
        <w:rPr>
          <w:noProof/>
        </w:rPr>
        <w:t>(Siegel et al. 2003)</w:t>
      </w:r>
      <w:r>
        <w:fldChar w:fldCharType="end"/>
      </w:r>
      <w:r w:rsidR="00ED6C09">
        <w:t xml:space="preserve">. Alternatively, marine sediment studies </w:t>
      </w:r>
      <w:r>
        <w:t xml:space="preserve">focused on </w:t>
      </w:r>
      <w:r w:rsidR="00ED6C09">
        <w:t>near-bed</w:t>
      </w:r>
      <w:r>
        <w:t xml:space="preserve"> shear stress and benthic sediment movement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rsidR="00ED6C09">
        <w:t xml:space="preserve"> </w:t>
      </w:r>
      <w:r w:rsidR="0086742C">
        <w:t>would likely benefit from</w:t>
      </w:r>
      <w:r w:rsidR="00ED6C09">
        <w:t xml:space="preserve"> Eulerian methods</w:t>
      </w:r>
      <w:r>
        <w:t>.</w:t>
      </w:r>
    </w:p>
    <w:p w14:paraId="2946A5FF" w14:textId="5AC53466" w:rsidR="00576BC7" w:rsidRDefault="000A4C38" w:rsidP="001477A6">
      <w:pPr>
        <w:spacing w:after="0"/>
      </w:pPr>
      <w:r>
        <w:t xml:space="preserve">Coral reefs are physically and biologically heterogeneous environments, but </w:t>
      </w:r>
      <w:r w:rsidR="0086742C">
        <w:t>ecologically-</w:t>
      </w:r>
      <w:r>
        <w:t>important flow speeds and spatial patterns have been difficult to measure in relation to the long-term forcing conditions.</w:t>
      </w:r>
      <w:r w:rsidR="00276187">
        <w:t xml:space="preserve"> Like the atmospheric climate, </w:t>
      </w:r>
      <w:r w:rsidR="00ED6C09">
        <w:t xml:space="preserve">regional-scale forcing </w:t>
      </w:r>
      <w:r w:rsidR="00276187">
        <w:t>controls large-scale biophysical patterns such as nutrient and heat distributions. However, whereas atmospheric climate and global ocean circulation have benefitted from remote-sensing methods, water circulation over small-scale reef ecosystems are more similar to atmospheric micro-climates, and the long-term, synoptic observations of remote sensing have not been possible.</w:t>
      </w:r>
      <w:r>
        <w:t xml:space="preserve"> Many water circulation studies significantly simplify the study site for modeling purposes or rely on only a few fixed instrument locations. The combination of spatially extensive Lagrangian drifters and temporally extensive Eulerian current meters presented here provides insight on the spatial patterns </w:t>
      </w:r>
      <w:r>
        <w:lastRenderedPageBreak/>
        <w:t>of flow within the context of variable circulation-forcing conditions. Nutrient uptake on coral reefs is considered to be limited primarily by the flow of water over the benthic surface</w:t>
      </w:r>
      <w:r w:rsidR="00215198">
        <w:t xml:space="preserve"> </w:t>
      </w:r>
      <w:r w:rsidR="00215198">
        <w:fldChar w:fldCharType="begin" w:fldLock="1"/>
      </w:r>
      <w:r w:rsidR="00D41352">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rsidR="00215198">
        <w:fldChar w:fldCharType="separate"/>
      </w:r>
      <w:r w:rsidR="00D41352" w:rsidRPr="00D41352">
        <w:rPr>
          <w:noProof/>
        </w:rPr>
        <w:t>(Bilger and Atkinson 1992; Falter et al. 2004)</w:t>
      </w:r>
      <w:r w:rsidR="00215198">
        <w:fldChar w:fldCharType="end"/>
      </w:r>
      <w:r>
        <w:t>, and our results show that flow speeds can be highly variable over small scales on the reef. Nutrient uptake and other water quality parameters can be influenced by the depth and metabolic activity of the benthic surface contacted by a traveling water parcel, so the particular flow path and residence times of water over various benthic surfaces are important.</w:t>
      </w:r>
      <w:r w:rsidR="00215198">
        <w:t xml:space="preserve"> </w:t>
      </w:r>
      <w:r w:rsidR="00215198">
        <w:fldChar w:fldCharType="begin" w:fldLock="1"/>
      </w:r>
      <w:r w:rsidR="009B6BC6">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rsidR="00215198">
        <w:fldChar w:fldCharType="separate"/>
      </w:r>
      <w:r w:rsidR="00215198" w:rsidRPr="00215198">
        <w:rPr>
          <w:noProof/>
        </w:rPr>
        <w:t xml:space="preserve">Lowe and Falter </w:t>
      </w:r>
      <w:r w:rsidR="00BC7ABD">
        <w:rPr>
          <w:noProof/>
        </w:rPr>
        <w:t>(</w:t>
      </w:r>
      <w:r w:rsidR="00215198" w:rsidRPr="00215198">
        <w:rPr>
          <w:noProof/>
        </w:rPr>
        <w:t>2015)</w:t>
      </w:r>
      <w:r w:rsidR="00215198">
        <w:fldChar w:fldCharType="end"/>
      </w:r>
      <w:r>
        <w:t xml:space="preserve"> argue that nutrient uptake mass-transfer models should be refined for smaller scale flows and tested in actual reef sites, but critical water circulation measurements to parameterize these models will require a combination of Eulerian and Lagrangian measurements similar to the methodology presented in this study</w:t>
      </w:r>
      <w:commentRangeStart w:id="233"/>
      <w:r>
        <w:t>.</w:t>
      </w:r>
      <w:r w:rsidR="00AC7459">
        <w:t xml:space="preserve"> It’s important to note that the </w:t>
      </w:r>
      <w:r w:rsidR="0086742C">
        <w:t>spatially-</w:t>
      </w:r>
      <w:r w:rsidR="00AC7459">
        <w:t xml:space="preserve">distributed residence times calculated from Lagrangian drifters likely represent an underestimation compared to Eulerian methods, </w:t>
      </w:r>
      <w:r w:rsidR="001817DC">
        <w:t>and</w:t>
      </w:r>
      <w:r w:rsidR="00AC7459">
        <w:t xml:space="preserve"> </w:t>
      </w:r>
      <w:r w:rsidR="001817DC">
        <w:t>further application of the residence times must be appropriate to</w:t>
      </w:r>
      <w:r w:rsidR="00AC7459">
        <w:t xml:space="preserve"> the research question.</w:t>
      </w:r>
      <w:commentRangeEnd w:id="233"/>
      <w:r w:rsidR="007C12D4">
        <w:rPr>
          <w:rStyle w:val="CommentReference"/>
        </w:rPr>
        <w:commentReference w:id="233"/>
      </w:r>
    </w:p>
    <w:p w14:paraId="165ADEF0" w14:textId="0F7B715E" w:rsidR="00576BC7" w:rsidRDefault="000A4C38" w:rsidP="001477A6">
      <w:pPr>
        <w:spacing w:after="0"/>
      </w:pPr>
      <w:r>
        <w:t xml:space="preserve">Quantifying residence time and flow patterns in relation to </w:t>
      </w:r>
      <w:r w:rsidR="0086742C">
        <w:t xml:space="preserve">end-member </w:t>
      </w:r>
      <w:r>
        <w:t>forcing conditions can be used to extrapolate the findings from a targeted study period to seasonal, annual, or longer time scale, by determining the proportion of days that are dominated by tidal, wind, or wave forcing. A similar approach could be used to extrapolate the effects on reef flat circulation from future climate scenarios with changing storm frequencies and characteristics. For instance, a predicted increase in the strength and frequency of Southern Ocean storms</w:t>
      </w:r>
      <w:r w:rsidR="00BC7ABD">
        <w:t xml:space="preserve"> </w:t>
      </w:r>
      <w:r w:rsidR="00BC7ABD">
        <w:fldChar w:fldCharType="begin" w:fldLock="1"/>
      </w:r>
      <w:r w:rsidR="00D41352">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rsidR="00BC7ABD">
        <w:fldChar w:fldCharType="separate"/>
      </w:r>
      <w:r w:rsidR="00D41352" w:rsidRPr="00D41352">
        <w:rPr>
          <w:noProof/>
        </w:rPr>
        <w:t>(Hemer et al. 2013)</w:t>
      </w:r>
      <w:r w:rsidR="00BC7ABD">
        <w:fldChar w:fldCharType="end"/>
      </w:r>
      <w:r>
        <w:t xml:space="preserve"> could be extended to predict changing sediment dynamics, temperature regimes and nutrient cycling at the study site</w:t>
      </w:r>
      <w:r w:rsidR="00BC7ABD">
        <w:t xml:space="preserve"> </w:t>
      </w:r>
      <w:r w:rsidR="00BC7ABD">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BC7ABD">
        <w:fldChar w:fldCharType="separate"/>
      </w:r>
      <w:r w:rsidR="00D41352" w:rsidRPr="00D41352">
        <w:rPr>
          <w:noProof/>
        </w:rPr>
        <w:t>(Lowe and Falter 2015)</w:t>
      </w:r>
      <w:r w:rsidR="00BC7ABD">
        <w:fldChar w:fldCharType="end"/>
      </w:r>
      <w:r>
        <w:t xml:space="preserve">. The end-member forcing conditions could also be </w:t>
      </w:r>
      <w:r>
        <w:lastRenderedPageBreak/>
        <w:t>further refined to describe wave heights and wind speeds of varying magnitude, or combined with an empirical relationship accounting for varying tide stage, for finer-resolution predictive models of current speeds</w:t>
      </w:r>
    </w:p>
    <w:p w14:paraId="3727529D" w14:textId="0CB57A3B" w:rsidR="00576BC7" w:rsidRDefault="000A4C38" w:rsidP="001477A6">
      <w:pPr>
        <w:spacing w:after="0"/>
      </w:pPr>
      <w:commentRangeStart w:id="234"/>
      <w:r>
        <w:t>This study investigated water circulation patterns driving sediment dynamics and resulting impacts on coral health at the study site</w:t>
      </w:r>
      <w:commentRangeEnd w:id="234"/>
      <w:r w:rsidR="002F3DCE">
        <w:rPr>
          <w:rStyle w:val="CommentReference"/>
        </w:rPr>
        <w:commentReference w:id="234"/>
      </w:r>
      <w:r>
        <w:t xml:space="preserve">, but water circulation is critical for understanding both the natural ecological processes and the impacts of anthropogenic impacts on all coral reefs. This study showed that flow speeds, flow directions, and water residence times </w:t>
      </w:r>
      <w:r w:rsidR="0086742C">
        <w:t xml:space="preserve">can be </w:t>
      </w:r>
      <w:r>
        <w:t>spatially</w:t>
      </w:r>
      <w:r w:rsidR="0086742C">
        <w:t>- and temporally-</w:t>
      </w:r>
      <w:r>
        <w:t>heterogeneous in fringing</w:t>
      </w:r>
      <w:r w:rsidR="0086742C">
        <w:t xml:space="preserve"> </w:t>
      </w:r>
      <w:r>
        <w:t>reef</w:t>
      </w:r>
      <w:r w:rsidR="0086742C">
        <w:t>-lined</w:t>
      </w:r>
      <w:r>
        <w:t xml:space="preserve"> environments</w:t>
      </w:r>
      <w:r w:rsidR="0086742C">
        <w:t>, resulting in heterogeneous physical, chemical, and biological environments</w:t>
      </w:r>
      <w:r>
        <w:t>.</w:t>
      </w:r>
    </w:p>
    <w:p w14:paraId="36BE459C" w14:textId="77777777" w:rsidR="0086742C" w:rsidRDefault="0086742C" w:rsidP="001477A6">
      <w:pPr>
        <w:spacing w:after="0"/>
      </w:pPr>
    </w:p>
    <w:p w14:paraId="7A991810" w14:textId="77777777" w:rsidR="00576BC7" w:rsidRDefault="000A4C38" w:rsidP="001477A6">
      <w:pPr>
        <w:pStyle w:val="HeadingCR1"/>
        <w:spacing w:before="0"/>
      </w:pPr>
      <w:r>
        <w:t>A</w:t>
      </w:r>
      <w:r w:rsidR="00D31F5A">
        <w:t>cknowledgements</w:t>
      </w:r>
    </w:p>
    <w:p w14:paraId="5E3D2582" w14:textId="24F5E726" w:rsidR="00576BC7" w:rsidRDefault="000A4C38" w:rsidP="001477A6">
      <w:pPr>
        <w:spacing w:after="0"/>
      </w:pPr>
      <w:r>
        <w:t xml:space="preserve">This work was carried out in collaboration between San Diego State University and the US Geological Survey's Pacific Coral Reef Project. Funding was provided by a grant by the NOAA Coral Reef Conservation Program and the US Geological Survey's Coastal and Marine Geology </w:t>
      </w:r>
      <w:r w:rsidR="001477A6">
        <w:t>Program</w:t>
      </w:r>
      <w:r>
        <w:t xml:space="preserve">. We would like to thank Dr. Michael Favazza for providing logistical support in the field. We would also like to thank YYY (USGS) and </w:t>
      </w:r>
      <w:r w:rsidR="001C6D70">
        <w:t xml:space="preserve">ZZZ </w:t>
      </w:r>
      <w:r>
        <w:t>reviewers who contributed numerous excellent suggestions and a timely review of our work. Use of trademark names does not imply USGS endorsement of products.</w:t>
      </w:r>
    </w:p>
    <w:p w14:paraId="6AD4C444" w14:textId="77777777" w:rsidR="00576BC7" w:rsidRDefault="000A4C38" w:rsidP="001477A6">
      <w:pPr>
        <w:spacing w:after="0"/>
      </w:pPr>
      <w:r>
        <w:br w:type="page"/>
      </w:r>
    </w:p>
    <w:p w14:paraId="7F7A4EF3" w14:textId="77777777" w:rsidR="00576BC7" w:rsidRDefault="000A4C38" w:rsidP="001477A6">
      <w:pPr>
        <w:pStyle w:val="HeadingCR1"/>
        <w:spacing w:before="0"/>
      </w:pPr>
      <w:r>
        <w:lastRenderedPageBreak/>
        <w:t>References</w:t>
      </w:r>
    </w:p>
    <w:p w14:paraId="0684CD95" w14:textId="79143F3C" w:rsidR="009B6BC6" w:rsidRPr="009B6BC6" w:rsidRDefault="00924D98">
      <w:pPr>
        <w:pStyle w:val="NormalWeb"/>
        <w:ind w:left="480" w:hanging="480"/>
        <w:divId w:val="1201628390"/>
        <w:rPr>
          <w:rFonts w:ascii="Times" w:hAnsi="Times" w:cs="Times"/>
          <w:noProof/>
        </w:rPr>
      </w:pPr>
      <w:r>
        <w:fldChar w:fldCharType="begin" w:fldLock="1"/>
      </w:r>
      <w:r>
        <w:instrText xml:space="preserve">ADDIN Mendeley Bibliography CSL_BIBLIOGRAPHY </w:instrText>
      </w:r>
      <w:r>
        <w:fldChar w:fldCharType="separate"/>
      </w:r>
      <w:r w:rsidR="009B6BC6" w:rsidRPr="009B6BC6">
        <w:rPr>
          <w:rFonts w:ascii="Times" w:hAnsi="Times" w:cs="Times"/>
          <w:noProof/>
        </w:rPr>
        <w:t xml:space="preserve">Andutta FP, Kingsford MJ, Wolanski E (2012) “Sticky water” enables the retention of larvae in a reef mosaic. Estuar. Coast. Shelf Sci. 101:54–63 </w:t>
      </w:r>
    </w:p>
    <w:p w14:paraId="2FCF84A7"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Austin J, Atkinson S (2004) The Design and Testing of Small , Low-cost GPS-tracked Surface Drifters. Estuaries 27:1026–1029 </w:t>
      </w:r>
    </w:p>
    <w:p w14:paraId="4720C4F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Bilger RW, Atkinson MJ (1992) Anomalous mass transfer of phosphate on coral reef flats. Limnol. Oceanogr. 37:261–272 </w:t>
      </w:r>
    </w:p>
    <w:p w14:paraId="4F324BA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CH2M HILL (1984) Oceanographic Studies in Support of American Samoa Wastewater Facilities Planning. </w:t>
      </w:r>
    </w:p>
    <w:p w14:paraId="578DC19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Craig P (2009) Natural History Guide to American Samoa. National Park of American Samoa, Pago Pago, American Samoa </w:t>
      </w:r>
    </w:p>
    <w:p w14:paraId="7448182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Davis R (1991) Lagrangian ocean studies. Annu. Rev. Fluid Mech. 23:43–64 </w:t>
      </w:r>
    </w:p>
    <w:p w14:paraId="0CD3F57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3A7C0FB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Erftemeijer PL a, Riegl B, Hoeksema BW, Todd P a. (2012) Environmental impacts of dredging and other sediment disturbances on corals: A review. Mar. Pollut. Bull. 64:1737–1765 </w:t>
      </w:r>
    </w:p>
    <w:p w14:paraId="447408F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Falter JL, Atkinson MJ, Merrifield MA (2004) Mass-transfer limitation of nutrient uptake by a wave-dominated reef flat community. Limnol. Oceanogr. 49:1820–1831 </w:t>
      </w:r>
    </w:p>
    <w:p w14:paraId="3288E6F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49124A0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Hemer MA, Fan Y, Mori N, Semedo A, Wang XL (2013) Projected changes in wave climate from a multi-model ensemble. Nat. Clim. Chang. 3:471–476 </w:t>
      </w:r>
    </w:p>
    <w:p w14:paraId="5DAEF1BE"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Hench JL, Leichter JJ, Monismith SG (2008) Episodic circulation and exchange in a wave-driven coral reef and lagoon system. Limnol. Oceanogr. 2681–2694 </w:t>
      </w:r>
    </w:p>
    <w:p w14:paraId="1B7CE1E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Hoeke RK (2010) An investigation of wave-dominated coral reef hydrodynamics. James Cook University</w:t>
      </w:r>
    </w:p>
    <w:p w14:paraId="20F28F7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Hoeke RK, Storlazzi CD, Ridd P (2011) Hydrodynamics of a bathymetrically complex fringing coral reef embayment: Wave climate, in situ observations, and wave prediction. J. Geophys. Res. 116:C04018 </w:t>
      </w:r>
    </w:p>
    <w:p w14:paraId="1476A57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26B5B86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246FB417"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Holst-Rice S, Messina A, Biggs TW, Vargas-Angel B, Whitall D (2015) Baseline Assessment of Fagaʻalu Watershed: A Ridge to Reef Assessment in Support of Sediment Reduction Activities. </w:t>
      </w:r>
    </w:p>
    <w:p w14:paraId="6C5C8F1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Jacob L, Wiles P, Aitaoto T, Yuen SL (2012) Coastal Currents in American Samoa. Their Role in Marine Protected Area Network Design. </w:t>
      </w:r>
    </w:p>
    <w:p w14:paraId="35E9B900"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626AFA7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Kenyon KE (1969) Stokes drift for random gravity waves. J. Geophys. Res. 74:6991–6994 </w:t>
      </w:r>
    </w:p>
    <w:p w14:paraId="3D1742F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King DB, Lackey TC, Gailani JZ, Shafer DJ (2012) Fate of Suspended Dredge Material at Apra Harbor, Guam: Particle Tracking Around Coral Reefs. </w:t>
      </w:r>
    </w:p>
    <w:p w14:paraId="40706C6C"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33FC46A6"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Lowe RJ, Falter JL (2015) Oceanic Forcing of Coral Reefs. Ann. Rev. Mar. Sci. 7:43–66 </w:t>
      </w:r>
    </w:p>
    <w:p w14:paraId="702F18D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Lowe RJ, Falter JL, Monismith SG, Atkinson MJ (2009) Wave-Driven Circulation of a Coastal Reef–Lagoon System. J. Phys. Oceanogr. 39:873–893 </w:t>
      </w:r>
    </w:p>
    <w:p w14:paraId="59D97F7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14:paraId="07FD016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Messina AT, Biggs TW Contributions of human activities to suspended sediment yield during storm events from a steep, small, tropical watershed. </w:t>
      </w:r>
    </w:p>
    <w:p w14:paraId="102AC2B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Militello A, Scheffner NW, Thompson EF (2003) Hurrican-Induced Stage-Frequency Relationships for the Territory of American Samoa. USACOE Technical Report CHL-98-33. </w:t>
      </w:r>
    </w:p>
    <w:p w14:paraId="537C2C6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National Centers for Coastal Ocean Science (2005) Shallow-water Benthic Habitats of American Samoa, Guam, and the Commonwealth of the Northern Mariana Islands. http://ccma.nos.noaa.gov/products/biogeography/us_pac_terr/htm/data.htm </w:t>
      </w:r>
    </w:p>
    <w:p w14:paraId="5DC09AC0"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NOAA National Data Buoy Center (2014) Online data for station NSTP6. http://www.ndbc.noaa.gov/station_page.php?station=NSTP6 </w:t>
      </w:r>
    </w:p>
    <w:p w14:paraId="40FD9316"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5B009CF1"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41919D3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Siegel DA, Kinlan BP, Gaines SD (2003) Lagrangian descriptions of marine larval dispersion. Mar. Ecol. Prog. Ser. </w:t>
      </w:r>
    </w:p>
    <w:p w14:paraId="0A4A4F9C"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Stokes GG (1847) On the theory of oscillatory waves. Trans. Cambridge Philos. Soc. 8:441–473 </w:t>
      </w:r>
    </w:p>
    <w:p w14:paraId="5FDCBF5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Brown EK, Field ME (2006a) The application of acoustic Doppler current profilers to measure the timing and patterns of coral larval dispersal. Coral Reefs 25:369–381 </w:t>
      </w:r>
    </w:p>
    <w:p w14:paraId="32A5DBE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1FF2F31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Field ME, Bothner MH, Presto MK, Draut AE (2009) Sedimentation processes in a coral reef embayment: Hanalei Bay, Kauai. Mar. Geol. 264:140–151 </w:t>
      </w:r>
    </w:p>
    <w:p w14:paraId="46643A41"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McManus MA, Logan JB, McLaughlin BE (2006b) Cross-shore velocity shear, eddies and heterogeneity in water column properties over fringing coral reefs: West Maui, Hawaii. Cont. Shelf Res. 26:401–421 </w:t>
      </w:r>
    </w:p>
    <w:p w14:paraId="0E1BB05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57490CE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Thompson EF, Demirbilek Z (2002) Wave Response, Pago Pago Harbor, Island of Tutuila, Territory of American Samoa. USACOE Coastal and Hydraulics Laboratory ERDC/CHL TR-02-20. </w:t>
      </w:r>
    </w:p>
    <w:p w14:paraId="28814AE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Tolman HL (2009) User manual and system documentation of WAVEWATCH III version 3.14. NOAA National Center for Environmental Prediction Technical Note. </w:t>
      </w:r>
    </w:p>
    <w:p w14:paraId="0322FD86" w14:textId="1BCCD640" w:rsidR="009B6BC6" w:rsidRPr="009B6BC6" w:rsidRDefault="009B6BC6">
      <w:pPr>
        <w:pStyle w:val="NormalWeb"/>
        <w:ind w:left="480" w:hanging="480"/>
        <w:divId w:val="1201628390"/>
        <w:rPr>
          <w:rFonts w:ascii="Times" w:hAnsi="Times" w:cs="Times"/>
          <w:noProof/>
        </w:rPr>
      </w:pPr>
      <w:r w:rsidRPr="009B6BC6">
        <w:rPr>
          <w:rFonts w:ascii="Times" w:hAnsi="Times" w:cs="Times"/>
          <w:noProof/>
        </w:rPr>
        <w:t>Vetter O (</w:t>
      </w:r>
      <w:r w:rsidR="0006389C">
        <w:rPr>
          <w:rFonts w:ascii="Times" w:hAnsi="Times" w:cs="Times"/>
          <w:noProof/>
        </w:rPr>
        <w:t>unpublished</w:t>
      </w:r>
      <w:r w:rsidRPr="009B6BC6">
        <w:rPr>
          <w:rFonts w:ascii="Times" w:hAnsi="Times" w:cs="Times"/>
          <w:noProof/>
        </w:rPr>
        <w:t xml:space="preserve">) Inter-Disciplinary Study of Flow Dynamics and Sedimentation Effects on Coral Colonies in Faga’alu Bay, American Samoa: Oceanographic Investigation Summary. NOAA CRCP Project #417. </w:t>
      </w:r>
    </w:p>
    <w:p w14:paraId="7064B85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Vetter O, Becker JM, Merrifield MA, Pequignet AC, Aucan J, Boc SJ, Pollock CE (2010) Wave setup over a Pacific Island fringing reef. J. Geophys. Res. 115:C12066 </w:t>
      </w:r>
    </w:p>
    <w:p w14:paraId="630110C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Warrick JA, DiGiacomo PM, Weisberg SB, Nezlin NP, Mengel M, Jones BH, Ohlmann JC, Washburn L, Terrill EJ, Farnsworth KL (2007) River plume patterns and dynamics within the Southern California Bight. Cont. Shelf Res. 27:2427–2448 </w:t>
      </w:r>
    </w:p>
    <w:p w14:paraId="3AEDF9D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Wiles P, Aitaoto T, Lam Yuen S (2010) Current Surveys between Potential Marine Managed Areas in American Samoa. </w:t>
      </w:r>
    </w:p>
    <w:p w14:paraId="56975D0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Wolanski E, Martinez JA, Richmond RH (2009) Quantifying the impact of watershed urbanization on a coral reef: Maunalua Bay, Hawaii. Estuar. Coast. Shelf Sci. 84:259–268 </w:t>
      </w:r>
    </w:p>
    <w:p w14:paraId="07D8321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Wyatt ASJ, Falter JL, Lowe RJ, Humphries S, Waite AM (2012) Oceanographic forcing of nutrient uptake and release over a fringing coral reef. Limnol. Oceanogr. 57:401–419 </w:t>
      </w:r>
    </w:p>
    <w:p w14:paraId="0C06EC8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00AC01A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1477A6">
      <w:pPr>
        <w:spacing w:after="0"/>
        <w:ind w:firstLine="0"/>
      </w:pPr>
      <w:r>
        <w:fldChar w:fldCharType="end"/>
      </w:r>
      <w:r w:rsidR="000A4C38">
        <w:br w:type="page"/>
      </w:r>
    </w:p>
    <w:p w14:paraId="1F516FE7" w14:textId="77777777" w:rsidR="00576BC7" w:rsidRDefault="000A4C38" w:rsidP="001477A6">
      <w:pPr>
        <w:pStyle w:val="HeadingCR2"/>
        <w:spacing w:before="0"/>
      </w:pPr>
      <w:commentRangeStart w:id="235"/>
      <w:r>
        <w:lastRenderedPageBreak/>
        <w:t>Tables</w:t>
      </w:r>
      <w:commentRangeEnd w:id="235"/>
      <w:r w:rsidR="00014309">
        <w:rPr>
          <w:rStyle w:val="CommentReference"/>
          <w:rFonts w:eastAsiaTheme="minorEastAsia" w:cstheme="minorBidi"/>
          <w:b w:val="0"/>
          <w:bCs w:val="0"/>
          <w:color w:val="auto"/>
        </w:rPr>
        <w:commentReference w:id="235"/>
      </w:r>
    </w:p>
    <w:p w14:paraId="123EA765" w14:textId="6FE25BD3" w:rsidR="00576BC7" w:rsidRDefault="000A4C38" w:rsidP="005524DA">
      <w:pPr>
        <w:spacing w:after="0"/>
        <w:ind w:firstLine="0"/>
      </w:pPr>
      <w:r>
        <w:t xml:space="preserve">Table 1. </w:t>
      </w:r>
      <w:r w:rsidR="00FA055C">
        <w:t>Time frames defining the end-</w:t>
      </w:r>
      <w:r>
        <w:t xml:space="preserve">member </w:t>
      </w:r>
      <w:r w:rsidR="00FA055C">
        <w:t xml:space="preserve">meteorologic and oceanographic forcing </w:t>
      </w:r>
      <w:r>
        <w:t>periods.</w:t>
      </w:r>
    </w:p>
    <w:p w14:paraId="7DFF5931" w14:textId="5563456F" w:rsidR="00014309" w:rsidRDefault="000A4C38" w:rsidP="005524DA">
      <w:pPr>
        <w:spacing w:after="0"/>
        <w:ind w:firstLine="0"/>
        <w:rPr>
          <w:ins w:id="236" w:author="Curt Storlazzi" w:date="2015-09-25T16:05:00Z"/>
        </w:rPr>
      </w:pPr>
      <w:r>
        <w:t>Table 2. Mean flow speed and residence time computed from the ADCPs and corresponding spatially binned drifter data for different forcing conditions.</w:t>
      </w:r>
    </w:p>
    <w:p w14:paraId="7D1B4005" w14:textId="77777777" w:rsidR="00014309" w:rsidRDefault="00014309" w:rsidP="005524DA">
      <w:pPr>
        <w:spacing w:after="0"/>
        <w:ind w:firstLine="0"/>
      </w:pPr>
    </w:p>
    <w:p w14:paraId="47303519" w14:textId="77777777" w:rsidR="00576BC7" w:rsidRDefault="000A4C38" w:rsidP="00414911">
      <w:pPr>
        <w:pStyle w:val="HeadingCR2"/>
        <w:spacing w:before="0"/>
      </w:pPr>
      <w:r>
        <w:t>Figure Captions</w:t>
      </w:r>
    </w:p>
    <w:p w14:paraId="1F71DE1F" w14:textId="1C2255C7" w:rsidR="00576BC7" w:rsidRDefault="000A4C38" w:rsidP="00414911">
      <w:pPr>
        <w:spacing w:after="0"/>
        <w:ind w:firstLine="0"/>
      </w:pPr>
      <w:commentRangeStart w:id="237"/>
      <w:r>
        <w:t>Figure 1</w:t>
      </w:r>
      <w:commentRangeEnd w:id="237"/>
      <w:r w:rsidR="00014309">
        <w:rPr>
          <w:rStyle w:val="CommentReference"/>
        </w:rPr>
        <w:commentReference w:id="237"/>
      </w:r>
      <w:r>
        <w:t xml:space="preserve">.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rsidP="00414911">
      <w:pPr>
        <w:spacing w:after="0"/>
        <w:ind w:firstLine="0"/>
      </w:pPr>
    </w:p>
    <w:p w14:paraId="6E62FD29" w14:textId="1F6B3F1F" w:rsidR="00576BC7" w:rsidRDefault="000A4C38" w:rsidP="00414911">
      <w:pPr>
        <w:spacing w:after="0"/>
        <w:ind w:firstLine="0"/>
      </w:pPr>
      <w:r>
        <w:t>Figure 2.  Images of the oceanographic instrumentation used in the study</w:t>
      </w:r>
      <w:r w:rsidR="00014309">
        <w:t xml:space="preserve">. </w:t>
      </w:r>
      <w:r>
        <w:t>a) Shallow-water drifters on land with ruler for scale. b) Shallow-water drifter deployed in the field over the southern reef flat. c) The acoustic current profiler at location AS1. d) The acoustic current p</w:t>
      </w:r>
      <w:r w:rsidR="00236C6A">
        <w:t>rofiler deployed at location AS1.</w:t>
      </w:r>
    </w:p>
    <w:p w14:paraId="7FF17073" w14:textId="77777777" w:rsidR="00014309" w:rsidRDefault="00014309" w:rsidP="00414911">
      <w:pPr>
        <w:spacing w:after="0"/>
        <w:ind w:firstLine="0"/>
      </w:pPr>
    </w:p>
    <w:p w14:paraId="66970D0C" w14:textId="54D98B66" w:rsidR="00576BC7" w:rsidRDefault="000A4C38" w:rsidP="00414911">
      <w:pPr>
        <w:spacing w:after="0"/>
        <w:ind w:firstLine="0"/>
      </w:pPr>
      <w:r>
        <w:t xml:space="preserve">Figure 3.  Time series of physical forcing data was used to define end-member </w:t>
      </w:r>
      <w:r w:rsidR="00014309">
        <w:t xml:space="preserve">forcing </w:t>
      </w:r>
      <w:r>
        <w:t xml:space="preserve">periods for analysis. a) Tidal stage. b) Wind speed. c) Wind speed and direction. d) Wave height. e) Wave period. f) Wave height and direction. Vectors denote direction "to". Wind data are from NDBC station NSTP6; wave model data are from NOAA </w:t>
      </w:r>
      <w:commentRangeStart w:id="238"/>
      <w:r>
        <w:t>WW3</w:t>
      </w:r>
      <w:commentRangeEnd w:id="238"/>
      <w:r w:rsidR="005E15FE">
        <w:rPr>
          <w:rStyle w:val="CommentReference"/>
        </w:rPr>
        <w:commentReference w:id="238"/>
      </w:r>
      <w:r>
        <w:t xml:space="preserve">. </w:t>
      </w:r>
    </w:p>
    <w:p w14:paraId="135757BE" w14:textId="77777777" w:rsidR="00014309" w:rsidRDefault="00014309" w:rsidP="00414911">
      <w:pPr>
        <w:spacing w:after="0"/>
        <w:ind w:firstLine="0"/>
      </w:pPr>
    </w:p>
    <w:p w14:paraId="4BDC68A4" w14:textId="77777777" w:rsidR="00576BC7" w:rsidRDefault="000A4C38" w:rsidP="00414911">
      <w:pPr>
        <w:spacing w:after="0"/>
        <w:ind w:firstLine="0"/>
      </w:pPr>
      <w:r>
        <w:lastRenderedPageBreak/>
        <w:t xml:space="preserve">Figure 4.  Time series of acoustic current profilers data on the reef flats a) Tide level at location AS1. b) Current speed and direction at AS1. c) Current speed and direction at AS2. d) Current speed and direction at AS3. d) Current speeds at all three locations. Vectors denote direction "to". AS3, water depths at low tide were too shallow to measure currents. Note the variations in current speeds both in space and time due to the different forcing conditions shown in Figure </w:t>
      </w:r>
      <w:commentRangeStart w:id="239"/>
      <w:r>
        <w:t>3</w:t>
      </w:r>
      <w:commentRangeEnd w:id="239"/>
      <w:r w:rsidR="0016786A">
        <w:rPr>
          <w:rStyle w:val="CommentReference"/>
        </w:rPr>
        <w:commentReference w:id="239"/>
      </w:r>
      <w:r>
        <w:t>.</w:t>
      </w:r>
    </w:p>
    <w:p w14:paraId="50666EBC" w14:textId="77777777" w:rsidR="00014309" w:rsidRDefault="00014309" w:rsidP="00414911">
      <w:pPr>
        <w:spacing w:after="0"/>
        <w:ind w:firstLine="0"/>
      </w:pPr>
    </w:p>
    <w:p w14:paraId="61A728E7" w14:textId="77777777" w:rsidR="00576BC7" w:rsidRDefault="000A4C38" w:rsidP="00414911">
      <w:pPr>
        <w:spacing w:after="0"/>
        <w:ind w:firstLine="0"/>
      </w:pPr>
      <w:r>
        <w:t>Figure 5. Map of all drifter tracks during the experiment, colored by speed (</w:t>
      </w:r>
      <w:r w:rsidR="002C3BF8">
        <w:t>m s</w:t>
      </w:r>
      <w:r w:rsidR="002C3BF8" w:rsidRPr="002C3BF8">
        <w:rPr>
          <w:vertAlign w:val="superscript"/>
        </w:rPr>
        <w:t>-</w:t>
      </w:r>
      <w:commentRangeStart w:id="240"/>
      <w:commentRangeStart w:id="241"/>
      <w:r w:rsidR="002C3BF8" w:rsidRPr="002C3BF8">
        <w:rPr>
          <w:vertAlign w:val="superscript"/>
        </w:rPr>
        <w:t>1</w:t>
      </w:r>
      <w:commentRangeEnd w:id="240"/>
      <w:commentRangeEnd w:id="241"/>
      <w:r w:rsidR="00C408DB">
        <w:rPr>
          <w:rStyle w:val="CommentReference"/>
        </w:rPr>
        <w:commentReference w:id="240"/>
      </w:r>
      <w:r w:rsidR="00D54515">
        <w:rPr>
          <w:rStyle w:val="CommentReference"/>
        </w:rPr>
        <w:commentReference w:id="241"/>
      </w:r>
      <w:r>
        <w:t>).</w:t>
      </w:r>
    </w:p>
    <w:p w14:paraId="64D91123" w14:textId="77777777" w:rsidR="00576BC7" w:rsidRDefault="000A4C38" w:rsidP="00414911">
      <w:pPr>
        <w:spacing w:after="0"/>
        <w:ind w:firstLine="0"/>
      </w:pPr>
      <w:r>
        <w:t xml:space="preserve">Figure 6.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p>
    <w:p w14:paraId="616AD7F1" w14:textId="77777777" w:rsidR="00014309" w:rsidRDefault="00014309" w:rsidP="00414911">
      <w:pPr>
        <w:spacing w:after="0"/>
        <w:ind w:firstLine="0"/>
      </w:pPr>
    </w:p>
    <w:p w14:paraId="76736924" w14:textId="77777777" w:rsidR="00576BC7" w:rsidRDefault="000A4C38" w:rsidP="00414911">
      <w:pPr>
        <w:spacing w:after="0"/>
        <w:ind w:firstLine="0"/>
      </w:pPr>
      <w:commentRangeStart w:id="242"/>
      <w:r>
        <w:t xml:space="preserve">Figure 7. </w:t>
      </w:r>
      <w:commentRangeEnd w:id="242"/>
      <w:r w:rsidR="00014309">
        <w:rPr>
          <w:rStyle w:val="CommentReference"/>
        </w:rPr>
        <w:commentReference w:id="242"/>
      </w:r>
      <w:r>
        <w:t xml:space="preserve"> Variance ellipses and mean current vectors for the ADCP data and spatially binned drifter data under different end member forcing conditions.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14:paraId="22D6AF7E" w14:textId="77777777" w:rsidR="00014309" w:rsidRDefault="00014309" w:rsidP="00414911">
      <w:pPr>
        <w:spacing w:after="0"/>
        <w:ind w:firstLine="0"/>
      </w:pPr>
    </w:p>
    <w:p w14:paraId="44958CD4" w14:textId="77777777" w:rsidR="00576BC7" w:rsidRDefault="000A4C38" w:rsidP="00414911">
      <w:pPr>
        <w:spacing w:after="0"/>
        <w:ind w:firstLine="0"/>
      </w:pPr>
      <w:r>
        <w:t xml:space="preserve">Figure 8.  Residence time calculated from mean velocity of drifters under endmember conditions. a) Tidal forcing. b) Strong winds. c) Large waves. </w:t>
      </w:r>
    </w:p>
    <w:p w14:paraId="4F6A378F" w14:textId="52378029" w:rsidR="00576BC7" w:rsidRDefault="000A4C38" w:rsidP="009C350F">
      <w:pPr>
        <w:pStyle w:val="HeadingCR1"/>
      </w:pPr>
      <w:r>
        <w:br w:type="page"/>
      </w:r>
      <w:r w:rsidR="00D31F5A">
        <w:lastRenderedPageBreak/>
        <w:t>Appendix</w:t>
      </w:r>
    </w:p>
    <w:p w14:paraId="38E23FCB" w14:textId="185C0CCD" w:rsidR="00576BC7" w:rsidRDefault="00B320E8" w:rsidP="004E12C9">
      <w:pPr>
        <w:spacing w:after="0"/>
        <w:ind w:firstLine="0"/>
      </w:pPr>
      <w:r>
        <w:t>Table</w:t>
      </w:r>
      <w:r w:rsidR="000A4C38">
        <w:t xml:space="preserve"> </w:t>
      </w:r>
      <w:r>
        <w:t>A.</w:t>
      </w:r>
      <w:r w:rsidR="000A4C38">
        <w:t>1. Drifter deployment date</w:t>
      </w:r>
      <w:r w:rsidR="009C350F">
        <w:t>s and conditions. D</w:t>
      </w:r>
      <w:r w:rsidR="000A4C38">
        <w:t xml:space="preserve">eployments </w:t>
      </w:r>
      <w:r w:rsidR="009C350F">
        <w:t xml:space="preserve">#9-30 </w:t>
      </w:r>
      <w:r w:rsidR="000A4C38">
        <w:t>coincide with ADCP deployments.</w:t>
      </w:r>
    </w:p>
    <w:sectPr w:rsidR="00576BC7" w:rsidSect="0042195A">
      <w:headerReference w:type="default" r:id="rId10"/>
      <w:footerReference w:type="default" r:id="rId11"/>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urt Storlazzi" w:date="2015-09-25T13:29:00Z" w:initials="CS">
    <w:p w14:paraId="4836C37D" w14:textId="0D7544DE" w:rsidR="00BB449B" w:rsidRDefault="00BB449B">
      <w:pPr>
        <w:pStyle w:val="CommentText"/>
      </w:pPr>
      <w:r>
        <w:rPr>
          <w:rStyle w:val="CommentReference"/>
        </w:rPr>
        <w:annotationRef/>
      </w:r>
      <w:r>
        <w:t>300 words maximum – I tried to make cuts</w:t>
      </w:r>
    </w:p>
  </w:comment>
  <w:comment w:id="3" w:author="Libe Washburn" w:date="2015-10-19T06:45:00Z" w:initials="LW">
    <w:p w14:paraId="5768D898" w14:textId="110E69D5" w:rsidR="00BB449B" w:rsidRDefault="00BB449B">
      <w:pPr>
        <w:pStyle w:val="CommentText"/>
      </w:pPr>
      <w:r>
        <w:rPr>
          <w:rStyle w:val="CommentReference"/>
        </w:rPr>
        <w:annotationRef/>
      </w:r>
      <w:r>
        <w:t>Minor comment: Residence time is not known to 3 significant figures. Suggest rounding down</w:t>
      </w:r>
    </w:p>
  </w:comment>
  <w:comment w:id="4" w:author="Alex Messina" w:date="2015-09-18T09:24:00Z" w:initials="AM">
    <w:p w14:paraId="53F5E9D9" w14:textId="5302B0B3" w:rsidR="00BB449B" w:rsidRDefault="00BB449B">
      <w:pPr>
        <w:pStyle w:val="CommentText"/>
      </w:pPr>
      <w:r>
        <w:rPr>
          <w:rStyle w:val="CommentReference"/>
        </w:rPr>
        <w:annotationRef/>
      </w:r>
      <w:r>
        <w:t>Mean residence times varied from 2.78-0.08 hr, 2.78-0.08 hr, and 0.55-0.04 h under tidal, wind, and wave forcing, respectively</w:t>
      </w:r>
      <w:r>
        <w:rPr>
          <w:rStyle w:val="CommentReference"/>
        </w:rPr>
        <w:annotationRef/>
      </w:r>
      <w:r>
        <w:t xml:space="preserve">; the lowest residence times were on the outer reef flat closest to where waves were breaking on the reef crest and were longest over the inner reef flat close to shore and deep in the embayment near the streammouth. </w:t>
      </w:r>
      <w:r>
        <w:rPr>
          <w:rStyle w:val="CommentReference"/>
        </w:rPr>
        <w:annotationRef/>
      </w:r>
    </w:p>
  </w:comment>
  <w:comment w:id="11" w:author="Liv Herdman" w:date="2015-11-09T09:58:00Z" w:initials="LH">
    <w:p w14:paraId="263ADD31" w14:textId="26612F74" w:rsidR="00166D40" w:rsidRDefault="00166D40">
      <w:pPr>
        <w:pStyle w:val="CommentText"/>
      </w:pPr>
      <w:r>
        <w:rPr>
          <w:rStyle w:val="CommentReference"/>
        </w:rPr>
        <w:annotationRef/>
      </w:r>
      <w:r>
        <w:t>What do you mean by "the influence of stokes drift"? Is support for this statement provided in the manuscript?</w:t>
      </w:r>
    </w:p>
  </w:comment>
  <w:comment w:id="12" w:author="Libe Washburn" w:date="2015-10-19T06:50:00Z" w:initials="LW">
    <w:p w14:paraId="313A49A3" w14:textId="03AF6505" w:rsidR="00BB449B" w:rsidRDefault="00BB449B">
      <w:pPr>
        <w:pStyle w:val="CommentText"/>
      </w:pPr>
      <w:r>
        <w:rPr>
          <w:rStyle w:val="CommentReference"/>
        </w:rPr>
        <w:annotationRef/>
      </w:r>
      <w:r>
        <w:t>It’s not clear what “temporally extensive” means. Do you mean temporally varying?</w:t>
      </w:r>
    </w:p>
  </w:comment>
  <w:comment w:id="13" w:author="Liv Herdman" w:date="2015-11-07T20:41:00Z" w:initials="LH">
    <w:p w14:paraId="38BD1F82" w14:textId="4A6E8901" w:rsidR="00166D40" w:rsidRDefault="00166D40">
      <w:pPr>
        <w:pStyle w:val="CommentText"/>
      </w:pPr>
      <w:r>
        <w:rPr>
          <w:rStyle w:val="CommentReference"/>
        </w:rPr>
        <w:annotationRef/>
      </w:r>
      <w:r>
        <w:t>A great reference for residence time and temperature is also Herdman et al 2013 ;-)</w:t>
      </w:r>
    </w:p>
  </w:comment>
  <w:comment w:id="16" w:author="Liv Herdman" w:date="2015-11-07T20:43:00Z" w:initials="LH">
    <w:p w14:paraId="73BF5785" w14:textId="0E8D6ED9" w:rsidR="00166D40" w:rsidRDefault="00166D40">
      <w:pPr>
        <w:pStyle w:val="CommentText"/>
      </w:pPr>
      <w:r>
        <w:rPr>
          <w:rStyle w:val="CommentReference"/>
        </w:rPr>
        <w:annotationRef/>
      </w:r>
      <w:r>
        <w:t>remove the word actual, implies there is some interest in "fake patterns"</w:t>
      </w:r>
    </w:p>
  </w:comment>
  <w:comment w:id="19" w:author="Libe Washburn" w:date="2015-10-19T06:59:00Z" w:initials="LW">
    <w:p w14:paraId="665C7E23" w14:textId="5118D9DC" w:rsidR="00BB449B" w:rsidRDefault="00BB449B">
      <w:pPr>
        <w:pStyle w:val="CommentText"/>
      </w:pPr>
      <w:r>
        <w:rPr>
          <w:rStyle w:val="CommentReference"/>
        </w:rPr>
        <w:annotationRef/>
      </w:r>
      <w:r>
        <w:t>I don’t think these methods are used because of difficulties in Eulerian methods. They have their own advantages that motivate their use. Suggest rewriting.</w:t>
      </w:r>
    </w:p>
  </w:comment>
  <w:comment w:id="20" w:author="Libe Washburn" w:date="2015-10-19T07:02:00Z" w:initials="LW">
    <w:p w14:paraId="63BA9CA6" w14:textId="2C5C5A32" w:rsidR="00BB449B" w:rsidRDefault="00BB449B">
      <w:pPr>
        <w:pStyle w:val="CommentText"/>
      </w:pPr>
      <w:r>
        <w:rPr>
          <w:rStyle w:val="CommentReference"/>
        </w:rPr>
        <w:annotationRef/>
      </w:r>
      <w:r>
        <w:t>Minor point: Here I think you are referring to satellite optical remote sensing approaches. There are other approaches such as active remote sensing, not just from satellites, that work through clouds and have high spatial resolution. Maybe clarify this point.</w:t>
      </w:r>
    </w:p>
  </w:comment>
  <w:comment w:id="21" w:author="Libe Washburn" w:date="2015-10-23T07:55:00Z" w:initials="LW">
    <w:p w14:paraId="5A417AC8" w14:textId="7909402C" w:rsidR="00BB449B" w:rsidRDefault="00BB449B">
      <w:pPr>
        <w:pStyle w:val="CommentText"/>
      </w:pPr>
      <w:r>
        <w:rPr>
          <w:rStyle w:val="CommentReference"/>
        </w:rPr>
        <w:annotationRef/>
      </w:r>
      <w:r>
        <w:t>Suggest deleting this and adding another requirement of modeling since all methods require significant expertise. Also, this sentence about modeling seems out of place since the rest of the paragraph focuses on Eulerian and Lagrangian observational approaches.</w:t>
      </w:r>
    </w:p>
  </w:comment>
  <w:comment w:id="22" w:author="Liv Herdman" w:date="2015-11-07T20:45:00Z" w:initials="LH">
    <w:p w14:paraId="04BD65F2" w14:textId="70FCA6BD" w:rsidR="00166D40" w:rsidRDefault="00166D40">
      <w:pPr>
        <w:pStyle w:val="CommentText"/>
      </w:pPr>
      <w:r>
        <w:rPr>
          <w:rStyle w:val="CommentReference"/>
        </w:rPr>
        <w:annotationRef/>
      </w:r>
      <w:r>
        <w:t>use of</w:t>
      </w:r>
    </w:p>
  </w:comment>
  <w:comment w:id="23" w:author="Alex Messina" w:date="2015-09-28T09:22:00Z" w:initials="AM">
    <w:p w14:paraId="5585D13D" w14:textId="4DE6C287" w:rsidR="00BB449B" w:rsidRDefault="00BB449B" w:rsidP="009B6BC6">
      <w:pPr>
        <w:spacing w:after="0"/>
      </w:pPr>
      <w:r>
        <w:rPr>
          <w:rStyle w:val="CommentReference"/>
        </w:rPr>
        <w:annotationRef/>
      </w:r>
      <w:r>
        <w:t>CUT</w:t>
      </w:r>
    </w:p>
    <w:p w14:paraId="45CEDF6D" w14:textId="77777777" w:rsidR="00BB449B" w:rsidRDefault="00BB449B" w:rsidP="009B6BC6">
      <w:pPr>
        <w:spacing w:after="0"/>
      </w:pPr>
    </w:p>
    <w:p w14:paraId="3C009AAC" w14:textId="09B8EC34" w:rsidR="00BB449B" w:rsidRDefault="00BB449B" w:rsidP="009B6BC6">
      <w:pPr>
        <w:spacing w:after="0"/>
      </w:pPr>
      <w:r>
        <w:t>In August 2012, Faga'alu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ecosystems. Efforts are underway to reduce sediment loading from the anthropogenically-disturbed areas</w:t>
      </w:r>
      <w:r w:rsidRPr="008F1257">
        <w:t xml:space="preserve"> </w:t>
      </w:r>
      <w:r>
        <w:t xml:space="preserve">to Faga'alu Bay, and other studies monitoring sediment loading from Faga'alu Stream </w:t>
      </w:r>
      <w:r>
        <w:fldChar w:fldCharType="begin" w:fldLock="1"/>
      </w:r>
      <w:r>
        <w:instrText>ADDIN CSL_CITATION { "citationItems" : [ { "id" : "ITEM-1", "itemData" : { "author" : [ { "dropping-particle" : "", "family" : "Messina", "given" : "Alex T.", "non-dropping-particle" : "", "parse-names" : false, "suffix" : "" }, { "dropping-particle" : "", "family" : "Biggs", "given" : "Trent W.", "non-dropping-particle" : "", "parse-names" : false, "suffix" : "" } ], "id" : "ITEM-1", "issued" : { "date-parts" : [ [ "0" ] ] }, "title" : "Contributions of human activities to suspended sediment yield during storm events from a steep, small, tropical watershed", "type" : "article-journal" }, "uris" : [ "http://www.mendeley.com/documents/?uuid=acb9a51c-c97b-49f7-8991-36c398311a7a" ] } ], "mendeley" : { "formattedCitation" : "(Messina and Biggs)", "manualFormatting" : "(Messina and Biggs, in review)", "plainTextFormattedCitation" : "(Messina and Biggs)", "previouslyFormattedCitation" : "(Messina and Biggs)" }, "properties" : { "noteIndex" : 0 }, "schema" : "https://github.com/citation-style-language/schema/raw/master/csl-citation.json" }</w:instrText>
      </w:r>
      <w:r>
        <w:fldChar w:fldCharType="separate"/>
      </w:r>
      <w:r w:rsidRPr="008F1257">
        <w:rPr>
          <w:noProof/>
        </w:rPr>
        <w:t>(Messina and Biggs</w:t>
      </w:r>
      <w:r>
        <w:rPr>
          <w:noProof/>
        </w:rPr>
        <w:t>, in review</w:t>
      </w:r>
      <w:r w:rsidRPr="008F1257">
        <w:rPr>
          <w:noProof/>
        </w:rPr>
        <w:t>)</w:t>
      </w:r>
      <w:r>
        <w:fldChar w:fldCharType="end"/>
      </w:r>
      <w:r>
        <w:t xml:space="preserve"> and sediment accumulation on the reef are underway </w:t>
      </w:r>
      <w:r>
        <w:fldChar w:fldCharType="begin" w:fldLock="1"/>
      </w:r>
      <w: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fldChar w:fldCharType="separate"/>
      </w:r>
      <w:r w:rsidRPr="00D41352">
        <w:rPr>
          <w:noProof/>
        </w:rPr>
        <w:t>(Holst-Rice et al. 2015)</w:t>
      </w:r>
      <w:r>
        <w:fldChar w:fldCharType="end"/>
      </w:r>
      <w:r>
        <w:t>. The results from this paper will help interpret the spatial and temporal patterns of sediment accumulation measurements on the reef by illustrating the spatial pattern of currents that distribute sediment over the reef in relation to seasonally varying hydrodynamic forcing conditions.</w:t>
      </w:r>
      <w:r>
        <w:rPr>
          <w:rStyle w:val="CommentReference"/>
        </w:rPr>
        <w:annotationRef/>
      </w:r>
    </w:p>
    <w:p w14:paraId="3C2D81C5" w14:textId="38D82DA5" w:rsidR="00BB449B" w:rsidRDefault="00BB449B">
      <w:pPr>
        <w:pStyle w:val="CommentText"/>
      </w:pPr>
    </w:p>
  </w:comment>
  <w:comment w:id="24" w:author="Libe Washburn" w:date="2015-10-19T07:23:00Z" w:initials="LW">
    <w:p w14:paraId="425B6521" w14:textId="64DBDB46" w:rsidR="00BB449B" w:rsidRDefault="00BB449B">
      <w:pPr>
        <w:pStyle w:val="CommentText"/>
      </w:pPr>
      <w:r>
        <w:rPr>
          <w:rStyle w:val="CommentReference"/>
        </w:rPr>
        <w:annotationRef/>
      </w:r>
      <w:r>
        <w:t>Suggest identifying PagoPago Bay in Figure 1.</w:t>
      </w:r>
    </w:p>
  </w:comment>
  <w:comment w:id="27" w:author="Libe Washburn" w:date="2015-10-23T07:58:00Z" w:initials="LW">
    <w:p w14:paraId="5E0CEE0C" w14:textId="655FCC18" w:rsidR="00BB449B" w:rsidRDefault="00BB449B">
      <w:pPr>
        <w:pStyle w:val="CommentText"/>
      </w:pPr>
      <w:r>
        <w:rPr>
          <w:rStyle w:val="CommentReference"/>
        </w:rPr>
        <w:annotationRef/>
      </w:r>
      <w:r>
        <w:t>Minor point: Suggest using “were” since “data” is considered plural. Suggest being consistent throughout paper.</w:t>
      </w:r>
    </w:p>
  </w:comment>
  <w:comment w:id="34" w:author="Libe Washburn" w:date="2015-10-23T07:59:00Z" w:initials="LW">
    <w:p w14:paraId="476529D7" w14:textId="799C44EC" w:rsidR="00BB449B" w:rsidRDefault="00BB449B">
      <w:pPr>
        <w:pStyle w:val="CommentText"/>
      </w:pPr>
      <w:r>
        <w:rPr>
          <w:rStyle w:val="CommentReference"/>
        </w:rPr>
        <w:annotationRef/>
      </w:r>
      <w:r>
        <w:t>Not clear what is an “insular shelf”,  but maybe this is specialized terminology.</w:t>
      </w:r>
    </w:p>
  </w:comment>
  <w:comment w:id="35" w:author="Libe Washburn" w:date="2015-10-19T07:34:00Z" w:initials="LW">
    <w:p w14:paraId="7BD590EE" w14:textId="0AAC1ECC" w:rsidR="00BB449B" w:rsidRDefault="00BB449B">
      <w:pPr>
        <w:pStyle w:val="CommentText"/>
      </w:pPr>
      <w:r>
        <w:rPr>
          <w:rStyle w:val="CommentReference"/>
        </w:rPr>
        <w:annotationRef/>
      </w:r>
      <w:r>
        <w:t>Are these the same as the “Backreef Pools” identified in Figure 1? If so, I suggest clarifying that. The black text is difficult to see against the dark background in Figure 1.</w:t>
      </w:r>
    </w:p>
  </w:comment>
  <w:comment w:id="36" w:author="Libe Washburn" w:date="2015-10-19T07:29:00Z" w:initials="LW">
    <w:p w14:paraId="15163221" w14:textId="421AD27C" w:rsidR="00BB449B" w:rsidRDefault="00BB449B">
      <w:pPr>
        <w:pStyle w:val="CommentText"/>
      </w:pPr>
      <w:r>
        <w:rPr>
          <w:rStyle w:val="CommentReference"/>
        </w:rPr>
        <w:annotationRef/>
      </w:r>
      <w:r>
        <w:t>Is this shown in Figure 1? If so I suggest indicating its position. Also it would be helpful to identify Faga'alu Stream in Figure 1.</w:t>
      </w:r>
    </w:p>
  </w:comment>
  <w:comment w:id="37" w:author="Libe Washburn" w:date="2015-10-19T07:31:00Z" w:initials="LW">
    <w:p w14:paraId="473B9392" w14:textId="5FE01A24" w:rsidR="00BB449B" w:rsidRDefault="00BB449B">
      <w:pPr>
        <w:pStyle w:val="CommentText"/>
      </w:pPr>
      <w:r>
        <w:rPr>
          <w:rStyle w:val="CommentReference"/>
        </w:rPr>
        <w:annotationRef/>
      </w:r>
      <w:r>
        <w:t>In Figure 1 you identify “North Reef” and “South Reef”. Are these what you refer to here. If so, I suggest using consistent terms</w:t>
      </w:r>
    </w:p>
  </w:comment>
  <w:comment w:id="38" w:author="Liv Herdman" w:date="2015-11-07T20:51:00Z" w:initials="LH">
    <w:p w14:paraId="746BD98D" w14:textId="77777777" w:rsidR="00166D40" w:rsidRDefault="00166D40">
      <w:pPr>
        <w:pStyle w:val="CommentText"/>
      </w:pPr>
      <w:r>
        <w:rPr>
          <w:rStyle w:val="CommentReference"/>
        </w:rPr>
        <w:annotationRef/>
      </w:r>
      <w:r>
        <w:t>Does density vary spatially wihtin the southern reef ie more dense near the reef crest? Or are there mini- channels created by the reef growth?  If it is a fairly even and random distribution of corals in the Acropora thickets then this descprition is adequate. But, channels and these types of features would be important to describe in terms of drifter flow paths and would be a big part of the cause of the spatial heterogeneity you are investigating</w:t>
      </w:r>
    </w:p>
  </w:comment>
  <w:comment w:id="41" w:author="Liv Herdman" w:date="2015-11-07T21:31:00Z" w:initials="LH">
    <w:p w14:paraId="2E7DD8E6" w14:textId="02C887C2" w:rsidR="00166D40" w:rsidRDefault="00166D40">
      <w:pPr>
        <w:pStyle w:val="CommentText"/>
      </w:pPr>
      <w:r>
        <w:rPr>
          <w:rStyle w:val="CommentReference"/>
        </w:rPr>
        <w:annotationRef/>
      </w:r>
      <w:r>
        <w:t xml:space="preserve"> How big is the housing?</w:t>
      </w:r>
    </w:p>
  </w:comment>
  <w:comment w:id="44" w:author="Liv Herdman" w:date="2015-11-07T21:04:00Z" w:initials="LH">
    <w:p w14:paraId="379229FF" w14:textId="7D61FCE4" w:rsidR="00166D40" w:rsidRDefault="00166D40">
      <w:pPr>
        <w:pStyle w:val="CommentText"/>
      </w:pPr>
      <w:r>
        <w:rPr>
          <w:rStyle w:val="CommentReference"/>
        </w:rPr>
        <w:annotationRef/>
      </w:r>
      <w:r>
        <w:t>How much of the housing stuck up out of the top of the water.</w:t>
      </w:r>
    </w:p>
  </w:comment>
  <w:comment w:id="46" w:author="Libe Washburn" w:date="2015-10-19T07:42:00Z" w:initials="LW">
    <w:p w14:paraId="71A7F327" w14:textId="71D63CC9" w:rsidR="00BB449B" w:rsidRDefault="00BB449B">
      <w:pPr>
        <w:pStyle w:val="CommentText"/>
      </w:pPr>
      <w:r>
        <w:rPr>
          <w:rStyle w:val="CommentReference"/>
        </w:rPr>
        <w:annotationRef/>
      </w:r>
      <w:r>
        <w:t>Not clear what you mean by “resampled”. For example, did you compute a 1-minute running mean and then sub-sample to 1 point per minute?</w:t>
      </w:r>
    </w:p>
  </w:comment>
  <w:comment w:id="45" w:author="Liv Herdman" w:date="2015-11-07T21:36:00Z" w:initials="LH">
    <w:p w14:paraId="71BB62EC" w14:textId="3CCEE9DA" w:rsidR="00166D40" w:rsidRDefault="00166D40">
      <w:pPr>
        <w:pStyle w:val="CommentText"/>
      </w:pPr>
      <w:r>
        <w:rPr>
          <w:rStyle w:val="CommentReference"/>
        </w:rPr>
        <w:annotationRef/>
      </w:r>
      <w:r>
        <w:t>by resampled do you mean averaged or smoothed some how? Resampling sounds like you have removed a lot of data, which doesn't usually reduce signal to noise ratio.</w:t>
      </w:r>
    </w:p>
  </w:comment>
  <w:comment w:id="47" w:author="Liv Herdman" w:date="2015-11-07T20:54:00Z" w:initials="LH">
    <w:p w14:paraId="5AFE85D3" w14:textId="7160DCD2" w:rsidR="00166D40" w:rsidRDefault="00166D40">
      <w:pPr>
        <w:pStyle w:val="CommentText"/>
      </w:pPr>
      <w:r>
        <w:rPr>
          <w:rStyle w:val="CommentReference"/>
        </w:rPr>
        <w:annotationRef/>
      </w:r>
      <w:r>
        <w:t>Did they never get stuck? How did you handle this?</w:t>
      </w:r>
    </w:p>
  </w:comment>
  <w:comment w:id="49" w:author="Libe Washburn" w:date="2015-10-19T07:50:00Z" w:initials="LW">
    <w:p w14:paraId="475241CF" w14:textId="42C2E667" w:rsidR="00BB449B" w:rsidRDefault="00BB449B">
      <w:pPr>
        <w:pStyle w:val="CommentText"/>
      </w:pPr>
      <w:r>
        <w:rPr>
          <w:rStyle w:val="CommentReference"/>
        </w:rPr>
        <w:annotationRef/>
      </w:r>
      <w:r>
        <w:t>Suggest adding more details here about the ADCP measurements. This could aid readers who may want to use ADCPs in similar environments. Maybe give bin widths, blanking distance from the transducer head, distance from surface where you cut off velocity data due to surface reverberation, standard deviation of velocity noise, etc. When you say “580 current samples at 2 Hz every 10 min”, does this mean that you computed a current profile every 10 minutes by ensemble-averaging 580 profiles from 580 pings?</w:t>
      </w:r>
    </w:p>
  </w:comment>
  <w:comment w:id="50" w:author="Liv Herdman" w:date="2015-11-09T10:08:00Z" w:initials="LH">
    <w:p w14:paraId="590BD448" w14:textId="35DBA2D3" w:rsidR="00166D40" w:rsidRDefault="00166D40">
      <w:pPr>
        <w:pStyle w:val="CommentText"/>
      </w:pPr>
      <w:r>
        <w:rPr>
          <w:rStyle w:val="CommentReference"/>
        </w:rPr>
        <w:annotationRef/>
      </w:r>
      <w:r>
        <w:t>I would like a little more description of this end-member business, but maybe the rest of your audience is more familiar with this approach</w:t>
      </w:r>
    </w:p>
  </w:comment>
  <w:comment w:id="51" w:author="Libe Washburn" w:date="2015-10-19T07:53:00Z" w:initials="LW">
    <w:p w14:paraId="7D07223F" w14:textId="787ED0FD" w:rsidR="00BB449B" w:rsidRDefault="00BB449B">
      <w:pPr>
        <w:pStyle w:val="CommentText"/>
      </w:pPr>
      <w:r>
        <w:rPr>
          <w:rStyle w:val="CommentReference"/>
        </w:rPr>
        <w:annotationRef/>
      </w:r>
      <w:r>
        <w:t>I couldn’t see this in Figure 1.</w:t>
      </w:r>
    </w:p>
  </w:comment>
  <w:comment w:id="54" w:author="Liv Herdman" w:date="2015-11-07T21:37:00Z" w:initials="LH">
    <w:p w14:paraId="04FF4CC1" w14:textId="513046FA" w:rsidR="00166D40" w:rsidRDefault="00166D40">
      <w:pPr>
        <w:pStyle w:val="CommentText"/>
      </w:pPr>
      <w:r>
        <w:rPr>
          <w:rStyle w:val="CommentReference"/>
        </w:rPr>
        <w:annotationRef/>
      </w:r>
      <w:r>
        <w:t>Why not show it?</w:t>
      </w:r>
    </w:p>
  </w:comment>
  <w:comment w:id="55" w:author="Libe Washburn" w:date="2015-10-19T09:31:00Z" w:initials="LW">
    <w:p w14:paraId="470BD123" w14:textId="1F85A187" w:rsidR="00BB449B" w:rsidRDefault="00BB449B">
      <w:pPr>
        <w:pStyle w:val="CommentText"/>
      </w:pPr>
      <w:r>
        <w:rPr>
          <w:rStyle w:val="CommentReference"/>
        </w:rPr>
        <w:annotationRef/>
      </w:r>
      <w:r>
        <w:t>It’s not clear what you mean here. Suggest re-writing. The caption of Figure 3 indicates NDBC station NSTP6 data are shown. Why not also show data from the Davis weather station? It would interesting to compare them.</w:t>
      </w:r>
    </w:p>
  </w:comment>
  <w:comment w:id="60" w:author="Libe Washburn" w:date="2015-10-19T08:01:00Z" w:initials="LW">
    <w:p w14:paraId="7EC2FC26" w14:textId="1C740C3F" w:rsidR="00BB449B" w:rsidRDefault="00BB449B">
      <w:pPr>
        <w:pStyle w:val="CommentText"/>
      </w:pPr>
      <w:r>
        <w:rPr>
          <w:rStyle w:val="CommentReference"/>
        </w:rPr>
        <w:annotationRef/>
      </w:r>
      <w:r>
        <w:t>I wasn’t clear why you used the term EOF here and elsewhere. Principal axis currents can be obtained from an EOF approach, but they can also be computed directly without using EOFs.</w:t>
      </w:r>
    </w:p>
  </w:comment>
  <w:comment w:id="61" w:author="Libe Washburn" w:date="2015-10-23T08:03:00Z" w:initials="LW">
    <w:p w14:paraId="0B6FCABE" w14:textId="0FADA2A2" w:rsidR="00BB449B" w:rsidRDefault="00BB449B">
      <w:pPr>
        <w:pStyle w:val="CommentText"/>
      </w:pPr>
      <w:r>
        <w:rPr>
          <w:rStyle w:val="CommentReference"/>
        </w:rPr>
        <w:annotationRef/>
      </w:r>
      <w:r>
        <w:t>Suggest discussing why 100 m by 100 m bins were selected. I assume it is because you need areas that encompassed sufficient numbers of drifters.</w:t>
      </w:r>
    </w:p>
  </w:comment>
  <w:comment w:id="62" w:author="Libe Washburn" w:date="2015-10-23T08:05:00Z" w:initials="LW">
    <w:p w14:paraId="7864606C" w14:textId="01726052" w:rsidR="00BB449B" w:rsidRDefault="00BB449B">
      <w:pPr>
        <w:pStyle w:val="CommentText"/>
      </w:pPr>
      <w:r>
        <w:rPr>
          <w:rStyle w:val="CommentReference"/>
        </w:rPr>
        <w:annotationRef/>
      </w:r>
      <w:r>
        <w:t>Minor point: I don’t think it’s necessary to point out that your study demonstrates the usefulness of Lagrangian methods. Their utility is well known as you describe above. Your study also clearly shows their usefulness. Suggest restating why you employed Lagrangian measurements here, which, BTW, was an excellent choice in approach.</w:t>
      </w:r>
    </w:p>
  </w:comment>
  <w:comment w:id="67" w:author="Libe Washburn" w:date="2015-10-19T08:13:00Z" w:initials="LW">
    <w:p w14:paraId="7135F19E" w14:textId="0CD71453" w:rsidR="00BB449B" w:rsidRDefault="00BB449B">
      <w:pPr>
        <w:pStyle w:val="CommentText"/>
      </w:pPr>
      <w:r>
        <w:rPr>
          <w:rStyle w:val="CommentReference"/>
        </w:rPr>
        <w:annotationRef/>
      </w:r>
      <w:r>
        <w:t>I suggest also identifying these time periods (WIND, TIDE, WAVE) more precisely in Figures 3 and 4. Giving just the YD is not quite right since, for example, small and large waves occur on YD 48.</w:t>
      </w:r>
    </w:p>
  </w:comment>
  <w:comment w:id="68" w:author="Liv Herdman" w:date="2015-11-09T10:14:00Z" w:initials="LH">
    <w:p w14:paraId="7A2F73DF" w14:textId="027F09EC" w:rsidR="00166D40" w:rsidRDefault="00166D40">
      <w:pPr>
        <w:pStyle w:val="CommentText"/>
      </w:pPr>
      <w:r>
        <w:rPr>
          <w:rStyle w:val="CommentReference"/>
        </w:rPr>
        <w:annotationRef/>
      </w:r>
      <w:r>
        <w:t>It might be helpful for the reader if you point out that although large waves also occured earlier in the record they came from a direction that did not hit the reef, this briefly caused  me some confusion.</w:t>
      </w:r>
    </w:p>
  </w:comment>
  <w:comment w:id="69" w:author="Libe Washburn" w:date="2015-10-19T08:18:00Z" w:initials="LW">
    <w:p w14:paraId="068EE92B" w14:textId="5A0EB8EB" w:rsidR="00BB449B" w:rsidRDefault="00BB449B">
      <w:pPr>
        <w:pStyle w:val="CommentText"/>
      </w:pPr>
      <w:r>
        <w:rPr>
          <w:rStyle w:val="CommentReference"/>
        </w:rPr>
        <w:annotationRef/>
      </w:r>
      <w:r>
        <w:t>Figure 4d shows the maximum wave height was just under 1.4 m at the beginning of YD 50. It’s lower on YD 50.</w:t>
      </w:r>
    </w:p>
  </w:comment>
  <w:comment w:id="70" w:author="Libe Washburn" w:date="2015-10-22T07:08:00Z" w:initials="LW">
    <w:p w14:paraId="0D540921" w14:textId="53EA3C57" w:rsidR="00BB449B" w:rsidRDefault="00BB449B">
      <w:pPr>
        <w:pStyle w:val="CommentText"/>
      </w:pPr>
      <w:r>
        <w:rPr>
          <w:rStyle w:val="CommentReference"/>
        </w:rPr>
        <w:annotationRef/>
      </w:r>
      <w:r>
        <w:t>I suggest finding another title for this section that summarizes what scientific result or process you are trying to describe here. Maybe something like “Flow variability on the reef flat”.  But I’m sure could think of a better title!</w:t>
      </w:r>
    </w:p>
  </w:comment>
  <w:comment w:id="72" w:author="Libe Washburn" w:date="2015-10-19T08:21:00Z" w:initials="LW">
    <w:p w14:paraId="1F6B15E5" w14:textId="4A5BA012" w:rsidR="00BB449B" w:rsidRDefault="00BB449B">
      <w:pPr>
        <w:pStyle w:val="CommentText"/>
      </w:pPr>
      <w:r>
        <w:rPr>
          <w:rStyle w:val="CommentReference"/>
        </w:rPr>
        <w:annotationRef/>
      </w:r>
      <w:r>
        <w:t xml:space="preserve">As mentioned above, give blanking distance in methods section. </w:t>
      </w:r>
    </w:p>
  </w:comment>
  <w:comment w:id="71" w:author="Libe Washburn" w:date="2015-10-22T07:04:00Z" w:initials="LW">
    <w:p w14:paraId="1924F1EE" w14:textId="323BE42A" w:rsidR="00BB449B" w:rsidRDefault="00BB449B">
      <w:pPr>
        <w:pStyle w:val="CommentText"/>
      </w:pPr>
      <w:r>
        <w:rPr>
          <w:rStyle w:val="CommentReference"/>
        </w:rPr>
        <w:annotationRef/>
      </w:r>
      <w:r>
        <w:t>This paragraph seems more appropriate for the methods section.</w:t>
      </w:r>
    </w:p>
  </w:comment>
  <w:comment w:id="75" w:author="Libe Washburn" w:date="2015-10-23T08:10:00Z" w:initials="LW">
    <w:p w14:paraId="6E789361" w14:textId="7FA14A91" w:rsidR="00BB449B" w:rsidRDefault="00BB449B">
      <w:pPr>
        <w:pStyle w:val="CommentText"/>
      </w:pPr>
      <w:r>
        <w:rPr>
          <w:rStyle w:val="CommentReference"/>
        </w:rPr>
        <w:annotationRef/>
      </w:r>
      <w:r>
        <w:t xml:space="preserve">By eye there may be correlation, but the relationship between winds &amp; waves and currents at AS2 could be explored more quantitatively with your data. </w:t>
      </w:r>
    </w:p>
  </w:comment>
  <w:comment w:id="80" w:author="Liv Herdman" w:date="2015-11-09T10:18:00Z" w:initials="LH">
    <w:p w14:paraId="690E9BFE" w14:textId="708359EE" w:rsidR="00166D40" w:rsidRDefault="00166D40">
      <w:pPr>
        <w:pStyle w:val="CommentText"/>
      </w:pPr>
      <w:r>
        <w:rPr>
          <w:rStyle w:val="CommentReference"/>
        </w:rPr>
        <w:annotationRef/>
      </w:r>
      <w:r>
        <w:t>space</w:t>
      </w:r>
    </w:p>
  </w:comment>
  <w:comment w:id="83" w:author="Libe Washburn" w:date="2015-10-23T08:11:00Z" w:initials="LW">
    <w:p w14:paraId="53E0C34F" w14:textId="6C40C1B3" w:rsidR="00BB449B" w:rsidRDefault="00BB449B">
      <w:pPr>
        <w:pStyle w:val="CommentText"/>
      </w:pPr>
      <w:r>
        <w:rPr>
          <w:rStyle w:val="CommentReference"/>
        </w:rPr>
        <w:annotationRef/>
      </w:r>
      <w:r>
        <w:t>I also suggest changing this section title, maybe to something like “Spatial structure of flow trajectories”. But I’m sure you can improve on this. In this section you could group and describe all the results from the drifter component of your experiment.</w:t>
      </w:r>
    </w:p>
    <w:p w14:paraId="31F7826F" w14:textId="5E0C4E38" w:rsidR="00BB449B" w:rsidRDefault="00BB449B" w:rsidP="00350817">
      <w:pPr>
        <w:pStyle w:val="CommentText"/>
        <w:ind w:firstLine="0"/>
      </w:pPr>
    </w:p>
  </w:comment>
  <w:comment w:id="84" w:author="Libe Washburn" w:date="2015-10-23T08:13:00Z" w:initials="LW">
    <w:p w14:paraId="687C7CE0" w14:textId="7B9BCF8F" w:rsidR="00BB449B" w:rsidRDefault="00BB449B">
      <w:pPr>
        <w:pStyle w:val="CommentText"/>
      </w:pPr>
      <w:r>
        <w:rPr>
          <w:rStyle w:val="CommentReference"/>
        </w:rPr>
        <w:annotationRef/>
      </w:r>
      <w:r>
        <w:t>With all of the drifter data you have, you could make some estimates of particle diffusion based on changes in drifter separations during individual deployments of multiple drifters. Have you considered this? It could add a new, quantitative direction to the paper. There is extensive literature that describes how this is done. With the 5-drifter clusters that you released, you seem to be in a good position to do such an analysis. Colleagues of mine here at UCSB have MATLAB code that you could use for this. But this is just a suggestion. I know you’re working on multiple topics in your dissertation.</w:t>
      </w:r>
    </w:p>
  </w:comment>
  <w:comment w:id="85" w:author="Libe Washburn" w:date="2015-10-23T08:14:00Z" w:initials="LW">
    <w:p w14:paraId="00C3C251" w14:textId="27C61CC1" w:rsidR="00BB449B" w:rsidRDefault="00BB449B">
      <w:pPr>
        <w:pStyle w:val="CommentText"/>
      </w:pPr>
      <w:r>
        <w:rPr>
          <w:rStyle w:val="CommentReference"/>
        </w:rPr>
        <w:annotationRef/>
      </w:r>
      <w:r>
        <w:t>Was the tide beginning to ebb when these higher current speeds were observed?</w:t>
      </w:r>
    </w:p>
  </w:comment>
  <w:comment w:id="86" w:author="Libe Washburn" w:date="2015-10-23T08:23:00Z" w:initials="LW">
    <w:p w14:paraId="1E5D4072" w14:textId="5327D60A" w:rsidR="00BB449B" w:rsidRDefault="00BB449B" w:rsidP="00055C2D">
      <w:pPr>
        <w:pStyle w:val="CommentText"/>
      </w:pPr>
      <w:r>
        <w:rPr>
          <w:rStyle w:val="CommentReference"/>
        </w:rPr>
        <w:annotationRef/>
      </w:r>
      <w:r>
        <w:t>I don’t think the discussion of progressive vectors adds much to the paper. Given the many factors including complex bathymetry and coastline variability, it’s not surprising that the progressive vectors don’t match well the drifter trajectories or occasionally extend past the shoreline.  I suggest finding another title for this section or combining it with the previous section.</w:t>
      </w:r>
    </w:p>
  </w:comment>
  <w:comment w:id="87" w:author="Libe Washburn" w:date="2015-10-22T07:16:00Z" w:initials="LW">
    <w:p w14:paraId="436CDD4B" w14:textId="7AA91575" w:rsidR="00BB449B" w:rsidRDefault="00BB449B">
      <w:pPr>
        <w:pStyle w:val="CommentText"/>
      </w:pPr>
      <w:r>
        <w:rPr>
          <w:rStyle w:val="CommentReference"/>
        </w:rPr>
        <w:annotationRef/>
      </w:r>
      <w:r>
        <w:t xml:space="preserve">Figures 4 b,e clearly show this consistency of flow so it’s not surprising the progressive vectors look like the do. </w:t>
      </w:r>
    </w:p>
  </w:comment>
  <w:comment w:id="97" w:author="Liv Herdman" w:date="2015-11-09T10:26:00Z" w:initials="LH">
    <w:p w14:paraId="6C68C910" w14:textId="0400415E" w:rsidR="00166D40" w:rsidRDefault="00166D40">
      <w:pPr>
        <w:pStyle w:val="CommentText"/>
      </w:pPr>
      <w:r>
        <w:rPr>
          <w:rStyle w:val="CommentReference"/>
        </w:rPr>
        <w:annotationRef/>
      </w:r>
      <w:r>
        <w:t>I am confused, if htere are 6 drifter releases during the wind case shouldn't there be six different  progressive vectors from each ADCP location to compare to the  releases?</w:t>
      </w:r>
    </w:p>
  </w:comment>
  <w:comment w:id="101" w:author="Liv Herdman" w:date="2015-11-09T10:37:00Z" w:initials="LH">
    <w:p w14:paraId="70051A99" w14:textId="42C20F1A" w:rsidR="00166D40" w:rsidRDefault="00166D40">
      <w:pPr>
        <w:pStyle w:val="CommentText"/>
      </w:pPr>
      <w:r>
        <w:rPr>
          <w:rStyle w:val="CommentReference"/>
        </w:rPr>
        <w:annotationRef/>
      </w:r>
      <w:r>
        <w:t>Does this correspond to TIDE ie panel b? Reference figure panesl for these descriptions and stick to the  TIDE, WIND , WAVE nomenclature you have already established. ( I think it is the mentioneing waves that confused me and made it seem not tot follow the topic sentece of being about the tidal conditions)</w:t>
      </w:r>
    </w:p>
  </w:comment>
  <w:comment w:id="107" w:author="Liv Herdman" w:date="2015-11-09T10:29:00Z" w:initials="LH">
    <w:p w14:paraId="67214CF3" w14:textId="0391E956" w:rsidR="00166D40" w:rsidRDefault="00166D40">
      <w:pPr>
        <w:pStyle w:val="CommentText"/>
      </w:pPr>
      <w:r>
        <w:rPr>
          <w:rStyle w:val="CommentReference"/>
        </w:rPr>
        <w:annotationRef/>
      </w:r>
      <w:r>
        <w:t>Some indication of direction on the figure would be helpful to follow these statements, either start and end points indicated or arrows like on the other figure</w:t>
      </w:r>
    </w:p>
  </w:comment>
  <w:comment w:id="113" w:author="Libe Washburn" w:date="2015-10-22T07:25:00Z" w:initials="LW">
    <w:p w14:paraId="44348AFD" w14:textId="21358D41" w:rsidR="00BB449B" w:rsidRDefault="00BB449B">
      <w:pPr>
        <w:pStyle w:val="CommentText"/>
      </w:pPr>
      <w:r>
        <w:rPr>
          <w:rStyle w:val="CommentReference"/>
        </w:rPr>
        <w:annotationRef/>
      </w:r>
      <w:r>
        <w:t>Separate and capitalize?</w:t>
      </w:r>
    </w:p>
  </w:comment>
  <w:comment w:id="116" w:author="Libe Washburn" w:date="2015-10-22T08:12:00Z" w:initials="LW">
    <w:p w14:paraId="14F10E57" w14:textId="6206AE2D" w:rsidR="00BB449B" w:rsidRDefault="00BB449B">
      <w:pPr>
        <w:pStyle w:val="CommentText"/>
      </w:pPr>
      <w:r>
        <w:rPr>
          <w:rStyle w:val="CommentReference"/>
        </w:rPr>
        <w:annotationRef/>
      </w:r>
      <w:r>
        <w:t>I suggest consistently using the names of the three categories of end-member forcing that you identify above.</w:t>
      </w:r>
    </w:p>
  </w:comment>
  <w:comment w:id="124" w:author="Libe Washburn" w:date="2015-10-22T07:30:00Z" w:initials="LW">
    <w:p w14:paraId="46A8DA0A" w14:textId="5C39DDBD" w:rsidR="00BB449B" w:rsidRDefault="00BB449B">
      <w:pPr>
        <w:pStyle w:val="CommentText"/>
      </w:pPr>
      <w:r>
        <w:rPr>
          <w:rStyle w:val="CommentReference"/>
        </w:rPr>
        <w:annotationRef/>
      </w:r>
      <w:r>
        <w:t>See previous comment.</w:t>
      </w:r>
    </w:p>
  </w:comment>
  <w:comment w:id="127" w:author="Libe Washburn" w:date="2015-10-23T08:24:00Z" w:initials="LW">
    <w:p w14:paraId="012CBD6D" w14:textId="46B79E03" w:rsidR="00BB449B" w:rsidRDefault="00BB449B">
      <w:pPr>
        <w:pStyle w:val="CommentText"/>
      </w:pPr>
      <w:r>
        <w:rPr>
          <w:rStyle w:val="CommentReference"/>
        </w:rPr>
        <w:annotationRef/>
      </w:r>
      <w:r>
        <w:t xml:space="preserve">Good, clear result. </w:t>
      </w:r>
    </w:p>
  </w:comment>
  <w:comment w:id="128" w:author="Libe Washburn" w:date="2015-10-22T08:11:00Z" w:initials="LW">
    <w:p w14:paraId="50DCB5DB" w14:textId="52652EEE" w:rsidR="00BB449B" w:rsidRDefault="00BB449B" w:rsidP="00B6314E">
      <w:pPr>
        <w:pStyle w:val="CommentText"/>
      </w:pPr>
      <w:r>
        <w:rPr>
          <w:rStyle w:val="CommentReference"/>
        </w:rPr>
        <w:annotationRef/>
      </w:r>
      <w:r>
        <w:t>I suggest finding another title that summarizes what scientific results you are describing in this section. As above, I suggest not using the term EOF to describe this analysis which uses variance ellipses and principal axis currents.</w:t>
      </w:r>
    </w:p>
  </w:comment>
  <w:comment w:id="129" w:author="Libe Washburn" w:date="2015-10-22T07:45:00Z" w:initials="LW">
    <w:p w14:paraId="77E2AE58" w14:textId="27201D7D" w:rsidR="00BB449B" w:rsidRDefault="00BB449B">
      <w:pPr>
        <w:pStyle w:val="CommentText"/>
      </w:pPr>
      <w:r>
        <w:rPr>
          <w:rStyle w:val="CommentReference"/>
        </w:rPr>
        <w:annotationRef/>
      </w:r>
      <w:r>
        <w:t xml:space="preserve">Some variance ellipses are hard to see, especially for those from the current meters. The blue ellipses on the black background are also hard to see. Can you use some color other than black in Figure 7? Maybe use an all white background with the reef features and channel indicated by lines. </w:t>
      </w:r>
    </w:p>
  </w:comment>
  <w:comment w:id="139" w:author="Alex Messina" w:date="2015-09-02T14:32:00Z" w:initials="AM">
    <w:p w14:paraId="779FA4AE" w14:textId="77777777" w:rsidR="00BB449B" w:rsidRDefault="00BB449B" w:rsidP="003D4AA0">
      <w:pPr>
        <w:pStyle w:val="CommentText"/>
      </w:pPr>
      <w:r>
        <w:rPr>
          <w:rStyle w:val="CommentReference"/>
        </w:rPr>
        <w:annotationRef/>
      </w:r>
      <w:r>
        <w:t>Mean flow directions at the ADCPs were exclusively onshore, but the higher resolution drifter measurements resolved the pattern of clockwise flow over the southern reef and out to sea over the northern reef and through the ava channel.</w:t>
      </w:r>
    </w:p>
  </w:comment>
  <w:comment w:id="148" w:author="Libe Washburn" w:date="2015-10-22T08:04:00Z" w:initials="LW">
    <w:p w14:paraId="639E300B" w14:textId="239164C9" w:rsidR="00BB449B" w:rsidRDefault="00BB449B">
      <w:pPr>
        <w:pStyle w:val="CommentText"/>
      </w:pPr>
      <w:r>
        <w:rPr>
          <w:rStyle w:val="CommentReference"/>
        </w:rPr>
        <w:annotationRef/>
      </w:r>
      <w:r>
        <w:t>Here and else where, suggest using “eccentric” or “has higher eccentricity” since eccentricity this is a parameter for ellipses that can be quantified.</w:t>
      </w:r>
    </w:p>
  </w:comment>
  <w:comment w:id="160" w:author="Libe Washburn" w:date="2015-10-22T07:54:00Z" w:initials="LW">
    <w:p w14:paraId="42F195A5" w14:textId="582E4540" w:rsidR="00BB449B" w:rsidRDefault="00BB449B">
      <w:pPr>
        <w:pStyle w:val="CommentText"/>
      </w:pPr>
      <w:r>
        <w:rPr>
          <w:rStyle w:val="CommentReference"/>
        </w:rPr>
        <w:annotationRef/>
      </w:r>
      <w:r>
        <w:t>Suggest incorporating these into Table 1. If you keep the text as is, I would use the names of your end-member forcing regimes.</w:t>
      </w:r>
    </w:p>
  </w:comment>
  <w:comment w:id="168" w:author="Libe Washburn" w:date="2015-10-22T08:00:00Z" w:initials="LW">
    <w:p w14:paraId="385EEACF" w14:textId="2C388641" w:rsidR="00BB449B" w:rsidRDefault="00BB449B">
      <w:pPr>
        <w:pStyle w:val="CommentText"/>
      </w:pPr>
      <w:r>
        <w:rPr>
          <w:rStyle w:val="CommentReference"/>
        </w:rPr>
        <w:annotationRef/>
      </w:r>
      <w:r>
        <w:t>Do you mean they had higher eccentricity?</w:t>
      </w:r>
    </w:p>
  </w:comment>
  <w:comment w:id="169" w:author="Libe Washburn" w:date="2015-10-22T08:13:00Z" w:initials="LW">
    <w:p w14:paraId="563AD668" w14:textId="62D15F59" w:rsidR="00BB449B" w:rsidRDefault="00BB449B">
      <w:pPr>
        <w:pStyle w:val="CommentText"/>
      </w:pPr>
      <w:r>
        <w:rPr>
          <w:rStyle w:val="CommentReference"/>
        </w:rPr>
        <w:annotationRef/>
      </w:r>
      <w:r>
        <w:t>Here and elsewhere do you mean the WIND end-member regime? I suggest being consistent throughout in doing this.</w:t>
      </w:r>
    </w:p>
  </w:comment>
  <w:comment w:id="173" w:author="Libe Washburn" w:date="2015-10-22T08:06:00Z" w:initials="LW">
    <w:p w14:paraId="476A2621" w14:textId="3B784532" w:rsidR="00BB449B" w:rsidRDefault="00BB449B">
      <w:pPr>
        <w:pStyle w:val="CommentText"/>
      </w:pPr>
      <w:r>
        <w:rPr>
          <w:rStyle w:val="CommentReference"/>
        </w:rPr>
        <w:annotationRef/>
      </w:r>
      <w:r>
        <w:t>Awkward sentence</w:t>
      </w:r>
    </w:p>
  </w:comment>
  <w:comment w:id="181" w:author="Libe Washburn" w:date="2015-10-23T06:47:00Z" w:initials="LW">
    <w:p w14:paraId="5489A056" w14:textId="09DAE124" w:rsidR="00BB449B" w:rsidRDefault="00BB449B">
      <w:pPr>
        <w:pStyle w:val="CommentText"/>
      </w:pPr>
      <w:r>
        <w:rPr>
          <w:rStyle w:val="CommentReference"/>
        </w:rPr>
        <w:annotationRef/>
      </w:r>
      <w:r>
        <w:t>Maybe retitle to something like “Spatial structure of residence times”.</w:t>
      </w:r>
    </w:p>
  </w:comment>
  <w:comment w:id="185" w:author="Libe Washburn" w:date="2015-10-22T08:17:00Z" w:initials="LW">
    <w:p w14:paraId="08035FF3" w14:textId="2B13C7B9" w:rsidR="00BB449B" w:rsidRDefault="00BB449B">
      <w:pPr>
        <w:pStyle w:val="CommentText"/>
      </w:pPr>
      <w:r>
        <w:rPr>
          <w:rStyle w:val="CommentReference"/>
        </w:rPr>
        <w:annotationRef/>
      </w:r>
      <w:r>
        <w:t>This seems like too many significant figures for a residence time estimate. Furthermore, you resampled the drifter data to 1 minute intervals = 1/60 hr. Here you are specifying residence time to 1/100 hr which is smaller than your drifter  time interval.</w:t>
      </w:r>
    </w:p>
  </w:comment>
  <w:comment w:id="186" w:author="Libe Washburn" w:date="2015-10-23T08:26:00Z" w:initials="LW">
    <w:p w14:paraId="6DE19B58" w14:textId="7416B6F5" w:rsidR="00BB449B" w:rsidRDefault="00BB449B">
      <w:pPr>
        <w:pStyle w:val="CommentText"/>
      </w:pPr>
      <w:r>
        <w:rPr>
          <w:rStyle w:val="CommentReference"/>
        </w:rPr>
        <w:annotationRef/>
      </w:r>
      <w:r>
        <w:t>Computing residence time from single current meters seems somewhat arbitrary since it depends strongly on what you assume for the control volume or control area in this case. For drifters residence time is better defined since you can measure the time the drifters are in a particular area.</w:t>
      </w:r>
    </w:p>
  </w:comment>
  <w:comment w:id="188" w:author="Liv Herdman" w:date="2015-11-09T11:06:00Z" w:initials="LH">
    <w:p w14:paraId="4F4F10F1" w14:textId="6A001B4A" w:rsidR="00166D40" w:rsidRDefault="00166D40">
      <w:pPr>
        <w:pStyle w:val="CommentText"/>
      </w:pPr>
      <w:r>
        <w:rPr>
          <w:rStyle w:val="CommentReference"/>
        </w:rPr>
        <w:annotationRef/>
      </w:r>
      <w:r>
        <w:t xml:space="preserve">How do you calculate this residence time from a point measurement?  Please explain </w:t>
      </w:r>
    </w:p>
  </w:comment>
  <w:comment w:id="187" w:author="Libe Washburn" w:date="2015-10-23T06:53:00Z" w:initials="LW">
    <w:p w14:paraId="1975D35E" w14:textId="70BD70D9" w:rsidR="00BB449B" w:rsidRDefault="00BB449B" w:rsidP="000C48DA">
      <w:pPr>
        <w:pStyle w:val="CommentText"/>
      </w:pPr>
      <w:r>
        <w:rPr>
          <w:rStyle w:val="CommentReference"/>
        </w:rPr>
        <w:annotationRef/>
      </w:r>
      <w:r>
        <w:t xml:space="preserve">Did you used the same 100 m x 100 m bins that you used for the drifters? You might show whatever area you used in Figures 7a,c,e.   </w:t>
      </w:r>
    </w:p>
  </w:comment>
  <w:comment w:id="192" w:author="Libe Washburn" w:date="2015-10-23T06:48:00Z" w:initials="LW">
    <w:p w14:paraId="4E990114" w14:textId="46D4978C" w:rsidR="00BB449B" w:rsidRDefault="00BB449B">
      <w:pPr>
        <w:pStyle w:val="CommentText"/>
      </w:pPr>
      <w:r>
        <w:rPr>
          <w:rStyle w:val="CommentReference"/>
        </w:rPr>
        <w:annotationRef/>
      </w:r>
      <w:r>
        <w:t>Define here on first use.</w:t>
      </w:r>
    </w:p>
  </w:comment>
  <w:comment w:id="193" w:author="Libe Washburn" w:date="2015-10-22T08:31:00Z" w:initials="LW">
    <w:p w14:paraId="780F0F86" w14:textId="26E0AE2C" w:rsidR="00BB449B" w:rsidRDefault="00BB449B">
      <w:pPr>
        <w:pStyle w:val="CommentText"/>
      </w:pPr>
      <w:r>
        <w:rPr>
          <w:rStyle w:val="CommentReference"/>
        </w:rPr>
        <w:annotationRef/>
      </w:r>
      <w:r>
        <w:t>Do you really mean “difference” here? It’s not clear how to attribute errors between the drifters and ADCPs.</w:t>
      </w:r>
    </w:p>
  </w:comment>
  <w:comment w:id="196" w:author="Libe Washburn" w:date="2015-10-23T08:28:00Z" w:initials="LW">
    <w:p w14:paraId="6E89C839" w14:textId="641D52BB" w:rsidR="00BB449B" w:rsidRDefault="00BB449B">
      <w:pPr>
        <w:pStyle w:val="CommentText"/>
      </w:pPr>
      <w:r>
        <w:rPr>
          <w:rStyle w:val="CommentReference"/>
        </w:rPr>
        <w:annotationRef/>
      </w:r>
      <w:r>
        <w:t>Is this true? Do you mean these are the most drifters released during a Lagrangian study in a coral reef system? You certainly conducted a lot of drifter deployments!</w:t>
      </w:r>
    </w:p>
  </w:comment>
  <w:comment w:id="205" w:author="Libe Washburn" w:date="2015-10-23T08:29:00Z" w:initials="LW">
    <w:p w14:paraId="1471659A" w14:textId="511EAAE8" w:rsidR="00BB449B" w:rsidRDefault="00BB449B">
      <w:pPr>
        <w:pStyle w:val="CommentText"/>
      </w:pPr>
      <w:r>
        <w:rPr>
          <w:rStyle w:val="CommentReference"/>
        </w:rPr>
        <w:annotationRef/>
      </w:r>
      <w:r>
        <w:t>This is a good point. Can you elaborate on how the far the sediment might be carried given the flow speeds you observed with the drifters in the pools, North Reef, and channel? It seems relevant to somehow connect flow paths, likely sediment settling velocities, to distances from the stream mouth where settling is likely to occur. Elsewhere you state the importance of sediment deposition to this system. Therefore it would strengthen the paper if you could more clearly link your results to sediment patterns or other aspects of sediment deposition.</w:t>
      </w:r>
    </w:p>
  </w:comment>
  <w:comment w:id="206" w:author="Libe Washburn" w:date="2015-10-23T07:02:00Z" w:initials="LW">
    <w:p w14:paraId="4A2C5909" w14:textId="4D78FBF2" w:rsidR="00BB449B" w:rsidRDefault="00BB449B">
      <w:pPr>
        <w:pStyle w:val="CommentText"/>
      </w:pPr>
      <w:r>
        <w:rPr>
          <w:rStyle w:val="CommentReference"/>
        </w:rPr>
        <w:annotationRef/>
      </w:r>
      <w:r>
        <w:t>Do you mean water-borne sediment concentration in this context?</w:t>
      </w:r>
    </w:p>
  </w:comment>
  <w:comment w:id="207" w:author="Libe Washburn" w:date="2015-10-23T08:30:00Z" w:initials="LW">
    <w:p w14:paraId="6F51D287" w14:textId="36654A44" w:rsidR="00BB449B" w:rsidRDefault="00BB449B">
      <w:pPr>
        <w:pStyle w:val="CommentText"/>
      </w:pPr>
      <w:r>
        <w:rPr>
          <w:rStyle w:val="CommentReference"/>
        </w:rPr>
        <w:annotationRef/>
      </w:r>
      <w:r>
        <w:t>Again, the inability of current meters to predict current trajectories far from their measurement locations in a complex coral reef system is not surprising.</w:t>
      </w:r>
    </w:p>
  </w:comment>
  <w:comment w:id="219" w:author="Liv Herdman" w:date="2015-11-09T11:12:00Z" w:initials="LH">
    <w:p w14:paraId="32875F7C" w14:textId="0E66EC7F" w:rsidR="00166D40" w:rsidRDefault="00166D40">
      <w:pPr>
        <w:pStyle w:val="CommentText"/>
      </w:pPr>
      <w:r>
        <w:rPr>
          <w:rStyle w:val="CommentReference"/>
        </w:rPr>
        <w:annotationRef/>
      </w:r>
      <w:r>
        <w:t>ok</w:t>
      </w:r>
    </w:p>
  </w:comment>
  <w:comment w:id="218" w:author="Libe Washburn" w:date="2015-10-23T08:30:00Z" w:initials="LW">
    <w:p w14:paraId="033158AD" w14:textId="1023F0C2" w:rsidR="00BB449B" w:rsidRDefault="00BB449B">
      <w:pPr>
        <w:pStyle w:val="CommentText"/>
      </w:pPr>
      <w:r>
        <w:rPr>
          <w:rStyle w:val="CommentReference"/>
        </w:rPr>
        <w:annotationRef/>
      </w:r>
      <w:r>
        <w:t>Good point. The consistent</w:t>
      </w:r>
      <w:r w:rsidRPr="0014678C">
        <w:t xml:space="preserve"> </w:t>
      </w:r>
      <w:r>
        <w:t xml:space="preserve">difference in flow direction between AS1 and AS2 is surprising and interesting. </w:t>
      </w:r>
    </w:p>
  </w:comment>
  <w:comment w:id="224" w:author="Alex Messina" w:date="2015-10-01T13:44:00Z" w:initials="AM">
    <w:p w14:paraId="11C41319" w14:textId="4C544A09" w:rsidR="00BB449B" w:rsidRDefault="00BB449B">
      <w:pPr>
        <w:pStyle w:val="CommentText"/>
      </w:pPr>
      <w:r>
        <w:rPr>
          <w:rStyle w:val="CommentReference"/>
        </w:rPr>
        <w:annotationRef/>
      </w:r>
      <w:r>
        <w:t>Repeats Results too closely</w:t>
      </w:r>
    </w:p>
  </w:comment>
  <w:comment w:id="227" w:author="Libe Washburn" w:date="2015-10-23T08:32:00Z" w:initials="LW">
    <w:p w14:paraId="49CDC600" w14:textId="7C987DAA" w:rsidR="00BB449B" w:rsidRDefault="00BB449B">
      <w:pPr>
        <w:pStyle w:val="CommentText"/>
      </w:pPr>
      <w:r>
        <w:rPr>
          <w:rStyle w:val="CommentReference"/>
        </w:rPr>
        <w:annotationRef/>
      </w:r>
      <w:r>
        <w:t xml:space="preserve">Suggest rewriting to explicitly state the inadequacy of using a single current meter for estimating residence time. </w:t>
      </w:r>
    </w:p>
  </w:comment>
  <w:comment w:id="230" w:author="Libe Washburn" w:date="2015-10-23T08:33:00Z" w:initials="LW">
    <w:p w14:paraId="4AEDC683" w14:textId="37998449" w:rsidR="00BB449B" w:rsidRDefault="00BB449B">
      <w:pPr>
        <w:pStyle w:val="CommentText"/>
      </w:pPr>
      <w:r>
        <w:rPr>
          <w:rStyle w:val="CommentReference"/>
        </w:rPr>
        <w:annotationRef/>
      </w:r>
      <w:r>
        <w:t>There is also the limitation of ADCPs in measuring currents near the sea surface due to reverberation. In this case the depth where ADCP data is unavailable due to reverberation may nearly coincide with the depth range over which the drifters extend.</w:t>
      </w:r>
    </w:p>
  </w:comment>
  <w:comment w:id="231" w:author="Libe Washburn" w:date="2015-10-23T07:38:00Z" w:initials="LW">
    <w:p w14:paraId="5BFF4D48" w14:textId="575A906C" w:rsidR="00BB449B" w:rsidRDefault="00BB449B">
      <w:pPr>
        <w:pStyle w:val="CommentText"/>
      </w:pPr>
      <w:r>
        <w:rPr>
          <w:rStyle w:val="CommentReference"/>
        </w:rPr>
        <w:annotationRef/>
      </w:r>
      <w:r>
        <w:t>Suggest rewriting this sentence for clarity. For example, is “surfing” the same as “wave induced deflection”?</w:t>
      </w:r>
    </w:p>
  </w:comment>
  <w:comment w:id="232" w:author="Liv Herdman" w:date="2015-11-09T11:17:00Z" w:initials="LH">
    <w:p w14:paraId="48EED3BF" w14:textId="76C98BB7" w:rsidR="00166D40" w:rsidRDefault="00166D40">
      <w:pPr>
        <w:pStyle w:val="CommentText"/>
      </w:pPr>
      <w:r>
        <w:rPr>
          <w:rStyle w:val="CommentReference"/>
        </w:rPr>
        <w:annotationRef/>
      </w:r>
      <w:r>
        <w:t>be more quantitative abou this discussion. How big would Stokes drift be based on teh wav</w:t>
      </w:r>
      <w:r w:rsidR="008601E7">
        <w:t>e conditions? Also, what about w</w:t>
      </w:r>
      <w:r>
        <w:t>ind slip?</w:t>
      </w:r>
    </w:p>
  </w:comment>
  <w:comment w:id="233" w:author="Libe Washburn" w:date="2015-10-23T08:38:00Z" w:initials="LW">
    <w:p w14:paraId="53EF4BC7" w14:textId="2957E2C3" w:rsidR="00BB449B" w:rsidRDefault="00BB449B">
      <w:pPr>
        <w:pStyle w:val="CommentText"/>
      </w:pPr>
      <w:r>
        <w:rPr>
          <w:rStyle w:val="CommentReference"/>
        </w:rPr>
        <w:annotationRef/>
      </w:r>
      <w:r>
        <w:t>This is sentence is vague and the overall point is unclear. I suggest deleting or rewriting it.  Drifters seem to be an excellent approach for estimating RTs over space. To do this with current meters would be very difficult as you point out above.</w:t>
      </w:r>
    </w:p>
  </w:comment>
  <w:comment w:id="234" w:author="Libe Washburn" w:date="2015-10-23T07:49:00Z" w:initials="LW">
    <w:p w14:paraId="7896BD0C" w14:textId="400F95A7" w:rsidR="00BB449B" w:rsidRDefault="00BB449B">
      <w:pPr>
        <w:pStyle w:val="CommentText"/>
      </w:pPr>
      <w:r>
        <w:rPr>
          <w:rStyle w:val="CommentReference"/>
        </w:rPr>
        <w:annotationRef/>
      </w:r>
      <w:r>
        <w:t>I can see that your study may be relevant to sediment dynamics on this reef system. Is there a way you can more strongly tie the results of your study to observed patterns of sediment distribution over the reef areas in this system?</w:t>
      </w:r>
    </w:p>
  </w:comment>
  <w:comment w:id="235" w:author="Curt Storlazzi" w:date="2015-09-25T16:09:00Z" w:initials="CS">
    <w:p w14:paraId="27EC2A8D" w14:textId="2EA195DB" w:rsidR="00BB449B" w:rsidRDefault="00BB449B">
      <w:pPr>
        <w:pStyle w:val="CommentText"/>
      </w:pPr>
      <w:r>
        <w:rPr>
          <w:rStyle w:val="CommentReference"/>
        </w:rPr>
        <w:annotationRef/>
      </w:r>
      <w:r>
        <w:t>Tables need to be formatted to correct style – see example below..</w:t>
      </w:r>
    </w:p>
  </w:comment>
  <w:comment w:id="237" w:author="Curt Storlazzi" w:date="2015-09-25T16:09:00Z" w:initials="CS">
    <w:p w14:paraId="6A6CEE46" w14:textId="6CA4D3F2" w:rsidR="00BB449B" w:rsidRDefault="00BB449B">
      <w:pPr>
        <w:pStyle w:val="CommentText"/>
      </w:pPr>
      <w:r>
        <w:rPr>
          <w:rStyle w:val="CommentReference"/>
        </w:rPr>
        <w:annotationRef/>
      </w:r>
      <w:r>
        <w:t>You need a much better main figure that highlights the reef better and denotes the north and south reefs, back-reef pools, and channel. List AS1, AS2, and AS3.</w:t>
      </w:r>
    </w:p>
  </w:comment>
  <w:comment w:id="238" w:author="Liv Herdman" w:date="2015-11-07T20:39:00Z" w:initials="LH">
    <w:p w14:paraId="31EF00BB" w14:textId="019ABB7F" w:rsidR="00166D40" w:rsidRDefault="00166D40">
      <w:pPr>
        <w:pStyle w:val="CommentText"/>
      </w:pPr>
      <w:r>
        <w:rPr>
          <w:rStyle w:val="CommentReference"/>
        </w:rPr>
        <w:annotationRef/>
      </w:r>
      <w:r>
        <w:t xml:space="preserve">Are these peak or average periods, wave heights or directions? </w:t>
      </w:r>
    </w:p>
  </w:comment>
  <w:comment w:id="239" w:author="Liv Herdman" w:date="2015-11-09T10:12:00Z" w:initials="LH">
    <w:p w14:paraId="29A24E1A" w14:textId="529B0C98" w:rsidR="00166D40" w:rsidRDefault="00166D40">
      <w:pPr>
        <w:pStyle w:val="CommentText"/>
      </w:pPr>
      <w:r>
        <w:rPr>
          <w:rStyle w:val="CommentReference"/>
        </w:rPr>
        <w:annotationRef/>
      </w:r>
      <w:r>
        <w:t>It would be helpful if there were colored bars or something indicating the three different forcings on this figure</w:t>
      </w:r>
    </w:p>
  </w:comment>
  <w:comment w:id="240" w:author="Liv Herdman" w:date="2015-11-09T10:20:00Z" w:initials="LH">
    <w:p w14:paraId="69A117EE" w14:textId="641FF3AE" w:rsidR="00166D40" w:rsidRDefault="00166D40">
      <w:pPr>
        <w:pStyle w:val="CommentText"/>
      </w:pPr>
      <w:r>
        <w:rPr>
          <w:rStyle w:val="CommentReference"/>
        </w:rPr>
        <w:annotationRef/>
      </w:r>
      <w:r>
        <w:t>It might be helpful to have specific symbols to mark the start and end of drifter tracks, to help with following the arrows... or maybe that would be too cluttered</w:t>
      </w:r>
    </w:p>
  </w:comment>
  <w:comment w:id="241" w:author="Liv Herdman" w:date="2015-11-09T10:02:00Z" w:initials="LH">
    <w:p w14:paraId="288CDF9F" w14:textId="3F6B9B79" w:rsidR="00166D40" w:rsidRDefault="00166D40">
      <w:pPr>
        <w:pStyle w:val="CommentText"/>
      </w:pPr>
      <w:r>
        <w:rPr>
          <w:rStyle w:val="CommentReference"/>
        </w:rPr>
        <w:annotationRef/>
      </w:r>
      <w:r>
        <w:t>Are these the full drifter tracks or are they cut to 1 hr?</w:t>
      </w:r>
    </w:p>
  </w:comment>
  <w:comment w:id="242" w:author="Curt Storlazzi" w:date="2015-09-25T16:11:00Z" w:initials="CS">
    <w:p w14:paraId="73D12C57" w14:textId="555DD10D" w:rsidR="00BB449B" w:rsidRDefault="00BB449B">
      <w:pPr>
        <w:pStyle w:val="CommentText"/>
      </w:pPr>
      <w:r>
        <w:rPr>
          <w:rStyle w:val="CommentReference"/>
        </w:rPr>
        <w:annotationRef/>
      </w:r>
      <w:r>
        <w:t>We need to scale the vectors and ellipses similarly. Can you do this (just rescale the ADCP ones in Adobe illustrator so that the “1 m/s” vectors are equal length.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6C37D" w15:done="0"/>
  <w15:commentEx w15:paraId="5768D898" w15:done="0"/>
  <w15:commentEx w15:paraId="53F5E9D9" w15:done="0"/>
  <w15:commentEx w15:paraId="263ADD31" w15:done="0"/>
  <w15:commentEx w15:paraId="313A49A3" w15:done="0"/>
  <w15:commentEx w15:paraId="38BD1F82" w15:done="0"/>
  <w15:commentEx w15:paraId="73BF5785" w15:done="0"/>
  <w15:commentEx w15:paraId="665C7E23" w15:done="0"/>
  <w15:commentEx w15:paraId="63BA9CA6" w15:done="0"/>
  <w15:commentEx w15:paraId="5A417AC8" w15:done="0"/>
  <w15:commentEx w15:paraId="04BD65F2" w15:done="0"/>
  <w15:commentEx w15:paraId="3C2D81C5" w15:done="0"/>
  <w15:commentEx w15:paraId="425B6521" w15:done="0"/>
  <w15:commentEx w15:paraId="5E0CEE0C" w15:done="0"/>
  <w15:commentEx w15:paraId="476529D7" w15:done="0"/>
  <w15:commentEx w15:paraId="7BD590EE" w15:done="0"/>
  <w15:commentEx w15:paraId="15163221" w15:done="0"/>
  <w15:commentEx w15:paraId="473B9392" w15:done="0"/>
  <w15:commentEx w15:paraId="746BD98D" w15:done="0"/>
  <w15:commentEx w15:paraId="2E7DD8E6" w15:done="0"/>
  <w15:commentEx w15:paraId="379229FF" w15:done="0"/>
  <w15:commentEx w15:paraId="71A7F327" w15:done="0"/>
  <w15:commentEx w15:paraId="71BB62EC" w15:done="0"/>
  <w15:commentEx w15:paraId="5AFE85D3" w15:done="0"/>
  <w15:commentEx w15:paraId="475241CF" w15:done="0"/>
  <w15:commentEx w15:paraId="590BD448" w15:done="0"/>
  <w15:commentEx w15:paraId="7D07223F" w15:done="0"/>
  <w15:commentEx w15:paraId="04FF4CC1" w15:done="0"/>
  <w15:commentEx w15:paraId="470BD123" w15:done="0"/>
  <w15:commentEx w15:paraId="7EC2FC26" w15:done="0"/>
  <w15:commentEx w15:paraId="0B6FCABE" w15:done="0"/>
  <w15:commentEx w15:paraId="7864606C" w15:done="0"/>
  <w15:commentEx w15:paraId="7135F19E" w15:done="0"/>
  <w15:commentEx w15:paraId="7A2F73DF" w15:done="0"/>
  <w15:commentEx w15:paraId="068EE92B" w15:done="0"/>
  <w15:commentEx w15:paraId="0D540921" w15:done="0"/>
  <w15:commentEx w15:paraId="1F6B15E5" w15:done="0"/>
  <w15:commentEx w15:paraId="1924F1EE" w15:done="0"/>
  <w15:commentEx w15:paraId="6E789361" w15:done="0"/>
  <w15:commentEx w15:paraId="690E9BFE" w15:done="0"/>
  <w15:commentEx w15:paraId="31F7826F" w15:done="0"/>
  <w15:commentEx w15:paraId="687C7CE0" w15:done="0"/>
  <w15:commentEx w15:paraId="00C3C251" w15:done="0"/>
  <w15:commentEx w15:paraId="1E5D4072" w15:done="0"/>
  <w15:commentEx w15:paraId="436CDD4B" w15:done="0"/>
  <w15:commentEx w15:paraId="6C68C910" w15:done="0"/>
  <w15:commentEx w15:paraId="70051A99" w15:done="0"/>
  <w15:commentEx w15:paraId="67214CF3" w15:done="0"/>
  <w15:commentEx w15:paraId="44348AFD" w15:done="0"/>
  <w15:commentEx w15:paraId="14F10E57" w15:done="0"/>
  <w15:commentEx w15:paraId="46A8DA0A" w15:done="0"/>
  <w15:commentEx w15:paraId="012CBD6D" w15:done="0"/>
  <w15:commentEx w15:paraId="50DCB5DB" w15:done="0"/>
  <w15:commentEx w15:paraId="77E2AE58" w15:done="0"/>
  <w15:commentEx w15:paraId="779FA4AE" w15:done="0"/>
  <w15:commentEx w15:paraId="639E300B" w15:done="0"/>
  <w15:commentEx w15:paraId="42F195A5" w15:done="0"/>
  <w15:commentEx w15:paraId="385EEACF" w15:done="0"/>
  <w15:commentEx w15:paraId="563AD668" w15:done="0"/>
  <w15:commentEx w15:paraId="476A2621" w15:done="0"/>
  <w15:commentEx w15:paraId="5489A056" w15:done="0"/>
  <w15:commentEx w15:paraId="08035FF3" w15:done="0"/>
  <w15:commentEx w15:paraId="6DE19B58" w15:done="0"/>
  <w15:commentEx w15:paraId="4F4F10F1" w15:done="0"/>
  <w15:commentEx w15:paraId="1975D35E" w15:done="0"/>
  <w15:commentEx w15:paraId="4E990114" w15:done="0"/>
  <w15:commentEx w15:paraId="780F0F86" w15:done="0"/>
  <w15:commentEx w15:paraId="6E89C839" w15:done="0"/>
  <w15:commentEx w15:paraId="1471659A" w15:done="0"/>
  <w15:commentEx w15:paraId="4A2C5909" w15:done="0"/>
  <w15:commentEx w15:paraId="6F51D287" w15:done="0"/>
  <w15:commentEx w15:paraId="32875F7C" w15:done="0"/>
  <w15:commentEx w15:paraId="033158AD" w15:done="0"/>
  <w15:commentEx w15:paraId="11C41319" w15:done="0"/>
  <w15:commentEx w15:paraId="49CDC600" w15:done="0"/>
  <w15:commentEx w15:paraId="4AEDC683" w15:done="0"/>
  <w15:commentEx w15:paraId="5BFF4D48" w15:done="0"/>
  <w15:commentEx w15:paraId="48EED3BF" w15:done="0"/>
  <w15:commentEx w15:paraId="53EF4BC7" w15:done="0"/>
  <w15:commentEx w15:paraId="7896BD0C" w15:done="0"/>
  <w15:commentEx w15:paraId="27EC2A8D" w15:done="1"/>
  <w15:commentEx w15:paraId="6A6CEE46" w15:done="1"/>
  <w15:commentEx w15:paraId="31EF00BB" w15:done="0"/>
  <w15:commentEx w15:paraId="29A24E1A" w15:done="0"/>
  <w15:commentEx w15:paraId="69A117EE" w15:done="0"/>
  <w15:commentEx w15:paraId="288CDF9F" w15:done="0"/>
  <w15:commentEx w15:paraId="73D12C5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520CE" w14:textId="77777777" w:rsidR="00E70761" w:rsidRDefault="00E70761" w:rsidP="0042195A">
      <w:pPr>
        <w:spacing w:after="0" w:line="240" w:lineRule="auto"/>
      </w:pPr>
      <w:r>
        <w:separator/>
      </w:r>
    </w:p>
  </w:endnote>
  <w:endnote w:type="continuationSeparator" w:id="0">
    <w:p w14:paraId="78166386" w14:textId="77777777" w:rsidR="00E70761" w:rsidRDefault="00E70761" w:rsidP="0042195A">
      <w:pPr>
        <w:spacing w:after="0" w:line="240" w:lineRule="auto"/>
      </w:pPr>
      <w:r>
        <w:continuationSeparator/>
      </w:r>
    </w:p>
  </w:endnote>
  <w:endnote w:type="continuationNotice" w:id="1">
    <w:p w14:paraId="0938187F" w14:textId="77777777" w:rsidR="00E70761" w:rsidRDefault="00E707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166D40" w:rsidRDefault="00166D40">
        <w:pPr>
          <w:pStyle w:val="Footer"/>
          <w:jc w:val="center"/>
        </w:pPr>
        <w:r>
          <w:fldChar w:fldCharType="begin"/>
        </w:r>
        <w:r>
          <w:instrText xml:space="preserve"> PAGE   \* MERGEFORMAT </w:instrText>
        </w:r>
        <w:r>
          <w:fldChar w:fldCharType="separate"/>
        </w:r>
        <w:r w:rsidR="0010019F">
          <w:rPr>
            <w:noProof/>
          </w:rPr>
          <w:t>3</w:t>
        </w:r>
        <w:r>
          <w:rPr>
            <w:noProof/>
          </w:rPr>
          <w:fldChar w:fldCharType="end"/>
        </w:r>
      </w:p>
    </w:sdtContent>
  </w:sdt>
  <w:p w14:paraId="35A5B7B9" w14:textId="77777777" w:rsidR="00166D40" w:rsidRDefault="00166D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80F36" w14:textId="77777777" w:rsidR="00E70761" w:rsidRDefault="00E70761" w:rsidP="0042195A">
      <w:pPr>
        <w:spacing w:after="0" w:line="240" w:lineRule="auto"/>
      </w:pPr>
      <w:r>
        <w:separator/>
      </w:r>
    </w:p>
  </w:footnote>
  <w:footnote w:type="continuationSeparator" w:id="0">
    <w:p w14:paraId="000AA1C4" w14:textId="77777777" w:rsidR="00E70761" w:rsidRDefault="00E70761" w:rsidP="0042195A">
      <w:pPr>
        <w:spacing w:after="0" w:line="240" w:lineRule="auto"/>
      </w:pPr>
      <w:r>
        <w:continuationSeparator/>
      </w:r>
    </w:p>
  </w:footnote>
  <w:footnote w:type="continuationNotice" w:id="1">
    <w:p w14:paraId="3673AD5A" w14:textId="77777777" w:rsidR="00E70761" w:rsidRDefault="00E7076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1435F" w14:textId="77777777" w:rsidR="0010019F" w:rsidRDefault="001001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4906"/>
    <w:rsid w:val="00014309"/>
    <w:rsid w:val="00023437"/>
    <w:rsid w:val="000301FD"/>
    <w:rsid w:val="00034616"/>
    <w:rsid w:val="0005058C"/>
    <w:rsid w:val="00052138"/>
    <w:rsid w:val="00055C2D"/>
    <w:rsid w:val="0006063C"/>
    <w:rsid w:val="0006389C"/>
    <w:rsid w:val="00072D72"/>
    <w:rsid w:val="00073220"/>
    <w:rsid w:val="00077F00"/>
    <w:rsid w:val="0008195F"/>
    <w:rsid w:val="00082037"/>
    <w:rsid w:val="000973AD"/>
    <w:rsid w:val="000A22A5"/>
    <w:rsid w:val="000A4C38"/>
    <w:rsid w:val="000A692C"/>
    <w:rsid w:val="000A7575"/>
    <w:rsid w:val="000B0AA0"/>
    <w:rsid w:val="000B1C2B"/>
    <w:rsid w:val="000B5A8B"/>
    <w:rsid w:val="000C48DA"/>
    <w:rsid w:val="000D4396"/>
    <w:rsid w:val="000F5241"/>
    <w:rsid w:val="0010019F"/>
    <w:rsid w:val="00116E33"/>
    <w:rsid w:val="00120916"/>
    <w:rsid w:val="00121437"/>
    <w:rsid w:val="00131E1E"/>
    <w:rsid w:val="001322AB"/>
    <w:rsid w:val="0014678C"/>
    <w:rsid w:val="001477A6"/>
    <w:rsid w:val="0015074B"/>
    <w:rsid w:val="0016593C"/>
    <w:rsid w:val="00166D40"/>
    <w:rsid w:val="00167442"/>
    <w:rsid w:val="0016786A"/>
    <w:rsid w:val="001743A2"/>
    <w:rsid w:val="001817DC"/>
    <w:rsid w:val="00184282"/>
    <w:rsid w:val="00187EA8"/>
    <w:rsid w:val="001911E6"/>
    <w:rsid w:val="0019411D"/>
    <w:rsid w:val="00197E20"/>
    <w:rsid w:val="001A0336"/>
    <w:rsid w:val="001A5F72"/>
    <w:rsid w:val="001C6D70"/>
    <w:rsid w:val="001D1246"/>
    <w:rsid w:val="001E0B6D"/>
    <w:rsid w:val="001E3C7E"/>
    <w:rsid w:val="00211E58"/>
    <w:rsid w:val="00215198"/>
    <w:rsid w:val="0023536F"/>
    <w:rsid w:val="00236C6A"/>
    <w:rsid w:val="00276187"/>
    <w:rsid w:val="00281D9B"/>
    <w:rsid w:val="00287123"/>
    <w:rsid w:val="0029639D"/>
    <w:rsid w:val="002B584B"/>
    <w:rsid w:val="002C24ED"/>
    <w:rsid w:val="002C3BF8"/>
    <w:rsid w:val="002D6908"/>
    <w:rsid w:val="002E41C1"/>
    <w:rsid w:val="002F1A0A"/>
    <w:rsid w:val="002F2A50"/>
    <w:rsid w:val="002F3DCE"/>
    <w:rsid w:val="00303A26"/>
    <w:rsid w:val="00326F90"/>
    <w:rsid w:val="00327959"/>
    <w:rsid w:val="003356CE"/>
    <w:rsid w:val="00341295"/>
    <w:rsid w:val="00350540"/>
    <w:rsid w:val="00350817"/>
    <w:rsid w:val="00372A45"/>
    <w:rsid w:val="003926A7"/>
    <w:rsid w:val="003C6307"/>
    <w:rsid w:val="003D4AA0"/>
    <w:rsid w:val="003E07FB"/>
    <w:rsid w:val="003E23E0"/>
    <w:rsid w:val="003E7D7C"/>
    <w:rsid w:val="00414911"/>
    <w:rsid w:val="0042195A"/>
    <w:rsid w:val="004333B1"/>
    <w:rsid w:val="00445DF1"/>
    <w:rsid w:val="00464CB4"/>
    <w:rsid w:val="004669CE"/>
    <w:rsid w:val="00471852"/>
    <w:rsid w:val="0048483C"/>
    <w:rsid w:val="004A5151"/>
    <w:rsid w:val="004A5171"/>
    <w:rsid w:val="004B4A21"/>
    <w:rsid w:val="004E12C9"/>
    <w:rsid w:val="004F2BC9"/>
    <w:rsid w:val="00515DD4"/>
    <w:rsid w:val="0052110F"/>
    <w:rsid w:val="005273FD"/>
    <w:rsid w:val="005334F5"/>
    <w:rsid w:val="005524DA"/>
    <w:rsid w:val="00576BC7"/>
    <w:rsid w:val="0058033F"/>
    <w:rsid w:val="005924EA"/>
    <w:rsid w:val="005A6E1F"/>
    <w:rsid w:val="005C2512"/>
    <w:rsid w:val="005C3C07"/>
    <w:rsid w:val="005E15FE"/>
    <w:rsid w:val="005E62E0"/>
    <w:rsid w:val="005F0AEB"/>
    <w:rsid w:val="006021D8"/>
    <w:rsid w:val="00612FEF"/>
    <w:rsid w:val="00622CE8"/>
    <w:rsid w:val="006231D8"/>
    <w:rsid w:val="006446AF"/>
    <w:rsid w:val="00651314"/>
    <w:rsid w:val="006556CD"/>
    <w:rsid w:val="006641A1"/>
    <w:rsid w:val="006A60E9"/>
    <w:rsid w:val="006C01C7"/>
    <w:rsid w:val="006C132A"/>
    <w:rsid w:val="006F0E03"/>
    <w:rsid w:val="007015A5"/>
    <w:rsid w:val="007040A5"/>
    <w:rsid w:val="0070471A"/>
    <w:rsid w:val="00722669"/>
    <w:rsid w:val="0072301A"/>
    <w:rsid w:val="0073010A"/>
    <w:rsid w:val="00732140"/>
    <w:rsid w:val="00734397"/>
    <w:rsid w:val="00752031"/>
    <w:rsid w:val="0077540D"/>
    <w:rsid w:val="00775EF3"/>
    <w:rsid w:val="0077629B"/>
    <w:rsid w:val="00797382"/>
    <w:rsid w:val="007A130D"/>
    <w:rsid w:val="007B0FEC"/>
    <w:rsid w:val="007C12D4"/>
    <w:rsid w:val="007C5845"/>
    <w:rsid w:val="007C791D"/>
    <w:rsid w:val="007D437B"/>
    <w:rsid w:val="007D57BC"/>
    <w:rsid w:val="00803A59"/>
    <w:rsid w:val="00811F32"/>
    <w:rsid w:val="00814521"/>
    <w:rsid w:val="00820341"/>
    <w:rsid w:val="00824FA8"/>
    <w:rsid w:val="00840161"/>
    <w:rsid w:val="00841A4A"/>
    <w:rsid w:val="008601E7"/>
    <w:rsid w:val="008644ED"/>
    <w:rsid w:val="008651C6"/>
    <w:rsid w:val="0086742C"/>
    <w:rsid w:val="00892963"/>
    <w:rsid w:val="008B62DA"/>
    <w:rsid w:val="008C0006"/>
    <w:rsid w:val="008C7BE2"/>
    <w:rsid w:val="008D6741"/>
    <w:rsid w:val="008E2FE3"/>
    <w:rsid w:val="008E477D"/>
    <w:rsid w:val="008E66C9"/>
    <w:rsid w:val="008F1257"/>
    <w:rsid w:val="009019E9"/>
    <w:rsid w:val="00903ABB"/>
    <w:rsid w:val="00912EB1"/>
    <w:rsid w:val="00924D98"/>
    <w:rsid w:val="009312C6"/>
    <w:rsid w:val="00947C9B"/>
    <w:rsid w:val="00955900"/>
    <w:rsid w:val="009659C3"/>
    <w:rsid w:val="009756DE"/>
    <w:rsid w:val="00976516"/>
    <w:rsid w:val="009A41CA"/>
    <w:rsid w:val="009B35C3"/>
    <w:rsid w:val="009B6BC6"/>
    <w:rsid w:val="009C350F"/>
    <w:rsid w:val="009C4D78"/>
    <w:rsid w:val="009D080D"/>
    <w:rsid w:val="009D1425"/>
    <w:rsid w:val="00A153C3"/>
    <w:rsid w:val="00A16BE5"/>
    <w:rsid w:val="00A32302"/>
    <w:rsid w:val="00A41ABA"/>
    <w:rsid w:val="00A42B89"/>
    <w:rsid w:val="00A53884"/>
    <w:rsid w:val="00A74017"/>
    <w:rsid w:val="00A7590F"/>
    <w:rsid w:val="00A91FA0"/>
    <w:rsid w:val="00A9469F"/>
    <w:rsid w:val="00AA1D8D"/>
    <w:rsid w:val="00AA2104"/>
    <w:rsid w:val="00AA2B12"/>
    <w:rsid w:val="00AC7459"/>
    <w:rsid w:val="00AD13C2"/>
    <w:rsid w:val="00AF199F"/>
    <w:rsid w:val="00B015D0"/>
    <w:rsid w:val="00B12829"/>
    <w:rsid w:val="00B320E8"/>
    <w:rsid w:val="00B423C5"/>
    <w:rsid w:val="00B42656"/>
    <w:rsid w:val="00B431A1"/>
    <w:rsid w:val="00B4560A"/>
    <w:rsid w:val="00B47730"/>
    <w:rsid w:val="00B52D8F"/>
    <w:rsid w:val="00B6314E"/>
    <w:rsid w:val="00B66B52"/>
    <w:rsid w:val="00B66F83"/>
    <w:rsid w:val="00B8343E"/>
    <w:rsid w:val="00B8572A"/>
    <w:rsid w:val="00B9251E"/>
    <w:rsid w:val="00BB198D"/>
    <w:rsid w:val="00BB2200"/>
    <w:rsid w:val="00BB449B"/>
    <w:rsid w:val="00BC1964"/>
    <w:rsid w:val="00BC7ABD"/>
    <w:rsid w:val="00BD782F"/>
    <w:rsid w:val="00BF6D81"/>
    <w:rsid w:val="00C21009"/>
    <w:rsid w:val="00C408DB"/>
    <w:rsid w:val="00C4141A"/>
    <w:rsid w:val="00C4278D"/>
    <w:rsid w:val="00C47E70"/>
    <w:rsid w:val="00C51CBD"/>
    <w:rsid w:val="00C54D48"/>
    <w:rsid w:val="00C55CF1"/>
    <w:rsid w:val="00C72189"/>
    <w:rsid w:val="00C749D8"/>
    <w:rsid w:val="00CA1889"/>
    <w:rsid w:val="00CA6BD3"/>
    <w:rsid w:val="00CB0664"/>
    <w:rsid w:val="00CC19E3"/>
    <w:rsid w:val="00CD0DC5"/>
    <w:rsid w:val="00D23FFD"/>
    <w:rsid w:val="00D25271"/>
    <w:rsid w:val="00D31F5A"/>
    <w:rsid w:val="00D41352"/>
    <w:rsid w:val="00D42224"/>
    <w:rsid w:val="00D51111"/>
    <w:rsid w:val="00D54515"/>
    <w:rsid w:val="00D574AC"/>
    <w:rsid w:val="00D913CD"/>
    <w:rsid w:val="00D92173"/>
    <w:rsid w:val="00D97F38"/>
    <w:rsid w:val="00DA3E29"/>
    <w:rsid w:val="00DA422E"/>
    <w:rsid w:val="00DC0B55"/>
    <w:rsid w:val="00DC1946"/>
    <w:rsid w:val="00DD204E"/>
    <w:rsid w:val="00E06B7E"/>
    <w:rsid w:val="00E17C76"/>
    <w:rsid w:val="00E24722"/>
    <w:rsid w:val="00E31427"/>
    <w:rsid w:val="00E41164"/>
    <w:rsid w:val="00E6665F"/>
    <w:rsid w:val="00E70761"/>
    <w:rsid w:val="00EC578B"/>
    <w:rsid w:val="00ED3D85"/>
    <w:rsid w:val="00ED6C09"/>
    <w:rsid w:val="00EE433E"/>
    <w:rsid w:val="00EE58AB"/>
    <w:rsid w:val="00EF74A1"/>
    <w:rsid w:val="00F16746"/>
    <w:rsid w:val="00F30BC7"/>
    <w:rsid w:val="00F30C93"/>
    <w:rsid w:val="00F345C2"/>
    <w:rsid w:val="00F43A1D"/>
    <w:rsid w:val="00F52D0A"/>
    <w:rsid w:val="00F53C29"/>
    <w:rsid w:val="00F61490"/>
    <w:rsid w:val="00F62EC3"/>
    <w:rsid w:val="00F67EBE"/>
    <w:rsid w:val="00F813B3"/>
    <w:rsid w:val="00F867D4"/>
    <w:rsid w:val="00FA055C"/>
    <w:rsid w:val="00FB7696"/>
    <w:rsid w:val="00FC693F"/>
    <w:rsid w:val="00FE0D38"/>
    <w:rsid w:val="00FE2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D4474194-2728-41F2-9DC8-F2053133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 w:type="paragraph" w:styleId="Revision">
    <w:name w:val="Revision"/>
    <w:hidden/>
    <w:uiPriority w:val="99"/>
    <w:semiHidden/>
    <w:rsid w:val="005E15FE"/>
    <w:pPr>
      <w:spacing w:after="0" w:line="240" w:lineRule="auto"/>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416D5-B3DC-4960-802E-595639C63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32</Pages>
  <Words>29212</Words>
  <Characters>166515</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195337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1</cp:revision>
  <cp:lastPrinted>2015-09-03T18:03:00Z</cp:lastPrinted>
  <dcterms:created xsi:type="dcterms:W3CDTF">2015-11-08T01:40:00Z</dcterms:created>
  <dcterms:modified xsi:type="dcterms:W3CDTF">2015-11-18T19:05:00Z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