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17D347EA" w:rsidR="00576BC7" w:rsidRDefault="000A4C38" w:rsidP="001743A2">
      <w:pPr>
        <w:spacing w:after="0"/>
        <w:jc w:val="center"/>
      </w:pPr>
      <w:r>
        <w:t>Messina, A.M.</w:t>
      </w:r>
      <w:r w:rsidR="00085B72">
        <w:rPr>
          <w:vertAlign w:val="superscript"/>
        </w:rPr>
        <w:t>1</w:t>
      </w:r>
      <w:r>
        <w:rPr>
          <w:vertAlign w:val="superscript"/>
        </w:rPr>
        <w:t>*</w:t>
      </w:r>
      <w:r>
        <w:t>, Storlazzi, C.D.</w:t>
      </w:r>
      <w:r w:rsidR="00085B72">
        <w:rPr>
          <w:vertAlign w:val="superscript"/>
        </w:rPr>
        <w:t>2</w:t>
      </w:r>
      <w:r>
        <w:t xml:space="preserve">, </w:t>
      </w:r>
      <w:proofErr w:type="spellStart"/>
      <w:r>
        <w:t>Cheriton</w:t>
      </w:r>
      <w:proofErr w:type="spellEnd"/>
      <w:r>
        <w:t>, O.M.</w:t>
      </w:r>
      <w:r w:rsidR="00085B72">
        <w:rPr>
          <w:vertAlign w:val="superscript"/>
        </w:rPr>
        <w:t>2</w:t>
      </w:r>
      <w:r>
        <w:t>, Biggs, T.W.</w:t>
      </w:r>
      <w:r w:rsidR="00085B72">
        <w:rPr>
          <w:vertAlign w:val="superscript"/>
        </w:rPr>
        <w:t>1</w:t>
      </w:r>
    </w:p>
    <w:p w14:paraId="5826BBDE" w14:textId="77777777" w:rsidR="00576BC7" w:rsidRDefault="00576BC7" w:rsidP="001743A2">
      <w:pPr>
        <w:spacing w:after="0"/>
      </w:pPr>
    </w:p>
    <w:p w14:paraId="61020C96" w14:textId="5731AC37" w:rsidR="00576BC7" w:rsidRDefault="00085B72" w:rsidP="001743A2">
      <w:pPr>
        <w:spacing w:after="0"/>
        <w:ind w:firstLine="0"/>
      </w:pPr>
      <w:r>
        <w:rPr>
          <w:vertAlign w:val="superscript"/>
        </w:rPr>
        <w:t>1</w:t>
      </w:r>
      <w:r w:rsidR="000A4C38">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21543D81" w:rsidR="004F2BC9" w:rsidRDefault="00085B72" w:rsidP="001743A2">
      <w:pPr>
        <w:spacing w:after="0"/>
        <w:ind w:firstLine="0"/>
      </w:pPr>
      <w:r>
        <w:rPr>
          <w:vertAlign w:val="superscript"/>
        </w:rPr>
        <w:t>2</w:t>
      </w:r>
      <w:r w:rsidR="000A4C38">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0"/>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p>
    <w:p w14:paraId="7D048451" w14:textId="69E54243" w:rsidR="00576BC7" w:rsidRDefault="00224A87" w:rsidP="001743A2">
      <w:pPr>
        <w:spacing w:after="0"/>
      </w:pPr>
      <w:r>
        <w:t>Water</w:t>
      </w:r>
      <w:commentRangeStart w:id="1"/>
      <w:commentRangeStart w:id="2"/>
      <w:commentRangeStart w:id="3"/>
      <w:r w:rsidR="00451881">
        <w:t xml:space="preserve"> c</w:t>
      </w:r>
      <w:commentRangeEnd w:id="1"/>
      <w:r w:rsidR="00451881">
        <w:rPr>
          <w:rStyle w:val="CommentReference"/>
        </w:rPr>
        <w:commentReference w:id="1"/>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rsidR="00451881">
        <w:t xml:space="preserve"> in near</w:t>
      </w:r>
      <w:del w:id="4" w:author="Curt Storlazzi" w:date="2016-01-15T12:15:00Z">
        <w:r w:rsidR="00451881" w:rsidDel="00C81F4F">
          <w:delText>-</w:delText>
        </w:r>
      </w:del>
      <w:r w:rsidR="00451881">
        <w:t>shore ecosystems</w:t>
      </w:r>
      <w:r w:rsidR="000A4C38">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on coral reef ecosystems</w:t>
      </w:r>
      <w:commentRangeEnd w:id="2"/>
      <w:r w:rsidR="003C7096">
        <w:rPr>
          <w:rStyle w:val="CommentReference"/>
        </w:rPr>
        <w:commentReference w:id="2"/>
      </w:r>
      <w:r w:rsidR="000A4C38">
        <w:t>.</w:t>
      </w:r>
      <w:commentRangeEnd w:id="3"/>
      <w:r w:rsidR="00263B4B">
        <w:rPr>
          <w:rStyle w:val="CommentReference"/>
        </w:rPr>
        <w:commentReference w:id="3"/>
      </w:r>
      <w:r w:rsidR="000A4C38">
        <w:t xml:space="preserve"> </w:t>
      </w:r>
      <w:r w:rsidR="00451881">
        <w:t>We</w:t>
      </w:r>
      <w:r w:rsidR="007015A5">
        <w:t xml:space="preserve"> characterize</w:t>
      </w:r>
      <w:r w:rsidR="00C81F4F">
        <w:t>d</w:t>
      </w:r>
      <w:r w:rsidR="007015A5">
        <w:t xml:space="preserve"> </w:t>
      </w:r>
      <w:r w:rsidR="000973AD">
        <w:t xml:space="preserve">water </w:t>
      </w:r>
      <w:r w:rsidR="00451881">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in </w:t>
      </w:r>
      <w:r w:rsidR="00451881">
        <w:t>a</w:t>
      </w:r>
      <w:r>
        <w:t xml:space="preserve"> reef-fringed</w:t>
      </w:r>
      <w:r w:rsidR="007015A5">
        <w:t xml:space="preserve"> </w:t>
      </w:r>
      <w:r w:rsidR="00451881">
        <w:rPr>
          <w:rStyle w:val="CommentReference"/>
        </w:rPr>
        <w:commentReference w:id="5"/>
      </w:r>
      <w:r w:rsidR="007015A5">
        <w:t xml:space="preserve">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C01C6F">
        <w:t xml:space="preserve"> times over a 2 week period</w:t>
      </w:r>
      <w:r w:rsidR="00C76662">
        <w:t xml:space="preserve">. </w:t>
      </w:r>
      <w:r w:rsidR="00C81F4F">
        <w:t>C</w:t>
      </w:r>
      <w:r w:rsidR="007015A5">
        <w:t xml:space="preserve">urrent profilers </w:t>
      </w:r>
      <w:r w:rsidR="00C01C6F">
        <w:t xml:space="preserve">installed </w:t>
      </w:r>
      <w:r w:rsidR="007015A5">
        <w:t>at fixed locations collect</w:t>
      </w:r>
      <w:r w:rsidR="00451881">
        <w:t>ed</w:t>
      </w:r>
      <w:r w:rsidR="007015A5">
        <w:t xml:space="preserve"> </w:t>
      </w:r>
      <w:r w:rsidR="00C01C6F">
        <w:t>continuous</w:t>
      </w:r>
      <w:r w:rsidR="007015A5">
        <w:t xml:space="preserve"> </w:t>
      </w:r>
      <w:r w:rsidR="00C81F4F">
        <w:t xml:space="preserve">Eulerian </w:t>
      </w:r>
      <w:r w:rsidR="007015A5">
        <w:t xml:space="preserve">flow data </w:t>
      </w:r>
      <w:r w:rsidR="00C01C6F">
        <w:t>during</w:t>
      </w:r>
      <w:r w:rsidR="007015A5">
        <w:t xml:space="preserve"> </w:t>
      </w:r>
      <w:r w:rsidR="009D1425">
        <w:t xml:space="preserve">different </w:t>
      </w:r>
      <w:r w:rsidR="007015A5">
        <w:t>forcing conditions.</w:t>
      </w:r>
      <w:r w:rsidR="000A4C38">
        <w:t xml:space="preserve"> </w:t>
      </w:r>
      <w:r w:rsidR="000973AD">
        <w:t xml:space="preserve">Mean current speeds (residence times) varied </w:t>
      </w:r>
      <w:r w:rsidR="00CE5483">
        <w:t>widely,</w:t>
      </w:r>
      <w:r w:rsidR="000973AD">
        <w:t xml:space="preserve"> from 1-</w:t>
      </w:r>
      <w:r w:rsidR="00987EDF">
        <w:t>20</w:t>
      </w:r>
      <w:r w:rsidR="000973AD">
        <w:t xml:space="preserve"> cm s</w:t>
      </w:r>
      <w:r w:rsidR="000973AD" w:rsidRPr="002C3BF8">
        <w:rPr>
          <w:vertAlign w:val="superscript"/>
        </w:rPr>
        <w:t>-1</w:t>
      </w:r>
      <w:r w:rsidR="000973AD">
        <w:t xml:space="preserve"> (2.8</w:t>
      </w:r>
      <w:r w:rsidR="00987EDF">
        <w:t>-0.14</w:t>
      </w:r>
      <w:r w:rsidR="00B4560A">
        <w:t xml:space="preserve"> </w:t>
      </w:r>
      <w:r w:rsidR="00714A4F">
        <w:t>h</w:t>
      </w:r>
      <w:r w:rsidR="000973AD">
        <w:t>), 1-</w:t>
      </w:r>
      <w:r w:rsidR="00987EDF">
        <w:t>19</w:t>
      </w:r>
      <w:r w:rsidR="000973AD">
        <w:t xml:space="preserve"> cm s</w:t>
      </w:r>
      <w:r w:rsidR="000973AD" w:rsidRPr="002C3BF8">
        <w:rPr>
          <w:vertAlign w:val="superscript"/>
        </w:rPr>
        <w:t>-1</w:t>
      </w:r>
      <w:r w:rsidR="000973AD">
        <w:t xml:space="preserve"> (2.</w:t>
      </w:r>
      <w:r w:rsidR="00C76662">
        <w:t>8</w:t>
      </w:r>
      <w:r w:rsidR="00987EDF">
        <w:t>-0.15</w:t>
      </w:r>
      <w:r w:rsidR="00C76662">
        <w:t xml:space="preserve"> </w:t>
      </w:r>
      <w:r w:rsidR="00714A4F">
        <w:t>h</w:t>
      </w:r>
      <w:r w:rsidR="000973AD">
        <w:t xml:space="preserve">), and </w:t>
      </w:r>
      <w:r w:rsidR="00987EDF">
        <w:t>1</w:t>
      </w:r>
      <w:r w:rsidR="000973AD">
        <w:t>-</w:t>
      </w:r>
      <w:r w:rsidR="00987EDF">
        <w:t>36</w:t>
      </w:r>
      <w:r w:rsidR="000973AD">
        <w:t xml:space="preserve"> cm s</w:t>
      </w:r>
      <w:r w:rsidR="000973AD" w:rsidRPr="002C3BF8">
        <w:rPr>
          <w:vertAlign w:val="superscript"/>
        </w:rPr>
        <w:t>-1</w:t>
      </w:r>
      <w:r w:rsidR="000973AD">
        <w:t xml:space="preserve"> (</w:t>
      </w:r>
      <w:r w:rsidR="00987EDF">
        <w:t>2.8</w:t>
      </w:r>
      <w:r w:rsidR="00B4560A">
        <w:t>-</w:t>
      </w:r>
      <w:r w:rsidR="000973AD">
        <w:t>0.</w:t>
      </w:r>
      <w:r w:rsidR="00987EDF">
        <w:t>08</w:t>
      </w:r>
      <w:r w:rsidR="00C76662">
        <w:t xml:space="preserve"> </w:t>
      </w:r>
      <w:r w:rsidR="00714A4F">
        <w:t>h</w:t>
      </w:r>
      <w:r w:rsidR="000973AD">
        <w:t xml:space="preserve">) under </w:t>
      </w:r>
      <w:r w:rsidR="00B4560A">
        <w:t xml:space="preserve">strong </w:t>
      </w:r>
      <w:r w:rsidR="000973AD">
        <w:t xml:space="preserve">wind, </w:t>
      </w:r>
      <w:r w:rsidR="00987EDF">
        <w:t xml:space="preserve">tidal, </w:t>
      </w:r>
      <w:r w:rsidR="000973AD">
        <w:t xml:space="preserve">and </w:t>
      </w:r>
      <w:r w:rsidR="00B4560A">
        <w:t xml:space="preserve">large </w:t>
      </w:r>
      <w:r w:rsidR="000973AD">
        <w:t xml:space="preserve">wave forcing, </w:t>
      </w:r>
      <w:commentRangeStart w:id="6"/>
      <w:r w:rsidR="000973AD">
        <w:t>respectively</w:t>
      </w:r>
      <w:commentRangeEnd w:id="6"/>
      <w:r w:rsidR="000973AD">
        <w:rPr>
          <w:rStyle w:val="CommentReference"/>
        </w:rPr>
        <w:commentReference w:id="6"/>
      </w:r>
      <w:r w:rsidR="000973AD">
        <w:t xml:space="preserve">.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w:t>
      </w:r>
      <w:r w:rsidR="00987EDF">
        <w:t>s</w:t>
      </w:r>
      <w:r w:rsidR="000973AD">
        <w:t xml:space="preserve">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proofErr w:type="spellStart"/>
      <w:r w:rsidR="00C81F4F">
        <w:t>paleostream</w:t>
      </w:r>
      <w:proofErr w:type="spellEnd"/>
      <w:r w:rsidR="00C81F4F">
        <w:t xml:space="preserve"> </w:t>
      </w:r>
      <w:r w:rsidR="00B04D6A">
        <w:t>channel</w:t>
      </w:r>
      <w:r w:rsidR="00C01C6F">
        <w:rPr>
          <w:rStyle w:val="CommentReference"/>
        </w:rPr>
        <w:commentReference w:id="7"/>
      </w:r>
      <w:r w:rsidR="00C81F4F">
        <w:t xml:space="preserve"> incised in the reef</w:t>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pattern</w:t>
      </w:r>
      <w:r w:rsidR="00987EDF">
        <w:t>:</w:t>
      </w:r>
      <w:r w:rsidR="009D080D">
        <w:t xml:space="preserve"> </w:t>
      </w:r>
      <w:r w:rsidR="00892963">
        <w:t xml:space="preserve">onshore </w:t>
      </w:r>
      <w:r w:rsidR="000973AD">
        <w:t xml:space="preserve">over the </w:t>
      </w:r>
      <w:r w:rsidR="00892963">
        <w:t xml:space="preserve">exposed </w:t>
      </w:r>
      <w:r w:rsidR="000973AD">
        <w:t>southern reef</w:t>
      </w:r>
      <w:r w:rsidR="00987EDF">
        <w:t>,</w:t>
      </w:r>
      <w:r w:rsidR="000973AD">
        <w:t xml:space="preserve"> onto the </w:t>
      </w:r>
      <w:r w:rsidR="00892963">
        <w:t xml:space="preserve">sheltered </w:t>
      </w:r>
      <w:r w:rsidR="000973AD">
        <w:t>northern reef</w:t>
      </w:r>
      <w:r w:rsidR="009D080D">
        <w:t>,</w:t>
      </w:r>
      <w:r w:rsidR="000973AD">
        <w:t xml:space="preserve"> and out to sea through the </w:t>
      </w:r>
      <w:r w:rsidR="00B04D6A">
        <w:t>channel</w:t>
      </w:r>
      <w:r w:rsidR="000973AD">
        <w:t xml:space="preserve">. </w:t>
      </w:r>
      <w:r w:rsidR="00892963">
        <w:t xml:space="preserve">Flow directions during tidal forcing were the most variable, with </w:t>
      </w:r>
      <w:r w:rsidR="00987EDF">
        <w:t xml:space="preserve">some seaward </w:t>
      </w:r>
      <w:r w:rsidR="00892963">
        <w:t>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 xml:space="preserve">mates of mean flow speeds were </w:t>
      </w:r>
      <w:r w:rsidR="00987EDF">
        <w:t>51</w:t>
      </w:r>
      <w:r w:rsidR="00B9251E">
        <w:t>-1</w:t>
      </w:r>
      <w:r w:rsidR="00987EDF">
        <w:t>95</w:t>
      </w:r>
      <w:r w:rsidR="000973AD">
        <w:t xml:space="preserve">% </w:t>
      </w:r>
      <w:r>
        <w:t xml:space="preserve">higher than Eulerian estimates. The discrepancy between methods was attributed to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Stokes drift</w:t>
      </w:r>
      <w:r>
        <w:t>, or a combination of all of these</w:t>
      </w:r>
      <w:r w:rsidR="000973AD">
        <w:t xml:space="preserve">. </w:t>
      </w:r>
      <w:commentRangeStart w:id="8"/>
      <w:commentRangeStart w:id="9"/>
      <w:r w:rsidR="000A4C38">
        <w:t>The</w:t>
      </w:r>
      <w:commentRangeEnd w:id="8"/>
      <w:r w:rsidR="00077F00">
        <w:rPr>
          <w:rStyle w:val="CommentReference"/>
        </w:rPr>
        <w:commentReference w:id="8"/>
      </w:r>
      <w:commentRangeEnd w:id="9"/>
      <w:r>
        <w:rPr>
          <w:rStyle w:val="CommentReference"/>
        </w:rPr>
        <w:commentReference w:id="9"/>
      </w:r>
      <w:r w:rsidR="000A4C38">
        <w:t xml:space="preserve"> results demonstrate a hybrid Lagrangian-Eulerian measurement scheme to understand</w:t>
      </w:r>
      <w:r w:rsidR="001B5A60">
        <w:t xml:space="preserve"> long-</w:t>
      </w:r>
      <w:r>
        <w:t xml:space="preserve">term, </w:t>
      </w:r>
      <w:r>
        <w:lastRenderedPageBreak/>
        <w:t>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10655C41" w:rsidR="002D54BF" w:rsidRDefault="003C7096" w:rsidP="001743A2">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433746">
        <w:t>iologically-</w:t>
      </w:r>
      <w:r w:rsidR="005A6E1F">
        <w:t>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0"/>
      <w:commentRangeStart w:id="11"/>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commentRangeEnd w:id="10"/>
      <w:r w:rsidR="00D42224">
        <w:rPr>
          <w:rStyle w:val="CommentReference"/>
        </w:rPr>
        <w:commentReference w:id="10"/>
      </w:r>
      <w:commentRangeEnd w:id="11"/>
      <w:r w:rsidR="005A7906">
        <w:rPr>
          <w:rStyle w:val="CommentReference"/>
        </w:rPr>
        <w:commentReference w:id="11"/>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 xml:space="preserve">control on the spatial distribution of deposition, resuspension, and dispersal of terrigenous sediment </w:t>
      </w:r>
      <w:r w:rsidR="00433746">
        <w:t xml:space="preserve">discharged from streams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commentRangeStart w:id="12"/>
      <w:r w:rsidR="002D54BF">
        <w:t>The</w:t>
      </w:r>
      <w:commentRangeEnd w:id="12"/>
      <w:r w:rsidR="002D54BF">
        <w:rPr>
          <w:rStyle w:val="CommentReference"/>
        </w:rPr>
        <w:commentReference w:id="12"/>
      </w:r>
      <w:r w:rsidR="002D54BF">
        <w:t xml:space="preserve"> response of corals to terrestrial sediment stress is primarily a function of the magnitude of sediment </w:t>
      </w:r>
      <w:r w:rsidR="00433746">
        <w:t>concentration</w:t>
      </w:r>
      <w:r w:rsidR="002D54BF">
        <w:t xml:space="preserve"> and the duration of time the corals are exposed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571665AB"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r w:rsidR="003C7096">
        <w:t>often use</w:t>
      </w:r>
      <w:r w:rsidR="000A4C38">
        <w:t xml:space="preserve"> coarse estimat</w:t>
      </w:r>
      <w:r w:rsidR="003C7096">
        <w:t>es</w:t>
      </w:r>
      <w:r w:rsidR="000A4C38">
        <w:t xml:space="preserve"> of pollutant discharge and distance-based plume 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2F5980">
        <w:t>H</w:t>
      </w:r>
      <w:r w:rsidR="003E7D7C">
        <w:t xml:space="preserve">ydrodynamic conditions can exacerbate or </w:t>
      </w:r>
      <w:r w:rsidR="003E7D7C">
        <w:lastRenderedPageBreak/>
        <w:t>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2F5980">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5E8ED494" w:rsidR="00576BC7" w:rsidRDefault="000A4C38" w:rsidP="001743A2">
      <w:pPr>
        <w:spacing w:after="0"/>
      </w:pPr>
      <w:r>
        <w:t xml:space="preserve">Studies in various </w:t>
      </w:r>
      <w:r w:rsidR="002F5980">
        <w:t>fringing</w:t>
      </w:r>
      <w:r w:rsidR="00031E59">
        <w:t xml:space="preserve"> </w:t>
      </w:r>
      <w:r w:rsidR="002F5980">
        <w:t>reef</w:t>
      </w:r>
      <w:r>
        <w:t xml:space="preserve">s adjacent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rsidR="00A23118">
        <w:t xml:space="preserve">. Currents </w:t>
      </w:r>
      <w:r>
        <w:t>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w:t>
      </w:r>
      <w:r w:rsidR="00A23118">
        <w:t>er depth for wind-driven</w:t>
      </w:r>
      <w:r>
        <w:t xml:space="preserv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w:t>
      </w:r>
      <w:r w:rsidR="00B04D6A">
        <w:t>channel</w:t>
      </w:r>
      <w:r>
        <w:t xml:space="preserve">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systems, current directions are more predominantly in the direction of the wind with possible cross-shore exchange </w:t>
      </w:r>
      <w:r w:rsidR="00A23118">
        <w:t>over the reef crest</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F5036B">
        <w:t xml:space="preserve"> In reality, forcing conditions can operate in combination, </w:t>
      </w:r>
      <w:r w:rsidR="00F5036B">
        <w:lastRenderedPageBreak/>
        <w:t xml:space="preserve">and </w:t>
      </w:r>
      <w:r w:rsidR="00D5005B">
        <w:t>a</w:t>
      </w:r>
      <w:r w:rsidR="00F5036B">
        <w:t xml:space="preserve">reas near the reef crest may be strongly controlled by wave-forcing while lagoon areas may be unaffected by waves,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014488C3"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observes flow past </w:t>
      </w:r>
      <w:r w:rsidR="005F7B19">
        <w:t>a fixed location</w:t>
      </w:r>
      <w:r>
        <w:t xml:space="preserve"> over time. Eulerian methods are well-suited to characterizing flows over long periods </w:t>
      </w:r>
      <w:r w:rsidR="005F7B19">
        <w:t>to sample</w:t>
      </w:r>
      <w:r>
        <w:t xml:space="preserve">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Research on rip currents in beach surf zones </w:t>
      </w:r>
      <w:r w:rsidR="004B4A21">
        <w:t>use</w:t>
      </w:r>
      <w:r w:rsidR="00EF6DAC">
        <w:t xml:space="preserve">d </w:t>
      </w:r>
      <w:r w:rsidR="004B4A21">
        <w:t xml:space="preserve">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 xml:space="preserve">in </w:t>
      </w:r>
      <w:r>
        <w:t xml:space="preserve">shallow </w:t>
      </w:r>
      <w:r w:rsidR="00BE54C8">
        <w:t>fringing-</w:t>
      </w:r>
      <w:r>
        <w:t>reef environment</w:t>
      </w:r>
      <w:r w:rsidR="008F1257">
        <w:t xml:space="preserve">s </w:t>
      </w:r>
      <w:r w:rsidR="008F1257">
        <w:fldChar w:fldCharType="begin" w:fldLock="1"/>
      </w:r>
      <w:r w:rsidR="002B752F">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 "plainTextFormattedCitation" : "(Falter et al. 2008; Wyatt et al. 2010; Pomeroy et al. 2015)", "previouslyFormattedCitation" : "(Falter et al. 2008; Wyatt et al. 2010; Pomeroy et al. 2015)" }, "properties" : { "noteIndex" : 0 }, "schema" : "https://github.com/citation-style-language/schema/raw/master/csl-citation.json" }</w:instrText>
      </w:r>
      <w:r w:rsidR="008F1257">
        <w:fldChar w:fldCharType="separate"/>
      </w:r>
      <w:r w:rsidR="00BE54C8" w:rsidRPr="00BE54C8">
        <w:rPr>
          <w:noProof/>
        </w:rPr>
        <w:t>(Falter et al. 2008; Wyatt et al. 2010; Pomeroy et al. 2015)</w:t>
      </w:r>
      <w:r w:rsidR="008F1257">
        <w:fldChar w:fldCharType="end"/>
      </w:r>
      <w:r>
        <w:t>.</w:t>
      </w:r>
    </w:p>
    <w:p w14:paraId="17057A33" w14:textId="2C1900FC" w:rsidR="00576BC7" w:rsidRDefault="000A4C38" w:rsidP="001743A2">
      <w:pPr>
        <w:spacing w:after="0"/>
      </w:pPr>
      <w:r>
        <w:t xml:space="preserve">Lagrangian drifter studies in nearshore environments </w:t>
      </w:r>
      <w:r w:rsidR="002F5980">
        <w:t xml:space="preserve">have </w:t>
      </w:r>
      <w:r w:rsidR="00031E59">
        <w:t xml:space="preserve">generally </w:t>
      </w:r>
      <w:r w:rsidR="002F5980">
        <w:t>been</w:t>
      </w:r>
      <w:r>
        <w:t xml:space="preserve">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0A2A3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Wyatt et al. 2010)", "plainTextFormattedCitation" : "(Storlazzi et al. 2006; Wyatt et al. 2010)", "previouslyFormattedCitation" : "(Storlazzi et al. 2006; Wyatt et al. 2010)" }, "properties" : { "noteIndex" : 0 }, "schema" : "https://github.com/citation-style-language/schema/raw/master/csl-citation.json" }</w:instrText>
      </w:r>
      <w:r w:rsidR="008D6741">
        <w:fldChar w:fldCharType="separate"/>
      </w:r>
      <w:r w:rsidR="0081690F" w:rsidRPr="0081690F">
        <w:rPr>
          <w:noProof/>
        </w:rPr>
        <w:t>(Storlazzi et al. 2006; Wyatt et al. 2010)</w:t>
      </w:r>
      <w:r w:rsidR="008D6741">
        <w:fldChar w:fldCharType="end"/>
      </w:r>
      <w:r>
        <w:t>.</w:t>
      </w:r>
      <w:r w:rsidR="008D6741">
        <w:t xml:space="preserve"> </w:t>
      </w:r>
      <w:r w:rsidR="008D6741">
        <w:fldChar w:fldCharType="begin" w:fldLock="1"/>
      </w:r>
      <w:r w:rsidR="000A2A3F">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"manualFormatting" : "Storlazzi et al. (2006a)", "plainTextFormattedCitation" : "(Storlazzi et al. 2006)", "previouslyFormattedCitation" : "(Storlazzi et al. 2006)"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r w:rsidR="00D5005B">
        <w:t xml:space="preserve"> </w:t>
      </w:r>
    </w:p>
    <w:p w14:paraId="6174945A" w14:textId="1845BDFC" w:rsidR="003A5214" w:rsidRDefault="00BD782F" w:rsidP="0020616C">
      <w:pPr>
        <w:spacing w:after="0"/>
      </w:pPr>
      <w:r>
        <w:lastRenderedPageBreak/>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BC03C6">
        <w:t>s</w:t>
      </w:r>
      <w:r w:rsidR="002D54BF">
        <w:t>, and their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 The study uses a spatially and temporally dense set of drifter deployments to characterize flow patterns across a reef. </w:t>
      </w:r>
      <w:r w:rsidR="003A5214">
        <w:t>The measurements were sufficiently dense to produce gridded data on flow velocities and residence times at a 10</w:t>
      </w:r>
      <w:r w:rsidR="002572D6">
        <w:t xml:space="preserve">0 </w:t>
      </w:r>
      <w:r w:rsidR="003A5214">
        <w:t>x</w:t>
      </w:r>
      <w:r w:rsidR="002572D6">
        <w:t xml:space="preserve"> </w:t>
      </w:r>
      <w:r w:rsidR="003A5214">
        <w:t>10</w:t>
      </w:r>
      <w:r w:rsidR="002572D6">
        <w:t>0</w:t>
      </w:r>
      <w:r w:rsidR="003A5214">
        <w:t xml:space="preserve"> m resolution, which were then used to identify dominant circulation patterns under different wi</w:t>
      </w:r>
      <w:r w:rsidR="0020616C">
        <w:t>nd, wave and tidal conditi</w:t>
      </w:r>
      <w:r w:rsidR="0020616C" w:rsidRPr="0020616C">
        <w:t xml:space="preserve">ons. </w:t>
      </w:r>
      <w:r w:rsidR="002F5980">
        <w:t>The research questions we</w:t>
      </w:r>
      <w:r w:rsidR="003A5214" w:rsidRPr="0020616C">
        <w:t>re:</w:t>
      </w:r>
      <w:r w:rsidR="0020616C" w:rsidRPr="0020616C">
        <w:t xml:space="preserve"> </w:t>
      </w:r>
      <w:r w:rsidR="002F5980">
        <w:t xml:space="preserve">How are </w:t>
      </w:r>
      <w:r w:rsidR="005F7B19">
        <w:t>currents</w:t>
      </w:r>
      <w:r w:rsidR="002F5980">
        <w:t xml:space="preserve"> and residence times influenced by high waves, high winds, or calm conditions? </w:t>
      </w:r>
      <w:r w:rsidR="0020616C" w:rsidRPr="0020616C">
        <w:t>How</w:t>
      </w:r>
      <w:r w:rsidR="0020616C">
        <w:t xml:space="preserve"> do </w:t>
      </w:r>
      <w:r w:rsidR="005F7B19">
        <w:t>currents</w:t>
      </w:r>
      <w:r w:rsidR="0020616C">
        <w:t xml:space="preserve"> and residence times vary spatially on the reef flat? </w:t>
      </w:r>
    </w:p>
    <w:p w14:paraId="76231D11" w14:textId="3BAE2B08" w:rsidR="00C4278D" w:rsidRDefault="00C4278D" w:rsidP="005F7B19">
      <w:pPr>
        <w:spacing w:after="0"/>
        <w:ind w:firstLine="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76D278E8" w:rsidR="003E23E0" w:rsidRDefault="003E23E0" w:rsidP="009B6BC6">
      <w:pPr>
        <w:spacing w:after="0"/>
      </w:pPr>
      <w:r>
        <w:t xml:space="preserve">Faga'alu </w:t>
      </w:r>
      <w:commentRangeStart w:id="13"/>
      <w:r>
        <w:t>Bay</w:t>
      </w:r>
      <w:r w:rsidR="00C4278D">
        <w:t xml:space="preserve"> </w:t>
      </w:r>
      <w:r>
        <w:t xml:space="preserve">is situated </w:t>
      </w:r>
      <w:commentRangeEnd w:id="13"/>
      <w:r w:rsidR="00BC4F5C">
        <w:rPr>
          <w:rStyle w:val="CommentReference"/>
        </w:rPr>
        <w:commentReference w:id="13"/>
      </w:r>
      <w:r>
        <w:t xml:space="preserve">on the western side of </w:t>
      </w:r>
      <w:commentRangeStart w:id="14"/>
      <w:r>
        <w:t>Pago Pago Bay</w:t>
      </w:r>
      <w:r w:rsidR="00C4278D">
        <w:t xml:space="preserve"> </w:t>
      </w:r>
      <w:r w:rsidR="00BC4F5C">
        <w:t>on the island of Tutuila, American Samoa (1</w:t>
      </w:r>
      <w:r w:rsidR="00B90945">
        <w:t>4.290 S, 170.677 W)</w:t>
      </w:r>
      <w:r w:rsidR="00C4278D">
        <w:t xml:space="preserve"> (Figure 1)</w:t>
      </w:r>
      <w:commentRangeEnd w:id="14"/>
      <w:r w:rsidR="007D57BC">
        <w:rPr>
          <w:rStyle w:val="CommentReference"/>
        </w:rPr>
        <w:commentReference w:id="14"/>
      </w:r>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w:t>
      </w:r>
      <w:r w:rsidR="00FF42E7">
        <w:t xml:space="preserve">south to southeast </w:t>
      </w:r>
      <w:r w:rsidR="0087299F">
        <w:t xml:space="preserve">swell directions, </w:t>
      </w:r>
      <w:r>
        <w:t xml:space="preserve">and </w:t>
      </w:r>
      <w:r w:rsidR="00FF42E7">
        <w:t>the more</w:t>
      </w:r>
      <w:r>
        <w:t xml:space="preserve"> southerly angle</w:t>
      </w:r>
      <w:r w:rsidR="00FF42E7">
        <w:t>d swell</w:t>
      </w:r>
      <w:r>
        <w:t xml:space="preserve"> must refract to the west, reducing their energy. Offshore significant wave heights (</w:t>
      </w:r>
      <w:r>
        <w:rPr>
          <w:i/>
        </w:rPr>
        <w:t>H</w:t>
      </w:r>
      <w:r>
        <w:rPr>
          <w:i/>
          <w:vertAlign w:val="subscript"/>
        </w:rPr>
        <w:t>s</w:t>
      </w:r>
      <w:r>
        <w:t>)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w:t>
      </w:r>
      <w:r>
        <w:lastRenderedPageBreak/>
        <w:t xml:space="preserve">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w:t>
      </w:r>
      <w:r w:rsidR="0087299F" w:rsidRPr="00246B85">
        <w:rPr>
          <w:i/>
          <w:vertAlign w:val="subscript"/>
        </w:rPr>
        <w:t>s</w:t>
      </w:r>
      <w:r>
        <w:t xml:space="preserve"> </w:t>
      </w:r>
      <w:r w:rsidR="00FF42E7">
        <w:t xml:space="preserve">up to 1.7 m </w:t>
      </w:r>
      <w:r>
        <w:t xml:space="preserve">on the fore reef in Faga'alu, but </w:t>
      </w:r>
      <w:r w:rsidR="0087299F" w:rsidRPr="0087299F">
        <w:rPr>
          <w:i/>
        </w:rPr>
        <w:t>H</w:t>
      </w:r>
      <w:r w:rsidR="0087299F" w:rsidRPr="00246B85">
        <w:rPr>
          <w:i/>
          <w:vertAlign w:val="subscript"/>
        </w:rPr>
        <w:t>s</w:t>
      </w:r>
      <w:r>
        <w:t xml:space="preserve"> greater tha</w:t>
      </w:r>
      <w:r w:rsidR="00C4278D">
        <w:t xml:space="preserve">n 1.0 m were rare. </w:t>
      </w:r>
      <w:r w:rsidR="00BC4F5C">
        <w:t>T</w:t>
      </w:r>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w:t>
      </w:r>
    </w:p>
    <w:p w14:paraId="55F72A40" w14:textId="10440B38" w:rsidR="00576BC7" w:rsidRDefault="00C4278D" w:rsidP="009B6BC6">
      <w:pPr>
        <w:spacing w:after="0"/>
      </w:pPr>
      <w:r>
        <w:t>Faga</w:t>
      </w:r>
      <w:r w:rsidR="00FF42E7">
        <w:t>’</w:t>
      </w:r>
      <w:r>
        <w:t xml:space="preserve">alu Bay </w:t>
      </w:r>
      <w:r w:rsidR="000A4C38">
        <w:t>is</w:t>
      </w:r>
      <w:r w:rsidR="00D23FFD">
        <w:t xml:space="preserve"> a</w:t>
      </w:r>
      <w:r w:rsidR="00FF42E7">
        <w:t xml:space="preserve"> V-shaped</w:t>
      </w:r>
      <w:r w:rsidR="000A4C38">
        <w:t xml:space="preserve">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w:t>
      </w:r>
      <w:r w:rsidR="00FF42E7">
        <w:t xml:space="preserve"> that discharges large amounts of sediment during storm events from a single stream in the northwest corner of the Bay</w:t>
      </w:r>
      <w:r w:rsidR="005F7B19">
        <w:t xml:space="preserve"> </w:t>
      </w:r>
      <w:r w:rsidR="005F7B19">
        <w:fldChar w:fldCharType="begin" w:fldLock="1"/>
      </w:r>
      <w:r w:rsidR="005F7B19">
        <w:instrText>ADDIN CSL_CITATION { "citationItems" : [ { "id" : "ITEM-1", "itemData" : { "author" : [ { "dropping-particle" : "", "family" : "Messina", "given" : "Alex T.", "non-dropping-particle" : "", "parse-names" : false, "suffix" : "" }, { "dropping-particle" : "", "family" : "Biggs", "given" : "Trent W.", "non-dropping-particle" : "", "parse-names" : false, "suffix" : "" } ], "container-title" : "Journal of Hydrology", "id" : "ITEM-1", "issued" : { "date-parts" : [ [ "0" ] ] }, "title" : "Contributions of human activities to suspended sediment yield during storm events from a steep, small, tropical watershed: Faga'alu, American Samoa", "type" : "article-journal" }, "uris" : [ "http://www.mendeley.com/documents/?uuid=acb9a51c-c97b-49f7-8991-36c398311a7a" ] } ], "mendeley" : { "formattedCitation" : "(Messina and Biggs)", "manualFormatting" : "(Messina and Biggs, In Press)", "plainTextFormattedCitation" : "(Messina and Biggs)", "previouslyFormattedCitation" : "(Messina and Biggs)" }, "properties" : { "noteIndex" : 0 }, "schema" : "https://github.com/citation-style-language/schema/raw/master/csl-citation.json" }</w:instrText>
      </w:r>
      <w:r w:rsidR="005F7B19">
        <w:fldChar w:fldCharType="separate"/>
      </w:r>
      <w:r w:rsidR="005F7B19" w:rsidRPr="005F7B19">
        <w:rPr>
          <w:noProof/>
        </w:rPr>
        <w:t>(Messina and Biggs</w:t>
      </w:r>
      <w:r w:rsidR="005F7B19">
        <w:rPr>
          <w:noProof/>
        </w:rPr>
        <w:t>, In Press</w:t>
      </w:r>
      <w:r w:rsidR="005F7B19" w:rsidRPr="005F7B19">
        <w:rPr>
          <w:noProof/>
        </w:rPr>
        <w:t>)</w:t>
      </w:r>
      <w:r w:rsidR="005F7B19">
        <w:fldChar w:fldCharType="end"/>
      </w:r>
      <w:r w:rsidR="000A4C38">
        <w:t>. The</w:t>
      </w:r>
      <w:r w:rsidR="003E07FB">
        <w:t xml:space="preserve"> bathymetrically complex</w:t>
      </w:r>
      <w:r w:rsidR="000A4C38">
        <w:t xml:space="preserve"> reef is characterized by a shallow reef flat extending from shore to the reef crest, where </w:t>
      </w:r>
      <w:r w:rsidR="007E00FE">
        <w:t>it descends</w:t>
      </w:r>
      <w:r w:rsidR="000A4C38">
        <w:t xml:space="preserve"> </w:t>
      </w:r>
      <w:r>
        <w:t xml:space="preserve">at an approximately 1:1 slope </w:t>
      </w:r>
      <w:r w:rsidR="000A4C38">
        <w:t>to</w:t>
      </w:r>
      <w:r w:rsidR="0019640F">
        <w:t xml:space="preserve"> an </w:t>
      </w:r>
      <w:commentRangeStart w:id="15"/>
      <w:r w:rsidR="0019640F">
        <w:t>insular</w:t>
      </w:r>
      <w:commentRangeStart w:id="16"/>
      <w:r>
        <w:t xml:space="preserve"> shelf </w:t>
      </w:r>
      <w:commentRangeEnd w:id="16"/>
      <w:r w:rsidR="008B62DA">
        <w:rPr>
          <w:rStyle w:val="CommentReference"/>
        </w:rPr>
        <w:commentReference w:id="16"/>
      </w:r>
      <w:commentRangeEnd w:id="15"/>
      <w:r w:rsidR="00B559EB">
        <w:rPr>
          <w:rStyle w:val="CommentReference"/>
        </w:rPr>
        <w:commentReference w:id="15"/>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17"/>
      <w:r w:rsidR="000A4C38">
        <w:t xml:space="preserve">sediment-floored pools </w:t>
      </w:r>
      <w:commentRangeEnd w:id="17"/>
      <w:r w:rsidR="007C5845">
        <w:rPr>
          <w:rStyle w:val="CommentReference"/>
        </w:rPr>
        <w:commentReference w:id="17"/>
      </w:r>
      <w:r w:rsidR="000A4C38">
        <w:t>with cora</w:t>
      </w:r>
      <w:r w:rsidR="004B4A21">
        <w:t xml:space="preserve">l </w:t>
      </w:r>
      <w:proofErr w:type="spellStart"/>
      <w:r w:rsidR="004B4A21">
        <w:t>bommies</w:t>
      </w:r>
      <w:proofErr w:type="spellEnd"/>
      <w:r w:rsidR="00D340F3">
        <w:t xml:space="preserve"> (“</w:t>
      </w:r>
      <w:r w:rsidR="00B04D6A">
        <w:t>back-reef pools</w:t>
      </w:r>
      <w:r w:rsidR="00D340F3">
        <w:t>” in Figure 1)</w:t>
      </w:r>
      <w:r w:rsidR="004B4A21">
        <w:t xml:space="preserve">. </w:t>
      </w:r>
      <w:commentRangeStart w:id="18"/>
      <w:r w:rsidR="004B4A21">
        <w:t>An anthropogenically-</w:t>
      </w:r>
      <w:r w:rsidR="000A4C38">
        <w:t xml:space="preserve">altered, vertical-walled, 5-15 m deep </w:t>
      </w:r>
      <w:proofErr w:type="spellStart"/>
      <w:r w:rsidR="000A4C38">
        <w:t>paleostream</w:t>
      </w:r>
      <w:proofErr w:type="spellEnd"/>
      <w:r w:rsidR="000A4C38">
        <w:t xml:space="preserve"> </w:t>
      </w:r>
      <w:r w:rsidR="00B04D6A">
        <w:t>channel</w:t>
      </w:r>
      <w:r w:rsidR="000A4C38">
        <w:t xml:space="preserve"> </w:t>
      </w:r>
      <w:r w:rsidR="0087299F">
        <w:t xml:space="preserve">(Figure 1) </w:t>
      </w:r>
      <w:r w:rsidR="000A4C38">
        <w:t>extends from the mouth of Faga'alu Stream eastward to Pago Pago Bay</w:t>
      </w:r>
      <w:commentRangeEnd w:id="18"/>
      <w:r w:rsidR="00955900">
        <w:rPr>
          <w:rStyle w:val="CommentReference"/>
        </w:rPr>
        <w:commentReference w:id="18"/>
      </w:r>
      <w:r w:rsidR="000A4C38">
        <w:t xml:space="preserve">; this </w:t>
      </w:r>
      <w:r w:rsidR="00B04D6A">
        <w:t>channel</w:t>
      </w:r>
      <w:r w:rsidR="000A4C38">
        <w:t xml:space="preserve"> divides the reef into a larger</w:t>
      </w:r>
      <w:r>
        <w:t>, more exposed</w:t>
      </w:r>
      <w:r w:rsidR="000A4C38">
        <w:t xml:space="preserve"> southern</w:t>
      </w:r>
      <w:r w:rsidR="0019640F">
        <w:t xml:space="preserve"> </w:t>
      </w:r>
      <w:r w:rsidR="0087299F">
        <w:t xml:space="preserve">section </w:t>
      </w:r>
      <w:r w:rsidR="0019640F">
        <w:t>(“</w:t>
      </w:r>
      <w:r w:rsidR="00B04D6A">
        <w:t>southern reef</w:t>
      </w:r>
      <w:r w:rsidR="0019640F">
        <w:t>” in Figure 1),</w:t>
      </w:r>
      <w:r w:rsidR="000A4C38">
        <w:t xml:space="preserve"> and a smaller</w:t>
      </w:r>
      <w:r>
        <w:t>, more sheltered</w:t>
      </w:r>
      <w:r w:rsidR="0019640F">
        <w:t xml:space="preserve"> northern </w:t>
      </w:r>
      <w:r w:rsidR="0087299F">
        <w:t xml:space="preserve">section </w:t>
      </w:r>
      <w:r w:rsidR="0019640F">
        <w:t>(“</w:t>
      </w:r>
      <w:r w:rsidR="00B04D6A">
        <w:t>northern reef</w:t>
      </w:r>
      <w:r w:rsidR="0019640F">
        <w:t>” in Figure 1)</w:t>
      </w:r>
      <w:r w:rsidR="00DE60B4">
        <w:t xml:space="preserve">. See </w:t>
      </w:r>
      <w:r w:rsidR="00DE60B4">
        <w:fldChar w:fldCharType="begin" w:fldLock="1"/>
      </w:r>
      <w:r w:rsidR="00DE60B4">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rsidR="00DE60B4">
        <w:fldChar w:fldCharType="separate"/>
      </w:r>
      <w:r w:rsidR="00DE60B4" w:rsidRPr="00DE60B4">
        <w:rPr>
          <w:noProof/>
        </w:rPr>
        <w:t>Cochran et al. (2016)</w:t>
      </w:r>
      <w:r w:rsidR="00DE60B4">
        <w:fldChar w:fldCharType="end"/>
      </w:r>
      <w:r w:rsidR="00DE60B4">
        <w:t xml:space="preserve"> for a detailed description of the bathymetry</w:t>
      </w:r>
      <w:r w:rsidR="000A4C38">
        <w:t>.</w:t>
      </w:r>
      <w:r w:rsidR="005334F5">
        <w:t xml:space="preserve"> </w:t>
      </w:r>
      <w:commentRangeStart w:id="19"/>
      <w:r w:rsidR="00794CB5">
        <w:t>S</w:t>
      </w:r>
      <w:commentRangeStart w:id="20"/>
      <w:r w:rsidR="000A4C38">
        <w:t>urveys</w:t>
      </w:r>
      <w:r w:rsidR="000A2A3F">
        <w:t xml:space="preserve"> in 201</w:t>
      </w:r>
      <w:r w:rsidR="00794CB5">
        <w:t>5</w:t>
      </w:r>
      <w:r w:rsidR="000A4C38">
        <w:t xml:space="preserve"> </w:t>
      </w:r>
      <w:r w:rsidR="00794CB5">
        <w:t>found</w:t>
      </w:r>
      <w:r w:rsidR="000A4C38">
        <w:t xml:space="preserve"> coral coverage varie</w:t>
      </w:r>
      <w:commentRangeEnd w:id="20"/>
      <w:r w:rsidR="00BC4F5C">
        <w:rPr>
          <w:rStyle w:val="CommentReference"/>
        </w:rPr>
        <w:commentReference w:id="20"/>
      </w:r>
      <w:r w:rsidR="00794CB5">
        <w:t>d</w:t>
      </w:r>
      <w:r w:rsidR="000A4C38">
        <w:t xml:space="preserve"> from less than 10% on the </w:t>
      </w:r>
      <w:commentRangeStart w:id="21"/>
      <w:r w:rsidR="000A4C38">
        <w:t xml:space="preserve">degraded </w:t>
      </w:r>
      <w:r w:rsidR="00B04D6A">
        <w:t>northern reef</w:t>
      </w:r>
      <w:r w:rsidR="000A4C38">
        <w:t>, to more than</w:t>
      </w:r>
      <w:r w:rsidR="0019640F">
        <w:t xml:space="preserve"> 50% on the more intact </w:t>
      </w:r>
      <w:r w:rsidR="00C578B9">
        <w:t>sou</w:t>
      </w:r>
      <w:r w:rsidR="00246B85">
        <w:t>thern</w:t>
      </w:r>
      <w:r w:rsidR="00B04D6A">
        <w:t xml:space="preserve"> reef</w:t>
      </w:r>
      <w:r w:rsidR="00D970C3">
        <w:t xml:space="preserve"> </w:t>
      </w:r>
      <w:commentRangeEnd w:id="21"/>
      <w:r w:rsidR="0019640F">
        <w:t xml:space="preserve"> </w:t>
      </w:r>
      <w:r w:rsidR="00794CB5">
        <w:fldChar w:fldCharType="begin" w:fldLock="1"/>
      </w:r>
      <w:r w:rsidR="00D06AB3">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"plainTextFormattedCitation" : "(Cochran et al. 2016)", "previouslyFormattedCitation" : "(Cochran et al. 2016)" }, "properties" : { "noteIndex" : 0 }, "schema" : "https://github.com/citation-style-language/schema/raw/master/csl-citation.json" }</w:instrText>
      </w:r>
      <w:r w:rsidR="00794CB5">
        <w:fldChar w:fldCharType="separate"/>
      </w:r>
      <w:r w:rsidR="000A2A3F" w:rsidRPr="000A2A3F">
        <w:rPr>
          <w:noProof/>
        </w:rPr>
        <w:t>(Cochran et al. 2016)</w:t>
      </w:r>
      <w:r w:rsidR="00794CB5">
        <w:fldChar w:fldCharType="end"/>
      </w:r>
      <w:r w:rsidR="007C5845">
        <w:rPr>
          <w:rStyle w:val="CommentReference"/>
        </w:rPr>
        <w:commentReference w:id="21"/>
      </w:r>
      <w:r w:rsidR="000B1C2B">
        <w:rPr>
          <w:rStyle w:val="CommentReference"/>
        </w:rPr>
        <w:commentReference w:id="22"/>
      </w:r>
      <w:r w:rsidR="000A4C38">
        <w:t>.</w:t>
      </w:r>
      <w:commentRangeEnd w:id="19"/>
      <w:r w:rsidR="00B559EB">
        <w:rPr>
          <w:rStyle w:val="CommentReference"/>
        </w:rPr>
        <w:commentReference w:id="19"/>
      </w:r>
      <w:r w:rsidR="000A4C38">
        <w:t xml:space="preserve"> </w:t>
      </w:r>
    </w:p>
    <w:p w14:paraId="12150725" w14:textId="77777777" w:rsidR="00B42656" w:rsidRDefault="00B42656" w:rsidP="009B6BC6">
      <w:pPr>
        <w:spacing w:after="0"/>
      </w:pPr>
    </w:p>
    <w:p w14:paraId="14B09ACF" w14:textId="77777777" w:rsidR="00576BC7" w:rsidRDefault="000A4C38" w:rsidP="00C06696">
      <w:pPr>
        <w:pStyle w:val="HeadingCR2"/>
      </w:pPr>
      <w:r>
        <w:lastRenderedPageBreak/>
        <w:t>Lagrangian Measurements</w:t>
      </w:r>
    </w:p>
    <w:p w14:paraId="562FAE45" w14:textId="4AC139D6"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adapted from the design of</w:t>
      </w:r>
      <w:r w:rsidR="008E66C9">
        <w:t xml:space="preserve"> </w:t>
      </w:r>
      <w:r w:rsidR="008E66C9">
        <w:fldChar w:fldCharType="begin" w:fldLock="1"/>
      </w:r>
      <w:r w:rsidR="005A7906">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r w:rsidR="000A4C38">
        <w:t xml:space="preserve"> constructed of 1.3 cm diameter PVC with holes drilled to flood the piping. T</w:t>
      </w:r>
      <w:r w:rsidR="00531A9D">
        <w:t>he GPS logger was installed in 5 cm dia.</w:t>
      </w:r>
      <w:r w:rsidR="000A4C38">
        <w:t xml:space="preserve"> PVC housing at the </w:t>
      </w:r>
      <w:commentRangeStart w:id="23"/>
      <w:r w:rsidR="000A4C38">
        <w:t>top</w:t>
      </w:r>
      <w:commentRangeEnd w:id="23"/>
      <w:r w:rsidR="001E3C7E">
        <w:rPr>
          <w:rStyle w:val="CommentReference"/>
        </w:rPr>
        <w:commentReference w:id="23"/>
      </w:r>
      <w:r w:rsidR="00531A9D">
        <w:t>, extending 7 cm above the fins</w:t>
      </w:r>
      <w:r w:rsidR="00035EE8">
        <w:t xml:space="preserve">, though when deployed it only rose ~3 cm above the </w:t>
      </w:r>
      <w:r w:rsidR="003A416F">
        <w:t xml:space="preserve">water </w:t>
      </w:r>
      <w:r w:rsidR="00035EE8">
        <w:t>surface (Figure 2b)</w:t>
      </w:r>
      <w:r w:rsidR="000A4C38">
        <w:t xml:space="preserve">. </w:t>
      </w:r>
    </w:p>
    <w:p w14:paraId="3440F48C" w14:textId="136C15B0" w:rsidR="00C4278D" w:rsidRDefault="00E3204A" w:rsidP="009B6BC6">
      <w:pPr>
        <w:spacing w:after="0"/>
      </w:pPr>
      <w:commentRangeStart w:id="24"/>
      <w:r>
        <w:t>The</w:t>
      </w:r>
      <w:commentRangeEnd w:id="24"/>
      <w:r>
        <w:rPr>
          <w:rStyle w:val="CommentReference"/>
        </w:rPr>
        <w:commentReference w:id="24"/>
      </w:r>
      <w:r w:rsidR="00C578B9">
        <w:t xml:space="preserve"> five drifters were deployed 30 times </w:t>
      </w:r>
      <w:r>
        <w:t>from 19 January 2014 to 23 February 2014</w:t>
      </w:r>
      <w:r w:rsidR="00D45ACA">
        <w:t xml:space="preserve"> (2014 Year Day [YD] </w:t>
      </w:r>
      <w:r w:rsidR="000A2A3F">
        <w:t>19</w:t>
      </w:r>
      <w:r w:rsidR="00D45ACA">
        <w:t>-</w:t>
      </w:r>
      <w:r w:rsidR="000A2A3F">
        <w:t>54</w:t>
      </w:r>
      <w:r w:rsidR="00D45ACA">
        <w:t>)</w:t>
      </w:r>
      <w:r>
        <w:t xml:space="preserve">, with 22 of those deployments coinciding with </w:t>
      </w:r>
      <w:r w:rsidR="00C578B9">
        <w:t xml:space="preserve">acoustic </w:t>
      </w:r>
      <w:proofErr w:type="spellStart"/>
      <w:proofErr w:type="gramStart"/>
      <w:r w:rsidR="00C578B9">
        <w:t>doppler</w:t>
      </w:r>
      <w:proofErr w:type="spellEnd"/>
      <w:proofErr w:type="gramEnd"/>
      <w:r w:rsidR="00C578B9">
        <w:t xml:space="preserve"> current profilers (</w:t>
      </w:r>
      <w:r>
        <w:t>ADCP</w:t>
      </w:r>
      <w:r w:rsidR="00C578B9">
        <w:t>)</w:t>
      </w:r>
      <w:r>
        <w:t xml:space="preserve"> deployment (February 16-24) (Appendix Table A1). </w:t>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min</w:t>
      </w:r>
      <w:r w:rsidR="00BC4F5C">
        <w:t>ute period</w:t>
      </w:r>
      <w:r w:rsidR="000A4C38">
        <w:t xml:space="preserve"> at the beginning of each deployment. Drifter position was recorded by the GPS logger at 5 s intervals and </w:t>
      </w:r>
      <w:r w:rsidR="007351D7">
        <w:t>average</w:t>
      </w:r>
      <w:commentRangeStart w:id="25"/>
      <w:commentRangeStart w:id="26"/>
      <w:r w:rsidR="000A4C38">
        <w:t>d to 1 min intervals</w:t>
      </w:r>
      <w:commentRangeEnd w:id="25"/>
      <w:r w:rsidR="0077629B">
        <w:rPr>
          <w:rStyle w:val="CommentReference"/>
        </w:rPr>
        <w:commentReference w:id="25"/>
      </w:r>
      <w:r w:rsidR="000A4C38">
        <w:t xml:space="preserve"> to increase signal-to-noise ratios;</w:t>
      </w:r>
      <w:commentRangeEnd w:id="26"/>
      <w:r w:rsidR="00734397">
        <w:rPr>
          <w:rStyle w:val="CommentReference"/>
        </w:rPr>
        <w:commentReference w:id="26"/>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 xml:space="preserve">to drift until they exited the </w:t>
      </w:r>
      <w:r w:rsidR="00B04D6A">
        <w:t>channel</w:t>
      </w:r>
      <w:r w:rsidR="000A4C38">
        <w:t>, but tracks were limited to 1 h for comparisons with</w:t>
      </w:r>
      <w:r w:rsidR="008651C6">
        <w:t xml:space="preserve"> simultaneous</w:t>
      </w:r>
      <w:r w:rsidR="000A4C38">
        <w:t xml:space="preserve"> ADCP </w:t>
      </w:r>
      <w:commentRangeStart w:id="27"/>
      <w:r w:rsidR="000A4C38">
        <w:t>data</w:t>
      </w:r>
      <w:commentRangeEnd w:id="27"/>
      <w:r w:rsidR="00752031">
        <w:rPr>
          <w:rStyle w:val="CommentReference"/>
        </w:rPr>
        <w:commentReference w:id="27"/>
      </w:r>
      <w:r w:rsidR="000A4C38">
        <w:t>.</w:t>
      </w:r>
      <w:r w:rsidR="007351D7">
        <w:t xml:space="preserve"> </w:t>
      </w:r>
    </w:p>
    <w:p w14:paraId="5E0806A8" w14:textId="77777777" w:rsidR="00B42656" w:rsidRDefault="00B42656" w:rsidP="009B6BC6">
      <w:pPr>
        <w:spacing w:after="0"/>
      </w:pPr>
    </w:p>
    <w:p w14:paraId="178A2276" w14:textId="77777777" w:rsidR="00576BC7" w:rsidRDefault="000A4C38" w:rsidP="00C06696">
      <w:pPr>
        <w:pStyle w:val="HeadingCR2"/>
      </w:pPr>
      <w:r>
        <w:lastRenderedPageBreak/>
        <w:t>Eulerian Measurements</w:t>
      </w:r>
    </w:p>
    <w:p w14:paraId="4EEB5DBE" w14:textId="57BE4618" w:rsidR="00B5670E" w:rsidRDefault="000A4C38" w:rsidP="00035EE8">
      <w:pPr>
        <w:spacing w:after="0"/>
      </w:pPr>
      <w:r>
        <w:t xml:space="preserve">Three Nortek Aquadopp 2-MHz acoustic </w:t>
      </w:r>
      <w:proofErr w:type="spellStart"/>
      <w:proofErr w:type="gramStart"/>
      <w:r w:rsidR="00BC4F5C">
        <w:t>doppler</w:t>
      </w:r>
      <w:proofErr w:type="spellEnd"/>
      <w:proofErr w:type="gramEnd"/>
      <w:r>
        <w:t xml:space="preserve"> curren</w:t>
      </w:r>
      <w:r w:rsidR="00121437">
        <w:t xml:space="preserve">t profilers (ADCP) recorded </w:t>
      </w:r>
      <w:r>
        <w:t>current data at three locations on the reef flat for one week</w:t>
      </w:r>
      <w:r w:rsidR="00121437">
        <w:t xml:space="preserve"> (YD 47-55</w:t>
      </w:r>
      <w:r w:rsidR="00303A26">
        <w:t>, 2014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035EE8" w:rsidRPr="00035EE8">
        <w:t>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w:t>
      </w:r>
      <w:r w:rsidR="00C578B9">
        <w:t>,</w:t>
      </w:r>
      <w:r w:rsidR="00035EE8" w:rsidRPr="00035EE8">
        <w:t xml:space="preserve"> averaged from 580 samples collected at 2 Hz. Each vertical profile is composed of eight 0.2-m bins starting from 0.35 m above the seabed, using</w:t>
      </w:r>
      <w:r w:rsidR="00035EE8">
        <w:t xml:space="preserve"> a blanking distance of 0.1 m.</w:t>
      </w:r>
      <w:r w:rsidR="00035EE8" w:rsidRPr="00035EE8">
        <w:t xml:space="preserve"> Measurements with a signal strength (amplitude) of </w:t>
      </w:r>
      <w:r w:rsidR="00B559EB">
        <w:t>≤</w:t>
      </w:r>
      <w:r w:rsidR="000A2A3F">
        <w:t xml:space="preserve"> </w:t>
      </w:r>
      <w:r w:rsidR="00035EE8" w:rsidRPr="00035EE8">
        <w:t>20 counts were removed, and the top 10% (from the water surface level) of each profile was removed as well. Occasionally during low tides AS3 was emergent and thus no usable data were available during these time periods.</w:t>
      </w:r>
      <w:r w:rsidR="00035EE8">
        <w:t xml:space="preserve"> Flow</w:t>
      </w:r>
      <w:r w:rsidR="00B5670E">
        <w:t xml:space="preserve"> was assumed to be nearly zero during these times given the low water depth relative to the height of the corals, many of which</w:t>
      </w:r>
      <w:r w:rsidR="00035EE8">
        <w:t xml:space="preserve"> were above the water surface. H</w:t>
      </w:r>
      <w:r w:rsidR="00B5670E">
        <w:t>uman disturbance caused a short data gap at AS1 on YD 50.</w:t>
      </w:r>
    </w:p>
    <w:p w14:paraId="3AEA1342" w14:textId="77777777" w:rsidR="00B5670E" w:rsidRDefault="00B5670E" w:rsidP="009B6BC6">
      <w:pPr>
        <w:spacing w:after="0"/>
      </w:pPr>
    </w:p>
    <w:p w14:paraId="4D358285" w14:textId="77777777" w:rsidR="00576BC7" w:rsidRDefault="000A4C38" w:rsidP="00C06696">
      <w:pPr>
        <w:pStyle w:val="HeadingCR2"/>
      </w:pPr>
      <w:r>
        <w:t>Ancillary Data</w:t>
      </w:r>
    </w:p>
    <w:p w14:paraId="70389AC1" w14:textId="0F509BF9" w:rsidR="00576BC7" w:rsidRDefault="000A4C38" w:rsidP="009B6BC6">
      <w:pPr>
        <w:spacing w:after="0"/>
      </w:pPr>
      <w:r>
        <w:t xml:space="preserve">The instrument deployments were timed to capture </w:t>
      </w:r>
      <w:r w:rsidR="00D82553">
        <w:t>“</w:t>
      </w:r>
      <w:r>
        <w:t>end-member</w:t>
      </w:r>
      <w:r w:rsidR="00D82553">
        <w:t>”</w:t>
      </w:r>
      <w:r>
        <w:t xml:space="preserve"> </w:t>
      </w:r>
      <w:r w:rsidR="00DD204E">
        <w:t xml:space="preserve">hydrodynamic </w:t>
      </w:r>
      <w:r>
        <w:t>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xml:space="preserve">. This approach isolates the influence of wind-driven and wave-driven forcing </w:t>
      </w:r>
      <w:r w:rsidR="00FE6422">
        <w:t>to determine the dominant flow patterns caused by these forcings</w:t>
      </w:r>
      <w:r w:rsidR="00D82553">
        <w:t xml:space="preserve">. </w:t>
      </w:r>
      <w:r w:rsidR="008651C6">
        <w:t>E</w:t>
      </w:r>
      <w:r>
        <w:t>nd</w:t>
      </w:r>
      <w:r w:rsidR="00942127">
        <w:t>-</w:t>
      </w:r>
      <w:commentRangeStart w:id="28"/>
      <w:r>
        <w:t>member</w:t>
      </w:r>
      <w:commentRangeEnd w:id="28"/>
      <w:r w:rsidR="0016786A">
        <w:rPr>
          <w:rStyle w:val="CommentReference"/>
        </w:rPr>
        <w:commentReference w:id="28"/>
      </w:r>
      <w:r>
        <w:t xml:space="preserve"> </w:t>
      </w:r>
      <w:r w:rsidR="00FE6422">
        <w:t>period</w:t>
      </w:r>
      <w:r>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lastRenderedPageBreak/>
        <w:t xml:space="preserve">Incident wave conditions were recorded by a </w:t>
      </w:r>
      <w:commentRangeStart w:id="29"/>
      <w:r>
        <w:t>NIWA Dobie-A wave/tide gauge (DOBIE) deployed on the southern reef slope at a depth of 10 m</w:t>
      </w:r>
      <w:commentRangeEnd w:id="29"/>
      <w:r w:rsidR="00F16746">
        <w:rPr>
          <w:rStyle w:val="CommentReference"/>
        </w:rPr>
        <w:commentReference w:id="29"/>
      </w:r>
      <w:r>
        <w:t>. The DOBIE sampled a 512</w:t>
      </w:r>
      <w:r w:rsidR="00085B72">
        <w:t>-</w:t>
      </w:r>
      <w:r>
        <w:t xml:space="preserve">s burst at 2 Hz every hour. The DOBIE malfunctioned and recorded no data coinciding with the ADCP deployment, but compared well </w:t>
      </w:r>
      <w:commentRangeStart w:id="30"/>
      <w:r>
        <w:t xml:space="preserve">(not shown) </w:t>
      </w:r>
      <w:commentRangeEnd w:id="30"/>
      <w:r w:rsidR="00734397">
        <w:rPr>
          <w:rStyle w:val="CommentReference"/>
        </w:rPr>
        <w:commentReference w:id="30"/>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rsidR="00C578B9">
        <w:t xml:space="preserve">. WW3 model data </w:t>
      </w:r>
      <w:r>
        <w:t xml:space="preserve">were </w:t>
      </w:r>
      <w:r w:rsidR="009C514D">
        <w:t>sufficient</w:t>
      </w:r>
      <w:r>
        <w:t xml:space="preserve"> to define forcing</w:t>
      </w:r>
      <w:r w:rsidR="00B8343E">
        <w:t xml:space="preserve"> end-members</w:t>
      </w:r>
      <w:r>
        <w:t xml:space="preserve"> during the ADCP and drifter deployments.</w:t>
      </w:r>
    </w:p>
    <w:p w14:paraId="667E83B3" w14:textId="0FFB42D3" w:rsidR="00C4278D" w:rsidRDefault="00B8343E" w:rsidP="009B6BC6">
      <w:pPr>
        <w:spacing w:after="0"/>
      </w:pPr>
      <w:r>
        <w:t>Wind</w:t>
      </w:r>
      <w:r w:rsidR="000A4C38">
        <w:t xml:space="preserve"> and tide data were recorded </w:t>
      </w:r>
      <w:r w:rsidR="0073010A">
        <w:t xml:space="preserve">at </w:t>
      </w:r>
      <w:r w:rsidR="00085B72">
        <w:t>6-</w:t>
      </w:r>
      <w:r w:rsidR="0073010A">
        <w:t xml:space="preserve">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 inset)</w:t>
      </w:r>
      <w:r w:rsidR="000A4C38">
        <w:t xml:space="preserve">. </w:t>
      </w:r>
      <w:commentRangeStart w:id="31"/>
      <w:r w:rsidR="000A4C38">
        <w:t>For this study, wind conditions</w:t>
      </w:r>
      <w:r w:rsidR="00942127">
        <w:t xml:space="preserve"> to define end </w:t>
      </w:r>
      <w:r w:rsidR="00120CA6">
        <w:t>members</w:t>
      </w:r>
      <w:r w:rsidR="000A4C38">
        <w:t xml:space="preserve"> are sufficiently described qualitatively so the topographic effects on wind speed and direction recorded at the stations are assumed to be inconsequential</w:t>
      </w:r>
      <w:r w:rsidR="00192B8B">
        <w:t xml:space="preserve"> for the analysis</w:t>
      </w:r>
      <w:r w:rsidR="000A4C38">
        <w:t>.</w:t>
      </w:r>
      <w:commentRangeEnd w:id="31"/>
      <w:r w:rsidR="00BF6D81">
        <w:rPr>
          <w:rStyle w:val="CommentReference"/>
        </w:rPr>
        <w:commentReference w:id="31"/>
      </w:r>
    </w:p>
    <w:p w14:paraId="2B50E91A" w14:textId="77777777" w:rsidR="00B42656" w:rsidRDefault="00B42656" w:rsidP="009B6BC6">
      <w:pPr>
        <w:spacing w:after="0"/>
      </w:pPr>
    </w:p>
    <w:p w14:paraId="213859FF" w14:textId="77777777" w:rsidR="00576BC7" w:rsidRDefault="000A4C38" w:rsidP="00C06696">
      <w:pPr>
        <w:pStyle w:val="HeadingCR2"/>
      </w:pPr>
      <w:r>
        <w:t>Analytical Methods</w:t>
      </w:r>
    </w:p>
    <w:p w14:paraId="76481D1D" w14:textId="5F0FD1E1" w:rsidR="00376B81" w:rsidRDefault="00DD204E" w:rsidP="00120CA6">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to </w:t>
      </w:r>
      <w:r w:rsidR="00120CA6">
        <w:t xml:space="preserve">compared </w:t>
      </w:r>
      <w:commentRangeStart w:id="32"/>
      <w:r w:rsidR="00120CA6">
        <w:t>to</w:t>
      </w:r>
      <w:commentRangeEnd w:id="32"/>
      <w:r w:rsidR="00120CA6">
        <w:rPr>
          <w:rStyle w:val="CommentReference"/>
        </w:rPr>
        <w:commentReference w:id="32"/>
      </w:r>
      <w:r w:rsidR="00120CA6">
        <w:t xml:space="preserve"> determine if the short-term observations as the drifters moved through the spatial bin were similar to the ADCP observations during the 1-h drift.</w:t>
      </w:r>
      <w:r w:rsidR="000A4C38">
        <w:t xml:space="preserve">: </w:t>
      </w:r>
      <w:r w:rsidR="00192B8B">
        <w:t xml:space="preserve">1) </w:t>
      </w:r>
      <w:r w:rsidR="000A4C38">
        <w:t>progressive vectors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variance ellipses</w:t>
      </w:r>
      <w:r w:rsidR="00AD0EA5">
        <w:t xml:space="preserve">, and 3) and </w:t>
      </w:r>
      <w:r w:rsidR="00376B81">
        <w:t>residence times</w:t>
      </w:r>
      <w:r w:rsidR="000A4C38">
        <w:t>.</w:t>
      </w:r>
      <w:r>
        <w:t xml:space="preserve"> </w:t>
      </w:r>
    </w:p>
    <w:p w14:paraId="0735A58B" w14:textId="4EBE89B4" w:rsidR="00AD0EA5" w:rsidRDefault="000A4C38" w:rsidP="009B6BC6">
      <w:pPr>
        <w:spacing w:after="0"/>
      </w:pPr>
      <w:r>
        <w:t xml:space="preserve">A series of </w:t>
      </w:r>
      <w:r w:rsidR="00B559EB">
        <w:t>1-</w:t>
      </w:r>
      <w:r>
        <w:t>h progressive vector diagrams of cumulative flow were computed from ADCP data following the methodology used by</w:t>
      </w:r>
      <w:r w:rsidR="0072301A">
        <w:t xml:space="preserve"> </w:t>
      </w:r>
      <w:r w:rsidR="0072301A">
        <w:fldChar w:fldCharType="begin" w:fldLock="1"/>
      </w:r>
      <w:r w:rsidR="000A2A3F">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 "manualFormatting" : "Siegel et al. (2003) and Storlazzi et al. 2006a)", "plainTextFormattedCitation" : "(Siegel et al. 2003; Storlazzi et al. 2006)", "previouslyFormattedCitation" : "(Siegel et al. 2003; Storlazzi et al. 2006)"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w:t>
      </w:r>
      <w:commentRangeStart w:id="33"/>
      <w:r w:rsidR="000A7575">
        <w:t>10</w:t>
      </w:r>
      <w:r w:rsidR="004206F4">
        <w:t>0</w:t>
      </w:r>
      <w:r w:rsidR="000A7575">
        <w:t xml:space="preserve"> m x </w:t>
      </w:r>
      <w:r w:rsidR="004206F4">
        <w:lastRenderedPageBreak/>
        <w:t>100</w:t>
      </w:r>
      <w:r w:rsidR="000A7575">
        <w:t xml:space="preserve"> m</w:t>
      </w:r>
      <w:commentRangeEnd w:id="33"/>
      <w:r w:rsidR="00C47E70">
        <w:rPr>
          <w:rStyle w:val="CommentReference"/>
        </w:rPr>
        <w:commentReference w:id="33"/>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 xml:space="preserve">“Residence Time” in a lagoon is typically defined </w:t>
      </w:r>
      <w:r w:rsidR="00120CA6">
        <w:t>as</w:t>
      </w:r>
      <w:r w:rsidR="00AD0EA5">
        <w:t xml:space="preserv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F00865">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w:t>
      </w:r>
      <w:r w:rsidR="00B559EB">
        <w:t>100-</w:t>
      </w:r>
      <w:r w:rsidR="00376B81">
        <w:t xml:space="preserve">m grid cell, traveling at the mean speed calculated from instantaneous drifter </w:t>
      </w:r>
      <w:r w:rsidR="00254127">
        <w:t>or</w:t>
      </w:r>
      <w:r w:rsidR="00376B81">
        <w:t xml:space="preserve"> ADCP speeds.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6117CB18" w:rsidR="00576BC7" w:rsidRPr="009B6BC6" w:rsidRDefault="00B559EB" w:rsidP="009B6BC6">
      <w:pPr>
        <w:pStyle w:val="HeadingCR2"/>
        <w:spacing w:before="0"/>
        <w:rPr>
          <w:i/>
        </w:rPr>
      </w:pPr>
      <w:r>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p>
    <w:p w14:paraId="77EA0568" w14:textId="37FD79F7"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B559EB">
        <w:t>8-</w:t>
      </w:r>
      <w:r w:rsidR="00814521">
        <w:t xml:space="preserve">d </w:t>
      </w:r>
      <w:r w:rsidR="000A4C38">
        <w:t>period of overlapping ADCP and drif</w:t>
      </w:r>
      <w:r w:rsidR="008651C6">
        <w:t>ter deployments, 2014 YD</w:t>
      </w:r>
      <w:r w:rsidR="000A4C38">
        <w:t xml:space="preserve"> 47-</w:t>
      </w:r>
      <w:r w:rsidR="008651C6">
        <w:t>55</w:t>
      </w:r>
      <w:r w:rsidR="009A0B4A">
        <w:t xml:space="preserve"> (</w:t>
      </w:r>
      <w:r w:rsidR="000A4C38">
        <w:t>Figure 3</w:t>
      </w:r>
      <w:r w:rsidR="009A0B4A">
        <w:t>)</w:t>
      </w:r>
      <w:r w:rsidR="000A4C38">
        <w:t>. Three d</w:t>
      </w:r>
      <w:r w:rsidR="008651C6">
        <w:t>istinct periods were observed</w:t>
      </w:r>
      <w:r w:rsidR="00254127">
        <w:t>, and defined as end-member forcings</w:t>
      </w:r>
      <w:r w:rsidR="008651C6">
        <w:t xml:space="preserve">: </w:t>
      </w:r>
      <w:r w:rsidR="000A4C38">
        <w:t>1) a strong onshore wind event w</w:t>
      </w:r>
      <w:r w:rsidR="00814521">
        <w:t>it</w:t>
      </w:r>
      <w:r w:rsidR="008651C6">
        <w:t>h small waves</w:t>
      </w:r>
      <w:r w:rsidR="00254127">
        <w:t xml:space="preserve"> ('WIND') during YD 47-</w:t>
      </w:r>
      <w:r w:rsidR="00E76FA1">
        <w:t>50</w:t>
      </w:r>
      <w:r w:rsidR="008651C6">
        <w:t xml:space="preserve">; </w:t>
      </w:r>
      <w:r w:rsidR="000A4C38">
        <w:t>2</w:t>
      </w:r>
      <w:r w:rsidR="009A0B4A">
        <w:t>)</w:t>
      </w:r>
      <w:r w:rsidR="008651C6" w:rsidRPr="008651C6">
        <w:t xml:space="preserve"> </w:t>
      </w:r>
      <w:r w:rsidR="008651C6">
        <w:t>weak winds from variable directions and small waves, where tidal forcing was dominant</w:t>
      </w:r>
      <w:r w:rsidR="00254127">
        <w:t xml:space="preserve"> ('TIDE') during YD </w:t>
      </w:r>
      <w:r w:rsidR="00E76FA1">
        <w:t>50</w:t>
      </w:r>
      <w:r w:rsidR="00254127">
        <w:t>-5</w:t>
      </w:r>
      <w:r w:rsidR="00E76FA1">
        <w:t>2</w:t>
      </w:r>
      <w:r w:rsidR="008651C6">
        <w:t xml:space="preserve">; and </w:t>
      </w:r>
      <w:r w:rsidR="000A4C38">
        <w:t xml:space="preserve">3) </w:t>
      </w:r>
      <w:r w:rsidR="008651C6">
        <w:t>a large southeast swell with weak winds</w:t>
      </w:r>
      <w:commentRangeStart w:id="34"/>
      <w:r w:rsidR="00814521">
        <w:t xml:space="preserve"> ('WAVE') during YD 52-</w:t>
      </w:r>
      <w:r w:rsidR="0041633E">
        <w:t>54</w:t>
      </w:r>
      <w:r w:rsidR="000A4C38">
        <w:t xml:space="preserve"> (Table 1).</w:t>
      </w:r>
      <w:commentRangeEnd w:id="34"/>
      <w:r w:rsidR="00471852">
        <w:rPr>
          <w:rStyle w:val="CommentReference"/>
        </w:rPr>
        <w:commentReference w:id="34"/>
      </w:r>
      <w:r w:rsidR="000A4C38">
        <w:t xml:space="preserve"> During WIND, </w:t>
      </w:r>
      <w:r w:rsidR="00E76FA1">
        <w:t xml:space="preserve">gusty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w:t>
      </w:r>
      <w:r w:rsidR="00E76FA1">
        <w:t xml:space="preserve"> (Figure 3)</w:t>
      </w:r>
      <w:r w:rsidR="000A4C38">
        <w:t xml:space="preserve">. These wind conditions are typical during the </w:t>
      </w:r>
      <w:r w:rsidR="00E25F1A">
        <w:t>dry-season</w:t>
      </w:r>
      <w:r w:rsidR="000A4C38">
        <w:t xml:space="preserve"> trade</w:t>
      </w:r>
      <w:r w:rsidR="00E25F1A">
        <w:t xml:space="preserve"> </w:t>
      </w:r>
      <w:r w:rsidR="000A4C38">
        <w:t>wind</w:t>
      </w:r>
      <w:r w:rsidR="00E25F1A">
        <w:t xml:space="preserve">s </w:t>
      </w:r>
      <w:r w:rsidR="00814521">
        <w:t xml:space="preserve">and </w:t>
      </w:r>
      <w:r w:rsidR="009A0B4A">
        <w:t>represent</w:t>
      </w:r>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which is typical during the summer wet season</w:t>
      </w:r>
      <w:r w:rsidR="00254127">
        <w:t xml:space="preserve">. </w:t>
      </w:r>
      <w:r w:rsidR="000A4C38">
        <w:t xml:space="preserve">During </w:t>
      </w:r>
      <w:commentRangeStart w:id="35"/>
      <w:r w:rsidR="000A4C38">
        <w:t>WAVE</w:t>
      </w:r>
      <w:commentRangeEnd w:id="35"/>
      <w:r w:rsidR="00C408DB">
        <w:rPr>
          <w:rStyle w:val="CommentReference"/>
        </w:rPr>
        <w:commentReference w:id="35"/>
      </w:r>
      <w:r w:rsidR="000A4C38">
        <w:t xml:space="preserve">, </w:t>
      </w:r>
      <w:commentRangeStart w:id="36"/>
      <w:r w:rsidR="000A4C38">
        <w:t>maximum wave height reached 1.3 m on YD 52</w:t>
      </w:r>
      <w:commentRangeEnd w:id="36"/>
      <w:r w:rsidR="006556CD">
        <w:rPr>
          <w:rStyle w:val="CommentReference"/>
        </w:rPr>
        <w:commentReference w:id="36"/>
      </w:r>
      <w:r w:rsidR="000A4C38">
        <w:t xml:space="preserve">, which is near </w:t>
      </w:r>
      <w:r w:rsidR="000A4C38">
        <w:lastRenderedPageBreak/>
        <w:t>the annual maximum height expected for this location</w:t>
      </w:r>
      <w:r w:rsidR="0072301A">
        <w:t xml:space="preserve"> </w:t>
      </w:r>
      <w:r w:rsidR="00840161">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0A0642">
        <w:t xml:space="preserve"> Large waves predicted by WW3 during WIND and TIDE were from a northerly direction that is blocked by the island and wave-breaking was not observed at the study site; on YD 52 the swell direction moved to the southeast causing large breaking waves on the reef crest. </w:t>
      </w:r>
    </w:p>
    <w:p w14:paraId="3065A658" w14:textId="77777777" w:rsidR="00B42656" w:rsidRDefault="00B42656" w:rsidP="009B6BC6">
      <w:pPr>
        <w:spacing w:after="0"/>
      </w:pPr>
    </w:p>
    <w:p w14:paraId="47D6D852" w14:textId="06BD583C" w:rsidR="00576BC7" w:rsidRPr="009B6BC6" w:rsidRDefault="002B2C98" w:rsidP="009B6BC6">
      <w:pPr>
        <w:pStyle w:val="HeadingCR2"/>
        <w:spacing w:before="0"/>
        <w:rPr>
          <w:i/>
        </w:rPr>
      </w:pPr>
      <w:r>
        <w:rPr>
          <w:i/>
        </w:rPr>
        <w:t>F</w:t>
      </w:r>
      <w:r w:rsidR="00A61F1A">
        <w:rPr>
          <w:i/>
        </w:rPr>
        <w:t>low variabilit</w:t>
      </w:r>
      <w:r w:rsidR="00637415">
        <w:rPr>
          <w:i/>
        </w:rPr>
        <w:t>y during TIDE, WIND, WAVE forcing</w:t>
      </w:r>
      <w:r w:rsidR="00A61F1A">
        <w:rPr>
          <w:i/>
        </w:rPr>
        <w:t xml:space="preserve"> </w:t>
      </w:r>
      <w:r w:rsidR="00912EB1">
        <w:rPr>
          <w:rStyle w:val="CommentReference"/>
          <w:rFonts w:eastAsiaTheme="minorEastAsia" w:cstheme="minorBidi"/>
          <w:b w:val="0"/>
          <w:bCs w:val="0"/>
          <w:color w:val="auto"/>
        </w:rPr>
        <w:commentReference w:id="37"/>
      </w:r>
    </w:p>
    <w:p w14:paraId="279407B0" w14:textId="2FBD31C1" w:rsidR="003E4FEA" w:rsidRDefault="000A4C38" w:rsidP="00E25F1A">
      <w:r>
        <w:t xml:space="preserve">In general, </w:t>
      </w:r>
      <w:r w:rsidR="003165CB">
        <w:t>TIDE</w:t>
      </w:r>
      <w:r>
        <w:t xml:space="preserve"> was characterized by slow flow speeds</w:t>
      </w:r>
      <w:r w:rsidR="00E6665F">
        <w:t xml:space="preserve"> </w:t>
      </w:r>
      <w:r w:rsidR="00E25F1A">
        <w:t xml:space="preserve">and </w:t>
      </w:r>
      <w:r>
        <w:t xml:space="preserve">variable directions, </w:t>
      </w:r>
      <w:r w:rsidR="003165CB">
        <w:t>WIND</w:t>
      </w:r>
      <w:r>
        <w:t xml:space="preserve"> by slow flow speeds and </w:t>
      </w:r>
      <w:r w:rsidR="00E25F1A">
        <w:t>mostly</w:t>
      </w:r>
      <w:r w:rsidR="00E76FA1">
        <w:t xml:space="preserve"> onshore</w:t>
      </w:r>
      <w:r>
        <w:t xml:space="preserve"> directions, and </w:t>
      </w:r>
      <w:r w:rsidR="003165CB">
        <w:t>WAVE</w:t>
      </w:r>
      <w:r>
        <w:t xml:space="preserve"> by the fastest flow </w:t>
      </w:r>
      <w:r w:rsidR="00E76FA1">
        <w:t xml:space="preserve">speeds and most consistent </w:t>
      </w:r>
      <w:r>
        <w:t>directions</w:t>
      </w:r>
      <w:r w:rsidR="00E76FA1">
        <w:t xml:space="preserve">. </w:t>
      </w:r>
      <w:commentRangeStart w:id="38"/>
      <w:r w:rsidR="003E4FEA">
        <w:t>Mean (</w:t>
      </w:r>
      <w:r w:rsidR="003E4FEA">
        <w:rPr>
          <w:rFonts w:cs="Times"/>
        </w:rPr>
        <w:t>±</w:t>
      </w:r>
      <w:r w:rsidR="003E4FEA">
        <w:t xml:space="preserve">STD) flow velocities of all ADCP data </w:t>
      </w:r>
      <w:r w:rsidR="008737C8">
        <w:t>during</w:t>
      </w:r>
      <w:r w:rsidR="003E4FEA">
        <w:t xml:space="preserve"> WIND, TIDE and WAVE were 7.4</w:t>
      </w:r>
      <w:r w:rsidR="003E4FEA">
        <w:rPr>
          <w:rFonts w:cs="Times"/>
        </w:rPr>
        <w:t>±</w:t>
      </w:r>
      <w:r w:rsidR="003E4FEA">
        <w:t>7.3 cm s</w:t>
      </w:r>
      <w:r w:rsidR="003E4FEA" w:rsidRPr="002C3BF8">
        <w:rPr>
          <w:vertAlign w:val="superscript"/>
        </w:rPr>
        <w:t>-1</w:t>
      </w:r>
      <w:r w:rsidR="003E4FEA">
        <w:t>, 5.6</w:t>
      </w:r>
      <w:r w:rsidR="003E4FEA">
        <w:rPr>
          <w:rFonts w:cs="Times"/>
        </w:rPr>
        <w:t>±</w:t>
      </w:r>
      <w:r w:rsidR="003E4FEA">
        <w:t>6.1 cm s</w:t>
      </w:r>
      <w:r w:rsidR="003E4FEA" w:rsidRPr="002C3BF8">
        <w:rPr>
          <w:vertAlign w:val="superscript"/>
        </w:rPr>
        <w:t>-1</w:t>
      </w:r>
      <w:r w:rsidR="003E4FEA">
        <w:t>, and 11.2</w:t>
      </w:r>
      <w:r w:rsidR="003E4FEA">
        <w:rPr>
          <w:rFonts w:cs="Times"/>
        </w:rPr>
        <w:t>±</w:t>
      </w:r>
      <w:r w:rsidR="003E4FEA">
        <w:t>10.1 cm s</w:t>
      </w:r>
      <w:r w:rsidR="003E4FEA" w:rsidRPr="002C3BF8">
        <w:rPr>
          <w:vertAlign w:val="superscript"/>
        </w:rPr>
        <w:t>-1</w:t>
      </w:r>
      <w:r w:rsidR="003E4FEA">
        <w:t>, respectively.</w:t>
      </w:r>
      <w:commentRangeEnd w:id="38"/>
      <w:r w:rsidR="003E4FEA">
        <w:rPr>
          <w:rStyle w:val="CommentReference"/>
        </w:rPr>
        <w:commentReference w:id="38"/>
      </w:r>
      <w:r w:rsidR="003E4FEA" w:rsidRPr="008456E5">
        <w:t xml:space="preserve"> </w:t>
      </w:r>
      <w:commentRangeStart w:id="39"/>
      <w:r w:rsidR="003E4FEA">
        <w:t>Similar</w:t>
      </w:r>
      <w:commentRangeEnd w:id="39"/>
      <w:r w:rsidR="003E4FEA">
        <w:rPr>
          <w:rStyle w:val="CommentReference"/>
        </w:rPr>
        <w:commentReference w:id="39"/>
      </w:r>
      <w:r w:rsidR="003E4FEA">
        <w:t xml:space="preserve"> to </w:t>
      </w:r>
      <w:r w:rsidR="008737C8">
        <w:t xml:space="preserve">the long-term </w:t>
      </w:r>
      <w:r w:rsidR="003E4FEA">
        <w:t>ADCP results, m</w:t>
      </w:r>
      <w:r w:rsidR="003E4FEA" w:rsidRPr="009817E9">
        <w:t xml:space="preserve">ean </w:t>
      </w:r>
      <w:r w:rsidR="003E4FEA">
        <w:t xml:space="preserve">drifter </w:t>
      </w:r>
      <w:r w:rsidR="003E4FEA" w:rsidRPr="009817E9">
        <w:t>sp</w:t>
      </w:r>
      <w:r w:rsidR="003E4FEA">
        <w:t>eeds (</w:t>
      </w:r>
      <w:r w:rsidR="003E4FEA">
        <w:rPr>
          <w:rFonts w:cs="Times"/>
        </w:rPr>
        <w:t>±</w:t>
      </w:r>
      <w:r w:rsidR="003E4FEA">
        <w:t>STD) during WIND, TIDE, WAVE were</w:t>
      </w:r>
      <w:r w:rsidR="003E4FEA" w:rsidRPr="009817E9">
        <w:t xml:space="preserve"> </w:t>
      </w:r>
      <w:r w:rsidR="003E4FEA">
        <w:t xml:space="preserve">8 </w:t>
      </w:r>
      <w:r w:rsidR="003E4FEA">
        <w:rPr>
          <w:rFonts w:cs="Times"/>
        </w:rPr>
        <w:t>±</w:t>
      </w:r>
      <w:r w:rsidR="003E4FEA">
        <w:t>6.5 cm s</w:t>
      </w:r>
      <w:r w:rsidR="003E4FEA" w:rsidRPr="002C3BF8">
        <w:rPr>
          <w:vertAlign w:val="superscript"/>
        </w:rPr>
        <w:t>-1</w:t>
      </w:r>
      <w:r w:rsidR="003E4FEA" w:rsidRPr="009817E9">
        <w:t xml:space="preserve">, </w:t>
      </w:r>
      <w:r w:rsidR="003E4FEA">
        <w:t xml:space="preserve">7.1 </w:t>
      </w:r>
      <w:r w:rsidR="003E4FEA">
        <w:rPr>
          <w:rFonts w:cs="Times"/>
        </w:rPr>
        <w:t>±</w:t>
      </w:r>
      <w:r w:rsidR="003E4FEA">
        <w:t>5.8 cm s</w:t>
      </w:r>
      <w:r w:rsidR="003E4FEA" w:rsidRPr="002C3BF8">
        <w:rPr>
          <w:vertAlign w:val="superscript"/>
        </w:rPr>
        <w:t>-1</w:t>
      </w:r>
      <w:r w:rsidR="003E4FEA" w:rsidRPr="009817E9">
        <w:t xml:space="preserve">, </w:t>
      </w:r>
      <w:r w:rsidR="003E4FEA">
        <w:t>and 12.3</w:t>
      </w:r>
      <w:r w:rsidR="003E4FEA">
        <w:rPr>
          <w:rFonts w:cs="Times"/>
        </w:rPr>
        <w:t>±</w:t>
      </w:r>
      <w:r w:rsidR="003E4FEA">
        <w:t>8.1</w:t>
      </w:r>
      <w:r w:rsidR="003E4FEA" w:rsidRPr="009817E9">
        <w:t xml:space="preserve"> </w:t>
      </w:r>
      <w:r w:rsidR="003E4FEA">
        <w:t xml:space="preserve">cm </w:t>
      </w:r>
      <w:r w:rsidR="003E4FEA" w:rsidRPr="00A14215">
        <w:t>s</w:t>
      </w:r>
      <w:r w:rsidR="003E4FEA" w:rsidRPr="00A14215">
        <w:rPr>
          <w:vertAlign w:val="superscript"/>
        </w:rPr>
        <w:t>-1</w:t>
      </w:r>
      <w:r w:rsidR="003E4FEA">
        <w:t>, respectively (Table 1)</w:t>
      </w:r>
      <w:r w:rsidR="003E4FEA" w:rsidRPr="009817E9">
        <w:t>.</w:t>
      </w:r>
      <w:r w:rsidR="003E4FEA">
        <w:t xml:space="preserve"> The results of both parametric pair-wise Student’s </w:t>
      </w:r>
      <w:r w:rsidR="003E4FEA" w:rsidRPr="00D06AB3">
        <w:rPr>
          <w:i/>
        </w:rPr>
        <w:t>t</w:t>
      </w:r>
      <w:r w:rsidR="003E4FEA">
        <w:t xml:space="preserve">-test and non-parametric pair-wise Mann-Whitney </w:t>
      </w:r>
      <w:r w:rsidR="003E4FEA" w:rsidRPr="00D06AB3">
        <w:rPr>
          <w:i/>
        </w:rPr>
        <w:t>u</w:t>
      </w:r>
      <w:r w:rsidR="003E4FEA">
        <w:t>-test supported the conclusion that drifter speeds were significantly differen</w:t>
      </w:r>
      <w:r w:rsidR="00E25F1A">
        <w:t>t during WIND, TIDE, and WAVE.</w:t>
      </w:r>
    </w:p>
    <w:p w14:paraId="5A4A308C" w14:textId="24C04E6B" w:rsidR="00576BC7" w:rsidRDefault="00B8773D" w:rsidP="009B6BC6">
      <w:pPr>
        <w:spacing w:after="0"/>
      </w:pPr>
      <w:r>
        <w:t xml:space="preserve">Flow speeds at AS1 were fairly consistent during WIND, TIDE and WAVE, with only a </w:t>
      </w:r>
      <w:r w:rsidR="00E25F1A">
        <w:t xml:space="preserve">relatively </w:t>
      </w:r>
      <w:r>
        <w:t>small increase in speeds during WAVE</w:t>
      </w:r>
      <w:r w:rsidR="00BB58B8">
        <w:t xml:space="preserve">, indicating the strong influence of even small breaking waves over the </w:t>
      </w:r>
      <w:r w:rsidR="00B04D6A">
        <w:t>southern reef</w:t>
      </w:r>
      <w:r w:rsidR="00BB58B8">
        <w:t xml:space="preserve"> crest (Figure 4b, e)</w:t>
      </w:r>
      <w:r w:rsidR="00BB58B8">
        <w:rPr>
          <w:rStyle w:val="CommentReference"/>
        </w:rPr>
        <w:annotationRef/>
      </w:r>
      <w:r>
        <w:t xml:space="preserve">. At AS1, flow directions were </w:t>
      </w:r>
      <w:r w:rsidR="00E25F1A">
        <w:t>consistently</w:t>
      </w:r>
      <w:r>
        <w:t xml:space="preserve"> in a northeast direction into the embayment during all end members. </w:t>
      </w:r>
      <w:commentRangeStart w:id="40"/>
      <w:r w:rsidR="000A4C38">
        <w:t>Flow</w:t>
      </w:r>
      <w:commentRangeEnd w:id="40"/>
      <w:r>
        <w:rPr>
          <w:rStyle w:val="CommentReference"/>
        </w:rPr>
        <w:commentReference w:id="40"/>
      </w:r>
      <w:r w:rsidR="000A4C38">
        <w:t xml:space="preserve"> direction at AS2 was consistently to the southwest</w:t>
      </w:r>
      <w:r w:rsidR="00BC1964">
        <w:t xml:space="preserve"> into the embayment</w:t>
      </w:r>
      <w:r>
        <w:t xml:space="preserve"> during WIND and WAVE,</w:t>
      </w:r>
      <w:r w:rsidR="000A4C38">
        <w:t xml:space="preserve"> though direction was more variable </w:t>
      </w:r>
      <w:r w:rsidR="003165CB">
        <w:t xml:space="preserve">during </w:t>
      </w:r>
      <w:r w:rsidR="003165CB" w:rsidRPr="00E76FA1">
        <w:t>TIDE</w:t>
      </w:r>
      <w:r w:rsidR="000A4C38" w:rsidRPr="00E76FA1">
        <w:t xml:space="preserve">, </w:t>
      </w:r>
      <w:r w:rsidR="00303A26" w:rsidRPr="00E76FA1">
        <w:t>with</w:t>
      </w:r>
      <w:r w:rsidR="000A4C38" w:rsidRPr="00E76FA1">
        <w:t xml:space="preserve"> some </w:t>
      </w:r>
      <w:r w:rsidR="00BC1964" w:rsidRPr="00E76FA1">
        <w:t>off-</w:t>
      </w:r>
      <w:r w:rsidR="000A4C38" w:rsidRPr="00E76FA1">
        <w:t xml:space="preserve">reef flow to the northeast (Figure </w:t>
      </w:r>
      <w:commentRangeStart w:id="41"/>
      <w:r w:rsidR="000A4C38" w:rsidRPr="00E76FA1">
        <w:t>4c</w:t>
      </w:r>
      <w:commentRangeEnd w:id="41"/>
      <w:r w:rsidR="00A867B1" w:rsidRPr="00E76FA1">
        <w:rPr>
          <w:rStyle w:val="CommentReference"/>
        </w:rPr>
        <w:commentReference w:id="41"/>
      </w:r>
      <w:r w:rsidR="000A4C38" w:rsidRPr="00E76FA1">
        <w:t xml:space="preserve">). </w:t>
      </w:r>
      <w:commentRangeStart w:id="42"/>
      <w:commentRangeStart w:id="43"/>
      <w:r w:rsidR="000A4C38" w:rsidRPr="00A867B1">
        <w:rPr>
          <w:highlight w:val="yellow"/>
        </w:rPr>
        <w:t>Flow speed</w:t>
      </w:r>
      <w:r w:rsidR="00BC1964" w:rsidRPr="00A867B1">
        <w:rPr>
          <w:highlight w:val="yellow"/>
        </w:rPr>
        <w:t>s</w:t>
      </w:r>
      <w:r w:rsidR="000A4C38" w:rsidRPr="00A867B1">
        <w:rPr>
          <w:highlight w:val="yellow"/>
        </w:rPr>
        <w:t xml:space="preserve"> at AS2 </w:t>
      </w:r>
      <w:r>
        <w:rPr>
          <w:highlight w:val="yellow"/>
        </w:rPr>
        <w:t>increased</w:t>
      </w:r>
      <w:r w:rsidR="00BC1964" w:rsidRPr="00A867B1">
        <w:rPr>
          <w:highlight w:val="yellow"/>
        </w:rPr>
        <w:t xml:space="preserve"> with strong</w:t>
      </w:r>
      <w:r w:rsidR="000A4C38" w:rsidRPr="00A867B1">
        <w:rPr>
          <w:highlight w:val="yellow"/>
        </w:rPr>
        <w:t xml:space="preserve"> </w:t>
      </w:r>
      <w:r w:rsidR="000A4C38" w:rsidRPr="00A867B1">
        <w:rPr>
          <w:highlight w:val="yellow"/>
        </w:rPr>
        <w:lastRenderedPageBreak/>
        <w:t>winds</w:t>
      </w:r>
      <w:r>
        <w:rPr>
          <w:highlight w:val="yellow"/>
        </w:rPr>
        <w:t xml:space="preserve"> (WIND)</w:t>
      </w:r>
      <w:r w:rsidR="000A4C38" w:rsidRPr="00A867B1">
        <w:rPr>
          <w:highlight w:val="yellow"/>
        </w:rPr>
        <w:t xml:space="preserve"> and </w:t>
      </w:r>
      <w:r w:rsidR="00BC1964" w:rsidRPr="00A867B1">
        <w:rPr>
          <w:highlight w:val="yellow"/>
        </w:rPr>
        <w:t>large</w:t>
      </w:r>
      <w:r w:rsidR="000A4C38" w:rsidRPr="00A867B1">
        <w:rPr>
          <w:highlight w:val="yellow"/>
        </w:rPr>
        <w:t xml:space="preserve"> waves</w:t>
      </w:r>
      <w:r>
        <w:rPr>
          <w:highlight w:val="yellow"/>
        </w:rPr>
        <w:t xml:space="preserve"> (WAVE)</w:t>
      </w:r>
      <w:r w:rsidR="000A4C38" w:rsidRPr="00A867B1">
        <w:rPr>
          <w:highlight w:val="yellow"/>
        </w:rPr>
        <w:t xml:space="preserve"> (Figure 4</w:t>
      </w:r>
      <w:r w:rsidR="00E76FA1">
        <w:rPr>
          <w:highlight w:val="yellow"/>
        </w:rPr>
        <w:t xml:space="preserve">c, </w:t>
      </w:r>
      <w:r w:rsidR="000A4C38" w:rsidRPr="00A867B1">
        <w:rPr>
          <w:highlight w:val="yellow"/>
        </w:rPr>
        <w:t>e)</w:t>
      </w:r>
      <w:commentRangeEnd w:id="42"/>
      <w:r w:rsidR="000A4C38" w:rsidRPr="00A867B1">
        <w:rPr>
          <w:highlight w:val="yellow"/>
        </w:rPr>
        <w:t>.</w:t>
      </w:r>
      <w:commentRangeEnd w:id="43"/>
      <w:r w:rsidR="005C7FCD" w:rsidRPr="00A867B1">
        <w:rPr>
          <w:rStyle w:val="CommentReference"/>
          <w:highlight w:val="yellow"/>
        </w:rPr>
        <w:commentReference w:id="42"/>
      </w:r>
      <w:r w:rsidR="00A7590F" w:rsidRPr="00A867B1">
        <w:rPr>
          <w:rStyle w:val="CommentReference"/>
          <w:highlight w:val="yellow"/>
        </w:rPr>
        <w:commentReference w:id="43"/>
      </w:r>
      <w:r w:rsidR="000A4C38" w:rsidRPr="00A867B1">
        <w:rPr>
          <w:highlight w:val="yellow"/>
        </w:rPr>
        <w:t xml:space="preserve"> At AS3, flow</w:t>
      </w:r>
      <w:r w:rsidR="000A4C38">
        <w:t xml:space="preserve"> directions and speeds were highly variable, and </w:t>
      </w:r>
      <w:r w:rsidR="005C7FCD">
        <w:t>AS3</w:t>
      </w:r>
      <w:r w:rsidR="000A4C38">
        <w:t xml:space="preserve"> exhibited the lowest flow </w:t>
      </w:r>
      <w:r w:rsidR="004A0252">
        <w:t>speeds</w:t>
      </w:r>
      <w:r w:rsidR="000A4C38">
        <w:t xml:space="preserve"> (Figure 4d-e).</w:t>
      </w:r>
    </w:p>
    <w:p w14:paraId="2627F7BF" w14:textId="7F762BF0" w:rsidR="00C4278D" w:rsidRDefault="000A4C38" w:rsidP="00A53884">
      <w:pPr>
        <w:spacing w:after="0"/>
      </w:pPr>
      <w:r>
        <w:t>Flow speeds at AS1 and AS2 illustrated the modulating effects of tidal stage</w:t>
      </w:r>
      <w:r w:rsidR="00AA2B12">
        <w:t xml:space="preserve"> on wave-forced flow (Figure 4</w:t>
      </w:r>
      <w:r>
        <w:t>e)</w:t>
      </w:r>
      <w:r w:rsidR="00A44F5F">
        <w:t xml:space="preserve">, which is common on fringing reefs </w:t>
      </w:r>
      <w:r w:rsidR="00A44F5F">
        <w:fldChar w:fldCharType="begin" w:fldLock="1"/>
      </w:r>
      <w:r w:rsidR="009B036A">
        <w:instrText>ADDIN CSL_CITATION { "citationItems" : [ { "id" : "ITEM-1", "itemData" : { "DOI" : "http://dx.doi.org/10.1016/j.geomorph.2015.11.001", "ISSN" : "0169-555X", "abstract" : "Abstract This study presents data from field experiments that focus on the influence of coral reef geometry on wave transformation in the Metropolitan Area of Recife (MAR) on the northeast coast of Brazil. First, a detailed bathymetric survey was conducted, revealing a submerged reef bank, measuring 18 km long by 1 km wide, parallel to the coastline with a quasi-horizontal top that varies from 0.5 m to 4 m in depth at low tide. Cluster similarity between 180 reef profiles indicates that in 75% of the area, the reef geometry has a configuration similar to a platform reef, whereas in 25% of the area it resembles a fringing reef. Measurements of wave pressure fluctuations were made at two stations (experiments E1 and E2) across the reef profile. The results indicate that wave height was tidally modulated at both experimental sites. Up to 67% (E1) and 99.9% (E2) of the incident wave height is attenuated by the reef top at low tide. This tidal modulation is most apparent at E2 due to reef geometry. At this location, the reef top is only approximately 0.5 m deep during mean low spring water, and almost all incident waves break on the outer reef edge. At E1, the reef top depth is 4 m, and waves with height ratios smaller than the critical breaking limit are free to pass onto the reef and are primarily attenuated by bottom friction. These results highlight the importance of reef geometry in controlling wave characteristics of the MAR beaches and demonstrate its effect on the morphology of the adjacent coast. Implications of differences in wave attenuation and the level of protection provided by the reefs to the adjacent shoreline are discussed.", "author" : [ { "dropping-particle" : "", "family" : "Costa", "given" : "Mirella B S F", "non-dropping-particle" : "", "parse-names" : false, "suffix" : "" }, { "dropping-particle" : "", "family" : "Ara\u00fajo", "given" : "Moacyr", "non-dropping-particle" : "", "parse-names" : false, "suffix" : "" }, { "dropping-particle" : "", "family" : "Ara\u00fajo", "given" : "Tereza C M", "non-dropping-particle" : "", "parse-names" : false, "suffix" : "" }, { "dropping-particle" : "", "family" : "Siegle", "given" : "Eduardo", "non-dropping-particle" : "", "parse-names" : false, "suffix" : "" } ], "container-title" : "Geomorphology", "id" : "ITEM-1", "issued" : { "date-parts" : [ [ "2016" ] ] }, "page" : "318-327", "publisher" : "Elsevier B.V.", "title" : "Influence of reef geometry on wave attenuation on a Brazilian coral reef", "type" : "article-journal", "volume" : "253" }, "uris" : [ "http://www.mendeley.com/documents/?uuid=50ead77b-8954-45f8-9875-684dd1f44a5c" ] } ], "mendeley" : { "formattedCitation" : "(Costa et al. 2016)", "plainTextFormattedCitation" : "(Costa et al. 2016)", "previouslyFormattedCitation" : "(Costa et al. 2016)" }, "properties" : { "noteIndex" : 0 }, "schema" : "https://github.com/citation-style-language/schema/raw/master/csl-citation.json" }</w:instrText>
      </w:r>
      <w:r w:rsidR="00A44F5F">
        <w:fldChar w:fldCharType="separate"/>
      </w:r>
      <w:r w:rsidR="00A44F5F" w:rsidRPr="00A44F5F">
        <w:rPr>
          <w:noProof/>
        </w:rPr>
        <w:t>(Costa et al. 2016)</w:t>
      </w:r>
      <w:r w:rsidR="00A44F5F">
        <w:fldChar w:fldCharType="end"/>
      </w:r>
      <w:r>
        <w:t xml:space="preserve">. </w:t>
      </w:r>
      <w:commentRangeStart w:id="44"/>
      <w:r>
        <w:t xml:space="preserve">During </w:t>
      </w:r>
      <w:r w:rsidR="003165CB">
        <w:t>WAVE</w:t>
      </w:r>
      <w:r w:rsidR="00EF5247">
        <w:t>,</w:t>
      </w:r>
      <w:r w:rsidR="002F1A0A">
        <w:t xml:space="preserve"> </w:t>
      </w:r>
      <w:r>
        <w:t>flow velocity was highest during high tide and decreased significantly as the tide f</w:t>
      </w:r>
      <w:r w:rsidR="00BC1964">
        <w:t>e</w:t>
      </w:r>
      <w:r>
        <w:t>ll. This was most evident at AS1, but was also observed at AS2</w:t>
      </w:r>
      <w:r w:rsidR="00E76FA1" w:rsidRPr="00E76FA1">
        <w:t xml:space="preserve"> </w:t>
      </w:r>
      <w:r w:rsidR="00E76FA1">
        <w:t>during YD 52-54</w:t>
      </w:r>
      <w:r>
        <w:t xml:space="preserve">. This effect was absent or significantly reduced during </w:t>
      </w:r>
      <w:r w:rsidR="003165CB">
        <w:t>WIND</w:t>
      </w:r>
      <w:r>
        <w:t xml:space="preserve">, and </w:t>
      </w:r>
      <w:r w:rsidR="003165CB">
        <w:t>TIDE</w:t>
      </w:r>
      <w:r>
        <w:t>.</w:t>
      </w:r>
      <w:commentRangeEnd w:id="44"/>
      <w:r w:rsidR="00EF5247">
        <w:rPr>
          <w:rStyle w:val="CommentReference"/>
        </w:rPr>
        <w:commentReference w:id="44"/>
      </w:r>
    </w:p>
    <w:p w14:paraId="3D92074E" w14:textId="1F90492A" w:rsidR="00576BC7" w:rsidRPr="00A53884" w:rsidRDefault="00E3204A" w:rsidP="00A53884">
      <w:pPr>
        <w:pStyle w:val="HeadingCR2"/>
        <w:spacing w:before="0"/>
        <w:rPr>
          <w:i/>
        </w:rPr>
      </w:pPr>
      <w:r>
        <w:rPr>
          <w:i/>
        </w:rPr>
        <w:t>Spat</w:t>
      </w:r>
      <w:r w:rsidR="00714A4F">
        <w:rPr>
          <w:i/>
        </w:rPr>
        <w:t>ial</w:t>
      </w:r>
      <w:r w:rsidR="00637415">
        <w:rPr>
          <w:i/>
        </w:rPr>
        <w:t xml:space="preserve"> variability</w:t>
      </w:r>
      <w:r w:rsidR="007944F6">
        <w:rPr>
          <w:i/>
        </w:rPr>
        <w:t xml:space="preserve"> of flow trajectories</w:t>
      </w:r>
      <w:r>
        <w:rPr>
          <w:i/>
        </w:rPr>
        <w:t xml:space="preserve"> </w:t>
      </w:r>
      <w:r w:rsidR="00E6665F">
        <w:rPr>
          <w:rStyle w:val="CommentReference"/>
          <w:rFonts w:eastAsiaTheme="minorEastAsia" w:cstheme="minorBidi"/>
          <w:b w:val="0"/>
          <w:bCs w:val="0"/>
          <w:color w:val="auto"/>
        </w:rPr>
        <w:commentReference w:id="45"/>
      </w:r>
    </w:p>
    <w:p w14:paraId="4877FF4D" w14:textId="7F0CC430" w:rsidR="0097676C" w:rsidRDefault="002B2C98" w:rsidP="00BB58B8">
      <w:pPr>
        <w:spacing w:after="0"/>
      </w:pPr>
      <w:r>
        <w:t xml:space="preserve">Drifter tracks from all deployments covered nearly the entire reef flat (Figure </w:t>
      </w:r>
      <w:r w:rsidR="00F53817">
        <w:t>5</w:t>
      </w:r>
      <w:r>
        <w:t xml:space="preserve">), showing three general spatial patterns: 1) Faster flow speeds over the exposed </w:t>
      </w:r>
      <w:commentRangeStart w:id="46"/>
      <w:commentRangeStart w:id="47"/>
      <w:r w:rsidR="00F53817">
        <w:t>southern reef</w:t>
      </w:r>
      <w:r>
        <w:t xml:space="preserve">; 2) slower, more variable currents over the </w:t>
      </w:r>
      <w:r w:rsidR="00F53817">
        <w:t>back-reef pools</w:t>
      </w:r>
      <w:r>
        <w:t xml:space="preserve">, sheltered </w:t>
      </w:r>
      <w:r w:rsidR="00F53817">
        <w:t>northern reef</w:t>
      </w:r>
      <w:r>
        <w:t>, and deep in the embayment, near the strea</w:t>
      </w:r>
      <w:r w:rsidR="00445E74">
        <w:t xml:space="preserve">m mouth; and 3) faster </w:t>
      </w:r>
      <w:r>
        <w:t xml:space="preserve">current speeds exiting the seaward end of the </w:t>
      </w:r>
      <w:r w:rsidR="00B04D6A">
        <w:t>channel</w:t>
      </w:r>
      <w:r w:rsidR="00BB58B8">
        <w:rPr>
          <w:rStyle w:val="CommentReference"/>
        </w:rPr>
        <w:commentReference w:id="48"/>
      </w:r>
      <w:commentRangeEnd w:id="46"/>
      <w:r w:rsidR="00F53817">
        <w:rPr>
          <w:rStyle w:val="CommentReference"/>
        </w:rPr>
        <w:commentReference w:id="46"/>
      </w:r>
      <w:commentRangeEnd w:id="47"/>
      <w:r w:rsidR="00D06AB3">
        <w:rPr>
          <w:rStyle w:val="CommentReference"/>
        </w:rPr>
        <w:commentReference w:id="47"/>
      </w:r>
      <w:r>
        <w:t xml:space="preserve">. </w:t>
      </w:r>
    </w:p>
    <w:p w14:paraId="0825F8DC" w14:textId="74019797" w:rsidR="00576BC7" w:rsidRDefault="00814521" w:rsidP="0097676C">
      <w:pPr>
        <w:spacing w:after="0"/>
      </w:pPr>
      <w:commentRangeStart w:id="49"/>
      <w:r>
        <w:t>Progressive vectors</w:t>
      </w:r>
      <w:r w:rsidR="006446AF">
        <w:t xml:space="preserve"> </w:t>
      </w:r>
      <w:r w:rsidR="00DA3E29">
        <w:t>from ADCP data</w:t>
      </w:r>
      <w:r>
        <w:t xml:space="preserve"> indicated </w:t>
      </w:r>
      <w:r w:rsidR="0097676C">
        <w:t xml:space="preserve">the general difference in flow speeds over the </w:t>
      </w:r>
      <w:r w:rsidR="00F53817">
        <w:t xml:space="preserve">northern </w:t>
      </w:r>
      <w:r w:rsidR="0097676C">
        <w:t xml:space="preserve">and </w:t>
      </w:r>
      <w:r w:rsidR="00F53817">
        <w:t xml:space="preserve">southern </w:t>
      </w:r>
      <w:r w:rsidR="0097676C">
        <w:t xml:space="preserve">reefs, and that </w:t>
      </w:r>
      <w:r>
        <w:t>flow</w:t>
      </w:r>
      <w:r w:rsidR="00445E74">
        <w:t>s</w:t>
      </w:r>
      <w:r w:rsidR="00EC0122">
        <w:t xml:space="preserve"> </w:t>
      </w:r>
      <w:r>
        <w:t xml:space="preserve">at AS1 and AS2 </w:t>
      </w:r>
      <w:r w:rsidR="001A0336">
        <w:t xml:space="preserve">were </w:t>
      </w:r>
      <w:r w:rsidR="0097676C">
        <w:t>relatively consistent. Progressive vectors</w:t>
      </w:r>
      <w:r>
        <w:t xml:space="preserve"> did not describe the heterogeneous flow directions over the reef flat</w:t>
      </w:r>
      <w:r w:rsidR="0097676C">
        <w:t>, but this is unsurprising given the complex bathymetry and coastline variability</w:t>
      </w:r>
      <w:r>
        <w:t xml:space="preserve"> </w:t>
      </w:r>
      <w:r w:rsidR="000A4C38">
        <w:t xml:space="preserve">(Figure </w:t>
      </w:r>
      <w:r w:rsidR="00F53817">
        <w:t>6</w:t>
      </w:r>
      <w:r w:rsidR="000A4C38">
        <w:t>).</w:t>
      </w:r>
      <w:r w:rsidR="00082037">
        <w:t xml:space="preserve"> </w:t>
      </w:r>
      <w:commentRangeEnd w:id="49"/>
      <w:r w:rsidR="00CA6BD3">
        <w:rPr>
          <w:rStyle w:val="CommentReference"/>
        </w:rPr>
        <w:commentReference w:id="49"/>
      </w:r>
      <w:r w:rsidR="00DA3E29">
        <w:t xml:space="preserve"> </w:t>
      </w:r>
      <w:r w:rsidR="00082037">
        <w:t xml:space="preserve">In general, the lengths of progressive vectors were similar to </w:t>
      </w:r>
      <w:r w:rsidR="00EC0122">
        <w:t>the tracks</w:t>
      </w:r>
      <w:r w:rsidR="0097676C">
        <w:t xml:space="preserve"> of the drifters, indicating</w:t>
      </w:r>
      <w:r w:rsidR="00D84C9F">
        <w:t xml:space="preserve"> some consistency in</w:t>
      </w:r>
      <w:r w:rsidR="0097676C">
        <w:t xml:space="preserve"> </w:t>
      </w:r>
      <w:r w:rsidR="00082037">
        <w:t>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w:t>
      </w:r>
      <w:r w:rsidR="00B04D6A">
        <w:t>channel</w:t>
      </w:r>
      <w:r w:rsidR="00082037">
        <w:t xml:space="preserve"> and were influenced by very different currents than </w:t>
      </w:r>
      <w:r w:rsidR="00DA3E29">
        <w:t>the ADCP at AS3.</w:t>
      </w:r>
      <w:r w:rsidR="000A4C38">
        <w:t xml:space="preserve"> </w:t>
      </w:r>
    </w:p>
    <w:p w14:paraId="33C8D262" w14:textId="1B9CD7A6" w:rsidR="00576BC7" w:rsidRDefault="007040A5" w:rsidP="00A53884">
      <w:pPr>
        <w:spacing w:after="0"/>
      </w:pPr>
      <w:r>
        <w:lastRenderedPageBreak/>
        <w:t>During</w:t>
      </w:r>
      <w:r w:rsidR="000A4C38">
        <w:t xml:space="preserve"> </w:t>
      </w:r>
      <w:r w:rsidR="00545A43">
        <w:t>TIDE</w:t>
      </w:r>
      <w:r w:rsidR="00F53817">
        <w:t>,</w:t>
      </w:r>
      <w:r w:rsidR="000A4C38">
        <w:t xml:space="preserve"> the drifters </w:t>
      </w:r>
      <w:r w:rsidR="001A0336">
        <w:t xml:space="preserve">moved </w:t>
      </w:r>
      <w:r w:rsidR="000A4C38">
        <w:t xml:space="preserve">in erratic directions and traveled </w:t>
      </w:r>
      <w:r w:rsidR="00D84C9F">
        <w:t xml:space="preserve">much </w:t>
      </w:r>
      <w:r w:rsidR="000A4C38">
        <w:t>farther than the</w:t>
      </w:r>
      <w:r w:rsidR="00C21009">
        <w:t xml:space="preserve"> progressive vectors</w:t>
      </w:r>
      <w:r w:rsidR="00BB58B8">
        <w:t xml:space="preserve"> from AS2 and AS3</w:t>
      </w:r>
      <w:r w:rsidR="00C21009">
        <w:t xml:space="preserve"> </w:t>
      </w:r>
      <w:r w:rsidR="000A4C38">
        <w:t xml:space="preserve">(Figure </w:t>
      </w:r>
      <w:r w:rsidR="00F53817">
        <w:t>6a</w:t>
      </w:r>
      <w:r w:rsidR="000A4C38">
        <w:t xml:space="preserve">-b). </w:t>
      </w:r>
      <w:commentRangeStart w:id="50"/>
      <w:r w:rsidR="000A4C38">
        <w:t>U</w:t>
      </w:r>
      <w:r w:rsidR="002B4871">
        <w:t xml:space="preserve">nder </w:t>
      </w:r>
      <w:r w:rsidR="000A4C38">
        <w:t>low wave conditions</w:t>
      </w:r>
      <w:r w:rsidR="002B4871">
        <w:t xml:space="preserve"> and</w:t>
      </w:r>
      <w:r>
        <w:t xml:space="preserve"> at high tide</w:t>
      </w:r>
      <w:commentRangeEnd w:id="50"/>
      <w:r w:rsidR="006810D9">
        <w:t xml:space="preserve"> during TIDE</w:t>
      </w:r>
      <w:r w:rsidR="00C55CF1">
        <w:rPr>
          <w:rStyle w:val="CommentReference"/>
        </w:rPr>
        <w:commentReference w:id="50"/>
      </w:r>
      <w:r w:rsidR="000A4C38">
        <w:t xml:space="preserve">, </w:t>
      </w:r>
      <w:r>
        <w:t xml:space="preserve">some </w:t>
      </w:r>
      <w:r w:rsidR="000A4C38">
        <w:t xml:space="preserve">drifters </w:t>
      </w:r>
      <w:r w:rsidR="001A0336">
        <w:t>moved</w:t>
      </w:r>
      <w:r w:rsidR="00EC0122">
        <w:t xml:space="preserve"> </w:t>
      </w:r>
      <w:r w:rsidR="000A4C38">
        <w:t xml:space="preserve">seaward </w:t>
      </w:r>
      <w:r w:rsidR="001A0336">
        <w:t xml:space="preserve">across </w:t>
      </w:r>
      <w:r w:rsidR="000A4C38">
        <w:t xml:space="preserve">the reef crest near AS2, but </w:t>
      </w:r>
      <w:r>
        <w:t xml:space="preserve">progressive vectors were exclusively </w:t>
      </w:r>
      <w:commentRangeStart w:id="51"/>
      <w:r>
        <w:t>shoreward</w:t>
      </w:r>
      <w:commentRangeEnd w:id="51"/>
      <w:r w:rsidR="00C55CF1">
        <w:rPr>
          <w:rStyle w:val="CommentReference"/>
        </w:rPr>
        <w:commentReference w:id="51"/>
      </w:r>
      <w:r>
        <w:t>. Some d</w:t>
      </w:r>
      <w:r w:rsidR="000A4C38">
        <w:t xml:space="preserve">rifters </w:t>
      </w:r>
      <w:r w:rsidR="001A0336">
        <w:t>traveled</w:t>
      </w:r>
      <w:r w:rsidR="000A4C38">
        <w:t xml:space="preserve"> from the </w:t>
      </w:r>
      <w:r w:rsidR="006446AF">
        <w:t xml:space="preserve">sheltered </w:t>
      </w:r>
      <w:r w:rsidR="00B04D6A">
        <w:t>northern reef</w:t>
      </w:r>
      <w:r w:rsidR="000A4C38">
        <w:t xml:space="preserve"> onto the </w:t>
      </w:r>
      <w:r w:rsidR="006446AF">
        <w:t xml:space="preserve">exposed </w:t>
      </w:r>
      <w:r w:rsidR="00B04D6A">
        <w:t>southern reef</w:t>
      </w:r>
      <w:r w:rsidR="000A4C38">
        <w:t xml:space="preserve"> during light and variable winds.</w:t>
      </w:r>
    </w:p>
    <w:p w14:paraId="3A3BD7DD" w14:textId="2F9041B1" w:rsidR="00576BC7" w:rsidRDefault="007040A5" w:rsidP="00A53884">
      <w:pPr>
        <w:spacing w:after="0"/>
      </w:pPr>
      <w:r>
        <w:t>During</w:t>
      </w:r>
      <w:r w:rsidR="000A4C38">
        <w:t xml:space="preserve"> </w:t>
      </w:r>
      <w:r w:rsidR="00545A43">
        <w:t>WIND,</w:t>
      </w:r>
      <w:r w:rsidR="000A4C38">
        <w:t xml:space="preserve"> </w:t>
      </w:r>
      <w:r w:rsidR="007C791D">
        <w:t>the drifter tracks</w:t>
      </w:r>
      <w:r w:rsidR="00EC0122">
        <w:t xml:space="preserve"> </w:t>
      </w:r>
      <w:r w:rsidR="007C791D">
        <w:t xml:space="preserve">were mainly towards the </w:t>
      </w:r>
      <w:r w:rsidR="003D4AA0">
        <w:t xml:space="preserve">northwest corner </w:t>
      </w:r>
      <w:r w:rsidR="00445E74">
        <w:t>of</w:t>
      </w:r>
      <w:r w:rsidR="003D4AA0">
        <w:t xml:space="preserve">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w:t>
      </w:r>
      <w:r w:rsidR="00BB58B8">
        <w:t xml:space="preserve"> (Figure 6</w:t>
      </w:r>
      <w:r w:rsidR="000A4C38">
        <w:t xml:space="preserve">d). </w:t>
      </w:r>
      <w:r w:rsidR="007C791D">
        <w:t xml:space="preserve">Though moderate to strong easterly </w:t>
      </w:r>
      <w:r w:rsidR="003D4AA0">
        <w:t>trade</w:t>
      </w:r>
      <w:r w:rsidR="00545A43">
        <w:t xml:space="preserve"> </w:t>
      </w:r>
      <w:r w:rsidR="007C791D">
        <w:t>winds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C4141A">
        <w:rPr>
          <w:rStyle w:val="CommentReference"/>
        </w:rPr>
        <w:commentReference w:id="52"/>
      </w:r>
      <w:r w:rsidR="00D06AB3">
        <w:t>.</w:t>
      </w:r>
    </w:p>
    <w:p w14:paraId="1A716526" w14:textId="050B56B7" w:rsidR="00576BC7" w:rsidRDefault="007040A5" w:rsidP="00A53884">
      <w:pPr>
        <w:spacing w:after="0"/>
      </w:pPr>
      <w:r>
        <w:t xml:space="preserve">During </w:t>
      </w:r>
      <w:r w:rsidR="00545A43">
        <w:t>WAVE</w:t>
      </w:r>
      <w:r w:rsidR="000A4C38">
        <w:t xml:space="preserve">, longer progressive vectors </w:t>
      </w:r>
      <w:r w:rsidR="00F46F1A">
        <w:t xml:space="preserve">and drifter tracks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r w:rsidR="002B4871">
        <w:t>WIND and TIDE</w:t>
      </w:r>
      <w:r w:rsidR="000A4C38">
        <w:t xml:space="preserve"> (Figure 6e-f).</w:t>
      </w:r>
      <w:r w:rsidR="00EC0122">
        <w:t xml:space="preserve"> </w:t>
      </w:r>
      <w:r w:rsidR="000A4C38">
        <w:t xml:space="preserve">The drifter tracks clearly indicate a coherent pattern of clockwise flow over the </w:t>
      </w:r>
      <w:r w:rsidR="006446AF">
        <w:t xml:space="preserve">exposed </w:t>
      </w:r>
      <w:r w:rsidR="00F53817">
        <w:t>southern reef</w:t>
      </w:r>
      <w:r w:rsidR="000A4C38">
        <w:t xml:space="preserve">, through </w:t>
      </w:r>
      <w:r w:rsidR="006446AF">
        <w:t xml:space="preserve">the </w:t>
      </w:r>
      <w:r w:rsidR="00F53817">
        <w:t xml:space="preserve">back-reef pools </w:t>
      </w:r>
      <w:r w:rsidR="000A4C38">
        <w:t xml:space="preserve">and near the stream mouth. </w:t>
      </w:r>
      <w:r w:rsidR="007C791D">
        <w:t xml:space="preserve">Despite </w:t>
      </w:r>
      <w:r w:rsidR="006446AF">
        <w:t xml:space="preserve">some </w:t>
      </w:r>
      <w:r w:rsidR="007C791D">
        <w:t xml:space="preserve">wave breaking on the </w:t>
      </w:r>
      <w:r w:rsidR="006446AF">
        <w:t xml:space="preserve">more sheltered </w:t>
      </w:r>
      <w:r w:rsidR="00B04D6A">
        <w:t>northern reef</w:t>
      </w:r>
      <w:r w:rsidR="007C791D">
        <w:t xml:space="preserve"> crest, it appears the flow across the </w:t>
      </w:r>
      <w:r w:rsidR="006446AF">
        <w:t xml:space="preserve">exposed </w:t>
      </w:r>
      <w:r w:rsidR="00B04D6A">
        <w:t>southern reef</w:t>
      </w:r>
      <w:r w:rsidR="00F46F1A">
        <w:t xml:space="preserve"> and into the </w:t>
      </w:r>
      <w:r w:rsidR="00B04D6A">
        <w:t>channel</w:t>
      </w:r>
      <w:r w:rsidR="007C791D">
        <w:t xml:space="preserve"> influences an overall </w:t>
      </w:r>
      <w:r w:rsidR="006446AF">
        <w:t xml:space="preserve">seaward </w:t>
      </w:r>
      <w:r w:rsidR="007C791D">
        <w:t xml:space="preserve">flow over the </w:t>
      </w:r>
      <w:r w:rsidR="00B04D6A">
        <w:t>northern reef</w:t>
      </w:r>
      <w:r w:rsidR="00445E74">
        <w:t xml:space="preserve"> and out to sea</w:t>
      </w:r>
      <w:r w:rsidR="00F46F1A">
        <w:t>. This pattern was not evident in the progressive vectors</w:t>
      </w:r>
      <w:r w:rsidR="007C791D">
        <w:t xml:space="preserve">. </w:t>
      </w:r>
      <w:r w:rsidR="000A4C38">
        <w:t xml:space="preserve">All drifters exited the </w:t>
      </w:r>
      <w:r w:rsidR="00B04D6A">
        <w:t>channel</w:t>
      </w:r>
      <w:r w:rsidR="00D06AB3">
        <w:t xml:space="preserve"> during the 1-</w:t>
      </w:r>
      <w:r w:rsidR="000A4C38">
        <w:t xml:space="preserve">h period, suggesting </w:t>
      </w:r>
      <w:r w:rsidR="00F46F1A">
        <w:t>during WAVE</w:t>
      </w:r>
      <w:r w:rsidR="000A4C38">
        <w:t xml:space="preserve"> the </w:t>
      </w:r>
      <w:r w:rsidR="00F46F1A">
        <w:t>flushing time of the whole bay wa</w:t>
      </w:r>
      <w:r w:rsidR="000A4C38">
        <w:t>s under 1</w:t>
      </w:r>
      <w:r w:rsidR="00D06AB3">
        <w:t>-</w:t>
      </w:r>
      <w:r w:rsidR="000A4C38">
        <w:t>h.</w:t>
      </w:r>
    </w:p>
    <w:p w14:paraId="5D21546F" w14:textId="77777777" w:rsidR="001322AB" w:rsidRDefault="001322AB" w:rsidP="00A53884">
      <w:pPr>
        <w:spacing w:after="0"/>
      </w:pPr>
    </w:p>
    <w:p w14:paraId="0B4220C6" w14:textId="7E7E7046" w:rsidR="00576BC7" w:rsidRPr="00A53884" w:rsidRDefault="00637415" w:rsidP="00A53884">
      <w:pPr>
        <w:pStyle w:val="HeadingCR2"/>
        <w:spacing w:before="0"/>
        <w:rPr>
          <w:i/>
        </w:rPr>
      </w:pPr>
      <w:r>
        <w:rPr>
          <w:i/>
        </w:rPr>
        <w:lastRenderedPageBreak/>
        <w:t>Spati</w:t>
      </w:r>
      <w:r w:rsidR="00714A4F">
        <w:rPr>
          <w:i/>
        </w:rPr>
        <w:t>al</w:t>
      </w:r>
      <w:r w:rsidR="00C50CB8">
        <w:rPr>
          <w:i/>
        </w:rPr>
        <w:t xml:space="preserve"> </w:t>
      </w:r>
      <w:r w:rsidR="004C2E70">
        <w:rPr>
          <w:i/>
        </w:rPr>
        <w:t>structure of</w:t>
      </w:r>
      <w:r w:rsidR="00C50CB8">
        <w:rPr>
          <w:i/>
        </w:rPr>
        <w:t xml:space="preserve"> </w:t>
      </w:r>
      <w:r w:rsidR="009C0B2C">
        <w:rPr>
          <w:i/>
        </w:rPr>
        <w:t>mean flow</w:t>
      </w:r>
      <w:r w:rsidR="00717D69">
        <w:rPr>
          <w:i/>
        </w:rPr>
        <w:t>s</w:t>
      </w:r>
      <w:r w:rsidR="00B70654">
        <w:rPr>
          <w:i/>
        </w:rPr>
        <w:t xml:space="preserve"> </w:t>
      </w:r>
      <w:r w:rsidR="00350817">
        <w:rPr>
          <w:rStyle w:val="CommentReference"/>
          <w:rFonts w:eastAsiaTheme="minorEastAsia" w:cstheme="minorBidi"/>
          <w:b w:val="0"/>
          <w:bCs w:val="0"/>
          <w:color w:val="auto"/>
        </w:rPr>
        <w:commentReference w:id="53"/>
      </w:r>
    </w:p>
    <w:p w14:paraId="51174C92" w14:textId="693590BC" w:rsidR="00976516" w:rsidRDefault="000A4C38" w:rsidP="00A53884">
      <w:pPr>
        <w:spacing w:after="0"/>
      </w:pPr>
      <w:r>
        <w:t>Variance ellipses and mean flow</w:t>
      </w:r>
      <w:r w:rsidR="00BD2CDA">
        <w:t xml:space="preserve"> velocities</w:t>
      </w:r>
      <w:r>
        <w:t xml:space="preserve"> were calculated from</w:t>
      </w:r>
      <w:r w:rsidR="000F5241">
        <w:t xml:space="preserve"> simultaneous ADCP and spatially-</w:t>
      </w:r>
      <w:r w:rsidR="00BD2CDA">
        <w:t xml:space="preserve">binned drifter data </w:t>
      </w:r>
      <w:r>
        <w:t>(</w:t>
      </w:r>
      <w:commentRangeStart w:id="54"/>
      <w:r>
        <w:t>Figure</w:t>
      </w:r>
      <w:r w:rsidR="00637415">
        <w:t xml:space="preserve"> 8</w:t>
      </w:r>
      <w:r>
        <w:t>)</w:t>
      </w:r>
      <w:commentRangeEnd w:id="54"/>
      <w:r w:rsidR="00B52D8F">
        <w:rPr>
          <w:rStyle w:val="CommentReference"/>
        </w:rPr>
        <w:commentReference w:id="54"/>
      </w:r>
      <w:r>
        <w:t xml:space="preserve">. The number of drifter tracks </w:t>
      </w:r>
      <w:r w:rsidR="00637415">
        <w:t xml:space="preserve">through </w:t>
      </w:r>
      <w:r>
        <w:t>each grid cell differed due to the</w:t>
      </w:r>
      <w:r w:rsidR="00EC0122">
        <w:t xml:space="preserve"> </w:t>
      </w:r>
      <w:r>
        <w:t xml:space="preserve">position of the grid cell relative to the flow pattern. Grid cells in the middle of the bay and </w:t>
      </w:r>
      <w:r w:rsidR="00B04D6A">
        <w:t>channel</w:t>
      </w:r>
      <w:r>
        <w:t xml:space="preserve"> had more drifter tracks</w:t>
      </w:r>
      <w:r w:rsidR="00445E74">
        <w:t>, and hence more certainty,</w:t>
      </w:r>
      <w:r>
        <w:t xml:space="preserve"> than grid cells </w:t>
      </w:r>
      <w:r w:rsidR="00BD2CDA">
        <w:t>on the reef crest</w:t>
      </w:r>
      <w:r>
        <w:t xml:space="preserve"> and </w:t>
      </w:r>
      <w:r w:rsidR="008E2FE3">
        <w:t>close to</w:t>
      </w:r>
      <w:r>
        <w:t xml:space="preserve"> s</w:t>
      </w:r>
      <w:r w:rsidR="007040A5">
        <w:t>hore</w:t>
      </w:r>
      <w:r w:rsidR="00445E74">
        <w:t xml:space="preserve"> that</w:t>
      </w:r>
      <w:r>
        <w:t xml:space="preserve"> may have been influenced by an anomalous drifter track or a small range of forcing condition</w:t>
      </w:r>
      <w:r w:rsidR="007040A5">
        <w:t>s</w:t>
      </w:r>
      <w:r>
        <w:t>.</w:t>
      </w:r>
      <w:r w:rsidR="00A16BE5">
        <w:t xml:space="preserve"> </w:t>
      </w:r>
    </w:p>
    <w:p w14:paraId="785E1EFB" w14:textId="06F2F66F" w:rsidR="006021D8" w:rsidRDefault="00913C48" w:rsidP="00A53884">
      <w:pPr>
        <w:spacing w:after="0"/>
      </w:pPr>
      <w:r>
        <w:t>In general</w:t>
      </w:r>
      <w:r w:rsidR="00BD2CDA">
        <w:t>,</w:t>
      </w:r>
      <w:r w:rsidR="003D4AA0">
        <w:t xml:space="preserve"> </w:t>
      </w:r>
      <w:r w:rsidR="003D4AA0">
        <w:rPr>
          <w:rStyle w:val="CommentReference"/>
        </w:rPr>
        <w:commentReference w:id="55"/>
      </w:r>
      <w:r>
        <w:t xml:space="preserve">more circular </w:t>
      </w:r>
      <w:r w:rsidR="00BD2CDA">
        <w:t>v</w:t>
      </w:r>
      <w:r w:rsidR="00976516">
        <w:t>ariance ellipses</w:t>
      </w:r>
      <w:r w:rsidR="000A4C38">
        <w:t xml:space="preserve"> </w:t>
      </w:r>
      <w:r w:rsidR="0019411D">
        <w:t>were</w:t>
      </w:r>
      <w:r w:rsidR="00A16BE5">
        <w:t xml:space="preserve"> </w:t>
      </w:r>
      <w:r>
        <w:t>observed</w:t>
      </w:r>
      <w:r w:rsidR="00A16BE5">
        <w:t xml:space="preserve"> </w:t>
      </w:r>
      <w:r w:rsidR="0019411D">
        <w:t xml:space="preserve">on the </w:t>
      </w:r>
      <w:r w:rsidR="008E2FE3">
        <w:t xml:space="preserve">sheltered </w:t>
      </w:r>
      <w:r w:rsidR="00B04D6A">
        <w:t>northern reef</w:t>
      </w:r>
      <w:r w:rsidR="0019411D">
        <w:t>,</w:t>
      </w:r>
      <w:r w:rsidR="003D4AA0">
        <w:t xml:space="preserve"> suggesting</w:t>
      </w:r>
      <w:r w:rsidR="00CA1889">
        <w:t xml:space="preserve"> more variable</w:t>
      </w:r>
      <w:r w:rsidR="003D4AA0">
        <w:t xml:space="preserve"> </w:t>
      </w:r>
      <w:r w:rsidR="00BD2CDA">
        <w:t>flow</w:t>
      </w:r>
      <w:r w:rsidR="003D4AA0">
        <w:t xml:space="preserve"> directions</w:t>
      </w:r>
      <w:r w:rsidR="00BD2CDA">
        <w:t xml:space="preserve">. </w:t>
      </w:r>
      <w:r>
        <w:t>More eccentric v</w:t>
      </w:r>
      <w:r w:rsidR="00BD2CDA">
        <w:t>arian</w:t>
      </w:r>
      <w:r w:rsidR="00637415">
        <w:t>ce</w:t>
      </w:r>
      <w:r w:rsidR="00BD2CDA">
        <w:t xml:space="preserve"> ellipses</w:t>
      </w:r>
      <w:r w:rsidR="00A16BE5">
        <w:t xml:space="preserve"> </w:t>
      </w:r>
      <w:r w:rsidR="00330869">
        <w:t xml:space="preserve">were </w:t>
      </w:r>
      <w:r>
        <w:t>observed</w:t>
      </w:r>
      <w:commentRangeStart w:id="56"/>
      <w:r w:rsidR="003D4AA0">
        <w:t xml:space="preserve"> </w:t>
      </w:r>
      <w:commentRangeEnd w:id="56"/>
      <w:r w:rsidR="00327959">
        <w:rPr>
          <w:rStyle w:val="CommentReference"/>
        </w:rPr>
        <w:commentReference w:id="56"/>
      </w:r>
      <w:r w:rsidR="0019411D">
        <w:t xml:space="preserve">on the </w:t>
      </w:r>
      <w:r w:rsidR="008E2FE3">
        <w:t xml:space="preserve">exposed </w:t>
      </w:r>
      <w:r w:rsidR="00B04D6A">
        <w:t>southern reef</w:t>
      </w:r>
      <w:r>
        <w:t>,</w:t>
      </w:r>
      <w:r w:rsidR="003D4AA0">
        <w:t xml:space="preserve"> suggesting </w:t>
      </w:r>
      <w:r w:rsidR="00CA1889">
        <w:t xml:space="preserve">more consistent </w:t>
      </w:r>
      <w:r w:rsidR="003D4AA0">
        <w:t>directions</w:t>
      </w:r>
      <w:r w:rsidR="00BD2CDA">
        <w:t>.</w:t>
      </w:r>
      <w:r w:rsidR="003D4AA0">
        <w:t xml:space="preserve"> </w:t>
      </w:r>
      <w:r w:rsidR="00BD2CDA">
        <w:t xml:space="preserve">Variance ellipses and mean flow velocities from drifter data </w:t>
      </w:r>
      <w:r w:rsidR="00A16BE5">
        <w:t xml:space="preserve">resolved the general clockwise </w:t>
      </w:r>
      <w:r w:rsidR="008E2FE3">
        <w:t xml:space="preserve">onshore </w:t>
      </w:r>
      <w:r w:rsidR="00A16BE5">
        <w:t xml:space="preserve">flow from the </w:t>
      </w:r>
      <w:r w:rsidR="008E2FE3">
        <w:t xml:space="preserve">exposed </w:t>
      </w:r>
      <w:r w:rsidR="00B04D6A">
        <w:t>southern reef</w:t>
      </w:r>
      <w:r w:rsidR="00A16BE5">
        <w:t xml:space="preserve">, over the </w:t>
      </w:r>
      <w:r w:rsidR="008E2FE3">
        <w:t xml:space="preserve">sheltered </w:t>
      </w:r>
      <w:r w:rsidR="00B04D6A">
        <w:t>northern reef</w:t>
      </w:r>
      <w:r w:rsidR="00A16BE5">
        <w:t xml:space="preserve">, and out </w:t>
      </w:r>
      <w:r w:rsidR="000A692C">
        <w:t>to sea</w:t>
      </w:r>
      <w:r w:rsidR="008E2FE3">
        <w:t>.</w:t>
      </w:r>
      <w:r w:rsidR="0019411D">
        <w:t xml:space="preserve"> </w:t>
      </w:r>
      <w:r w:rsidR="003D4AA0">
        <w:t xml:space="preserve">Drifter </w:t>
      </w:r>
      <w:r w:rsidR="008E2FE3">
        <w:t xml:space="preserve">data </w:t>
      </w:r>
      <w:r w:rsidR="0019411D">
        <w:t xml:space="preserve">also illustrated the </w:t>
      </w:r>
      <w:r w:rsidR="008E2FE3">
        <w:t>low current speeds</w:t>
      </w:r>
      <w:r w:rsidR="0019411D">
        <w:t xml:space="preserve"> </w:t>
      </w:r>
      <w:r w:rsidR="003D4AA0">
        <w:t>near</w:t>
      </w:r>
      <w:r w:rsidR="0019411D">
        <w:t xml:space="preserve"> shore and in </w:t>
      </w:r>
      <w:r w:rsidR="00B04D6A">
        <w:t>back-reef pools</w:t>
      </w:r>
      <w:r w:rsidR="0019411D">
        <w:t>.</w:t>
      </w:r>
      <w:r w:rsidR="003C6307">
        <w:t xml:space="preserve"> </w:t>
      </w:r>
      <w:r w:rsidR="00A16BE5">
        <w:t>ADCP</w:t>
      </w:r>
      <w:r w:rsidR="0019411D">
        <w:t xml:space="preserve"> data </w:t>
      </w:r>
      <w:r w:rsidR="00976516">
        <w:t>showed mean flow directions</w:t>
      </w:r>
      <w:r w:rsidR="003D4AA0">
        <w:t xml:space="preserve"> </w:t>
      </w:r>
      <w:r w:rsidR="000C79E7">
        <w:t>were consistent</w:t>
      </w:r>
      <w:r w:rsidR="00BD2CDA">
        <w:t>,</w:t>
      </w:r>
      <w:r w:rsidR="00CA1889">
        <w:t xml:space="preserve"> </w:t>
      </w:r>
      <w:r w:rsidR="003D4AA0">
        <w:t>but mean flow speeds differed</w:t>
      </w:r>
      <w:r w:rsidR="00BD2CDA">
        <w:t xml:space="preserve"> among WIND, TIDE, and WAVE</w:t>
      </w:r>
      <w:r w:rsidR="00A16BE5">
        <w:t xml:space="preserve">. </w:t>
      </w:r>
    </w:p>
    <w:p w14:paraId="3AF3C766" w14:textId="1D159D4D" w:rsidR="00576BC7" w:rsidRDefault="009F5011" w:rsidP="00A53884">
      <w:pPr>
        <w:spacing w:after="0"/>
      </w:pPr>
      <w:r>
        <w:t>During TIDE,</w:t>
      </w:r>
      <w:r w:rsidR="00976516">
        <w:t xml:space="preserve"> t</w:t>
      </w:r>
      <w:r w:rsidR="000A4C38">
        <w:t xml:space="preserve">he most circular variance ellipses </w:t>
      </w:r>
      <w:r>
        <w:t>were observed in</w:t>
      </w:r>
      <w:r w:rsidR="000A4C38">
        <w:t xml:space="preserve"> both ADCP and drifter data, indicating flow directions were most variable under light, variable wind</w:t>
      </w:r>
      <w:r w:rsidR="00976516">
        <w:t>s and low waves</w:t>
      </w:r>
      <w:r w:rsidR="00BD2CDA">
        <w:t xml:space="preserve"> (Figure </w:t>
      </w:r>
      <w:r w:rsidR="00714A4F">
        <w:t>8</w:t>
      </w:r>
      <w:r w:rsidR="00BD2CDA">
        <w:t>a-b)</w:t>
      </w:r>
      <w:r w:rsidR="00976516">
        <w:t xml:space="preserve">. </w:t>
      </w:r>
      <w:r w:rsidR="004A5151">
        <w:t xml:space="preserve">Variance ellipses and mean velocities from ADCPs showed exclusively </w:t>
      </w:r>
      <w:r w:rsidR="008E2FE3">
        <w:t>on</w:t>
      </w:r>
      <w:r w:rsidR="004A5151">
        <w:t xml:space="preserve">shore flow, but the </w:t>
      </w:r>
      <w:r w:rsidR="00CA1889">
        <w:t>results</w:t>
      </w:r>
      <w:r w:rsidR="000C79E7">
        <w:t xml:space="preserve"> </w:t>
      </w:r>
      <w:r w:rsidR="004A5151">
        <w:t xml:space="preserve">from drifters showed clockwise flow across the </w:t>
      </w:r>
      <w:r w:rsidR="008E2FE3">
        <w:t xml:space="preserve">exposed </w:t>
      </w:r>
      <w:r w:rsidR="004A5151">
        <w:t xml:space="preserve">southern reef and seaward out the </w:t>
      </w:r>
      <w:r w:rsidR="00B04D6A">
        <w:t>channel</w:t>
      </w:r>
      <w:r w:rsidR="004A5151">
        <w:t xml:space="preserve">. </w:t>
      </w:r>
    </w:p>
    <w:p w14:paraId="35355624" w14:textId="64E3DFBE" w:rsidR="00576BC7" w:rsidRDefault="00976516" w:rsidP="00A53884">
      <w:pPr>
        <w:spacing w:after="0"/>
      </w:pPr>
      <w:commentRangeStart w:id="57"/>
      <w:r>
        <w:t xml:space="preserve"> </w:t>
      </w:r>
      <w:commentRangeStart w:id="58"/>
      <w:commentRangeEnd w:id="57"/>
      <w:r w:rsidR="009F5011">
        <w:t xml:space="preserve">During WIND, </w:t>
      </w:r>
      <w:r w:rsidR="00350540">
        <w:rPr>
          <w:rStyle w:val="CommentReference"/>
        </w:rPr>
        <w:commentReference w:id="57"/>
      </w:r>
      <w:r w:rsidR="00714A4F">
        <w:t xml:space="preserve">velocities were similar </w:t>
      </w:r>
      <w:r w:rsidR="00913C48">
        <w:t xml:space="preserve">to during TIDE </w:t>
      </w:r>
      <w:r w:rsidR="00714A4F">
        <w:t xml:space="preserve">but </w:t>
      </w:r>
      <w:r w:rsidR="000A4C38">
        <w:t xml:space="preserve">the variance ellipses were more </w:t>
      </w:r>
      <w:r w:rsidR="00F418E4">
        <w:t>eccentric</w:t>
      </w:r>
      <w:r w:rsidR="000A4C38">
        <w:t>, indicating</w:t>
      </w:r>
      <w:r w:rsidR="00913C48">
        <w:t xml:space="preserve"> more consistent</w:t>
      </w:r>
      <w:r w:rsidR="000A4C38">
        <w:t xml:space="preserve"> flow directions during strong onshore winds. Similar to </w:t>
      </w:r>
      <w:r w:rsidR="00F418E4">
        <w:t>TIDE</w:t>
      </w:r>
      <w:r w:rsidR="000A4C38">
        <w:t xml:space="preserve"> and </w:t>
      </w:r>
      <w:r w:rsidR="00F418E4">
        <w:t>WAVE</w:t>
      </w:r>
      <w:r w:rsidR="000A4C38">
        <w:t xml:space="preserve">, more </w:t>
      </w:r>
      <w:r w:rsidR="00F418E4">
        <w:t>eccentric</w:t>
      </w:r>
      <w:r w:rsidR="00D92173">
        <w:t xml:space="preserve"> </w:t>
      </w:r>
      <w:r w:rsidR="00AA2104">
        <w:t xml:space="preserve">variance </w:t>
      </w:r>
      <w:r w:rsidR="000A4C38">
        <w:t xml:space="preserve">ellipses and higher </w:t>
      </w:r>
      <w:r w:rsidR="00D92173">
        <w:t>speeds</w:t>
      </w:r>
      <w:r w:rsidR="00D23FFD">
        <w:t xml:space="preserve"> </w:t>
      </w:r>
      <w:r w:rsidR="00D23FFD">
        <w:lastRenderedPageBreak/>
        <w:t>were observed</w:t>
      </w:r>
      <w:r w:rsidR="00D92173">
        <w:t xml:space="preserve"> </w:t>
      </w:r>
      <w:r w:rsidR="000A4C38">
        <w:t xml:space="preserve">over the </w:t>
      </w:r>
      <w:r w:rsidR="008E2FE3">
        <w:t xml:space="preserve">exposed </w:t>
      </w:r>
      <w:r w:rsidR="00B04D6A">
        <w:t>southern reef</w:t>
      </w:r>
      <w:r w:rsidR="00BD2CDA">
        <w:t>,</w:t>
      </w:r>
      <w:r w:rsidR="000A4C38">
        <w:t xml:space="preserve"> and more circular </w:t>
      </w:r>
      <w:r w:rsidR="009019E9">
        <w:t>ellipse</w:t>
      </w:r>
      <w:r w:rsidR="000A4C38">
        <w:t xml:space="preserve">s and slower </w:t>
      </w:r>
      <w:r w:rsidR="00D92173">
        <w:t xml:space="preserve">speeds </w:t>
      </w:r>
      <w:r w:rsidR="000A4C38">
        <w:t xml:space="preserve">in the </w:t>
      </w:r>
      <w:r w:rsidR="00B04D6A">
        <w:t>back-reef pools</w:t>
      </w:r>
      <w:r w:rsidR="00BD2CDA">
        <w:t xml:space="preserve">, </w:t>
      </w:r>
      <w:r w:rsidR="00B04D6A">
        <w:t>channel</w:t>
      </w:r>
      <w:r w:rsidR="000A4C38">
        <w:t xml:space="preserve">, and </w:t>
      </w:r>
      <w:r w:rsidR="00D92173">
        <w:t xml:space="preserve">sheltered </w:t>
      </w:r>
      <w:r w:rsidR="00B04D6A">
        <w:t>northern reef</w:t>
      </w:r>
      <w:r w:rsidR="000A4C38">
        <w:t>.</w:t>
      </w:r>
      <w:commentRangeEnd w:id="58"/>
      <w:r w:rsidR="00014876">
        <w:rPr>
          <w:rStyle w:val="CommentReference"/>
        </w:rPr>
        <w:commentReference w:id="58"/>
      </w:r>
    </w:p>
    <w:p w14:paraId="48A8EE44" w14:textId="0F19A32A" w:rsidR="009F5011" w:rsidRDefault="009F5011" w:rsidP="001477A6">
      <w:pPr>
        <w:spacing w:after="0"/>
      </w:pPr>
      <w:r>
        <w:t>During WAVE,</w:t>
      </w:r>
      <w:r w:rsidR="00976516">
        <w:t xml:space="preserve"> t</w:t>
      </w:r>
      <w:r w:rsidR="000A4C38">
        <w:t xml:space="preserve">he highest mean flow speeds and most </w:t>
      </w:r>
      <w:r>
        <w:t xml:space="preserve">eccentric </w:t>
      </w:r>
      <w:r w:rsidR="000A4C38">
        <w:t>variance ellipses</w:t>
      </w:r>
      <w:r>
        <w:t xml:space="preserve"> were observed</w:t>
      </w:r>
      <w:r w:rsidR="000A4C38">
        <w:t>, indicating high waves are a strong control on flow</w:t>
      </w:r>
      <w:r>
        <w:t>s</w:t>
      </w:r>
      <w:r w:rsidR="000A4C38">
        <w:t xml:space="preserve"> in the bay. </w:t>
      </w:r>
      <w:r w:rsidR="00AA2104">
        <w:t xml:space="preserve">The drifters showed a clear pattern of faster, more unidirectional flows near the reef crest on the exposed </w:t>
      </w:r>
      <w:r w:rsidR="00B04D6A">
        <w:t>southern reef</w:t>
      </w:r>
      <w:r w:rsidR="00AA2104">
        <w:t xml:space="preserve">, transitioning to slower, more variable flow over the </w:t>
      </w:r>
      <w:r w:rsidR="00B04D6A">
        <w:t>back-reef pools</w:t>
      </w:r>
      <w:r w:rsidR="00AA2104">
        <w:t xml:space="preserve">, and finally turning seaward over the sheltered </w:t>
      </w:r>
      <w:r w:rsidR="00B04D6A">
        <w:t>northern reef</w:t>
      </w:r>
      <w:r w:rsidR="00C50CB8">
        <w:t xml:space="preserve"> and out the </w:t>
      </w:r>
      <w:r w:rsidR="00B04D6A">
        <w:t>channel</w:t>
      </w:r>
      <w:r w:rsidR="00AA2104">
        <w:t xml:space="preserve">. </w:t>
      </w:r>
    </w:p>
    <w:p w14:paraId="4EC13F73" w14:textId="32F92FE7" w:rsidR="001322AB" w:rsidRDefault="009F5011" w:rsidP="009F5011">
      <w:pPr>
        <w:spacing w:after="0"/>
      </w:pPr>
      <w:r>
        <w:t xml:space="preserve">Wave breaking was observed on the reef crest near AS1 during even the smallest wave conditions, driving flow speeds on the far </w:t>
      </w:r>
      <w:r w:rsidR="00B04D6A">
        <w:t>southern reef</w:t>
      </w:r>
      <w:r w:rsidR="00C50CB8">
        <w:t xml:space="preserve"> flat.</w:t>
      </w:r>
      <w:r>
        <w:t xml:space="preserve"> A</w:t>
      </w:r>
      <w:commentRangeStart w:id="59"/>
      <w:r w:rsidR="000A4C38">
        <w:t>s wave height increased, breaking waves were observed further north</w:t>
      </w:r>
      <w:r w:rsidR="00C50CB8">
        <w:t xml:space="preserve"> along the reef crest</w:t>
      </w:r>
      <w:r>
        <w:t>,</w:t>
      </w:r>
      <w:r w:rsidR="000A4C38">
        <w:t xml:space="preserve"> near</w:t>
      </w:r>
      <w:r>
        <w:t xml:space="preserve"> AS2 and</w:t>
      </w:r>
      <w:r w:rsidR="000A4C38">
        <w:t xml:space="preserve"> the </w:t>
      </w:r>
      <w:r w:rsidR="00B04D6A">
        <w:t>channel</w:t>
      </w:r>
      <w:r w:rsidR="000A4C38">
        <w:t xml:space="preserve">, increasing flow speeds over the reef flat near AS2 and the </w:t>
      </w:r>
      <w:r w:rsidR="00B04D6A">
        <w:t>back-reef pools</w:t>
      </w:r>
      <w:r w:rsidR="004A5151">
        <w:t xml:space="preserve">. </w:t>
      </w:r>
      <w:commentRangeEnd w:id="59"/>
      <w:r w:rsidR="00350540">
        <w:rPr>
          <w:rStyle w:val="CommentReference"/>
        </w:rPr>
        <w:commentReference w:id="59"/>
      </w:r>
      <w:r w:rsidR="000A4C38">
        <w:t xml:space="preserve"> </w:t>
      </w:r>
      <w:r w:rsidR="004A5151">
        <w:t xml:space="preserve">Similar to </w:t>
      </w:r>
      <w:r>
        <w:t>during TIDE</w:t>
      </w:r>
      <w:r w:rsidR="004A5151">
        <w:t>, m</w:t>
      </w:r>
      <w:r w:rsidR="000A4C38">
        <w:t xml:space="preserve">ean </w:t>
      </w:r>
      <w:r w:rsidR="00D92173">
        <w:t xml:space="preserve">speeds </w:t>
      </w:r>
      <w:r w:rsidR="000A4C38">
        <w:t xml:space="preserve">increased seaward through the </w:t>
      </w:r>
      <w:r w:rsidR="00B04D6A">
        <w:t>channel</w:t>
      </w:r>
      <w:r w:rsidR="000A4C38">
        <w:t>,</w:t>
      </w:r>
      <w:commentRangeStart w:id="60"/>
      <w:r w:rsidR="000A4C38">
        <w:t xml:space="preserve">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B04D6A">
        <w:t>reef</w:t>
      </w:r>
      <w:r w:rsidR="000A4C38">
        <w:t>.</w:t>
      </w:r>
      <w:commentRangeEnd w:id="60"/>
      <w:r w:rsidR="00925E76">
        <w:rPr>
          <w:rStyle w:val="CommentReference"/>
        </w:rPr>
        <w:commentReference w:id="60"/>
      </w:r>
    </w:p>
    <w:p w14:paraId="6E0B054C" w14:textId="77777777" w:rsidR="00B42656" w:rsidRDefault="00B42656" w:rsidP="001477A6">
      <w:pPr>
        <w:spacing w:after="0"/>
      </w:pPr>
    </w:p>
    <w:p w14:paraId="5852F8CB" w14:textId="36E3CE49" w:rsidR="00576BC7" w:rsidRPr="001477A6" w:rsidRDefault="009468C9" w:rsidP="001477A6">
      <w:pPr>
        <w:pStyle w:val="HeadingCR2"/>
        <w:spacing w:before="0"/>
        <w:rPr>
          <w:i/>
        </w:rPr>
      </w:pPr>
      <w:r>
        <w:rPr>
          <w:i/>
        </w:rPr>
        <w:t>Spatial s</w:t>
      </w:r>
      <w:r w:rsidR="005B7567">
        <w:rPr>
          <w:i/>
        </w:rPr>
        <w:t xml:space="preserve">tructure of </w:t>
      </w:r>
      <w:r>
        <w:rPr>
          <w:i/>
        </w:rPr>
        <w:t>r</w:t>
      </w:r>
      <w:commentRangeStart w:id="61"/>
      <w:r w:rsidR="000A4C38" w:rsidRPr="001477A6">
        <w:rPr>
          <w:i/>
        </w:rPr>
        <w:t>e</w:t>
      </w:r>
      <w:r>
        <w:rPr>
          <w:i/>
        </w:rPr>
        <w:t>sidence t</w:t>
      </w:r>
      <w:r w:rsidR="000A4C38" w:rsidRPr="001477A6">
        <w:rPr>
          <w:i/>
        </w:rPr>
        <w:t>ime</w:t>
      </w:r>
      <w:commentRangeEnd w:id="61"/>
      <w:r w:rsidR="00F867D4">
        <w:rPr>
          <w:rStyle w:val="CommentReference"/>
          <w:rFonts w:eastAsiaTheme="minorEastAsia" w:cstheme="minorBidi"/>
          <w:b w:val="0"/>
          <w:bCs w:val="0"/>
          <w:color w:val="auto"/>
        </w:rPr>
        <w:commentReference w:id="61"/>
      </w:r>
      <w:r w:rsidR="005B7567">
        <w:rPr>
          <w:i/>
        </w:rPr>
        <w:t>s</w:t>
      </w:r>
    </w:p>
    <w:p w14:paraId="106C4921" w14:textId="0162B8BF" w:rsidR="00C50CB8" w:rsidRDefault="000A4C38" w:rsidP="001477A6">
      <w:pPr>
        <w:spacing w:after="0"/>
      </w:pPr>
      <w:r>
        <w:t xml:space="preserve">Water residence time </w:t>
      </w:r>
      <w:r w:rsidR="00A153C3">
        <w:t>was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during end member forcings</w:t>
      </w:r>
      <w:r w:rsidR="00714A4F">
        <w:t xml:space="preserve"> (Figure 9</w:t>
      </w:r>
      <w:r>
        <w:t xml:space="preserve">). Residence times </w:t>
      </w:r>
      <w:r w:rsidR="00925E76">
        <w:t>in grid cells</w:t>
      </w:r>
      <w:r w:rsidR="000C79E7">
        <w:t xml:space="preserve"> </w:t>
      </w:r>
      <w:r>
        <w:t xml:space="preserve">varied from </w:t>
      </w:r>
      <w:r w:rsidR="00714A4F">
        <w:t xml:space="preserve">2.8-0.14 h, 2.8-0.15 h, and 2.8-0.08 h </w:t>
      </w:r>
      <w:r w:rsidR="00373CC2">
        <w:t>during WIND, TIDE, WAVE,</w:t>
      </w:r>
      <w:r>
        <w:t xml:space="preserve"> respectively. The shortest residence times were measured near the </w:t>
      </w:r>
      <w:r w:rsidR="00B04D6A">
        <w:t>southern reef</w:t>
      </w:r>
      <w:r>
        <w:t xml:space="preserve"> crest</w:t>
      </w:r>
      <w:r w:rsidR="00962881">
        <w:t xml:space="preserve"> during WAVE</w:t>
      </w:r>
      <w:r>
        <w:t>. The longest residence times were observed close to shore</w:t>
      </w:r>
      <w:r w:rsidR="00514DB7">
        <w:t xml:space="preserve">, in the </w:t>
      </w:r>
      <w:r w:rsidR="00B04D6A">
        <w:t>channel</w:t>
      </w:r>
      <w:r w:rsidR="00E5487E">
        <w:t>,</w:t>
      </w:r>
      <w:r>
        <w:t xml:space="preserve"> and</w:t>
      </w:r>
      <w:r w:rsidR="00E5487E">
        <w:t xml:space="preserve"> over the</w:t>
      </w:r>
      <w:r w:rsidR="00514DB7">
        <w:t xml:space="preserve"> </w:t>
      </w:r>
      <w:r w:rsidR="00B04D6A">
        <w:t>northern reef</w:t>
      </w:r>
      <w:r>
        <w:t xml:space="preserve"> </w:t>
      </w:r>
      <w:r w:rsidR="00962881">
        <w:t>during TIDE and WIND</w:t>
      </w:r>
      <w:r w:rsidR="000C48DA">
        <w:rPr>
          <w:rStyle w:val="CommentReference"/>
        </w:rPr>
        <w:commentReference w:id="62"/>
      </w:r>
      <w:r>
        <w:t>.</w:t>
      </w:r>
      <w:r w:rsidR="00276187">
        <w:t xml:space="preserve"> </w:t>
      </w:r>
    </w:p>
    <w:p w14:paraId="2EC1479A" w14:textId="77777777" w:rsidR="001477A6" w:rsidRDefault="001477A6" w:rsidP="001477A6">
      <w:pPr>
        <w:spacing w:after="0"/>
      </w:pPr>
    </w:p>
    <w:p w14:paraId="0BBAC2FF" w14:textId="20CA264E" w:rsidR="00276187" w:rsidRPr="001477A6" w:rsidRDefault="00276187" w:rsidP="001477A6">
      <w:pPr>
        <w:pStyle w:val="HeadingCR2"/>
        <w:spacing w:before="0"/>
        <w:rPr>
          <w:i/>
        </w:rPr>
      </w:pPr>
      <w:r w:rsidRPr="001477A6">
        <w:rPr>
          <w:i/>
        </w:rPr>
        <w:lastRenderedPageBreak/>
        <w:t>Comparing</w:t>
      </w:r>
      <w:r w:rsidR="009468C9">
        <w:rPr>
          <w:i/>
        </w:rPr>
        <w:t xml:space="preserve"> </w:t>
      </w:r>
      <w:r w:rsidRPr="001477A6">
        <w:rPr>
          <w:i/>
        </w:rPr>
        <w:t xml:space="preserve">Eulerian and Lagrangian </w:t>
      </w:r>
      <w:r w:rsidR="004C2E70">
        <w:rPr>
          <w:i/>
        </w:rPr>
        <w:t>flow speeds and residence times</w:t>
      </w:r>
    </w:p>
    <w:p w14:paraId="7C8C3D85" w14:textId="1D8B1093" w:rsidR="00FE0F3D" w:rsidRDefault="00514DB7" w:rsidP="00514DB7">
      <w:pPr>
        <w:spacing w:after="0"/>
      </w:pPr>
      <w:r>
        <w:t>To compare Eulerian and Lagrangian flow measurements, mean velocity and estimated w</w:t>
      </w:r>
      <w:r w:rsidR="00FE0F3D">
        <w:t xml:space="preserve">ater residence time from </w:t>
      </w:r>
      <w:r>
        <w:t xml:space="preserve">simultaneous </w:t>
      </w:r>
      <w:r w:rsidR="00FE0F3D">
        <w:t>ADCP data w</w:t>
      </w:r>
      <w:r w:rsidR="001F1557">
        <w:t>ere</w:t>
      </w:r>
      <w:r w:rsidR="00FE0F3D">
        <w:t xml:space="preserve"> compared with drifters in the corresponding grid cell (Table </w:t>
      </w:r>
      <w:commentRangeStart w:id="63"/>
      <w:r w:rsidR="00FE0F3D">
        <w:t>2</w:t>
      </w:r>
      <w:commentRangeEnd w:id="63"/>
      <w:r>
        <w:rPr>
          <w:rStyle w:val="CommentReference"/>
        </w:rPr>
        <w:commentReference w:id="63"/>
      </w:r>
      <w:r w:rsidR="00FE0F3D">
        <w:t xml:space="preserve">). </w:t>
      </w:r>
      <w:r w:rsidR="00052138">
        <w:t xml:space="preserve">Mean velocities from the ADCPs were lower than mean velocities from drifters in all cases except for </w:t>
      </w:r>
      <w:r>
        <w:t xml:space="preserve">the </w:t>
      </w:r>
      <w:r w:rsidR="00B04D6A">
        <w:t>southern reef</w:t>
      </w:r>
      <w:r>
        <w:t xml:space="preserve"> (AS1)</w:t>
      </w:r>
      <w:r w:rsidR="00052138">
        <w:t xml:space="preserve"> </w:t>
      </w:r>
      <w:r w:rsidR="00A007B9">
        <w:t>during WIND</w:t>
      </w:r>
      <w:r w:rsidR="002F6F46">
        <w:t xml:space="preserve"> (Table 2)</w:t>
      </w:r>
      <w:r w:rsidR="00052138">
        <w:t xml:space="preserve">. </w:t>
      </w:r>
      <w:r w:rsidR="00B9251E">
        <w:t>The R</w:t>
      </w:r>
      <w:r w:rsidR="00A007B9">
        <w:t xml:space="preserve">oot </w:t>
      </w:r>
      <w:r w:rsidR="00B9251E">
        <w:t>M</w:t>
      </w:r>
      <w:r w:rsidR="00A007B9">
        <w:t xml:space="preserve">ean </w:t>
      </w:r>
      <w:r w:rsidR="00B9251E">
        <w:t>S</w:t>
      </w:r>
      <w:r w:rsidR="00A007B9">
        <w:t>quare Difference (RMSD)</w:t>
      </w:r>
      <w:r w:rsidR="00B9251E">
        <w:t xml:space="preserve"> and percent </w:t>
      </w:r>
      <w:r w:rsidR="00A007B9">
        <w:t>difference</w:t>
      </w:r>
      <w:commentRangeStart w:id="64"/>
      <w:r w:rsidR="00B9251E">
        <w:t xml:space="preserve"> </w:t>
      </w:r>
      <w:commentRangeEnd w:id="64"/>
      <w:r w:rsidR="002F2A50">
        <w:rPr>
          <w:rStyle w:val="CommentReference"/>
        </w:rPr>
        <w:commentReference w:id="64"/>
      </w:r>
      <w:r w:rsidR="00B9251E">
        <w:t>(RMS</w:t>
      </w:r>
      <w:r w:rsidR="00A007B9">
        <w:t>D</w:t>
      </w:r>
      <w:r w:rsidR="001F1557">
        <w:t>/mean) showed m</w:t>
      </w:r>
      <w:r w:rsidR="002F6F46">
        <w:t>ean</w:t>
      </w:r>
      <w:r w:rsidR="000A4C38">
        <w:t xml:space="preserve"> flow speed </w:t>
      </w:r>
      <w:r w:rsidR="00AA2104">
        <w:t>calculated from</w:t>
      </w:r>
      <w:r w:rsidR="000A4C38">
        <w:t xml:space="preserve"> </w:t>
      </w:r>
      <w:r w:rsidR="00AA2104">
        <w:t xml:space="preserve">Eulerian and Lagrangian methods </w:t>
      </w:r>
      <w:r w:rsidR="00276187">
        <w:t>differed</w:t>
      </w:r>
      <w:r w:rsidR="00AA2104">
        <w:t xml:space="preserve"> by </w:t>
      </w:r>
      <w:r>
        <w:t>51</w:t>
      </w:r>
      <w:r w:rsidR="00AA2104">
        <w:t>-</w:t>
      </w:r>
      <w:r>
        <w:t>195</w:t>
      </w:r>
      <w:r w:rsidR="00AA2104">
        <w:t>%</w:t>
      </w:r>
      <w:r w:rsidR="00B423C5">
        <w:t>, a</w:t>
      </w:r>
      <w:r>
        <w:t>nd residence times differed by 48-201</w:t>
      </w:r>
      <w:r w:rsidR="00B423C5">
        <w:t>%</w:t>
      </w:r>
      <w:r w:rsidR="000A4C38">
        <w:t xml:space="preserve"> </w:t>
      </w:r>
      <w:r w:rsidR="002F6F46">
        <w:t xml:space="preserve">among ADCPs </w:t>
      </w:r>
      <w:r w:rsidR="000A4C38">
        <w:t>(Table 2</w:t>
      </w:r>
      <w:r>
        <w:t>, bottom row</w:t>
      </w:r>
      <w:r w:rsidR="000A4C38">
        <w:t>).</w:t>
      </w:r>
      <w:r w:rsidR="00B9251E">
        <w:t xml:space="preserve"> </w:t>
      </w:r>
      <w:r w:rsidR="002F6F46">
        <w:t>M</w:t>
      </w:r>
      <w:r w:rsidR="00B9251E">
        <w:t xml:space="preserve">ean flow speed calculated from Eulerian and </w:t>
      </w:r>
      <w:r>
        <w:t>Lagrangian methods differed by 5</w:t>
      </w:r>
      <w:r w:rsidR="00B9251E">
        <w:t xml:space="preserve">3-79%, and residence times differed by </w:t>
      </w:r>
      <w:r>
        <w:t>119-151</w:t>
      </w:r>
      <w:r w:rsidR="00B9251E">
        <w:t>%</w:t>
      </w:r>
      <w:r w:rsidR="002F6F46">
        <w:t xml:space="preserve"> among end member forcings</w:t>
      </w:r>
      <w:r>
        <w:t xml:space="preserve"> (Table 2, right column)</w:t>
      </w:r>
      <w:r w:rsidR="00B9251E">
        <w:t xml:space="preserve">. </w:t>
      </w:r>
      <w:r w:rsidR="004049FF">
        <w:t>The percent difference</w:t>
      </w:r>
      <w:r w:rsidR="008A2891">
        <w:t xml:space="preserve"> in mean flow speeds,</w:t>
      </w:r>
      <w:r w:rsidR="000A4C38">
        <w:t xml:space="preserve"> </w:t>
      </w:r>
      <w:r w:rsidR="008A2891">
        <w:t>among locations,</w:t>
      </w:r>
      <w:r w:rsidR="00B423C5">
        <w:t xml:space="preserve"> </w:t>
      </w:r>
      <w:r w:rsidR="000A4C38">
        <w:t>was</w:t>
      </w:r>
      <w:r w:rsidR="00B423C5">
        <w:t xml:space="preserve"> highest</w:t>
      </w:r>
      <w:r w:rsidR="000A4C38">
        <w:t xml:space="preserve"> at AS3 </w:t>
      </w:r>
      <w:r w:rsidR="00B423C5">
        <w:t>(1</w:t>
      </w:r>
      <w:r>
        <w:t>95</w:t>
      </w:r>
      <w:r w:rsidR="00B423C5">
        <w:t>%) where f</w:t>
      </w:r>
      <w:r w:rsidR="000A4C38">
        <w:t xml:space="preserve">low </w:t>
      </w:r>
      <w:r w:rsidR="00B423C5">
        <w:t xml:space="preserve">was most spatially heterogeneous, and </w:t>
      </w:r>
      <w:r w:rsidR="000A4C38">
        <w:t>lowest at AS1</w:t>
      </w:r>
      <w:r w:rsidR="00B423C5">
        <w:t xml:space="preserve"> (</w:t>
      </w:r>
      <w:r>
        <w:t>51</w:t>
      </w:r>
      <w:r w:rsidR="00B423C5">
        <w:t>%)</w:t>
      </w:r>
      <w:r w:rsidR="000A4C38">
        <w:t xml:space="preserve"> where the flow </w:t>
      </w:r>
      <w:r w:rsidR="007346CE">
        <w:t xml:space="preserve">was </w:t>
      </w:r>
      <w:r w:rsidR="000A4C38">
        <w:t xml:space="preserve">most homogeneous. The percent </w:t>
      </w:r>
      <w:r w:rsidR="004049FF">
        <w:t>difference</w:t>
      </w:r>
      <w:r w:rsidR="008A2891">
        <w:t xml:space="preserve"> in mean speeds,</w:t>
      </w:r>
      <w:r w:rsidR="000A4C38">
        <w:t xml:space="preserve"> </w:t>
      </w:r>
      <w:r w:rsidR="008A2891">
        <w:t>among end members,</w:t>
      </w:r>
      <w:r w:rsidR="000A4C38">
        <w:t xml:space="preserve"> was lowest during </w:t>
      </w:r>
      <w:r w:rsidR="008A2891">
        <w:t>TIDE</w:t>
      </w:r>
      <w:r w:rsidR="00B9251E">
        <w:t xml:space="preserve"> (</w:t>
      </w:r>
      <w:r>
        <w:t>5</w:t>
      </w:r>
      <w:r w:rsidR="00B9251E">
        <w:t>3%)</w:t>
      </w:r>
      <w:r>
        <w:t>, when flow speeds were lowest,</w:t>
      </w:r>
      <w:r w:rsidR="00B423C5">
        <w:t xml:space="preserve"> and highest during </w:t>
      </w:r>
      <w:r w:rsidR="008A2891">
        <w:t>WAVE</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t>Discussion</w:t>
      </w:r>
    </w:p>
    <w:p w14:paraId="1ED7F31D" w14:textId="01F41C98" w:rsidR="00E24B0D" w:rsidRDefault="00E24B0D" w:rsidP="00E24B0D">
      <w:pPr>
        <w:spacing w:after="0"/>
      </w:pPr>
      <w:r>
        <w:t xml:space="preserve">The high number of drifter deployments provided an </w:t>
      </w:r>
      <w:commentRangeStart w:id="65"/>
      <w:commentRangeStart w:id="66"/>
      <w:r>
        <w:t xml:space="preserve">unprecedented </w:t>
      </w:r>
      <w:commentRangeEnd w:id="65"/>
      <w:r>
        <w:rPr>
          <w:rStyle w:val="CommentReference"/>
        </w:rPr>
        <w:commentReference w:id="65"/>
      </w:r>
      <w:commentRangeEnd w:id="66"/>
      <w:r>
        <w:rPr>
          <w:rStyle w:val="CommentReference"/>
        </w:rPr>
        <w:commentReference w:id="66"/>
      </w:r>
      <w:r w:rsidR="00291E00">
        <w:t>data set in</w:t>
      </w:r>
      <w:r>
        <w:t xml:space="preserve"> a </w:t>
      </w:r>
      <w:r w:rsidR="00291E00">
        <w:t>fringing-</w:t>
      </w:r>
      <w:r>
        <w:t>reef</w:t>
      </w:r>
      <w:r w:rsidR="00291E00">
        <w:t xml:space="preserve"> setting</w:t>
      </w:r>
      <w:r>
        <w:t xml:space="preserve">, with high data density, extensive spatial coverage, and a wide range of </w:t>
      </w:r>
      <w:r w:rsidR="00291E00">
        <w:t>characteristic</w:t>
      </w:r>
      <w:r>
        <w:t xml:space="preserve"> forcing conditions. The overall flow pattern under all forcing conditions</w:t>
      </w:r>
      <w:r w:rsidDel="00052138">
        <w:t xml:space="preserve"> </w:t>
      </w:r>
      <w:r>
        <w:t xml:space="preserve">is predominantly clockwise circulation over the exposed southern reef and back-reef pools and seaward through the channel, with higher speeds during wave forcing than tidal and wind forcing. The shortest residence times were measured on the exposed southern </w:t>
      </w:r>
      <w:r>
        <w:lastRenderedPageBreak/>
        <w:t xml:space="preserve">reef flat near breaking waves on the reef crest, and were longest over the reef flat close to shore and deep in the sheltered northwest corner of the embayment, which is consistent with studies in other fringing reefs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"(Lowe et al. 2009b; Ouillon et al. 2010)", "plainTextFormattedCitation" : "(Lowe et al. 2009b; Ouillon et al. 2010)", "previouslyFormattedCitation" : "(Lowe et al. 2009b; Ouillon et al. 2010)" }, "properties" : { "noteIndex" : 0 }, "schema" : "https://github.com/citation-style-language/schema/raw/master/csl-citation.json" }</w:instrText>
      </w:r>
      <w:r>
        <w:fldChar w:fldCharType="separate"/>
      </w:r>
      <w:r w:rsidRPr="004C2E70">
        <w:rPr>
          <w:noProof/>
        </w:rPr>
        <w:t>(Lowe et al. 2009b; Ouillon et al. 2010)</w:t>
      </w:r>
      <w:r>
        <w:fldChar w:fldCharType="end"/>
      </w:r>
      <w:r>
        <w:t>.</w:t>
      </w:r>
    </w:p>
    <w:p w14:paraId="5D966B5C" w14:textId="77777777" w:rsidR="00E24B0D" w:rsidRDefault="00E24B0D" w:rsidP="00E24B0D">
      <w:pPr>
        <w:spacing w:after="0"/>
      </w:pPr>
      <w:r>
        <w:t xml:space="preserve">The drifters illustrated several unique flow features, particularly near areas of complex bathymetry like the channel. From the orientation of the reef flat and channel, it appears that flow over the exposed southern reef should enter directly into the channel and out to sea </w:t>
      </w:r>
      <w:r>
        <w:fldChar w:fldCharType="begin" w:fldLock="1"/>
      </w:r>
      <w: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F00865">
        <w:rPr>
          <w:noProof/>
        </w:rPr>
        <w:t>(Taebi et al. 2011)</w:t>
      </w:r>
      <w:r>
        <w:fldChar w:fldCharType="end"/>
      </w:r>
      <w:r>
        <w:t>. Instead, wave refraction into the channel deflects t</w:t>
      </w:r>
      <w:commentRangeStart w:id="67"/>
      <w:commentRangeStart w:id="68"/>
      <w:r>
        <w:t>he flow near AS2 away from the channel, shoreward into the embayment where it flows into the back-reef pools and into the shoreward end of the channel</w:t>
      </w:r>
      <w:r>
        <w:rPr>
          <w:rStyle w:val="CommentReference"/>
        </w:rPr>
        <w:commentReference w:id="69"/>
      </w:r>
      <w:r>
        <w:t>.</w:t>
      </w:r>
      <w:commentRangeEnd w:id="67"/>
      <w:r>
        <w:rPr>
          <w:rStyle w:val="CommentReference"/>
        </w:rPr>
        <w:commentReference w:id="67"/>
      </w:r>
      <w:commentRangeEnd w:id="68"/>
    </w:p>
    <w:p w14:paraId="6EA1A1BA" w14:textId="2B43B253" w:rsidR="00E24B0D" w:rsidRDefault="00E24B0D" w:rsidP="00E24B0D">
      <w:pPr>
        <w:spacing w:after="0"/>
      </w:pPr>
      <w:r>
        <w:rPr>
          <w:rStyle w:val="CommentReference"/>
        </w:rPr>
        <w:commentReference w:id="68"/>
      </w:r>
      <w:r w:rsidRPr="006A056D">
        <w:t xml:space="preserve"> </w:t>
      </w:r>
      <w:r>
        <w:t xml:space="preserve">Observations on the linear reef flat off Molokai, Hawaii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 xml:space="preserve">, showed near-bed current speeds were faster where the reef is deeper and narrower but the observations presented here (Figures 5 and 7) suggest the opposite for surface drifters on this fringing reef. Current speeds were rapid over the shallow reef flat, slowing significantly and becoming more variable when reaching deeper back-reef pools and the channel. </w:t>
      </w:r>
    </w:p>
    <w:p w14:paraId="79C27BD1" w14:textId="0627EF3E" w:rsidR="00E24B0D" w:rsidRDefault="00E24B0D" w:rsidP="00E24B0D">
      <w:pPr>
        <w:spacing w:after="0"/>
      </w:pPr>
      <w:r>
        <w:t xml:space="preserve">Flow through the channel was not spatially constant, showing steadily increased speed moving seaward, reaching a maximum at the reef crest, during both WAVE and TIDE. The same pattern was not evident during WIND, possibly due to wind driven flow into the bay at the surface, but the data density is too low to be certain. In a similarly configured reef in Moorea, French Polynesia, vertically binned ADCP data showed that under low wave forcing, surface currents in the channel were lower and flow could even reverse near the bottom </w:t>
      </w:r>
      <w:r>
        <w:fldChar w:fldCharType="begin" w:fldLock="1"/>
      </w:r>
      <w:r>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372A45">
        <w:rPr>
          <w:noProof/>
        </w:rPr>
        <w:t>(Hench et al. 2008)</w:t>
      </w:r>
      <w:r>
        <w:fldChar w:fldCharType="end"/>
      </w:r>
      <w:r>
        <w:t xml:space="preserve">. The increase in flow speed through the channel at the study site is either caused by the increasing volume of water contributed by </w:t>
      </w:r>
      <w:r>
        <w:lastRenderedPageBreak/>
        <w:t xml:space="preserve">the reef flats on either side or a narrowing of the channel cross-section. </w:t>
      </w:r>
      <w:commentRangeStart w:id="70"/>
      <w:r>
        <w:t>Either way, the increase is notable for illustrating the inadequacy of using a single current meter in the channel to estimate water residence or flushing time from the bay.</w:t>
      </w:r>
      <w:commentRangeEnd w:id="70"/>
      <w:r>
        <w:rPr>
          <w:rStyle w:val="CommentReference"/>
        </w:rPr>
        <w:commentReference w:id="70"/>
      </w:r>
    </w:p>
    <w:p w14:paraId="59A2E281" w14:textId="77777777" w:rsidR="00215E49" w:rsidRDefault="00215E49" w:rsidP="00215E49">
      <w:pPr>
        <w:pStyle w:val="HeadingCR2"/>
      </w:pPr>
      <w:commentRangeStart w:id="71"/>
      <w:r>
        <w:t>Differences between Eulerian and Lagrangian flows</w:t>
      </w:r>
      <w:commentRangeEnd w:id="71"/>
      <w:r>
        <w:rPr>
          <w:rStyle w:val="CommentReference"/>
          <w:rFonts w:eastAsiaTheme="minorEastAsia" w:cstheme="minorBidi"/>
          <w:b w:val="0"/>
          <w:bCs w:val="0"/>
          <w:color w:val="auto"/>
        </w:rPr>
        <w:commentReference w:id="71"/>
      </w:r>
    </w:p>
    <w:p w14:paraId="58D85B46" w14:textId="7A5069D4" w:rsidR="00215E49" w:rsidRDefault="00215E49" w:rsidP="00215E49">
      <w:pPr>
        <w:spacing w:after="0"/>
      </w:pPr>
      <w:r>
        <w:t>Lagrangian results showed consistently higher mean flow speeds than Eulerian results, except for one location and condition: on the exposed southern reef during WIND (Table 2). Several factors can explain th</w:t>
      </w:r>
      <w:r w:rsidR="00F16C29">
        <w:t>is</w:t>
      </w:r>
      <w:r>
        <w:t xml:space="preserve"> difference</w:t>
      </w:r>
      <w:r w:rsidR="00F16C29">
        <w:t xml:space="preserve">: </w:t>
      </w:r>
      <w:r>
        <w:t xml:space="preserve">1) comparing point and areal measurements, 2) </w:t>
      </w:r>
      <w:r w:rsidR="00F16C29">
        <w:t>comparing</w:t>
      </w:r>
      <w:r>
        <w:t xml:space="preserve"> depth-averaged and surface</w:t>
      </w:r>
      <w:r w:rsidR="00BA0527">
        <w:t xml:space="preserve"> current</w:t>
      </w:r>
      <w:r>
        <w:t xml:space="preserve"> measurements, 3) the influence of Stokes’ drift on Lagrangian drifters, and 4) </w:t>
      </w:r>
      <w:r w:rsidR="00F16C29">
        <w:t>sampling and analytical</w:t>
      </w:r>
      <w:r w:rsidR="00F16C29" w:rsidRPr="00F16C29">
        <w:t xml:space="preserve"> </w:t>
      </w:r>
      <w:commentRangeStart w:id="72"/>
      <w:r w:rsidR="00F16C29">
        <w:t>error</w:t>
      </w:r>
      <w:commentRangeEnd w:id="72"/>
      <w:r w:rsidR="00F16C29">
        <w:rPr>
          <w:rStyle w:val="CommentReference"/>
        </w:rPr>
        <w:commentReference w:id="72"/>
      </w:r>
      <w:r w:rsidR="00F16C29">
        <w:t>s</w:t>
      </w:r>
      <w:r>
        <w:t>. It is unlikely that the difference is explained by drifters and ADCPs experiencing different forcing conditions, given the consistent differences over space and time.</w:t>
      </w:r>
    </w:p>
    <w:p w14:paraId="4E0B39E6" w14:textId="77777777" w:rsidR="00215E49" w:rsidRDefault="00215E49" w:rsidP="00215E49">
      <w:pPr>
        <w:spacing w:after="0"/>
      </w:pPr>
      <w:r>
        <w:t xml:space="preserve">The first potential source of disagreement is the heterogeneity of flow speeds within the 100 m spatial bin sampled by the drifters, compared to the point measurement from the ADCP, especially in the more bathymetrically complex areas like near AS3 where the disagreement was highest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fldChar w:fldCharType="separate"/>
      </w:r>
      <w:r w:rsidRPr="00C635D9">
        <w:rPr>
          <w:noProof/>
        </w:rPr>
        <w:t>(Lowe et al. 2009b)</w:t>
      </w:r>
      <w:r>
        <w:fldChar w:fldCharType="end"/>
      </w:r>
      <w:r>
        <w:t xml:space="preserve">. </w:t>
      </w:r>
    </w:p>
    <w:p w14:paraId="186AE00A" w14:textId="0397713A" w:rsidR="00215E49" w:rsidRDefault="00215E49" w:rsidP="00215E49">
      <w:pPr>
        <w:spacing w:after="0"/>
      </w:pPr>
      <w:r>
        <w:t>The second potential sour</w:t>
      </w:r>
      <w:r w:rsidR="00F16C29">
        <w:t>ce of disagreement is comparing</w:t>
      </w:r>
      <w:r>
        <w:t xml:space="preserve"> surface and depth-averaged measurements. </w:t>
      </w:r>
      <w:commentRangeStart w:id="73"/>
      <w:r>
        <w:t>Lagrangian measurements are more influenced by</w:t>
      </w:r>
      <w:r w:rsidR="00F16C29">
        <w:t xml:space="preserve"> surface</w:t>
      </w:r>
      <w:r>
        <w:t xml:space="preserve"> processes </w:t>
      </w:r>
      <w:r w:rsidR="00F16C29">
        <w:t xml:space="preserve">and faster flows </w:t>
      </w:r>
      <w:r>
        <w:t xml:space="preserve">(drifters were ~0-20 cm into the water column; see Figure 2b), whereas Eulerian methods average over depth ranges </w:t>
      </w:r>
      <w:r w:rsidR="00BA0527">
        <w:t>which</w:t>
      </w:r>
      <w:r>
        <w:t xml:space="preserve"> </w:t>
      </w:r>
      <w:r w:rsidR="00BA0527">
        <w:t>include slower</w:t>
      </w:r>
      <w:r>
        <w:t xml:space="preserve"> flow speed</w:t>
      </w:r>
      <w:r w:rsidR="00BA0527">
        <w:t>s</w:t>
      </w:r>
      <w:r w:rsidR="00F16C29">
        <w:t xml:space="preserve"> due to the logarithmic decrease in flow speed observed near the bottom, particularly at the study site where coral structures can cover more than half of the water depth even at high tide (Figure 2c-d)</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fldChar w:fldCharType="separate"/>
      </w:r>
      <w:r w:rsidRPr="009A41CA">
        <w:rPr>
          <w:noProof/>
        </w:rPr>
        <w:t>(Falter et al. 2008; Lowe and Falter 2015)</w:t>
      </w:r>
      <w:r>
        <w:fldChar w:fldCharType="end"/>
      </w:r>
      <w:r>
        <w:t xml:space="preserve">. </w:t>
      </w:r>
      <w:commentRangeEnd w:id="73"/>
      <w:r>
        <w:rPr>
          <w:rStyle w:val="CommentReference"/>
        </w:rPr>
        <w:commentReference w:id="73"/>
      </w:r>
      <w:r>
        <w:t xml:space="preserve">In this study, the ADCPs top measurement bin averaged the near-surface higher speed flows with the very </w:t>
      </w:r>
      <w:r>
        <w:lastRenderedPageBreak/>
        <w:t xml:space="preserve">slow speeds below the top of the coral canopies, resulting in a slower speed than would be measured by the drifters. </w:t>
      </w:r>
    </w:p>
    <w:p w14:paraId="66644ECB" w14:textId="47BE7FDB" w:rsidR="00215E49" w:rsidRDefault="00215E49" w:rsidP="000E0032">
      <w:r>
        <w:t>A third source of disagreement between the Eulerian and Lagrangian methods is Stokes</w:t>
      </w:r>
      <w:r w:rsidR="00900E8D">
        <w:t>’</w:t>
      </w:r>
      <w:r>
        <w:t xml:space="preserve"> drift caused by wind, gravity, or infragravity waves </w:t>
      </w:r>
      <w:r>
        <w:fldChar w:fldCharType="begin" w:fldLock="1"/>
      </w:r>
      <w:r>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"10.1029/JC074i028p06991", "ISSN" : "0148-0227", "author" : [ { "dropping-particle" : "", "family" : "Kenyon", "given" : "Kern E.", "non-dropping-particle" : "", "parse-names" : false, "suffix" : "" } ], "container-title" : "Journal of Geophysical Research", "id" : "ITEM-2", "issue" : "28", "issued" : { "date-parts" : [ [ "1969" ] ] }, "page" : "6991-6994", "title" : "Stokes drift for random gravity waves", "type" : "article-journal", "volume" : "74" }, "uris" : [ "http://www.mendeley.com/documents/?uuid=9b3eff0b-90df-4ebb-959d-af82ba93a5c0" ] }, { "id" : "ITEM-3", "itemData" : { "author" : [ { "dropping-particle" : "", "family" : "Stokes", "given" : "George Gabriel", "non-dropping-particle" : "", "parse-names" : false, "suffix" : "" } ], "container-title" : "Transactions of the Cambridge Philosophical Society", "id" : "ITEM-3", "issued" : { "date-parts" : [ [ "1847" ] ] }, "page" : "441-473", "title" : "On the theory of oscillatory waves", "type" : "article-journal", "volume" : "8" }, "uris" : [ "http://www.mendeley.com/documents/?uuid=1033ed04-4a4b-42f2-93d8-bc93aecb91ae" ] }, { "id" : "ITEM-4",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"ITEM-4", "issue" : "C11", "issued" : { "date-parts" : [ [ "2012" ] ] }, "page" : "C11022", "title" : "The dynamics of infragravity wave transformation over a fringing reef", "type" : "article-journal", "volume" : "117" }, "uris" : [ "http://www.mendeley.com/documents/?uuid=aa616218-1787-4047-90a5-762728a0477b" ] } ], "mendeley" : { "formattedCitation" : "(Stokes 1847; Kenyon 1969; Pomeroy et al. 2012; Cheriton et al. 2016)", "plainTextFormattedCitation" : "(Stokes 1847; Kenyon 1969; Pomeroy et al. 2012; Cheriton et al. 2016)", "previouslyFormattedCitation" : "(Stokes 1847; Kenyon 1969; Pomeroy et al. 2012; Cheriton et al. 2016)" }, "properties" : { "noteIndex" : 0 }, "schema" : "https://github.com/citation-style-language/schema/raw/master/csl-citation.json" }</w:instrText>
      </w:r>
      <w:r>
        <w:fldChar w:fldCharType="separate"/>
      </w:r>
      <w:r w:rsidRPr="00215E49">
        <w:rPr>
          <w:noProof/>
        </w:rPr>
        <w:t>(Stokes 1847; Kenyon 1969; Pomeroy et al. 2012; Cheriton et al. 2016)</w:t>
      </w:r>
      <w:r>
        <w:fldChar w:fldCharType="end"/>
      </w:r>
      <w:r>
        <w:t>. For th</w:t>
      </w:r>
      <w:r w:rsidR="00BA0527">
        <w:t>e expected range of wave height</w:t>
      </w:r>
      <w:r>
        <w:t xml:space="preserve"> (0-0.25 m)</w:t>
      </w:r>
      <w:r w:rsidR="00900E8D" w:rsidRPr="00900E8D">
        <w:t xml:space="preserve"> </w:t>
      </w:r>
      <w:r w:rsidR="00900E8D">
        <w:fldChar w:fldCharType="begin" w:fldLock="1"/>
      </w:r>
      <w:r w:rsidR="00900E8D">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2013b)", "manualFormatting" : "(Vetter, unpublished data)", "plainTextFormattedCitation" : "(Vetter 2013b)", "previouslyFormattedCitation" : "(Vetter 2013b)" }, "properties" : { "noteIndex" : 0 }, "schema" : "https://github.com/citation-style-language/schema/raw/master/csl-citation.json" }</w:instrText>
      </w:r>
      <w:r w:rsidR="00900E8D">
        <w:fldChar w:fldCharType="separate"/>
      </w:r>
      <w:r w:rsidR="00900E8D">
        <w:rPr>
          <w:noProof/>
        </w:rPr>
        <w:t>(Vetter, unpublished data</w:t>
      </w:r>
      <w:r w:rsidR="00900E8D" w:rsidRPr="002F05B2">
        <w:rPr>
          <w:noProof/>
        </w:rPr>
        <w:t>)</w:t>
      </w:r>
      <w:r w:rsidR="00900E8D">
        <w:fldChar w:fldCharType="end"/>
      </w:r>
      <w:r>
        <w:t>, wave p</w:t>
      </w:r>
      <w:r w:rsidR="00BA0527">
        <w:t>eriod (4-12 s), and water depth</w:t>
      </w:r>
      <w:r>
        <w:t xml:space="preserve"> (0.4-1.3 m) at the ADCPs, predicted Stokes</w:t>
      </w:r>
      <w:r w:rsidR="00900E8D">
        <w:t>’</w:t>
      </w:r>
      <w:r>
        <w:t xml:space="preserve"> drift velocities from incident waves (</w:t>
      </w:r>
      <w:commentRangeStart w:id="74"/>
      <w:proofErr w:type="spellStart"/>
      <w:r w:rsidRPr="00215E49">
        <w:rPr>
          <w:i/>
        </w:rPr>
        <w:t>U</w:t>
      </w:r>
      <w:r w:rsidRPr="00215E49">
        <w:rPr>
          <w:i/>
          <w:vertAlign w:val="subscript"/>
        </w:rPr>
        <w:t>Stoke</w:t>
      </w:r>
      <w:r>
        <w:rPr>
          <w:i/>
          <w:vertAlign w:val="subscript"/>
        </w:rPr>
        <w:t>s</w:t>
      </w:r>
      <w:commentRangeEnd w:id="74"/>
      <w:proofErr w:type="spellEnd"/>
      <w:r>
        <w:rPr>
          <w:rStyle w:val="CommentReference"/>
        </w:rPr>
        <w:commentReference w:id="74"/>
      </w:r>
      <w:r>
        <w:t>)</w:t>
      </w:r>
      <w:r>
        <w:rPr>
          <w:vertAlign w:val="subscript"/>
        </w:rPr>
        <w:t xml:space="preserve"> </w:t>
      </w:r>
      <w:r>
        <w:t>is 0-37 cm s</w:t>
      </w:r>
      <w:r w:rsidRPr="00185F6D">
        <w:rPr>
          <w:vertAlign w:val="superscript"/>
        </w:rPr>
        <w:t>-1</w:t>
      </w:r>
      <w:r>
        <w:t xml:space="preserve">. </w:t>
      </w:r>
      <w:proofErr w:type="spellStart"/>
      <w:r w:rsidRPr="00215124">
        <w:rPr>
          <w:i/>
        </w:rPr>
        <w:t>U</w:t>
      </w:r>
      <w:r w:rsidRPr="00215124">
        <w:rPr>
          <w:i/>
          <w:vertAlign w:val="subscript"/>
        </w:rPr>
        <w:t>Stoke</w:t>
      </w:r>
      <w:r>
        <w:rPr>
          <w:i/>
          <w:vertAlign w:val="subscript"/>
        </w:rPr>
        <w:t>s</w:t>
      </w:r>
      <w:proofErr w:type="spellEnd"/>
      <w:r>
        <w:rPr>
          <w:vertAlign w:val="subscript"/>
        </w:rPr>
        <w:t xml:space="preserve"> </w:t>
      </w:r>
      <w:r>
        <w:t xml:space="preserve">is highly sensitive to water depth, especially for larger wave </w:t>
      </w:r>
      <w:r w:rsidR="00900E8D">
        <w:t>heights and lower wave periods</w:t>
      </w:r>
      <w:r>
        <w:t xml:space="preserve">. Although the magnitudes of </w:t>
      </w:r>
      <w:proofErr w:type="spellStart"/>
      <w:r w:rsidRPr="00215124">
        <w:rPr>
          <w:i/>
        </w:rPr>
        <w:t>U</w:t>
      </w:r>
      <w:r w:rsidRPr="00215124">
        <w:rPr>
          <w:i/>
          <w:vertAlign w:val="subscript"/>
        </w:rPr>
        <w:t>Stoke</w:t>
      </w:r>
      <w:r>
        <w:rPr>
          <w:i/>
          <w:vertAlign w:val="subscript"/>
        </w:rPr>
        <w:t>s</w:t>
      </w:r>
      <w:proofErr w:type="spellEnd"/>
      <w:r>
        <w:rPr>
          <w:vertAlign w:val="subscript"/>
        </w:rPr>
        <w:t xml:space="preserve"> </w:t>
      </w:r>
      <w:r>
        <w:t>calculated for the full range of conditions could explain the 0.1-14.2 cm s</w:t>
      </w:r>
      <w:r w:rsidRPr="00185F6D">
        <w:rPr>
          <w:vertAlign w:val="superscript"/>
        </w:rPr>
        <w:t>-1</w:t>
      </w:r>
      <w:r>
        <w:rPr>
          <w:vertAlign w:val="superscript"/>
        </w:rPr>
        <w:t xml:space="preserve"> </w:t>
      </w:r>
      <w:r>
        <w:t>differences between dr</w:t>
      </w:r>
      <w:r w:rsidR="00BA0527">
        <w:t xml:space="preserve">ifters and ADCPs, </w:t>
      </w:r>
      <w:proofErr w:type="spellStart"/>
      <w:r w:rsidRPr="00215124">
        <w:rPr>
          <w:i/>
        </w:rPr>
        <w:t>U</w:t>
      </w:r>
      <w:r w:rsidRPr="00215124">
        <w:rPr>
          <w:i/>
          <w:vertAlign w:val="subscript"/>
        </w:rPr>
        <w:t>Stoke</w:t>
      </w:r>
      <w:r>
        <w:rPr>
          <w:i/>
          <w:vertAlign w:val="subscript"/>
        </w:rPr>
        <w:t>s</w:t>
      </w:r>
      <w:proofErr w:type="spellEnd"/>
      <w:r>
        <w:rPr>
          <w:vertAlign w:val="subscript"/>
        </w:rPr>
        <w:t xml:space="preserve"> </w:t>
      </w:r>
      <w:r>
        <w:t>&gt; ~5 cm s</w:t>
      </w:r>
      <w:r w:rsidRPr="00185F6D">
        <w:rPr>
          <w:vertAlign w:val="superscript"/>
        </w:rPr>
        <w:t>-1</w:t>
      </w:r>
      <w:r>
        <w:t xml:space="preserve"> should be considered extreme values. Since the combination of high wave height and low wave period is unlikely, especially at low water depth when wave-propagation is limited, a more likely range of </w:t>
      </w:r>
      <w:proofErr w:type="spellStart"/>
      <w:r w:rsidRPr="00215124">
        <w:rPr>
          <w:i/>
        </w:rPr>
        <w:t>U</w:t>
      </w:r>
      <w:r w:rsidRPr="00215124">
        <w:rPr>
          <w:i/>
          <w:vertAlign w:val="subscript"/>
        </w:rPr>
        <w:t>Stoke</w:t>
      </w:r>
      <w:r>
        <w:rPr>
          <w:i/>
          <w:vertAlign w:val="subscript"/>
        </w:rPr>
        <w:t>s</w:t>
      </w:r>
      <w:proofErr w:type="spellEnd"/>
      <w:r>
        <w:t xml:space="preserve"> influencing the drifters is more on the order of 0.1-3 cm s</w:t>
      </w:r>
      <w:r w:rsidRPr="00185F6D">
        <w:rPr>
          <w:vertAlign w:val="superscript"/>
        </w:rPr>
        <w:t>-1</w:t>
      </w:r>
      <w:r>
        <w:t>. Stokes</w:t>
      </w:r>
      <w:r w:rsidR="00BA0527">
        <w:t>’</w:t>
      </w:r>
      <w:r>
        <w:t xml:space="preserve"> drift is a likely cause of the higher speeds observed by dr</w:t>
      </w:r>
      <w:r w:rsidR="000E0032">
        <w:t xml:space="preserve">ifters, but not the only cause. </w:t>
      </w:r>
      <w:r>
        <w:t xml:space="preserve">There is also evidence that infragravity waves (25-1000 s period) caused by high incident waves and long periods undergo little energy dissipation and increase in skewness and asymmetry while propagating over fringing reef flats. Infragravity waves can be highly energetic and play an important role in driving flow over fringing reefs and transporting reef material </w:t>
      </w:r>
      <w:r>
        <w:fldChar w:fldCharType="begin" w:fldLock="1"/>
      </w:r>
      <w:r>
        <w:instrText>ADDIN CSL_CITATION { "citationItems" : [ { "id" : "ITEM-1",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"ITEM-1", "issue" : "C11", "issued" : { "date-parts" : [ [ "2012" ] ] }, "page" : "C11022", "title" : "The dynamics of infragravity wave transformation over a fringing reef", "type" : "article-journal", "volume" : "117" }, "uris" : [ "http://www.mendeley.com/documents/?uuid=aa616218-1787-4047-90a5-762728a0477b" ] }, { "id" : "ITEM-2",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"ITEM-2",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"(Pomeroy et al. 2012; Cheriton et al. 2016)", "manualFormatting" : "(Cheriton et al. 2016; Pomeroy et al. 2012)", "plainTextFormattedCitation" : "(Pomeroy et al. 2012; Cheriton et al. 2016)", "previouslyFormattedCitation" : "(Pomeroy et al. 2012; Cheriton et al. 2016)" }, "properties" : { "noteIndex" : 0 }, "schema" : "https://github.com/citation-style-language/schema/raw/master/csl-citation.json" }</w:instrText>
      </w:r>
      <w:r>
        <w:fldChar w:fldCharType="separate"/>
      </w:r>
      <w:r w:rsidRPr="00DA42D2">
        <w:rPr>
          <w:noProof/>
        </w:rPr>
        <w:t>(Cheriton et al.</w:t>
      </w:r>
      <w:r>
        <w:rPr>
          <w:noProof/>
        </w:rPr>
        <w:t xml:space="preserve"> 2016</w:t>
      </w:r>
      <w:r w:rsidRPr="00DA42D2">
        <w:rPr>
          <w:noProof/>
        </w:rPr>
        <w:t>; Pomeroy et al. 2012)</w:t>
      </w:r>
      <w:r>
        <w:fldChar w:fldCharType="end"/>
      </w:r>
      <w:r>
        <w:t xml:space="preserve">. </w:t>
      </w:r>
    </w:p>
    <w:p w14:paraId="10053AE4" w14:textId="295BE00F" w:rsidR="00215E49" w:rsidRDefault="00215E49" w:rsidP="00215E49">
      <w:pPr>
        <w:spacing w:after="0"/>
      </w:pPr>
      <w:r>
        <w:t xml:space="preserve">The fourth possible source of discrepancy between Eulerian and Lagrangian estimates is </w:t>
      </w:r>
      <w:r w:rsidR="00900E8D">
        <w:t xml:space="preserve">sampling and analytical </w:t>
      </w:r>
      <w:r>
        <w:t>error. Sampling errors from drifters can be “surfing” on waves, wind slip, or interaction with the bottom. Wind slip of tall-</w:t>
      </w:r>
      <w:proofErr w:type="spellStart"/>
      <w:r>
        <w:t>masted</w:t>
      </w:r>
      <w:proofErr w:type="spellEnd"/>
      <w:r>
        <w:t xml:space="preserve">, finless </w:t>
      </w:r>
      <w:r>
        <w:lastRenderedPageBreak/>
        <w:t>drifters can be up to 1 cm s</w:t>
      </w:r>
      <w:r w:rsidRPr="001D4FF5">
        <w:rPr>
          <w:vertAlign w:val="superscript"/>
        </w:rPr>
        <w:t>-1</w:t>
      </w:r>
      <w:r>
        <w:t xml:space="preserve"> per m s</w:t>
      </w:r>
      <w:r w:rsidRPr="001D4FF5">
        <w:rPr>
          <w:vertAlign w:val="superscript"/>
        </w:rPr>
        <w:t>-1</w:t>
      </w:r>
      <w:r>
        <w:t xml:space="preserve"> of wind (0-8 cm s</w:t>
      </w:r>
      <w:r w:rsidRPr="001D4FF5">
        <w:rPr>
          <w:vertAlign w:val="superscript"/>
        </w:rPr>
        <w:t>-1</w:t>
      </w:r>
      <w:r>
        <w:t xml:space="preserve"> for the sampled conditions) </w:t>
      </w:r>
      <w:r>
        <w:fldChar w:fldCharType="begin" w:fldLock="1"/>
      </w:r>
      <w: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fldChar w:fldCharType="separate"/>
      </w:r>
      <w:r w:rsidRPr="001D4FF5">
        <w:rPr>
          <w:noProof/>
        </w:rPr>
        <w:t>(MacMahan et al. 2010)</w:t>
      </w:r>
      <w:r>
        <w:fldChar w:fldCharType="end"/>
      </w:r>
      <w:r>
        <w:t xml:space="preserve">, but given the low </w:t>
      </w:r>
      <w:proofErr w:type="spellStart"/>
      <w:r>
        <w:t>windage</w:t>
      </w:r>
      <w:proofErr w:type="spellEnd"/>
      <w:r>
        <w:t xml:space="preserve"> on the drifters used here and the large fins, it is unlikely wind slip was important (Figure 2b). Sampling error from the ADCPs could be from reverberation, side-lobe interference, bias near the limit of the blanking distance, or inability to sample flows near the surface </w:t>
      </w:r>
      <w:r>
        <w:fldChar w:fldCharType="begin" w:fldLock="1"/>
      </w:r>
      <w:r>
        <w:instrText>ADDIN CSL_CITATION { "citationItems" : [ { "id" : "ITEM-1", "itemData" : { "DOI" : "10.1061/(ASCE)0733-9429(2007)133:12(1411)", "ISBN" : "0733-9429()133:12L.1411;1", "ISSN" : "0733-9429", "abstract" : "Acoustic Doppler current profilers \ue001ADCPs\ue002 are commonly used to measure streamflow and water velocities in rivers and streams. This paper presents laboratory, field, and numerical model evidence of errors in ADCP measurements caused by flow disturbance. A state-of-the-art three-dimensional computational fluid dynamic model is validated with and used to complement field and laboratory observations of flow disturbance and its effect on measured velocities. Results show that near the instrument, flow velocities measured by the ADCP are neither the undisturbed stream velocity nor the velocity of the flow field around the ADCP. The velocities measured by the ADCP are biased low due to the downward flow near the upstream face of the ADCP and upward recovering flow in the path of downstream transducer, which violate the flow homogeneity assumption used to transform beam velocities into Cartesian velocity components. The magnitude of the bias is dependent on the deployment configuration, the diameter of the instrument, and the approach velocity, and was observed to range from more than 25% at 5 cm from the transducers to less than 1% at about 50 cm from the transducers for the scenarios simulated.", "author" : [ { "dropping-particle" : "", "family" : "Mueller", "given" : "David S.", "non-dropping-particle" : "", "parse-names" : false, "suffix" : "" }, { "dropping-particle" : "", "family" : "Abad", "given" : "Jorge D.", "non-dropping-particle" : "", "parse-names" : false, "suffix" : "" }, { "dropping-particle" : "", "family" : "Garc\u00eda", "given" : "Carlos M.", "non-dropping-particle" : "", "parse-names" : false, "suffix" : "" }, { "dropping-particle" : "", "family" : "Gartner", "given" : "Jeffery W.", "non-dropping-particle" : "", "parse-names" : false, "suffix" : "" }, { "dropping-particle" : "", "family" : "Garc\u00eda", "given" : "Marcelo H.", "non-dropping-particle" : "", "parse-names" : false, "suffix" : "" }, { "dropping-particle" : "", "family" : "Oberg", "given" : "Kevin a.", "non-dropping-particle" : "", "parse-names" : false, "suffix" : "" } ], "container-title" : "Journal of Hydraulic Engineering", "id" : "ITEM-1", "issue" : "12", "issued" : { "date-parts" : [ [ "2007" ] ] }, "page" : "1411-1420", "title" : "Errors in Acoustic Doppler Profiler Velocity Measurements Caused by Flow Disturbance", "type" : "article-journal", "volume" : "133" }, "uris" : [ "http://www.mendeley.com/documents/?uuid=de1242b3-0ed4-4e06-8dee-88e7c261b9d6" ] } ], "mendeley" : { "formattedCitation" : "(Mueller et al. 2007)", "plainTextFormattedCitation" : "(Mueller et al. 2007)", "previouslyFormattedCitation" : "(Mueller et al. 2007)" }, "properties" : { "noteIndex" : 0 }, "schema" : "https://github.com/citation-style-language/schema/raw/master/csl-citation.json" }</w:instrText>
      </w:r>
      <w:r>
        <w:fldChar w:fldCharType="separate"/>
      </w:r>
      <w:r w:rsidRPr="007E6FB2">
        <w:rPr>
          <w:noProof/>
        </w:rPr>
        <w:t>(Mueller et al. 2007)</w:t>
      </w:r>
      <w:r>
        <w:fldChar w:fldCharType="end"/>
      </w:r>
      <w:r>
        <w:t>.</w:t>
      </w:r>
    </w:p>
    <w:p w14:paraId="33B1074F" w14:textId="52626A8A" w:rsidR="00215E49" w:rsidRDefault="00215E49" w:rsidP="00215E49">
      <w:pPr>
        <w:spacing w:after="0"/>
      </w:pPr>
      <w:r>
        <w:t xml:space="preserve">It is likely that all of these potential sources of disagreement </w:t>
      </w:r>
      <w:r w:rsidR="00900E8D">
        <w:t>occurred</w:t>
      </w:r>
      <w:r>
        <w:t xml:space="preserve"> in combination or </w:t>
      </w:r>
      <w:r w:rsidR="00900E8D">
        <w:t>at</w:t>
      </w:r>
      <w:r>
        <w:t xml:space="preserve"> different locations and times. The highest </w:t>
      </w:r>
      <w:proofErr w:type="spellStart"/>
      <w:r w:rsidR="00900E8D">
        <w:t>differnce</w:t>
      </w:r>
      <w:proofErr w:type="spellEnd"/>
      <w:r w:rsidR="00900E8D">
        <w:t xml:space="preserve">, </w:t>
      </w:r>
      <w:r>
        <w:t>observed on the northern reef (AS3)</w:t>
      </w:r>
      <w:r w:rsidR="00900E8D">
        <w:t>,</w:t>
      </w:r>
      <w:r>
        <w:t xml:space="preserve"> was likely due to strong heterogeneity in flow. Over the southern reef (AS1 and AS2)</w:t>
      </w:r>
      <w:r w:rsidRPr="007E6FB2">
        <w:t xml:space="preserve"> </w:t>
      </w:r>
      <w:r>
        <w:t xml:space="preserve">where wave energy is </w:t>
      </w:r>
      <w:commentRangeStart w:id="75"/>
      <w:r>
        <w:t>highest</w:t>
      </w:r>
      <w:commentRangeEnd w:id="75"/>
      <w:r>
        <w:rPr>
          <w:rStyle w:val="CommentReference"/>
        </w:rPr>
        <w:commentReference w:id="75"/>
      </w:r>
      <w:r>
        <w:t>, Stokes drift from gravity and infragravity waves was likely the most important source of difference.</w:t>
      </w:r>
      <w:r w:rsidRPr="00641349">
        <w:t xml:space="preserve"> </w:t>
      </w:r>
    </w:p>
    <w:p w14:paraId="5E2B2DE0" w14:textId="186BE0EC" w:rsidR="002E41C1" w:rsidRDefault="00215E49" w:rsidP="00E24B0D">
      <w:pPr>
        <w:spacing w:after="0"/>
      </w:pPr>
      <w:r>
        <w:t xml:space="preserve">On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depth-averaged current speeds (which included depth-averaged Stokes</w:t>
      </w:r>
      <w:r w:rsidR="00BA0527">
        <w:t>’</w:t>
      </w:r>
      <w:r>
        <w:t xml:space="preserve"> transport computed from wave gauge data) by 30-100%, similar to the results presented here. A numerical simulation predicted </w:t>
      </w:r>
      <w:r w:rsidR="004F4860">
        <w:t xml:space="preserve">surface </w:t>
      </w:r>
      <w:r>
        <w:t>drifter speeds should exceed the depth-averaged current speed plus Stokes</w:t>
      </w:r>
      <w:r w:rsidR="004F4860">
        <w:t>’</w:t>
      </w:r>
      <w:r>
        <w:t xml:space="preserve"> drift by 30%, so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attributed the discrepancy to higher Stokes</w:t>
      </w:r>
      <w:r w:rsidR="004F4860">
        <w:t>’</w:t>
      </w:r>
      <w:r>
        <w:t xml:space="preserve"> tran</w:t>
      </w:r>
      <w:r w:rsidR="004F4860">
        <w:t>sport near the surface</w:t>
      </w:r>
      <w:r>
        <w:rPr>
          <w:rStyle w:val="CommentReference"/>
        </w:rPr>
        <w:commentReference w:id="76"/>
      </w:r>
      <w:r w:rsidR="00E24B0D">
        <w:t>.</w:t>
      </w:r>
    </w:p>
    <w:p w14:paraId="1D424898" w14:textId="268B123E" w:rsidR="00641349" w:rsidRDefault="00D575F6" w:rsidP="00641349">
      <w:pPr>
        <w:pStyle w:val="HeadingCR2"/>
      </w:pPr>
      <w:r>
        <w:t xml:space="preserve">Applications </w:t>
      </w:r>
      <w:r w:rsidR="00641349">
        <w:t xml:space="preserve">of this </w:t>
      </w:r>
      <w:r w:rsidR="002C6DAB">
        <w:t>Hybrid Eulerian-Lagrangian M</w:t>
      </w:r>
      <w:r w:rsidR="00641349">
        <w:t>ethod</w:t>
      </w:r>
    </w:p>
    <w:p w14:paraId="363A5921" w14:textId="047A7463" w:rsidR="00641349" w:rsidRDefault="00641349" w:rsidP="00641349">
      <w:pPr>
        <w:spacing w:after="0"/>
      </w:pPr>
      <w:r>
        <w:t xml:space="preserve">Coral reefs are physically and biologically heterogeneous environments, but ecologically-important flow speeds and </w:t>
      </w:r>
      <w:r w:rsidR="000E0032">
        <w:t>trajectories</w:t>
      </w:r>
      <w:r>
        <w:t xml:space="preserve"> have been difficu</w:t>
      </w:r>
      <w:r w:rsidR="000E0032">
        <w:t>lt to measure in relation to</w:t>
      </w:r>
      <w:r>
        <w:t xml:space="preserve"> long-term forcing conditions </w:t>
      </w:r>
      <w:r>
        <w:fldChar w:fldCharType="begin" w:fldLock="1"/>
      </w:r>
      <w:r>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fldChar w:fldCharType="separate"/>
      </w:r>
      <w:r w:rsidRPr="009B036A">
        <w:rPr>
          <w:noProof/>
        </w:rPr>
        <w:t>(Monsen et al. 2002)</w:t>
      </w:r>
      <w:r>
        <w:fldChar w:fldCharType="end"/>
      </w:r>
      <w:r>
        <w:t>. Like the atmospheric climate, regional-scale</w:t>
      </w:r>
      <w:r w:rsidR="000E0032">
        <w:t xml:space="preserve"> oceanic</w:t>
      </w:r>
      <w:r>
        <w:t xml:space="preserve"> forcing controls large-scale biophysical patterns such as nutrient and heat distributions. Whereas global climate and ocean circulation </w:t>
      </w:r>
      <w:r w:rsidR="008737C8">
        <w:t>research</w:t>
      </w:r>
      <w:r>
        <w:t xml:space="preserve"> </w:t>
      </w:r>
      <w:r>
        <w:lastRenderedPageBreak/>
        <w:t xml:space="preserve">have benefitted from </w:t>
      </w:r>
      <w:r w:rsidR="000E0032">
        <w:t xml:space="preserve">satellite </w:t>
      </w:r>
      <w:r>
        <w:t xml:space="preserve">remote-sensing, water circulation </w:t>
      </w:r>
      <w:r w:rsidR="000E0032">
        <w:t>over individual</w:t>
      </w:r>
      <w:r>
        <w:t xml:space="preserve"> </w:t>
      </w:r>
      <w:r w:rsidR="000E0032">
        <w:t xml:space="preserve">reefs </w:t>
      </w:r>
      <w:r>
        <w:t xml:space="preserve">is more similar to atmospheric micro-climates, and the long-term, synoptic observations of remote sensing have not been possible. Many water circulation studies significantly simplify the study site for modeling purposes </w:t>
      </w:r>
      <w:r>
        <w:fldChar w:fldCharType="begin" w:fldLock="1"/>
      </w:r>
      <w:r>
        <w:instrText>ADDIN CSL_CITATION { "citationItems" : [ { "id" : "ITEM-1", "itemData" : { "DOI" : "10.1029/2009JC005753", "ISSN" : "0148-0227", "author" : [ { "dropping-particle" : "", "family" : "Lowe", "given" : "Ryan J.", "non-dropping-particle" : "", "parse-names" : false, "suffix" : "" }, { "dropping-particle" : "", "family" : "Hart", "given" : "Colin", "non-dropping-particle" : "", "parse-names" : false, "suffix" : "" }, { "dropping-particle" : "", "family" : "Pattiaratchi", "given" : "Charitha B.", "non-dropping-particle" : "", "parse-names" : false, "suffix" : "" } ], "container-title" : "Journal of Geophysical Research", "id" : "ITEM-1", "issue" : "C9", "issued" : { "date-parts" : [ [ "2010", "9", "22" ] ] }, "page" : "C09021", "title" : "Morphological constraints to wave-driven circulation in coastal reef-lagoon systems: A numerical study", "type" : "article-journal", "volume" : "115" }, "uris" : [ "http://www.mendeley.com/documents/?uuid=f896ec6d-c6d4-46d6-bbdc-720e73eb9a6e" ] } ], "mendeley" : { "formattedCitation" : "(Lowe et al. 2010)", "plainTextFormattedCitation" : "(Lowe et al. 2010)", "previouslyFormattedCitation" : "(Lowe et al. 2010)" }, "properties" : { "noteIndex" : 0 }, "schema" : "https://github.com/citation-style-language/schema/raw/master/csl-citation.json" }</w:instrText>
      </w:r>
      <w:r>
        <w:fldChar w:fldCharType="separate"/>
      </w:r>
      <w:r w:rsidRPr="00641349">
        <w:rPr>
          <w:noProof/>
        </w:rPr>
        <w:t>(Lowe et al. 2010)</w:t>
      </w:r>
      <w:r>
        <w:fldChar w:fldCharType="end"/>
      </w:r>
      <w:r>
        <w:t xml:space="preserve"> or rely on only a few fixed instrument locations </w:t>
      </w:r>
      <w:r>
        <w:fldChar w:fldCharType="begin" w:fldLock="1"/>
      </w:r>
      <w:r w:rsidR="004C2E70">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641349">
        <w:rPr>
          <w:noProof/>
        </w:rPr>
        <w:t>(Hench et al. 2008)</w:t>
      </w:r>
      <w:r>
        <w:fldChar w:fldCharType="end"/>
      </w:r>
      <w:r>
        <w:t xml:space="preserve">. The combination of spatially extensive Lagrangian drifters and temporally extensive Eulerian current meters provides insight on the spatial </w:t>
      </w:r>
      <w:r w:rsidR="000E0032">
        <w:t xml:space="preserve">flow </w:t>
      </w:r>
      <w:r>
        <w:t xml:space="preserve">patterns within the context of variable circulation-forcing conditions. </w:t>
      </w:r>
    </w:p>
    <w:p w14:paraId="29903B23" w14:textId="1D6FB345" w:rsidR="00641349" w:rsidRDefault="00641349" w:rsidP="00641349">
      <w:pPr>
        <w:spacing w:after="0"/>
      </w:pPr>
      <w:r>
        <w:t>Quantifying residence time and flow patterns in relation to end-member forcing conditions can be used to extrapolate the findings from a targeted study period to seasonal</w:t>
      </w:r>
      <w:r w:rsidR="006C5A55">
        <w:t xml:space="preserve"> or</w:t>
      </w:r>
      <w:r>
        <w:t xml:space="preserve"> annual time scale by determining the proportion of days that are dominated by tidal, wind, or wave forcing. A similar approach could be used to extrapolate the effects on </w:t>
      </w:r>
      <w:r w:rsidR="0064517A">
        <w:t xml:space="preserve">changing sediment dynamics, temperature regimes and nutrient cycling at the study site </w:t>
      </w:r>
      <w:r w:rsidR="0064517A">
        <w:fldChar w:fldCharType="begin" w:fldLock="1"/>
      </w:r>
      <w:r w:rsidR="0064517A">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64517A">
        <w:fldChar w:fldCharType="separate"/>
      </w:r>
      <w:r w:rsidR="0064517A" w:rsidRPr="00D41352">
        <w:rPr>
          <w:noProof/>
        </w:rPr>
        <w:t>(Lowe and Falter 2015)</w:t>
      </w:r>
      <w:r w:rsidR="0064517A">
        <w:fldChar w:fldCharType="end"/>
      </w:r>
      <w:r>
        <w:t xml:space="preserve"> from future climate scenarios </w:t>
      </w:r>
      <w:r w:rsidR="0064517A">
        <w:t xml:space="preserve">and </w:t>
      </w:r>
      <w:r>
        <w:t xml:space="preserve">predicted increase in the strength and frequency of Southern Ocean storms </w:t>
      </w:r>
      <w:r>
        <w:fldChar w:fldCharType="begin" w:fldLock="1"/>
      </w:r>
      <w:r>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fldChar w:fldCharType="separate"/>
      </w:r>
      <w:r w:rsidRPr="00D41352">
        <w:rPr>
          <w:noProof/>
        </w:rPr>
        <w:t>(Hemer et al. 2013)</w:t>
      </w:r>
      <w:r>
        <w:fldChar w:fldCharType="end"/>
      </w:r>
      <w:r w:rsidR="0064517A">
        <w:t>.</w:t>
      </w:r>
      <w:commentRangeStart w:id="77"/>
      <w:r>
        <w:t>The end-member</w:t>
      </w:r>
      <w:r w:rsidR="0064517A">
        <w:t xml:space="preserve">s </w:t>
      </w:r>
      <w:r>
        <w:t>could also be further refined to describe wave</w:t>
      </w:r>
      <w:r w:rsidR="006C5A55">
        <w:t>s</w:t>
      </w:r>
      <w:r>
        <w:t xml:space="preserve"> and </w:t>
      </w:r>
      <w:r w:rsidR="006C5A55">
        <w:t>winds</w:t>
      </w:r>
      <w:r>
        <w:t xml:space="preserve"> of varying magnitude, or combined with varying tide stage for finer-resolution predictive models of </w:t>
      </w:r>
      <w:commentRangeStart w:id="78"/>
      <w:r>
        <w:t xml:space="preserve">current </w:t>
      </w:r>
      <w:commentRangeStart w:id="79"/>
      <w:r>
        <w:t>speeds</w:t>
      </w:r>
      <w:commentRangeEnd w:id="77"/>
      <w:r>
        <w:rPr>
          <w:rStyle w:val="CommentReference"/>
        </w:rPr>
        <w:commentReference w:id="77"/>
      </w:r>
      <w:commentRangeEnd w:id="78"/>
      <w:commentRangeEnd w:id="79"/>
      <w:r w:rsidR="00215E49">
        <w:t xml:space="preserve"> </w:t>
      </w:r>
      <w:r w:rsidR="00215E49">
        <w:fldChar w:fldCharType="begin" w:fldLock="1"/>
      </w:r>
      <w:r w:rsidR="00E75BED">
        <w:instrText>ADDIN CSL_CITATION { "citationItems" : [ { "id" : "ITEM-1", "itemData" : { "DOI" : "10.1007/s00338-011-0723-9", "ISSN" : "0722-4028", "author" : [ { "dropping-particle" : "", "family" : "Storlazzi", "given" : "C. D.", "non-dropping-particle" : "", "parse-names" : false, "suffix" : "" }, { "dropping-particle" : "", "family" : "Elias", "given" : "E.", "non-dropping-particle" : "", "parse-names" : false, "suffix" : "" }, { "dropping-particle" : "", "family" : "Field", "given" : "M. E.", "non-dropping-particle" : "", "parse-names" : false, "suffix" : "" }, { "dropping-particle" : "", "family" : "Presto", "given" : "M. K.", "non-dropping-particle" : "", "parse-names" : false, "suffix" : "" } ], "container-title" : "Coral Reefs", "id" : "ITEM-1", "issue" : "S1", "issued" : { "date-parts" : [ [ "2011" ] ] }, "page" : "83-96", "title" : "Numerical modeling of the impact of sea-level rise on fringing coral reef hydrodynamics and sediment transport", "type" : "article-journal", "volume" : "30" }, "uris" : [ "http://www.mendeley.com/documents/?uuid=017bf8d5-0974-4b81-acb4-e6869ad309c8" ] } ], "mendeley" : { "formattedCitation" : "(Storlazzi et al. 2011)", "plainTextFormattedCitation" : "(Storlazzi et al. 2011)", "previouslyFormattedCitation" : "(Storlazzi et al. 2011)" }, "properties" : { "noteIndex" : 0 }, "schema" : "https://github.com/citation-style-language/schema/raw/master/csl-citation.json" }</w:instrText>
      </w:r>
      <w:r w:rsidR="00215E49">
        <w:fldChar w:fldCharType="separate"/>
      </w:r>
      <w:r w:rsidR="00215E49" w:rsidRPr="00215E49">
        <w:rPr>
          <w:noProof/>
        </w:rPr>
        <w:t>(Storlazzi et al. 2011)</w:t>
      </w:r>
      <w:r w:rsidR="00215E49">
        <w:fldChar w:fldCharType="end"/>
      </w:r>
      <w:r w:rsidR="00BE41C3">
        <w:rPr>
          <w:rStyle w:val="CommentReference"/>
        </w:rPr>
        <w:commentReference w:id="78"/>
      </w:r>
      <w:r>
        <w:t>.</w:t>
      </w:r>
      <w:r>
        <w:rPr>
          <w:rStyle w:val="CommentReference"/>
        </w:rPr>
        <w:commentReference w:id="79"/>
      </w:r>
    </w:p>
    <w:p w14:paraId="047F945A" w14:textId="1B137AC2" w:rsidR="00215E49" w:rsidRDefault="00D575F6" w:rsidP="00215E49">
      <w:pPr>
        <w:pStyle w:val="HeadingCR2"/>
      </w:pPr>
      <w:r>
        <w:rPr>
          <w:rStyle w:val="CommentReference"/>
        </w:rPr>
        <w:commentReference w:id="80"/>
      </w:r>
      <w:r w:rsidR="00215E49" w:rsidRPr="00215E49">
        <w:t xml:space="preserve"> </w:t>
      </w:r>
      <w:r w:rsidR="00215E49">
        <w:t>Implications of Circulation Patterns on Reef Health</w:t>
      </w:r>
    </w:p>
    <w:p w14:paraId="0F75B4FD" w14:textId="728029D5" w:rsidR="006A1299" w:rsidRDefault="006A1299" w:rsidP="00A23A1C">
      <w:pPr>
        <w:spacing w:after="0"/>
      </w:pPr>
      <w:r>
        <w:t xml:space="preserve">The spatial flow pattern illustrated by the drifters suggests that the sediment plume is deflected away from the southern reef towards the northern reef. This was confirmed by field observations where sediment plumes during storms extended from the stream to seaward of the northern reef and channel, and persisted for several hours to days. </w:t>
      </w:r>
      <w:r w:rsidR="00A23A1C">
        <w:t xml:space="preserve">Sediment settling velocity is dependent on particle size, particle density, and water </w:t>
      </w:r>
      <w:r w:rsidR="00A23A1C">
        <w:lastRenderedPageBreak/>
        <w:t xml:space="preserve">density, which vary over small spatiotemporal scales in </w:t>
      </w:r>
      <w:proofErr w:type="spellStart"/>
      <w:r w:rsidR="00A23A1C">
        <w:t>stormwater</w:t>
      </w:r>
      <w:proofErr w:type="spellEnd"/>
      <w:r w:rsidR="00A23A1C">
        <w:t xml:space="preserve"> plumes. Hydrodynamic conditions interacting with benthic topography can offset settling velocities or cause resuspension, making it difficult to predict sediment settling and accumulation on the reef. Assuming </w:t>
      </w:r>
      <w:r w:rsidR="00A23A1C" w:rsidRPr="00E21348">
        <w:t>settling velocity of silt in seawater</w:t>
      </w:r>
      <w:r w:rsidR="00A23A1C">
        <w:t xml:space="preserve"> (35% salinity, 29 C) varies from 4 x 10</w:t>
      </w:r>
      <w:r w:rsidR="00A23A1C" w:rsidRPr="00AD27BD">
        <w:rPr>
          <w:vertAlign w:val="superscript"/>
        </w:rPr>
        <w:t>-</w:t>
      </w:r>
      <w:r w:rsidR="00A23A1C">
        <w:rPr>
          <w:vertAlign w:val="superscript"/>
        </w:rPr>
        <w:t>4</w:t>
      </w:r>
      <w:r w:rsidR="00A23A1C">
        <w:t xml:space="preserve"> to 0.4 cm/s, </w:t>
      </w:r>
      <w:r w:rsidR="00A23A1C" w:rsidRPr="00E21348">
        <w:t xml:space="preserve">settling time </w:t>
      </w:r>
      <w:r w:rsidR="00A23A1C">
        <w:t>varies from</w:t>
      </w:r>
      <w:r w:rsidR="00A23A1C" w:rsidRPr="00E21348">
        <w:t xml:space="preserve"> ~</w:t>
      </w:r>
      <w:r w:rsidR="00A23A1C">
        <w:t>4 min/m</w:t>
      </w:r>
      <w:r w:rsidR="00A23A1C" w:rsidRPr="00E21348">
        <w:t xml:space="preserve"> for </w:t>
      </w:r>
      <w:r w:rsidR="00A23A1C">
        <w:t>coarse silt (~0.0</w:t>
      </w:r>
      <w:r w:rsidR="00A23A1C" w:rsidRPr="00E21348">
        <w:t>63</w:t>
      </w:r>
      <w:r w:rsidR="00A23A1C">
        <w:t xml:space="preserve"> </w:t>
      </w:r>
      <w:r w:rsidR="00A23A1C">
        <w:rPr>
          <w:rFonts w:cs="Times"/>
        </w:rPr>
        <w:t>m</w:t>
      </w:r>
      <w:r w:rsidR="00A23A1C" w:rsidRPr="00E21348">
        <w:t>m</w:t>
      </w:r>
      <w:r w:rsidR="00A23A1C">
        <w:t>)</w:t>
      </w:r>
      <w:r w:rsidR="00A23A1C" w:rsidRPr="00E21348">
        <w:t xml:space="preserve"> to ~</w:t>
      </w:r>
      <w:r w:rsidR="00A23A1C">
        <w:t xml:space="preserve">70 </w:t>
      </w:r>
      <w:proofErr w:type="spellStart"/>
      <w:r w:rsidR="00A23A1C">
        <w:t>hr</w:t>
      </w:r>
      <w:proofErr w:type="spellEnd"/>
      <w:r w:rsidR="00A23A1C">
        <w:t xml:space="preserve">/m for fine silt (~0.002 mm). The observed residence times over both the northern and southern reefs suggest coarse to medium silt </w:t>
      </w:r>
      <w:r w:rsidR="00A23A1C" w:rsidRPr="00E21348">
        <w:t xml:space="preserve">could </w:t>
      </w:r>
      <w:r w:rsidR="00A23A1C">
        <w:t xml:space="preserve">settle on the reef, provided these particles do not settle out of suspension before they reach the reef. </w:t>
      </w:r>
    </w:p>
    <w:p w14:paraId="2D6AEA82" w14:textId="73C8C910" w:rsidR="00215E49" w:rsidRDefault="00215E49" w:rsidP="00215E49">
      <w:pPr>
        <w:spacing w:after="0"/>
      </w:pPr>
      <w:r>
        <w:t>Floods occur year-round</w:t>
      </w:r>
      <w:r w:rsidR="006C5A55">
        <w:t xml:space="preserve"> at the study site</w:t>
      </w:r>
      <w:r>
        <w:t xml:space="preserve">, and coincide with typically low wave conditions in the wet season and moderate to strong easterly winds in the dry season. Given the observed flow patterns, this suggests the northern reef and areas of the southern reef bordering the channel are </w:t>
      </w:r>
      <w:commentRangeStart w:id="81"/>
      <w:r>
        <w:t xml:space="preserve">most exposed to </w:t>
      </w:r>
      <w:r w:rsidR="00A23A1C">
        <w:t xml:space="preserve">sediment </w:t>
      </w:r>
      <w:r w:rsidR="006C5A55">
        <w:t>discharge</w:t>
      </w:r>
      <w:r>
        <w:t xml:space="preserve"> from Faga'alu Stream</w:t>
      </w:r>
      <w:commentRangeEnd w:id="81"/>
      <w:r>
        <w:rPr>
          <w:rStyle w:val="CommentReference"/>
        </w:rPr>
        <w:commentReference w:id="81"/>
      </w:r>
      <w:r w:rsidR="00A23A1C">
        <w:t xml:space="preserve">, resulting in </w:t>
      </w:r>
      <w:r>
        <w:t xml:space="preserve">greater terrestrial sediment stress (= </w:t>
      </w:r>
      <w:commentRangeStart w:id="82"/>
      <w:r>
        <w:t xml:space="preserve">intensity </w:t>
      </w:r>
      <w:commentRangeEnd w:id="82"/>
      <w:r>
        <w:rPr>
          <w:rStyle w:val="CommentReference"/>
        </w:rPr>
        <w:commentReference w:id="82"/>
      </w:r>
      <w:r>
        <w:t xml:space="preserve">x duration) </w:t>
      </w:r>
      <w:r w:rsidR="00A23A1C">
        <w:t xml:space="preserve">and </w:t>
      </w:r>
      <w:r>
        <w:t>reduc</w:t>
      </w:r>
      <w:r w:rsidR="00A23A1C">
        <w:t xml:space="preserve">ed coral health from particle settling and light reduction </w:t>
      </w:r>
      <w:r>
        <w:fldChar w:fldCharType="begin" w:fldLock="1"/>
      </w:r>
      <w:r>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"(Erftemeijer et al. 2012; Storlazzi et al. 2015)", "plainTextFormattedCitation" : "(Erftemeijer et al. 2012; Storlazzi et al. 2015)", "previouslyFormattedCitation" : "(Erftemeijer et al. 2012; Storlazzi et al. 2015)" }, "properties" : { "noteIndex" : 0 }, "schema" : "https://github.com/citation-style-language/schema/raw/master/csl-citation.json" }</w:instrText>
      </w:r>
      <w:r>
        <w:fldChar w:fldCharType="separate"/>
      </w:r>
      <w:r w:rsidRPr="00D06AB3">
        <w:rPr>
          <w:noProof/>
        </w:rPr>
        <w:t>(Erftemeijer et al. 2012; Storlazzi et al. 2015)</w:t>
      </w:r>
      <w:r>
        <w:fldChar w:fldCharType="end"/>
      </w:r>
      <w:r>
        <w:t>.</w:t>
      </w:r>
      <w:r w:rsidR="006A1299">
        <w:t xml:space="preserve"> Although particle settling blocks all light for photosynthesis, </w:t>
      </w:r>
      <w:r w:rsidR="006A1299">
        <w:fldChar w:fldCharType="begin" w:fldLock="1"/>
      </w:r>
      <w:r w:rsidR="006A1299">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rsidR="006A1299">
        <w:fldChar w:fldCharType="separate"/>
      </w:r>
      <w:r w:rsidR="006A1299">
        <w:rPr>
          <w:noProof/>
        </w:rPr>
        <w:t>Storlazzi et al. (2015)</w:t>
      </w:r>
      <w:r w:rsidR="006A1299">
        <w:fldChar w:fldCharType="end"/>
      </w:r>
      <w:r w:rsidR="006A1299">
        <w:t xml:space="preserve"> showed even low concentration of fine-grain sediment in the water column (10 mg L</w:t>
      </w:r>
      <w:r w:rsidR="006A1299" w:rsidRPr="002E6F13">
        <w:rPr>
          <w:vertAlign w:val="superscript"/>
        </w:rPr>
        <w:t>-1</w:t>
      </w:r>
      <w:r w:rsidR="006A1299">
        <w:t>) reduced photosynthetically active radiation by ~80% at depths of only 0.2-0.4 m.</w:t>
      </w:r>
    </w:p>
    <w:p w14:paraId="5196FCA0" w14:textId="77777777" w:rsidR="00215E49" w:rsidRDefault="00215E49" w:rsidP="00215E49">
      <w:pPr>
        <w:spacing w:after="0"/>
      </w:pPr>
      <w:commentRangeStart w:id="83"/>
      <w:r>
        <w:t>W</w:t>
      </w:r>
      <w:r>
        <w:rPr>
          <w:rStyle w:val="CommentReference"/>
        </w:rPr>
        <w:commentReference w:id="84"/>
      </w:r>
      <w:r>
        <w:t xml:space="preserve">ater circulation is critical for understanding both the natural ecological </w:t>
      </w:r>
      <w:proofErr w:type="gramStart"/>
      <w:r>
        <w:t>processes</w:t>
      </w:r>
      <w:proofErr w:type="gramEnd"/>
      <w:r>
        <w:t xml:space="preserve"> and the impacts of anthropogenic activities on coral reefs. This study showed that flow speeds, flow directions, and water residence times can be spatially- and temporally-heterogeneous in fringing reef-lined environments, resulting in heterogeneous physical, chemical, and biological environment</w:t>
      </w:r>
      <w:commentRangeEnd w:id="83"/>
      <w:r>
        <w:rPr>
          <w:rStyle w:val="CommentReference"/>
        </w:rPr>
        <w:commentReference w:id="83"/>
      </w:r>
      <w:r>
        <w:t>s.</w:t>
      </w:r>
    </w:p>
    <w:p w14:paraId="21832E87" w14:textId="77777777" w:rsidR="00215E49" w:rsidRDefault="00215E49" w:rsidP="00215E49">
      <w:pPr>
        <w:spacing w:after="0"/>
      </w:pPr>
    </w:p>
    <w:p w14:paraId="7A991810" w14:textId="77777777" w:rsidR="00576BC7" w:rsidRDefault="000A4C38" w:rsidP="001477A6">
      <w:pPr>
        <w:pStyle w:val="HeadingCR1"/>
        <w:spacing w:before="0"/>
      </w:pPr>
      <w:r>
        <w:t>A</w:t>
      </w:r>
      <w:r w:rsidR="00D31F5A">
        <w:t>cknowledgements</w:t>
      </w:r>
    </w:p>
    <w:p w14:paraId="5E3D2582" w14:textId="74D6BC73" w:rsidR="00576BC7" w:rsidRDefault="000A4C38" w:rsidP="001477A6">
      <w:pPr>
        <w:spacing w:after="0"/>
      </w:pPr>
      <w:r>
        <w:t xml:space="preserve">This work was carried out in collaboration between San Diego State University and the US Geological Survey's Pacific Coral Reef Project. Funding was provided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w:t>
      </w:r>
      <w:r w:rsidR="00A27BDA">
        <w:t xml:space="preserve">Liv </w:t>
      </w:r>
      <w:proofErr w:type="spellStart"/>
      <w:r w:rsidR="00A27BDA">
        <w:t>Herdman</w:t>
      </w:r>
      <w:proofErr w:type="spellEnd"/>
      <w:r>
        <w:t xml:space="preserve"> (USGS) and </w:t>
      </w:r>
      <w:r w:rsidR="00A27BDA">
        <w:t>three anonymous</w:t>
      </w:r>
      <w:r w:rsidR="001C6D70">
        <w:t xml:space="preserve"> </w:t>
      </w:r>
      <w:r>
        <w:t xml:space="preserve">reviewers who contributed </w:t>
      </w:r>
      <w:r w:rsidR="009650BB">
        <w:t>excellent suggestions and</w:t>
      </w:r>
      <w:r>
        <w:t xml:space="preserve"> timely review</w:t>
      </w:r>
      <w:r w:rsidR="009650BB">
        <w:t>s</w:t>
      </w:r>
      <w:r>
        <w:t xml:space="preserve">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2888429C" w14:textId="24F962C1" w:rsidR="000C2B28" w:rsidRPr="000C2B28" w:rsidRDefault="00924D98">
      <w:pPr>
        <w:pStyle w:val="NormalWeb"/>
        <w:ind w:left="480" w:hanging="480"/>
        <w:divId w:val="2129931248"/>
        <w:rPr>
          <w:rFonts w:ascii="Times" w:hAnsi="Times" w:cs="Times"/>
          <w:noProof/>
        </w:rPr>
      </w:pPr>
      <w:r>
        <w:fldChar w:fldCharType="begin" w:fldLock="1"/>
      </w:r>
      <w:r>
        <w:instrText xml:space="preserve">ADDIN Mendeley Bibliography CSL_BIBLIOGRAPHY </w:instrText>
      </w:r>
      <w:r>
        <w:fldChar w:fldCharType="separate"/>
      </w:r>
      <w:r w:rsidR="000C2B28" w:rsidRPr="000C2B28">
        <w:rPr>
          <w:rFonts w:ascii="Times" w:hAnsi="Times" w:cs="Times"/>
          <w:noProof/>
        </w:rPr>
        <w:t xml:space="preserve">Andutta FP, Kingsford MJ, Wolanski E (2012) “Sticky water” enables the retention of larvae in a reef mosaic. Estuar. Coast. Shelf Sci. 101:54–63 </w:t>
      </w:r>
    </w:p>
    <w:p w14:paraId="0E701678"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Austin J, Atkinson S (2004) The Design and Testing of Small, Low-cost GPS-tracked Surface Drifters. Estuaries 27:1026–1029 </w:t>
      </w:r>
    </w:p>
    <w:p w14:paraId="7D1AAB1E"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Cheriton O, Storlazzi CD, Rosenberger KJ (2016) Observations of wave transformation over a fringing coral reef and the importance of low-frequency waves and offshore water levels to runup, overwash, and coastal flooding. J. Geophys. Res. Ocean. </w:t>
      </w:r>
    </w:p>
    <w:p w14:paraId="0323A094"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Cochran SA, Gibbs AE, D’Antonio NL, Storlazzi CD (2016) Benthic habitat map of U.S. Coral Reef Task Force Faga‘alu Bay priority study area, Tutuila, American Samoa: U.S. Geological Survey Open-File Rport 2016-XXXX, XX. </w:t>
      </w:r>
    </w:p>
    <w:p w14:paraId="08D3F8DA"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Costa MBSF, Araújo M, Araújo TCM, Siegle E (2016) Influence of reef geometry on wave attenuation on a Brazilian coral reef. Geomorphology 253:318–327 </w:t>
      </w:r>
    </w:p>
    <w:p w14:paraId="46FE87AF"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Craig P (2009) Natural History Guide to American Samoa. National Park of American Samoa, Pago Pago, American Samoa </w:t>
      </w:r>
    </w:p>
    <w:p w14:paraId="2DA80FCB"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Davis R (1991) Lagrangian ocean studies. Annu. Rev. Fluid Mech. 23:43–64 </w:t>
      </w:r>
    </w:p>
    <w:p w14:paraId="2372B763"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02F2263D"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Erftemeijer PL a, Riegl B, Hoeksema BW, Todd P a. (2012) Environmental impacts of dredging and other sediment disturbances on corals: A review. Mar. Pollut. Bull. 64:1737–1765 </w:t>
      </w:r>
    </w:p>
    <w:p w14:paraId="1EB19A66"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Falter JL, Atkinson MJ, Merrifield MA (2004) Mass-transfer limitation of nutrient uptake by a wave-dominated reef flat community. Limnol. Oceanogr. 49:1820–1831 </w:t>
      </w:r>
    </w:p>
    <w:p w14:paraId="1E7D034A"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3CF3FC42"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Hemer MA, Fan Y, Mori N, Semedo A, Wang XL (2013) Projected changes in wave climate from a multi-model ensemble. Nat. Clim. Chang. 3:471–476 </w:t>
      </w:r>
    </w:p>
    <w:p w14:paraId="772149AA"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Hench JL, Leichter JJ, Monismith SG (2008) Episodic circulation and exchange in a wave-driven coral reef and lagoon system. Limnol. Oceanogr. 2681–2694 </w:t>
      </w:r>
    </w:p>
    <w:p w14:paraId="5313E8DB"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lastRenderedPageBreak/>
        <w:t xml:space="preserve">Herdman LMM, Hench JL, Monismith SG (2015) Heat balances and thermally driven lagoon-ocean exchangeson a tropical coral reef system(Moorea, French Polynesia). J. Geophys. Res. Ocean. 120:1233–1252 </w:t>
      </w:r>
    </w:p>
    <w:p w14:paraId="3DD8FB31"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48295447"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7492FA96"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45A441AE"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49788D59"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Kenyon KE (1969) Stokes drift for random gravity waves. J. Geophys. Res. 74:6991–6994 </w:t>
      </w:r>
    </w:p>
    <w:p w14:paraId="30D360B5"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831BD45"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Lowe RJ, Falter JL (2015) Oceanic Forcing of Coral Reefs. Ann. Rev. Mar. Sci. 7:43–66 </w:t>
      </w:r>
    </w:p>
    <w:p w14:paraId="6736DEC6"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Lowe RJ, Falter JL, Monismith SG, Atkinson MJ (2009a) Wave-Driven Circulation of a Coastal Reef–Lagoon System. J. Phys. Oceanogr. 39:873–893 </w:t>
      </w:r>
    </w:p>
    <w:p w14:paraId="3F0D428C"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Lowe RJ, Falter JL, Monismith SG, Atkinson MJ (2009b) A numerical study of circulation in a coastal reef-lagoon system. J. Geophys. Res. Ocean. 114:1–18 </w:t>
      </w:r>
    </w:p>
    <w:p w14:paraId="7ABECEEC"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Lowe RJ, Hart C, Pattiaratchi CB (2010) Morphological constraints to wave-driven circulation in coastal reef-lagoon systems: A numerical study. J. Geophys. Res. 115:C09021 </w:t>
      </w:r>
    </w:p>
    <w:p w14:paraId="05151A51"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159F3C2B"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lastRenderedPageBreak/>
        <w:t xml:space="preserve">Messina AT, Biggs TW Contributions of human activities to suspended sediment yield during storm events from a steep, small, tropical watershed: Faga’alu, American Samoa. J. Hydrol. </w:t>
      </w:r>
    </w:p>
    <w:p w14:paraId="18D3ED94"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Militello A, Scheffner NW, Thompson EF (2003) Hurrican-Induced Stage-Frequency Relationships for the Territory of American Samoa. USACOE Technical Report CHL-98-33. </w:t>
      </w:r>
    </w:p>
    <w:p w14:paraId="154E03D6"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Monsen NE, Cloern JE, Lucas L V., Monismith SG (2002) The use of flushing time, residence time, and age as transport time scales. Limnol. Oceanogr. 47:1545–1553 </w:t>
      </w:r>
    </w:p>
    <w:p w14:paraId="6CF5DDA4"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Mueller DS, Abad JD, García CM, Gartner JW, García MH, Oberg K a. (2007) Errors in Acoustic Doppler Profiler Velocity Measurements Caused by Flow Disturbance. J. Hydraul. Eng. 133:1411–1420 </w:t>
      </w:r>
    </w:p>
    <w:p w14:paraId="2F44BF8F"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NOAA National Data Buoy Center (2014) Online data for station NSTP6. http://www.ndbc.noaa.gov/station_page.php?station=NSTP6 </w:t>
      </w:r>
    </w:p>
    <w:p w14:paraId="7B75A8D6"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6BDB1C6A"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Pomeroy A, Lowe R, Symonds G, Van Dongeren A, Moore C (2012) The dynamics of infragravity wave transformation over a fringing reef. J. Geophys. Res. 117:C11022 </w:t>
      </w:r>
    </w:p>
    <w:p w14:paraId="4FDE0651"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Pomeroy AWM, Lowe RJ, Ghisalberti M, Storlazzi CD, Cuttler M, Symonds G (2015) Mechanics of Sediment Suspension and Transport Within a Fringing Reef. 1–14</w:t>
      </w:r>
    </w:p>
    <w:p w14:paraId="13A53C5A"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50903E4"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Siegel DA, Kinlan BP, Gaines SD (2003) Lagrangian descriptions of marine larval dispersion. Mar. Ecol. Prog. Ser. </w:t>
      </w:r>
    </w:p>
    <w:p w14:paraId="05E70857"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Stokes GG (1847) On the theory of oscillatory waves. Trans. Cambridge Philos. Soc. 8:441–473 </w:t>
      </w:r>
    </w:p>
    <w:p w14:paraId="0B37A22A"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Storlazzi CD, Brown EK, Field ME (2006) The application of acoustic Doppler current profilers to measure the timing and patterns of coral larval dispersal. Coral Reefs 25:369–381 </w:t>
      </w:r>
    </w:p>
    <w:p w14:paraId="7054CD58"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lastRenderedPageBreak/>
        <w:t xml:space="preserve">Storlazzi CD, Elias E, Field ME, Presto MK (2011) Numerical modeling of the impact of sea-level rise on fringing coral reef hydrodynamics and sediment transport. Coral Reefs 30:83–96 </w:t>
      </w:r>
    </w:p>
    <w:p w14:paraId="005689A1"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12EAA541"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Storlazzi CD, Field ME, Bothner MH, Presto MK, Draut AE (2009) Sedimentation processes in a coral reef embayment: Hanalei Bay, Kauai. Mar. Geol. 264:140–151 </w:t>
      </w:r>
    </w:p>
    <w:p w14:paraId="4ED27832"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7B59E63E"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42E2C0E6"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Taebi S, Lowe RJ, Pattiaratchi CB, Ivey GN, Symonds G, Brinkman R (2011) Nearshore circulation in a tropical fringing reef system. J. Geophys. Res. Ocean. 116:1–15 </w:t>
      </w:r>
    </w:p>
    <w:p w14:paraId="100F1272"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Tartinville B, Deleersnijder E, Rancher J (1997) The water residence time in the Mururoa atoll lagoon: sensitivity analysis of a three-dimensional model. Coral Reefs 16:193–203 </w:t>
      </w:r>
    </w:p>
    <w:p w14:paraId="2D435F8E"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Thompson EF, Demirbilek Z (2002) Wave Response, Pago Pago Harbor, Island of Tutuila, Territory of American Samoa. USACOE Coastal and Hydraulics Laboratory ERDC/CHL TR-02-20. </w:t>
      </w:r>
    </w:p>
    <w:p w14:paraId="0CB590A6"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Tolman HL (2009) User manual and system documentation of WAVEWATCH III version 3.14. NOAA National Center for Environmental Prediction Technical Note. </w:t>
      </w:r>
    </w:p>
    <w:p w14:paraId="2C7ADD6A"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Vetter O (2013a) Inter-Disciplinary Study of Flow Dynamics and Sedimentation Effects on Coral Colonies in Faga’alu Bay, American Samoa: Oceanographic Investigation Summary. NOAA CRCP Project #417. </w:t>
      </w:r>
    </w:p>
    <w:p w14:paraId="008CEC53"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Vetter O (2013b) Fagaalu Oceanographic Document. </w:t>
      </w:r>
    </w:p>
    <w:p w14:paraId="3952E433"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Vetter O, Becker JM, Merrifield MA, Pequignet AC, Aucan J, Boc SJ, Pollock CE (2010) Wave setup over a Pacific Island fringing reef. J. Geophys. Res. 115:C12066 </w:t>
      </w:r>
    </w:p>
    <w:p w14:paraId="3C094D46"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Wyatt ASJ, Falter JL, Lowe RJ, Humphries S, Waite AM (2012) Oceanographic forcing of nutrient uptake and release over a fringing coral reef. Limnol. Oceanogr. 57:401–419 </w:t>
      </w:r>
    </w:p>
    <w:p w14:paraId="4BE64614"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lastRenderedPageBreak/>
        <w:t xml:space="preserve">Wyatt ASJ, Lowe RJ, Humphries S, Waite A (2010) Particulate nutrient fluxes over a fringing coral reef: relevant scales of phytoplankton production and mechanisms of supply. Mar. Ecol. Prog. Ser. 405:113–130 </w:t>
      </w:r>
    </w:p>
    <w:p w14:paraId="5C1B4A53" w14:textId="77777777" w:rsidR="000C2B28" w:rsidRPr="000C2B28" w:rsidRDefault="000C2B28">
      <w:pPr>
        <w:pStyle w:val="NormalWeb"/>
        <w:ind w:left="480" w:hanging="480"/>
        <w:divId w:val="2129931248"/>
        <w:rPr>
          <w:rFonts w:ascii="Times" w:hAnsi="Times" w:cs="Times"/>
          <w:noProof/>
        </w:rPr>
      </w:pPr>
      <w:r w:rsidRPr="000C2B28">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36FD7676" w:rsidR="00576BC7" w:rsidRDefault="000A4C38" w:rsidP="001477A6">
      <w:pPr>
        <w:pStyle w:val="HeadingCR2"/>
        <w:spacing w:before="0"/>
      </w:pPr>
      <w:commentRangeStart w:id="85"/>
      <w:r>
        <w:lastRenderedPageBreak/>
        <w:t>Table</w:t>
      </w:r>
      <w:commentRangeEnd w:id="85"/>
      <w:r w:rsidR="00014309">
        <w:rPr>
          <w:rStyle w:val="CommentReference"/>
          <w:rFonts w:eastAsiaTheme="minorEastAsia" w:cstheme="minorBidi"/>
          <w:b w:val="0"/>
          <w:bCs w:val="0"/>
          <w:color w:val="auto"/>
        </w:rPr>
        <w:commentReference w:id="85"/>
      </w:r>
      <w:r w:rsidR="00C4042F">
        <w:t>s</w:t>
      </w:r>
      <w:r w:rsidR="0081690F">
        <w:t xml:space="preserve"> </w:t>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7A91C54A" w:rsidR="00014309" w:rsidRDefault="000A4C38" w:rsidP="005524DA">
      <w:pPr>
        <w:spacing w:after="0"/>
        <w:ind w:firstLine="0"/>
      </w:pPr>
      <w:r>
        <w:t>Table 2. Mean flow speed and residence time computed from the AD</w:t>
      </w:r>
      <w:r w:rsidR="00942127">
        <w:t>CPs and corresponding spatially-</w:t>
      </w:r>
      <w:r>
        <w:t>binned drifter data</w:t>
      </w:r>
      <w:r w:rsidR="00942127">
        <w:t xml:space="preserve"> for different forcing</w:t>
      </w:r>
      <w:r>
        <w:t>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76883396" w:rsidR="00576BC7" w:rsidRDefault="000A4C38" w:rsidP="00414911">
      <w:pPr>
        <w:spacing w:after="0"/>
        <w:ind w:firstLine="0"/>
      </w:pPr>
      <w:commentRangeStart w:id="86"/>
      <w:r>
        <w:t>Figure 1</w:t>
      </w:r>
      <w:commentRangeEnd w:id="86"/>
      <w:r w:rsidR="00014309">
        <w:rPr>
          <w:rStyle w:val="CommentReference"/>
        </w:rPr>
        <w:commentReference w:id="86"/>
      </w:r>
      <w:r>
        <w:t xml:space="preserve">. Maps of the study area and instrumentation in Faga'alu Bay. Wind speed and direction were recorded at </w:t>
      </w:r>
      <w:r w:rsidR="00E54D01">
        <w:t>NDBC station NSTP6 (inset). A</w:t>
      </w:r>
      <w:r>
        <w:t>coustic current profilers</w:t>
      </w:r>
      <w:r w:rsidR="00E54D01">
        <w:t xml:space="preserve"> (ADCP) </w:t>
      </w:r>
      <w:r>
        <w:t xml:space="preserve">were deployed at three locations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25317098" w:rsidR="00576BC7" w:rsidRDefault="000A4C38" w:rsidP="00414911">
      <w:pPr>
        <w:spacing w:after="0"/>
        <w:ind w:firstLine="0"/>
      </w:pPr>
      <w:r>
        <w:t>Figure 2.  Images of the oceanographic instrumentation</w:t>
      </w:r>
      <w:r w:rsidR="001B1714">
        <w:t xml:space="preserve"> at high tide</w:t>
      </w:r>
      <w:r w:rsidR="00014309">
        <w:t xml:space="preserve">. </w:t>
      </w:r>
      <w:r>
        <w:t xml:space="preserve">a) Shallow-water drifters on land with ruler for scale. b) Shallow-water drifter deployed in the field over the southern reef flat. </w:t>
      </w:r>
      <w:proofErr w:type="gramStart"/>
      <w:r>
        <w:t>c</w:t>
      </w:r>
      <w:r w:rsidR="00E54D01">
        <w:t>-</w:t>
      </w:r>
      <w:proofErr w:type="gramEnd"/>
      <w:r w:rsidR="00E54D01">
        <w:t>d</w:t>
      </w:r>
      <w:r>
        <w:t xml:space="preserve">) The </w:t>
      </w:r>
      <w:r w:rsidR="00237ECA">
        <w:t>ADCP</w:t>
      </w:r>
      <w:r>
        <w:t xml:space="preserve"> at location AS1. </w:t>
      </w:r>
    </w:p>
    <w:p w14:paraId="7FF17073" w14:textId="77777777" w:rsidR="00014309" w:rsidRDefault="00014309" w:rsidP="00414911">
      <w:pPr>
        <w:spacing w:after="0"/>
        <w:ind w:firstLine="0"/>
      </w:pPr>
    </w:p>
    <w:p w14:paraId="66970D0C" w14:textId="1977D336" w:rsidR="00576BC7" w:rsidRDefault="000A4C38" w:rsidP="00414911">
      <w:pPr>
        <w:spacing w:after="0"/>
        <w:ind w:firstLine="0"/>
      </w:pPr>
      <w:r>
        <w:t xml:space="preserve">Figure 3.  Time series of physical forcing data used to define end-member </w:t>
      </w:r>
      <w:r w:rsidR="00237ECA">
        <w:t>forcing</w:t>
      </w:r>
      <w:r>
        <w:t>s for analysis. a) Tidal stage. b) Wind speed. c) Wind speed and direction. d) Wave height. e) Wave period. f) Wave height and direction. Vectors denote direction "to". Wind data are from NDBC station NSTP6; wave model data</w:t>
      </w:r>
      <w:r w:rsidR="00B567B0">
        <w:t xml:space="preserve"> (significant wave height, average wave period, peak wave direction)</w:t>
      </w:r>
      <w:r>
        <w:t xml:space="preserve"> are from NOAA </w:t>
      </w:r>
      <w:commentRangeStart w:id="87"/>
      <w:r>
        <w:t>WW3</w:t>
      </w:r>
      <w:commentRangeEnd w:id="87"/>
      <w:r w:rsidR="005E15FE">
        <w:rPr>
          <w:rStyle w:val="CommentReference"/>
        </w:rPr>
        <w:commentReference w:id="87"/>
      </w:r>
      <w:r>
        <w:t xml:space="preserve">. </w:t>
      </w:r>
    </w:p>
    <w:p w14:paraId="140C22D3" w14:textId="77777777" w:rsidR="00545A43" w:rsidRDefault="00545A43" w:rsidP="00545A43">
      <w:pPr>
        <w:spacing w:after="0"/>
        <w:ind w:firstLine="0"/>
      </w:pPr>
    </w:p>
    <w:p w14:paraId="1560C2EA" w14:textId="0E40254D" w:rsidR="00545A43" w:rsidRDefault="00545A43" w:rsidP="00545A43">
      <w:pPr>
        <w:spacing w:after="0"/>
        <w:ind w:firstLine="0"/>
      </w:pPr>
      <w:r>
        <w:lastRenderedPageBreak/>
        <w:t xml:space="preserve">Figure 4.  Time series of acoustic current profiler data on the reef flats a) Tide level at location AS1. b) Current </w:t>
      </w:r>
      <w:r w:rsidR="00237ECA">
        <w:t>vectors</w:t>
      </w:r>
      <w:r>
        <w:t xml:space="preserve"> at AS1. c) Current </w:t>
      </w:r>
      <w:r w:rsidR="00237ECA">
        <w:t>vectors</w:t>
      </w:r>
      <w:r>
        <w:t xml:space="preserve"> at AS2. d) Current </w:t>
      </w:r>
      <w:r w:rsidR="00237ECA">
        <w:t>vectors</w:t>
      </w:r>
      <w:r>
        <w:t xml:space="preserve"> at AS3</w:t>
      </w:r>
      <w:r w:rsidR="00E54D01">
        <w:t xml:space="preserve"> (water depths at low tide were too shallow to measure currents)</w:t>
      </w:r>
      <w:r>
        <w:t xml:space="preserve">. d) Current speeds at all three locations. Vectors denote direction "to". Note the variations in current speeds both in space and time due to the different forcing conditions shown in Figure </w:t>
      </w:r>
      <w:commentRangeStart w:id="88"/>
      <w:r>
        <w:t>3</w:t>
      </w:r>
      <w:commentRangeEnd w:id="88"/>
      <w:r>
        <w:rPr>
          <w:rStyle w:val="CommentReference"/>
        </w:rPr>
        <w:commentReference w:id="88"/>
      </w:r>
      <w:r>
        <w:t>.</w:t>
      </w:r>
    </w:p>
    <w:p w14:paraId="50666EBC" w14:textId="77777777" w:rsidR="00014309" w:rsidRDefault="00014309" w:rsidP="00414911">
      <w:pPr>
        <w:spacing w:after="0"/>
        <w:ind w:firstLine="0"/>
      </w:pPr>
    </w:p>
    <w:p w14:paraId="61A728E7" w14:textId="4A1E98E1" w:rsidR="00576BC7" w:rsidRDefault="000A4C38" w:rsidP="00414911">
      <w:pPr>
        <w:spacing w:after="0"/>
        <w:ind w:firstLine="0"/>
      </w:pPr>
      <w:r>
        <w:t xml:space="preserve">Figure </w:t>
      </w:r>
      <w:r w:rsidR="00BE41C3">
        <w:t>5</w:t>
      </w:r>
      <w:r>
        <w:t>. Map of all drifter tracks during the experiment, colored by speed (</w:t>
      </w:r>
      <w:r w:rsidR="002C3BF8">
        <w:t>m s</w:t>
      </w:r>
      <w:r w:rsidR="002C3BF8" w:rsidRPr="002C3BF8">
        <w:rPr>
          <w:vertAlign w:val="superscript"/>
        </w:rPr>
        <w:t>-</w:t>
      </w:r>
      <w:commentRangeStart w:id="89"/>
      <w:commentRangeStart w:id="90"/>
      <w:r w:rsidR="002C3BF8" w:rsidRPr="002C3BF8">
        <w:rPr>
          <w:vertAlign w:val="superscript"/>
        </w:rPr>
        <w:t>1</w:t>
      </w:r>
      <w:commentRangeEnd w:id="89"/>
      <w:commentRangeEnd w:id="90"/>
      <w:r w:rsidR="00C408DB">
        <w:rPr>
          <w:rStyle w:val="CommentReference"/>
        </w:rPr>
        <w:commentReference w:id="89"/>
      </w:r>
      <w:r w:rsidR="00D54515">
        <w:rPr>
          <w:rStyle w:val="CommentReference"/>
        </w:rPr>
        <w:commentReference w:id="90"/>
      </w:r>
      <w:r>
        <w:t>).</w:t>
      </w:r>
    </w:p>
    <w:p w14:paraId="6B292465" w14:textId="77777777" w:rsidR="008456E5" w:rsidRDefault="008456E5" w:rsidP="00414911">
      <w:pPr>
        <w:spacing w:after="0"/>
        <w:ind w:firstLine="0"/>
      </w:pPr>
    </w:p>
    <w:p w14:paraId="64D91123" w14:textId="41599A09" w:rsidR="00576BC7" w:rsidRDefault="000A4C38" w:rsidP="00414911">
      <w:pPr>
        <w:spacing w:after="0"/>
        <w:ind w:firstLine="0"/>
      </w:pPr>
      <w:r>
        <w:t xml:space="preserve">Figure </w:t>
      </w:r>
      <w:r w:rsidR="00BE41C3">
        <w:t>6</w:t>
      </w:r>
      <w:r>
        <w:t>.  Progressive vectors calculated from ADCP data, compared to drifter tracks un</w:t>
      </w:r>
      <w:r w:rsidR="0034226D">
        <w:t>der end-member forcing</w:t>
      </w:r>
      <w:r>
        <w:t xml:space="preserve">s: a) ADCP data under tidal forcing. b) Drifter data under tidal forcing. c) ADCP data during strong winds. d) Drifter data during strong winds. d) ADCP data during large waves. f) Drifter data during large waves. </w:t>
      </w:r>
      <w:r w:rsidR="000056D4">
        <w:t>Black dots indicate the location of the ADCP, start of the progressive vector.</w:t>
      </w:r>
      <w:r>
        <w:t xml:space="preserve"> </w:t>
      </w:r>
      <w:r w:rsidR="001B1714">
        <w:t>White circles in</w:t>
      </w:r>
      <w:r w:rsidR="0034226D">
        <w:t>dicate drifter deployment zones</w:t>
      </w:r>
      <w:r w:rsidR="001B1714">
        <w:t>.</w:t>
      </w:r>
    </w:p>
    <w:p w14:paraId="616AD7F1" w14:textId="77777777" w:rsidR="00014309" w:rsidRDefault="00014309" w:rsidP="00414911">
      <w:pPr>
        <w:spacing w:after="0"/>
        <w:ind w:firstLine="0"/>
      </w:pPr>
    </w:p>
    <w:p w14:paraId="76736924" w14:textId="74A47768" w:rsidR="00576BC7" w:rsidRDefault="000A4C38" w:rsidP="00414911">
      <w:pPr>
        <w:spacing w:after="0"/>
        <w:ind w:firstLine="0"/>
      </w:pPr>
      <w:commentRangeStart w:id="91"/>
      <w:r>
        <w:t xml:space="preserve">Figure </w:t>
      </w:r>
      <w:r w:rsidR="00BE41C3">
        <w:t>7</w:t>
      </w:r>
      <w:r>
        <w:t xml:space="preserve">. </w:t>
      </w:r>
      <w:commentRangeEnd w:id="91"/>
      <w:r w:rsidR="00014309">
        <w:rPr>
          <w:rStyle w:val="CommentReference"/>
        </w:rPr>
        <w:commentReference w:id="91"/>
      </w:r>
      <w:r>
        <w:t xml:space="preserve"> Variance ellipses and mean current</w:t>
      </w:r>
      <w:r w:rsidR="0034226D">
        <w:t>s</w:t>
      </w:r>
      <w:r>
        <w:t xml:space="preserve"> </w:t>
      </w:r>
      <w:r w:rsidR="0034226D">
        <w:t>for the ADCP data and spatially-</w:t>
      </w:r>
      <w:r>
        <w:t xml:space="preserve">binned drifter data under </w:t>
      </w:r>
      <w:r w:rsidR="0034226D">
        <w:t>end</w:t>
      </w:r>
      <w:r w:rsidR="00942127">
        <w:t>-</w:t>
      </w:r>
      <w:r w:rsidR="0034226D">
        <w:t>member forcing</w:t>
      </w:r>
      <w:r>
        <w:t>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4E20AF13" w:rsidR="00576BC7" w:rsidRDefault="000A4C38" w:rsidP="00414911">
      <w:pPr>
        <w:spacing w:after="0"/>
        <w:ind w:firstLine="0"/>
      </w:pPr>
      <w:r>
        <w:t xml:space="preserve">Figure </w:t>
      </w:r>
      <w:r w:rsidR="00E75BED">
        <w:t>8</w:t>
      </w:r>
      <w:r>
        <w:t xml:space="preserve">.  Residence time calculated from mean velocity of drifters under endmember conditions. a) Tidal forcing. b) Strong winds. c) Large waves. </w:t>
      </w:r>
    </w:p>
    <w:p w14:paraId="4F6A378F" w14:textId="0C481CFD" w:rsidR="00576BC7" w:rsidRDefault="000A4C38" w:rsidP="009C350F">
      <w:pPr>
        <w:pStyle w:val="HeadingCR1"/>
      </w:pPr>
      <w:r>
        <w:br w:type="page"/>
      </w:r>
      <w:r w:rsidR="00D31F5A">
        <w:lastRenderedPageBreak/>
        <w:t>Appendix</w:t>
      </w:r>
      <w:r w:rsidR="008737C8">
        <w:t xml:space="preserve"> A</w:t>
      </w:r>
    </w:p>
    <w:p w14:paraId="38E23FCB" w14:textId="1675886A"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942127">
        <w:t>coincide with ADCP deployment</w:t>
      </w:r>
      <w:r w:rsidR="000A4C38">
        <w:t>.</w:t>
      </w:r>
    </w:p>
    <w:p w14:paraId="3793E741" w14:textId="5DBE3CF4" w:rsidR="004550A2" w:rsidRDefault="004550A2" w:rsidP="004E12C9">
      <w:pPr>
        <w:spacing w:after="0"/>
        <w:ind w:firstLine="0"/>
      </w:pPr>
      <w:bookmarkStart w:id="92" w:name="_GoBack"/>
      <w:bookmarkEnd w:id="92"/>
    </w:p>
    <w:sectPr w:rsidR="004550A2"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4836C37D" w14:textId="0D7544DE" w:rsidR="00942127" w:rsidRDefault="00942127">
      <w:pPr>
        <w:pStyle w:val="CommentText"/>
      </w:pPr>
      <w:r>
        <w:rPr>
          <w:rStyle w:val="CommentReference"/>
        </w:rPr>
        <w:annotationRef/>
      </w:r>
      <w:r>
        <w:t>300 words maximum – I tried to make cuts</w:t>
      </w:r>
    </w:p>
  </w:comment>
  <w:comment w:id="1" w:author="Trent Biggs" w:date="2015-10-21T12:18:00Z" w:initials="TB">
    <w:p w14:paraId="4653F7F2" w14:textId="77777777" w:rsidR="00942127" w:rsidRDefault="00942127">
      <w:pPr>
        <w:pStyle w:val="CommentText"/>
      </w:pPr>
      <w:r>
        <w:rPr>
          <w:rStyle w:val="CommentReference"/>
        </w:rPr>
        <w:annotationRef/>
      </w:r>
      <w:r>
        <w:t>Or water circulation? Circulation could mean of the atmosphere.</w:t>
      </w:r>
    </w:p>
  </w:comment>
  <w:comment w:id="2" w:author="Trent Biggs" w:date="2015-10-21T12:46:00Z" w:initials="TB">
    <w:p w14:paraId="480F6F9E" w14:textId="77777777" w:rsidR="00942127" w:rsidRDefault="00942127">
      <w:pPr>
        <w:pStyle w:val="CommentText"/>
      </w:pPr>
      <w:r>
        <w:rPr>
          <w:rStyle w:val="CommentReference"/>
        </w:rPr>
        <w:annotationRef/>
      </w:r>
      <w:r>
        <w:t>How about:</w:t>
      </w:r>
    </w:p>
    <w:p w14:paraId="1339DBF7" w14:textId="77777777" w:rsidR="00942127" w:rsidRDefault="00942127">
      <w:pPr>
        <w:pStyle w:val="CommentText"/>
      </w:pPr>
    </w:p>
    <w:p w14:paraId="2DB844DC" w14:textId="77777777" w:rsidR="00942127" w:rsidRDefault="00942127">
      <w:pPr>
        <w:pStyle w:val="CommentText"/>
      </w:pPr>
      <w:r>
        <w:t>Ocean circulation is an important control on nutrient and sediment dynamics in coral reefs, but determination of circulations patterns often requires expensive</w:t>
      </w:r>
      <w:r>
        <w:rPr>
          <w:noProof/>
        </w:rPr>
        <w:t xml:space="preserve"> data collection and</w:t>
      </w:r>
      <w:r>
        <w:t xml:space="preserve"> modeling.</w:t>
      </w:r>
    </w:p>
  </w:comment>
  <w:comment w:id="3" w:author="Trent Biggs" w:date="2015-10-21T12:37:00Z" w:initials="TB">
    <w:p w14:paraId="11367342" w14:textId="77777777" w:rsidR="00942127" w:rsidRDefault="00942127">
      <w:pPr>
        <w:pStyle w:val="CommentText"/>
      </w:pPr>
      <w:r>
        <w:rPr>
          <w:rStyle w:val="CommentReference"/>
        </w:rPr>
        <w:annotationRef/>
      </w:r>
      <w:r>
        <w:t>This could be cut down if needed.</w:t>
      </w:r>
    </w:p>
  </w:comment>
  <w:comment w:id="5" w:author="Trent Biggs" w:date="2015-10-21T12:26:00Z" w:initials="TB">
    <w:p w14:paraId="467D4492" w14:textId="77777777" w:rsidR="00942127" w:rsidRDefault="00942127">
      <w:pPr>
        <w:pStyle w:val="CommentText"/>
      </w:pPr>
      <w:r>
        <w:rPr>
          <w:rStyle w:val="CommentReference"/>
        </w:rPr>
        <w:annotationRef/>
      </w:r>
      <w:r>
        <w:t xml:space="preserve">Rearrange to be </w:t>
      </w:r>
      <w:proofErr w:type="spellStart"/>
      <w:r>
        <w:t>be</w:t>
      </w:r>
      <w:proofErr w:type="spellEnd"/>
      <w:r>
        <w:t xml:space="preserve"> shorter?  Too many modifiers in front of ‘embayment”</w:t>
      </w:r>
    </w:p>
  </w:comment>
  <w:comment w:id="6" w:author="Alex Messina" w:date="2015-09-18T09:24:00Z" w:initials="AM">
    <w:p w14:paraId="53F5E9D9" w14:textId="5302B0B3" w:rsidR="00942127" w:rsidRDefault="00942127">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7" w:author="Trent Biggs" w:date="2016-01-15T15:12:00Z" w:initials="TB">
    <w:p w14:paraId="6BE23C03" w14:textId="0B794489" w:rsidR="00942127" w:rsidRDefault="00942127">
      <w:pPr>
        <w:pStyle w:val="CommentText"/>
      </w:pPr>
      <w:r>
        <w:rPr>
          <w:rStyle w:val="CommentReference"/>
        </w:rPr>
        <w:annotationRef/>
      </w:r>
      <w:r>
        <w:t>Is the channel incised or relic?  Not necessarily important.</w:t>
      </w:r>
    </w:p>
  </w:comment>
  <w:comment w:id="8" w:author="Liv Herdman" w:date="2015-11-09T09:58:00Z" w:initials="LH">
    <w:p w14:paraId="263ADD31" w14:textId="26612F74" w:rsidR="00942127" w:rsidRDefault="00942127">
      <w:pPr>
        <w:pStyle w:val="CommentText"/>
      </w:pPr>
      <w:r>
        <w:rPr>
          <w:rStyle w:val="CommentReference"/>
        </w:rPr>
        <w:annotationRef/>
      </w:r>
      <w:r>
        <w:t>What do you mean by "the influence of stokes drift"? Is support for this statement provided in the manuscript?</w:t>
      </w:r>
    </w:p>
  </w:comment>
  <w:comment w:id="9" w:author="Alex Messina" w:date="2015-12-09T09:45:00Z" w:initials="AM">
    <w:p w14:paraId="00BDCB86" w14:textId="19004F1B" w:rsidR="00942127" w:rsidRDefault="00942127">
      <w:pPr>
        <w:pStyle w:val="CommentText"/>
      </w:pPr>
      <w:r>
        <w:rPr>
          <w:rStyle w:val="CommentReference"/>
        </w:rPr>
        <w:annotationRef/>
      </w:r>
      <w:r>
        <w:t>Stokes Drift increases speed of drifters but it is not accounted for by Eulerian ADCPs.</w:t>
      </w:r>
    </w:p>
  </w:comment>
  <w:comment w:id="10" w:author="Liv Herdman" w:date="2015-11-07T20:41:00Z" w:initials="LH">
    <w:p w14:paraId="38BD1F82" w14:textId="4A6E8901" w:rsidR="00942127" w:rsidRDefault="00942127">
      <w:pPr>
        <w:pStyle w:val="CommentText"/>
      </w:pPr>
      <w:r>
        <w:rPr>
          <w:rStyle w:val="CommentReference"/>
        </w:rPr>
        <w:annotationRef/>
      </w:r>
      <w:r>
        <w:t>A great reference for residence time and temperature is also Herdman et al 2013 ;-)</w:t>
      </w:r>
    </w:p>
  </w:comment>
  <w:comment w:id="11" w:author="Alex Messina" w:date="2015-12-09T10:06:00Z" w:initials="AM">
    <w:p w14:paraId="280BA27B" w14:textId="4D02FFB7" w:rsidR="00942127" w:rsidRDefault="00942127">
      <w:pPr>
        <w:pStyle w:val="CommentText"/>
      </w:pPr>
      <w:r>
        <w:t xml:space="preserve">2013 or 2015? </w:t>
      </w:r>
    </w:p>
    <w:p w14:paraId="7E517F2D" w14:textId="34CB631F" w:rsidR="00942127" w:rsidRDefault="00942127">
      <w:pPr>
        <w:pStyle w:val="CommentText"/>
      </w:pPr>
      <w:r>
        <w:rPr>
          <w:rStyle w:val="CommentReference"/>
        </w:rPr>
        <w:annotationRef/>
      </w:r>
      <w:proofErr w:type="spellStart"/>
      <w:r>
        <w:t>Herdman</w:t>
      </w:r>
      <w:proofErr w:type="spellEnd"/>
      <w:r>
        <w:t xml:space="preserve"> 2015 Heat balances and thermally driven lagoon-ocean </w:t>
      </w:r>
      <w:proofErr w:type="spellStart"/>
      <w:r>
        <w:t>exchangeson</w:t>
      </w:r>
      <w:proofErr w:type="spellEnd"/>
      <w:r>
        <w:t xml:space="preserve"> a tropical coral reef </w:t>
      </w:r>
      <w:proofErr w:type="gramStart"/>
      <w:r>
        <w:t>system(</w:t>
      </w:r>
      <w:proofErr w:type="gramEnd"/>
      <w:r>
        <w:t>Moorea, French Polynesia)</w:t>
      </w:r>
    </w:p>
  </w:comment>
  <w:comment w:id="12" w:author="Alex Messina" w:date="2015-09-28T09:22:00Z" w:initials="AM">
    <w:p w14:paraId="6EDF28F6" w14:textId="77777777" w:rsidR="00942127" w:rsidRDefault="00942127" w:rsidP="002D54BF">
      <w:pPr>
        <w:spacing w:after="0"/>
      </w:pPr>
      <w:r>
        <w:rPr>
          <w:rStyle w:val="CommentReference"/>
        </w:rPr>
        <w:annotationRef/>
      </w:r>
      <w:r>
        <w:t>CUT</w:t>
      </w:r>
    </w:p>
    <w:p w14:paraId="023345F4" w14:textId="77777777" w:rsidR="00942127" w:rsidRDefault="00942127" w:rsidP="002D54BF">
      <w:pPr>
        <w:spacing w:after="0"/>
      </w:pPr>
    </w:p>
    <w:p w14:paraId="040F5A5E" w14:textId="77777777" w:rsidR="00942127" w:rsidRDefault="00942127"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942127" w:rsidRDefault="00942127" w:rsidP="002D54BF">
      <w:pPr>
        <w:pStyle w:val="CommentText"/>
      </w:pPr>
    </w:p>
  </w:comment>
  <w:comment w:id="13" w:author="Trent Biggs" w:date="2015-10-21T13:01:00Z" w:initials="TB">
    <w:p w14:paraId="606914B5" w14:textId="77777777" w:rsidR="00942127" w:rsidRDefault="00942127">
      <w:pPr>
        <w:pStyle w:val="CommentText"/>
      </w:pPr>
      <w:r>
        <w:rPr>
          <w:rStyle w:val="CommentReference"/>
        </w:rPr>
        <w:annotationRef/>
      </w:r>
      <w:r>
        <w:t>Keep your verb close to your subject.</w:t>
      </w:r>
    </w:p>
  </w:comment>
  <w:comment w:id="14" w:author="Libe Washburn" w:date="2015-10-19T07:23:00Z" w:initials="LW">
    <w:p w14:paraId="425B6521" w14:textId="64DBDB46" w:rsidR="00942127" w:rsidRDefault="00942127">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16" w:author="Libe Washburn" w:date="2015-10-23T07:59:00Z" w:initials="LW">
    <w:p w14:paraId="476529D7" w14:textId="05764EB1" w:rsidR="00942127" w:rsidRDefault="00942127">
      <w:pPr>
        <w:pStyle w:val="CommentText"/>
      </w:pPr>
      <w:r>
        <w:rPr>
          <w:rStyle w:val="CommentReference"/>
        </w:rPr>
        <w:annotationRef/>
      </w:r>
      <w:r>
        <w:t>Not clear what is an “insular shelf”, but maybe this is specialized terminology.</w:t>
      </w:r>
    </w:p>
  </w:comment>
  <w:comment w:id="15" w:author="Curt Storlazzi" w:date="2016-01-15T14:55:00Z" w:initials="CS">
    <w:p w14:paraId="7375A858" w14:textId="6ADDD5D8" w:rsidR="00942127" w:rsidRDefault="00942127">
      <w:pPr>
        <w:pStyle w:val="CommentText"/>
      </w:pPr>
      <w:r>
        <w:rPr>
          <w:rStyle w:val="CommentReference"/>
        </w:rPr>
        <w:annotationRef/>
      </w:r>
      <w:r>
        <w:t>Insular = island, vs continental, shelf</w:t>
      </w:r>
    </w:p>
  </w:comment>
  <w:comment w:id="17" w:author="Libe Washburn" w:date="2016-01-15T15:13:00Z" w:initials="LW">
    <w:p w14:paraId="7BD590EE" w14:textId="4070AC2F" w:rsidR="00942127" w:rsidRDefault="00942127">
      <w:pPr>
        <w:pStyle w:val="CommentText"/>
      </w:pPr>
      <w:r>
        <w:rPr>
          <w:rStyle w:val="CommentReference"/>
        </w:rPr>
        <w:annotationRef/>
      </w:r>
      <w:r>
        <w:t>Are these the same as the “back-reef pools” identified in Figure 1? If so, I suggest clarifying that. The black text is difficult to see against the dark background in Figure 1.</w:t>
      </w:r>
    </w:p>
  </w:comment>
  <w:comment w:id="18" w:author="Libe Washburn" w:date="2015-10-19T07:29:00Z" w:initials="LW">
    <w:p w14:paraId="15163221" w14:textId="421AD27C" w:rsidR="00942127" w:rsidRDefault="00942127">
      <w:pPr>
        <w:pStyle w:val="CommentText"/>
      </w:pPr>
      <w:r>
        <w:rPr>
          <w:rStyle w:val="CommentReference"/>
        </w:rPr>
        <w:annotationRef/>
      </w:r>
      <w:r>
        <w:t>Is this shown in Figure 1? If so I suggest indicating its position. Also it would be helpful to identify Faga'alu Stream in Figure 1.</w:t>
      </w:r>
    </w:p>
  </w:comment>
  <w:comment w:id="20" w:author="Trent Biggs" w:date="2015-10-21T13:05:00Z" w:initials="TB">
    <w:p w14:paraId="6212561A" w14:textId="77777777" w:rsidR="00942127" w:rsidRDefault="00942127">
      <w:pPr>
        <w:pStyle w:val="CommentText"/>
      </w:pPr>
      <w:r>
        <w:rPr>
          <w:rStyle w:val="CommentReference"/>
        </w:rPr>
        <w:annotationRef/>
      </w:r>
      <w:r>
        <w:t>Reword.</w:t>
      </w:r>
    </w:p>
  </w:comment>
  <w:comment w:id="21" w:author="Libe Washburn" w:date="2016-01-15T15:15:00Z" w:initials="LW">
    <w:p w14:paraId="473B9392" w14:textId="33B2B55D" w:rsidR="00942127" w:rsidRDefault="00942127">
      <w:pPr>
        <w:pStyle w:val="CommentText"/>
      </w:pPr>
      <w:r>
        <w:rPr>
          <w:rStyle w:val="CommentReference"/>
        </w:rPr>
        <w:annotationRef/>
      </w:r>
      <w:r>
        <w:t>In Figure 1 you identify “northern reef” and “southern reef”. Are these what you refer to here. If so, I suggest using consistent terms</w:t>
      </w:r>
    </w:p>
  </w:comment>
  <w:comment w:id="22" w:author="Liv Herdman" w:date="2016-01-15T15:12:00Z" w:initials="LH">
    <w:p w14:paraId="746BD98D" w14:textId="197DC72C" w:rsidR="00942127" w:rsidRDefault="00942127">
      <w:pPr>
        <w:pStyle w:val="CommentText"/>
      </w:pPr>
      <w:r>
        <w:rPr>
          <w:rStyle w:val="CommentReference"/>
        </w:rPr>
        <w:annotationRef/>
      </w:r>
      <w:r>
        <w:t xml:space="preserve">Does density vary spatially within the southern reef ie more dense near the reef crest? Or are there mini- channels created by the reef growth?  If it is a fairly even and random distribution of corals in the </w:t>
      </w:r>
      <w:proofErr w:type="spellStart"/>
      <w:r>
        <w:t>Acropora</w:t>
      </w:r>
      <w:proofErr w:type="spellEnd"/>
      <w:r>
        <w:t xml:space="preserve"> thickets then this description is adequate. But, channels and these types of features would be important to describe in terms of drifter flow paths and would be a big part of the cause of the spatial heterogeneity you are investigating</w:t>
      </w:r>
    </w:p>
  </w:comment>
  <w:comment w:id="19" w:author="Curt Storlazzi" w:date="2016-01-15T14:57:00Z" w:initials="CS">
    <w:p w14:paraId="0BC363F4" w14:textId="40D9E5D5" w:rsidR="00942127" w:rsidRDefault="00942127">
      <w:pPr>
        <w:pStyle w:val="CommentText"/>
      </w:pPr>
      <w:r>
        <w:rPr>
          <w:rStyle w:val="CommentReference"/>
        </w:rPr>
        <w:annotationRef/>
      </w:r>
      <w:r>
        <w:t>The new Cochran report is 2 order of magnitude finer scale and thus should replace the 2005 report.</w:t>
      </w:r>
    </w:p>
  </w:comment>
  <w:comment w:id="23" w:author="Liv Herdman" w:date="2015-11-07T21:04:00Z" w:initials="LH">
    <w:p w14:paraId="379229FF" w14:textId="7D61FCE4" w:rsidR="00942127" w:rsidRDefault="00942127">
      <w:pPr>
        <w:pStyle w:val="CommentText"/>
      </w:pPr>
      <w:r>
        <w:rPr>
          <w:rStyle w:val="CommentReference"/>
        </w:rPr>
        <w:annotationRef/>
      </w:r>
      <w:r>
        <w:t>How much of the housing stuck up out of the top of the water.</w:t>
      </w:r>
    </w:p>
  </w:comment>
  <w:comment w:id="24" w:author="Libe Washburn" w:date="2015-10-23T08:13:00Z" w:initials="LW">
    <w:p w14:paraId="688774BB" w14:textId="77777777" w:rsidR="00942127" w:rsidRDefault="00942127" w:rsidP="00E3204A">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25" w:author="Libe Washburn" w:date="2015-10-19T07:42:00Z" w:initials="LW">
    <w:p w14:paraId="71A7F327" w14:textId="71D63CC9" w:rsidR="00942127" w:rsidRDefault="00942127">
      <w:pPr>
        <w:pStyle w:val="CommentText"/>
      </w:pPr>
      <w:r>
        <w:rPr>
          <w:rStyle w:val="CommentReference"/>
        </w:rPr>
        <w:annotationRef/>
      </w:r>
      <w:r>
        <w:t>Not clear what you mean by “resampled”. For example, did you compute a 1-minute running mean and then sub-sample to 1 point per minute?</w:t>
      </w:r>
    </w:p>
  </w:comment>
  <w:comment w:id="26" w:author="Liv Herdman" w:date="2015-11-07T21:36:00Z" w:initials="LH">
    <w:p w14:paraId="71BB62EC" w14:textId="3CCEE9DA" w:rsidR="00942127" w:rsidRDefault="00942127">
      <w:pPr>
        <w:pStyle w:val="CommentText"/>
      </w:pPr>
      <w:r>
        <w:rPr>
          <w:rStyle w:val="CommentReference"/>
        </w:rPr>
        <w:annotationRef/>
      </w:r>
      <w:proofErr w:type="gramStart"/>
      <w:r>
        <w:t>by</w:t>
      </w:r>
      <w:proofErr w:type="gramEnd"/>
      <w:r>
        <w:t xml:space="preserve"> resampled do you mean averaged or smoothed some how? Resampling sounds like you have removed a lot of data, which doesn't usually reduce signal to noise ratio.</w:t>
      </w:r>
    </w:p>
  </w:comment>
  <w:comment w:id="27" w:author="Liv Herdman" w:date="2015-11-07T20:54:00Z" w:initials="LH">
    <w:p w14:paraId="5AFE85D3" w14:textId="7160DCD2" w:rsidR="00942127" w:rsidRDefault="00942127">
      <w:pPr>
        <w:pStyle w:val="CommentText"/>
      </w:pPr>
      <w:r>
        <w:rPr>
          <w:rStyle w:val="CommentReference"/>
        </w:rPr>
        <w:annotationRef/>
      </w:r>
      <w:r>
        <w:t>Did they never get stuck? How did you handle this?</w:t>
      </w:r>
    </w:p>
  </w:comment>
  <w:comment w:id="28" w:author="Liv Herdman" w:date="2015-11-09T10:08:00Z" w:initials="LH">
    <w:p w14:paraId="590BD448" w14:textId="35DBA2D3" w:rsidR="00942127" w:rsidRDefault="00942127">
      <w:pPr>
        <w:pStyle w:val="CommentText"/>
      </w:pPr>
      <w:r>
        <w:rPr>
          <w:rStyle w:val="CommentReference"/>
        </w:rPr>
        <w:annotationRef/>
      </w:r>
      <w:r>
        <w:t>I would like a little more description of this end-member business, but maybe the rest of your audience is more familiar with this approach</w:t>
      </w:r>
    </w:p>
  </w:comment>
  <w:comment w:id="29" w:author="Libe Washburn" w:date="2015-10-19T07:53:00Z" w:initials="LW">
    <w:p w14:paraId="7D07223F" w14:textId="787ED0FD" w:rsidR="00942127" w:rsidRDefault="00942127">
      <w:pPr>
        <w:pStyle w:val="CommentText"/>
      </w:pPr>
      <w:r>
        <w:rPr>
          <w:rStyle w:val="CommentReference"/>
        </w:rPr>
        <w:annotationRef/>
      </w:r>
      <w:r>
        <w:t>I couldn’t see this in Figure 1.</w:t>
      </w:r>
    </w:p>
  </w:comment>
  <w:comment w:id="30" w:author="Liv Herdman" w:date="2015-11-07T21:37:00Z" w:initials="LH">
    <w:p w14:paraId="04FF4CC1" w14:textId="513046FA" w:rsidR="00942127" w:rsidRDefault="00942127">
      <w:pPr>
        <w:pStyle w:val="CommentText"/>
      </w:pPr>
      <w:r>
        <w:rPr>
          <w:rStyle w:val="CommentReference"/>
        </w:rPr>
        <w:annotationRef/>
      </w:r>
      <w:r>
        <w:t>Why not show it?</w:t>
      </w:r>
    </w:p>
  </w:comment>
  <w:comment w:id="31" w:author="Libe Washburn" w:date="2015-10-19T09:31:00Z" w:initials="LW">
    <w:p w14:paraId="470BD123" w14:textId="1F85A187" w:rsidR="00942127" w:rsidRDefault="00942127">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32" w:author="Alex Messina" w:date="2015-12-09T16:51:00Z" w:initials="AM">
    <w:p w14:paraId="75F32292" w14:textId="77777777" w:rsidR="00942127" w:rsidRDefault="00942127" w:rsidP="00120CA6">
      <w:pPr>
        <w:pStyle w:val="CommentText"/>
      </w:pPr>
      <w:r>
        <w:rPr>
          <w:rStyle w:val="CommentReference"/>
        </w:rPr>
        <w:annotationRef/>
      </w:r>
      <w:r>
        <w:t>Cut out:</w:t>
      </w:r>
    </w:p>
    <w:p w14:paraId="0B82290A" w14:textId="77777777" w:rsidR="00942127" w:rsidRDefault="00942127" w:rsidP="00120CA6">
      <w:pPr>
        <w:pStyle w:val="CommentText"/>
      </w:pPr>
      <w:r>
        <w:t xml:space="preserve">to demonstrate the usefulness of Lagrangian methods </w:t>
      </w:r>
      <w:r>
        <w:rPr>
          <w:rStyle w:val="CommentReference"/>
        </w:rPr>
        <w:annotationRef/>
      </w:r>
      <w:r>
        <w:t>for describing spatial flow patterns compared to projected flow from Eulerian methods, and</w:t>
      </w:r>
    </w:p>
  </w:comment>
  <w:comment w:id="33" w:author="Libe Washburn" w:date="2015-10-23T08:03:00Z" w:initials="LW">
    <w:p w14:paraId="0B6FCABE" w14:textId="0FADA2A2" w:rsidR="00942127" w:rsidRDefault="00942127">
      <w:pPr>
        <w:pStyle w:val="CommentText"/>
      </w:pPr>
      <w:r>
        <w:rPr>
          <w:rStyle w:val="CommentReference"/>
        </w:rPr>
        <w:annotationRef/>
      </w:r>
      <w:r>
        <w:t>Suggest discussing why 100 m by 100 m bins were selected. I assume it is because you need areas that encompassed sufficient numbers of drifters.</w:t>
      </w:r>
    </w:p>
  </w:comment>
  <w:comment w:id="34" w:author="Libe Washburn" w:date="2015-10-19T08:13:00Z" w:initials="LW">
    <w:p w14:paraId="7135F19E" w14:textId="0CD71453" w:rsidR="00942127" w:rsidRDefault="00942127">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35" w:author="Liv Herdman" w:date="2015-11-09T10:14:00Z" w:initials="LH">
    <w:p w14:paraId="7A2F73DF" w14:textId="02BD17A1" w:rsidR="00942127" w:rsidRDefault="00942127">
      <w:pPr>
        <w:pStyle w:val="CommentText"/>
      </w:pPr>
      <w:r>
        <w:rPr>
          <w:rStyle w:val="CommentReference"/>
        </w:rPr>
        <w:annotationRef/>
      </w:r>
      <w:r>
        <w:t>It might be helpful for the reader if you point out that although large waves also occured earlier in the record they came from a direction that did not hit the reef, this briefly caused me some confusion.</w:t>
      </w:r>
    </w:p>
  </w:comment>
  <w:comment w:id="36" w:author="Libe Washburn" w:date="2015-10-19T08:18:00Z" w:initials="LW">
    <w:p w14:paraId="068EE92B" w14:textId="5A0EB8EB" w:rsidR="00942127" w:rsidRDefault="00942127">
      <w:pPr>
        <w:pStyle w:val="CommentText"/>
      </w:pPr>
      <w:r>
        <w:rPr>
          <w:rStyle w:val="CommentReference"/>
        </w:rPr>
        <w:annotationRef/>
      </w:r>
      <w:r>
        <w:t>Figure 4d shows the maximum wave height was just under 1.4 m at the beginning of YD 50. It’s lower on YD 50.</w:t>
      </w:r>
    </w:p>
  </w:comment>
  <w:comment w:id="37" w:author="Libe Washburn" w:date="2015-10-22T07:08:00Z" w:initials="LW">
    <w:p w14:paraId="0D540921" w14:textId="53EA3C57" w:rsidR="00942127" w:rsidRDefault="00942127">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38" w:author="Libe Washburn" w:date="2015-10-22T07:54:00Z" w:initials="LW">
    <w:p w14:paraId="7DE9262A" w14:textId="77777777" w:rsidR="00942127" w:rsidRDefault="00942127" w:rsidP="003E4FEA">
      <w:pPr>
        <w:pStyle w:val="CommentText"/>
      </w:pPr>
      <w:r>
        <w:rPr>
          <w:rStyle w:val="CommentReference"/>
        </w:rPr>
        <w:annotationRef/>
      </w:r>
      <w:r>
        <w:t>Suggest incorporating these into Table 1. If you keep the text as is, I would use the names of your end-member forcing regimes.</w:t>
      </w:r>
    </w:p>
  </w:comment>
  <w:comment w:id="39" w:author="Alex Messina" w:date="2016-01-05T10:27:00Z" w:initials="AM">
    <w:p w14:paraId="746A27FE" w14:textId="77777777" w:rsidR="00942127" w:rsidRDefault="00942127" w:rsidP="003E4FEA">
      <w:pPr>
        <w:pStyle w:val="CommentText"/>
      </w:pPr>
      <w:r>
        <w:rPr>
          <w:rStyle w:val="CommentReference"/>
        </w:rPr>
        <w:annotationRef/>
      </w:r>
    </w:p>
    <w:p w14:paraId="278D3C87" w14:textId="77777777" w:rsidR="00942127" w:rsidRDefault="00942127" w:rsidP="003E4FEA">
      <w:pPr>
        <w:pStyle w:val="CommentText"/>
      </w:pPr>
    </w:p>
    <w:p w14:paraId="7057C741" w14:textId="77777777" w:rsidR="00942127" w:rsidRDefault="00942127" w:rsidP="003E4FEA">
      <w:pPr>
        <w:pStyle w:val="CommentText"/>
      </w:pPr>
      <w:r>
        <w:t>Mean velocities calculated from ADCP data for AS1, AS2, and AS3 during WIND were 14.9 cm s</w:t>
      </w:r>
      <w:r w:rsidRPr="002C3BF8">
        <w:rPr>
          <w:vertAlign w:val="superscript"/>
        </w:rPr>
        <w:t>-1</w:t>
      </w:r>
      <w:r>
        <w:t>, 6.8 cm s</w:t>
      </w:r>
      <w:r w:rsidRPr="002C3BF8">
        <w:rPr>
          <w:vertAlign w:val="superscript"/>
        </w:rPr>
        <w:t>-1</w:t>
      </w:r>
      <w:r>
        <w:t>, and 0.4 cm s</w:t>
      </w:r>
      <w:r w:rsidRPr="003165CB">
        <w:rPr>
          <w:vertAlign w:val="superscript"/>
        </w:rPr>
        <w:t>-1</w:t>
      </w:r>
      <w:r>
        <w:t>; during TIDE were 12.5 cm s</w:t>
      </w:r>
      <w:r w:rsidRPr="002C3BF8">
        <w:rPr>
          <w:vertAlign w:val="superscript"/>
        </w:rPr>
        <w:t>-1</w:t>
      </w:r>
      <w:r>
        <w:t>, 3.7 cm s</w:t>
      </w:r>
      <w:r w:rsidRPr="002C3BF8">
        <w:rPr>
          <w:vertAlign w:val="superscript"/>
        </w:rPr>
        <w:t>-1</w:t>
      </w:r>
      <w:r>
        <w:t>, and 0.7 cm s</w:t>
      </w:r>
      <w:r w:rsidRPr="002C3BF8">
        <w:rPr>
          <w:vertAlign w:val="superscript"/>
        </w:rPr>
        <w:t>-1</w:t>
      </w:r>
      <w:r>
        <w:t>; during WAVE were 21.5 cm s</w:t>
      </w:r>
      <w:r w:rsidRPr="002C3BF8">
        <w:rPr>
          <w:vertAlign w:val="superscript"/>
        </w:rPr>
        <w:t>-1</w:t>
      </w:r>
      <w:r>
        <w:t>, 11 cm s</w:t>
      </w:r>
      <w:r w:rsidRPr="002C3BF8">
        <w:rPr>
          <w:vertAlign w:val="superscript"/>
        </w:rPr>
        <w:t>-1</w:t>
      </w:r>
      <w:r>
        <w:t>, and 1.2 cm s</w:t>
      </w:r>
      <w:r w:rsidRPr="002C3BF8">
        <w:rPr>
          <w:vertAlign w:val="superscript"/>
        </w:rPr>
        <w:t>-1</w:t>
      </w:r>
      <w:r>
        <w:t>, respectively</w:t>
      </w:r>
      <w:r>
        <w:rPr>
          <w:rStyle w:val="CommentReference"/>
        </w:rPr>
        <w:annotationRef/>
      </w:r>
      <w:r>
        <w:t xml:space="preserve"> (Table 1).</w:t>
      </w:r>
    </w:p>
    <w:p w14:paraId="7283FC00" w14:textId="77777777" w:rsidR="00942127" w:rsidRDefault="00942127" w:rsidP="003E4FEA">
      <w:pPr>
        <w:pStyle w:val="CommentText"/>
      </w:pPr>
    </w:p>
    <w:p w14:paraId="4C6781B6" w14:textId="77777777" w:rsidR="00942127" w:rsidRDefault="00942127" w:rsidP="003E4FEA">
      <w:pPr>
        <w:pStyle w:val="CommentText"/>
      </w:pPr>
    </w:p>
    <w:p w14:paraId="39E80ABE" w14:textId="77777777" w:rsidR="00942127" w:rsidRDefault="00942127" w:rsidP="003E4FEA">
      <w:pPr>
        <w:pStyle w:val="CommentText"/>
      </w:pPr>
      <w:r>
        <w:t>Mean flow velocities from gridded drifter data varied from 1-20 cm s</w:t>
      </w:r>
      <w:r w:rsidRPr="002C3BF8">
        <w:rPr>
          <w:vertAlign w:val="superscript"/>
        </w:rPr>
        <w:t>-1</w:t>
      </w:r>
      <w:r>
        <w:t>, 1-19 cm s</w:t>
      </w:r>
      <w:r w:rsidRPr="002C3BF8">
        <w:rPr>
          <w:vertAlign w:val="superscript"/>
        </w:rPr>
        <w:t>-1</w:t>
      </w:r>
      <w:r>
        <w:t>, and 1-36 cm s</w:t>
      </w:r>
      <w:r w:rsidRPr="002C3BF8">
        <w:rPr>
          <w:vertAlign w:val="superscript"/>
        </w:rPr>
        <w:t>-1</w:t>
      </w:r>
      <w:r>
        <w:t xml:space="preserve"> during TIDE, WIND, and WAVE, respectively</w:t>
      </w:r>
      <w:r>
        <w:rPr>
          <w:rStyle w:val="CommentReference"/>
        </w:rPr>
        <w:annotationRef/>
      </w:r>
    </w:p>
  </w:comment>
  <w:comment w:id="40" w:author="Alex Messina" w:date="2016-01-05T10:45:00Z" w:initials="AM">
    <w:p w14:paraId="181DEC9D" w14:textId="7D2240FC" w:rsidR="00942127" w:rsidRDefault="00942127">
      <w:pPr>
        <w:pStyle w:val="CommentText"/>
      </w:pPr>
      <w:r>
        <w:rPr>
          <w:rStyle w:val="CommentReference"/>
        </w:rPr>
        <w:annotationRef/>
      </w:r>
    </w:p>
  </w:comment>
  <w:comment w:id="41" w:author="Alex Messina" w:date="2015-12-17T15:18:00Z" w:initials="AM">
    <w:p w14:paraId="3CF76863" w14:textId="6FA996F3" w:rsidR="00942127" w:rsidRDefault="00942127">
      <w:pPr>
        <w:pStyle w:val="CommentText"/>
      </w:pPr>
      <w:r>
        <w:rPr>
          <w:rStyle w:val="CommentReference"/>
        </w:rPr>
        <w:annotationRef/>
      </w:r>
      <w:r w:rsidRPr="00A867B1">
        <w:rPr>
          <w:highlight w:val="yellow"/>
        </w:rPr>
        <w:t>Olivia is going to provide correlations for these</w:t>
      </w:r>
    </w:p>
  </w:comment>
  <w:comment w:id="42" w:author="Trent Biggs" w:date="2015-10-21T14:43:00Z" w:initials="TB">
    <w:p w14:paraId="03D0E6B5" w14:textId="77777777" w:rsidR="00942127" w:rsidRDefault="00942127">
      <w:pPr>
        <w:pStyle w:val="CommentText"/>
      </w:pPr>
      <w:r>
        <w:rPr>
          <w:rStyle w:val="CommentReference"/>
        </w:rPr>
        <w:annotationRef/>
      </w:r>
      <w:r>
        <w:t>I don’t clearly see the correlation between speed at AS2 and wind speed/wave height.  IS there a statistically significant correlation between them?</w:t>
      </w:r>
    </w:p>
  </w:comment>
  <w:comment w:id="43" w:author="Libe Washburn" w:date="2015-10-23T08:10:00Z" w:initials="LW">
    <w:p w14:paraId="1A813514" w14:textId="77777777" w:rsidR="00942127" w:rsidRDefault="00942127">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44" w:author="Trent Biggs" w:date="2015-10-21T14:48:00Z" w:initials="TB">
    <w:p w14:paraId="7560A376" w14:textId="77777777" w:rsidR="00942127" w:rsidRDefault="00942127">
      <w:pPr>
        <w:pStyle w:val="CommentText"/>
      </w:pPr>
      <w:r>
        <w:rPr>
          <w:rStyle w:val="CommentReference"/>
        </w:rPr>
        <w:annotationRef/>
      </w:r>
      <w:r>
        <w:t>This seems like an important conclusion?  Or old news to oceanographers?</w:t>
      </w:r>
    </w:p>
  </w:comment>
  <w:comment w:id="45" w:author="Libe Washburn" w:date="2015-10-23T08:11:00Z" w:initials="LW">
    <w:p w14:paraId="53E0C34F" w14:textId="6C40C1B3" w:rsidR="00942127" w:rsidRDefault="00942127">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942127" w:rsidRDefault="00942127" w:rsidP="00350817">
      <w:pPr>
        <w:pStyle w:val="CommentText"/>
        <w:ind w:firstLine="0"/>
      </w:pPr>
    </w:p>
  </w:comment>
  <w:comment w:id="48" w:author="Alex Messina" w:date="2016-01-15T15:14:00Z" w:initials="AM">
    <w:p w14:paraId="7B819D05" w14:textId="60AF3E68" w:rsidR="00942127" w:rsidRDefault="00942127">
      <w:pPr>
        <w:pStyle w:val="CommentText"/>
      </w:pPr>
      <w:r>
        <w:rPr>
          <w:rStyle w:val="CommentReference"/>
        </w:rPr>
        <w:annotationRef/>
      </w:r>
      <w:r>
        <w:t>The highest flow speeds were observed over the exposed southernmost part of the reef (AS</w:t>
      </w:r>
      <w:r>
        <w:rPr>
          <w:rStyle w:val="CommentReference"/>
        </w:rPr>
        <w:annotationRef/>
      </w:r>
      <w:r>
        <w:t>1) in a northwesterly direction from the reef crest into the embayment. Flows were more variable over the northern reef (AS3), and near the channel during TIDE (AS2).</w:t>
      </w:r>
    </w:p>
  </w:comment>
  <w:comment w:id="46" w:author="Curt Storlazzi" w:date="2016-01-15T15:11:00Z" w:initials="CS">
    <w:p w14:paraId="354103CA" w14:textId="4F11DCAE" w:rsidR="00942127" w:rsidRDefault="00942127">
      <w:pPr>
        <w:pStyle w:val="CommentText"/>
      </w:pPr>
      <w:r>
        <w:rPr>
          <w:rStyle w:val="CommentReference"/>
        </w:rPr>
        <w:annotationRef/>
      </w:r>
      <w:r>
        <w:t>These are not place names - do not capitalize.</w:t>
      </w:r>
    </w:p>
  </w:comment>
  <w:comment w:id="47" w:author="Alex Messina" w:date="2016-01-20T09:55:00Z" w:initials="AM">
    <w:p w14:paraId="05A6EE14" w14:textId="48F89BFC" w:rsidR="00942127" w:rsidRDefault="00942127">
      <w:pPr>
        <w:pStyle w:val="CommentText"/>
      </w:pPr>
      <w:r>
        <w:rPr>
          <w:rStyle w:val="CommentReference"/>
        </w:rPr>
        <w:annotationRef/>
      </w:r>
      <w:r>
        <w:t>Ok, Libe suggested referring to them as such to connect them clearly with the locations in Figure 1</w:t>
      </w:r>
    </w:p>
  </w:comment>
  <w:comment w:id="49" w:author="Libe Washburn" w:date="2015-10-22T07:16:00Z" w:initials="LW">
    <w:p w14:paraId="436CDD4B" w14:textId="7AA91575" w:rsidR="00942127" w:rsidRDefault="00942127">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50" w:author="Liv Herdman" w:date="2015-11-09T10:37:00Z" w:initials="LH">
    <w:p w14:paraId="70051A99" w14:textId="42C20F1A" w:rsidR="00942127" w:rsidRDefault="00942127">
      <w:pPr>
        <w:pStyle w:val="CommentText"/>
      </w:pPr>
      <w:r>
        <w:rPr>
          <w:rStyle w:val="CommentReference"/>
        </w:rPr>
        <w:annotationRef/>
      </w:r>
      <w:r>
        <w:t xml:space="preserve">Does this correspond to TIDE ie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tidal conditions)</w:t>
      </w:r>
    </w:p>
  </w:comment>
  <w:comment w:id="51" w:author="Liv Herdman" w:date="2015-11-09T10:29:00Z" w:initials="LH">
    <w:p w14:paraId="67214CF3" w14:textId="0391E956" w:rsidR="00942127" w:rsidRDefault="00942127">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52" w:author="Libe Washburn" w:date="2015-10-22T08:12:00Z" w:initials="LW">
    <w:p w14:paraId="14F10E57" w14:textId="6206AE2D" w:rsidR="00942127" w:rsidRDefault="00942127">
      <w:pPr>
        <w:pStyle w:val="CommentText"/>
      </w:pPr>
      <w:r>
        <w:rPr>
          <w:rStyle w:val="CommentReference"/>
        </w:rPr>
        <w:annotationRef/>
      </w:r>
      <w:r>
        <w:t>I suggest consistently using the names of the three categories of end-member forcing that you identify above.</w:t>
      </w:r>
    </w:p>
  </w:comment>
  <w:comment w:id="53" w:author="Libe Washburn" w:date="2015-10-22T08:11:00Z" w:initials="LW">
    <w:p w14:paraId="50DCB5DB" w14:textId="52652EEE" w:rsidR="00942127" w:rsidRDefault="00942127"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54" w:author="Libe Washburn" w:date="2016-01-15T15:12:00Z" w:initials="LW">
    <w:p w14:paraId="77E2AE58" w14:textId="62498115" w:rsidR="00942127" w:rsidRDefault="00942127">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55" w:author="Alex Messina" w:date="2016-01-15T15:12:00Z" w:initials="AM">
    <w:p w14:paraId="779FA4AE" w14:textId="020E92FD" w:rsidR="00942127" w:rsidRDefault="00942127"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56" w:author="Libe Washburn" w:date="2015-10-22T08:04:00Z" w:initials="LW">
    <w:p w14:paraId="639E300B" w14:textId="2B00C455" w:rsidR="00942127" w:rsidRDefault="00942127">
      <w:pPr>
        <w:pStyle w:val="CommentText"/>
      </w:pPr>
      <w:r>
        <w:rPr>
          <w:rStyle w:val="CommentReference"/>
        </w:rPr>
        <w:annotationRef/>
      </w:r>
      <w:r>
        <w:t>Here and elsewhere, suggest using “eccentric” or “has higher eccentricity” since eccentricity this is a parameter for ellipses that can be quantified.</w:t>
      </w:r>
    </w:p>
  </w:comment>
  <w:comment w:id="57" w:author="Libe Washburn" w:date="2015-10-22T08:13:00Z" w:initials="LW">
    <w:p w14:paraId="563AD668" w14:textId="62D15F59" w:rsidR="00942127" w:rsidRDefault="00942127">
      <w:pPr>
        <w:pStyle w:val="CommentText"/>
      </w:pPr>
      <w:r>
        <w:rPr>
          <w:rStyle w:val="CommentReference"/>
        </w:rPr>
        <w:annotationRef/>
      </w:r>
      <w:r>
        <w:t>Here and elsewhere do you mean the WIND end-member regime? I suggest being consistent throughout in doing this.</w:t>
      </w:r>
    </w:p>
  </w:comment>
  <w:comment w:id="58" w:author="Alex Messina" w:date="2015-12-11T12:54:00Z" w:initials="AM">
    <w:p w14:paraId="500120F1" w14:textId="1F3012AD" w:rsidR="00942127" w:rsidRDefault="00942127">
      <w:pPr>
        <w:pStyle w:val="CommentText"/>
      </w:pPr>
      <w:r>
        <w:rPr>
          <w:rStyle w:val="CommentReference"/>
        </w:rPr>
        <w:annotationRef/>
      </w:r>
      <w:proofErr w:type="spellStart"/>
      <w:r>
        <w:t>Taebi</w:t>
      </w:r>
      <w:proofErr w:type="spellEnd"/>
      <w:r>
        <w:t xml:space="preserve"> 2011 also found wind up to 10 m/s wasn’t very significant for driving flow</w:t>
      </w:r>
    </w:p>
    <w:p w14:paraId="07A42137" w14:textId="77777777" w:rsidR="00942127" w:rsidRDefault="00942127">
      <w:pPr>
        <w:pStyle w:val="CommentText"/>
      </w:pPr>
    </w:p>
    <w:p w14:paraId="146CC57F" w14:textId="77777777" w:rsidR="00942127" w:rsidRDefault="00942127" w:rsidP="00014876">
      <w:pPr>
        <w:pStyle w:val="CommentText"/>
      </w:pPr>
    </w:p>
    <w:p w14:paraId="2BE158D4" w14:textId="77777777" w:rsidR="00942127" w:rsidRDefault="00942127" w:rsidP="00014876">
      <w:pPr>
        <w:pStyle w:val="CommentText"/>
      </w:pPr>
      <w:r>
        <w:t>Winds had a very minor</w:t>
      </w:r>
    </w:p>
    <w:p w14:paraId="7F197FA0" w14:textId="77777777" w:rsidR="00942127" w:rsidRDefault="00942127" w:rsidP="00014876">
      <w:pPr>
        <w:pStyle w:val="CommentText"/>
      </w:pPr>
      <w:proofErr w:type="gramStart"/>
      <w:r>
        <w:t>influence</w:t>
      </w:r>
      <w:proofErr w:type="gramEnd"/>
      <w:r>
        <w:t xml:space="preserve"> on the reef circulation (despite periods of strong</w:t>
      </w:r>
    </w:p>
    <w:p w14:paraId="3BD91685" w14:textId="10420953" w:rsidR="00942127" w:rsidRDefault="00942127" w:rsidP="00014876">
      <w:pPr>
        <w:pStyle w:val="CommentText"/>
      </w:pPr>
      <w:proofErr w:type="gramStart"/>
      <w:r>
        <w:t>winds</w:t>
      </w:r>
      <w:proofErr w:type="gramEnd"/>
      <w:r>
        <w:t xml:space="preserve"> up to </w:t>
      </w:r>
      <w:r>
        <w:rPr>
          <w:rFonts w:ascii="Cambria Math" w:hAnsi="Cambria Math" w:cs="Cambria Math"/>
        </w:rPr>
        <w:t>∼</w:t>
      </w:r>
      <w:r>
        <w:t xml:space="preserve">10 m/s), and buoyancy effects were also </w:t>
      </w:r>
      <w:proofErr w:type="spellStart"/>
      <w:r>
        <w:t>neg-ligible</w:t>
      </w:r>
      <w:proofErr w:type="spellEnd"/>
      <w:r>
        <w:t>.</w:t>
      </w:r>
    </w:p>
  </w:comment>
  <w:comment w:id="59" w:author="Libe Washburn" w:date="2015-10-22T08:06:00Z" w:initials="LW">
    <w:p w14:paraId="476A2621" w14:textId="3B784532" w:rsidR="00942127" w:rsidRDefault="00942127">
      <w:pPr>
        <w:pStyle w:val="CommentText"/>
      </w:pPr>
      <w:r>
        <w:rPr>
          <w:rStyle w:val="CommentReference"/>
        </w:rPr>
        <w:annotationRef/>
      </w:r>
      <w:r>
        <w:t>Awkward sentence</w:t>
      </w:r>
    </w:p>
  </w:comment>
  <w:comment w:id="60" w:author="Trent Biggs" w:date="2015-10-22T11:16:00Z" w:initials="TB">
    <w:p w14:paraId="7C1263A7" w14:textId="77777777" w:rsidR="00942127" w:rsidRDefault="00942127">
      <w:pPr>
        <w:pStyle w:val="CommentText"/>
      </w:pPr>
      <w:r>
        <w:rPr>
          <w:rStyle w:val="CommentReference"/>
        </w:rPr>
        <w:annotationRef/>
      </w:r>
      <w:r>
        <w:t>Need?</w:t>
      </w:r>
    </w:p>
  </w:comment>
  <w:comment w:id="61" w:author="Libe Washburn" w:date="2015-10-23T06:47:00Z" w:initials="LW">
    <w:p w14:paraId="5489A056" w14:textId="09DAE124" w:rsidR="00942127" w:rsidRDefault="00942127">
      <w:pPr>
        <w:pStyle w:val="CommentText"/>
      </w:pPr>
      <w:r>
        <w:rPr>
          <w:rStyle w:val="CommentReference"/>
        </w:rPr>
        <w:annotationRef/>
      </w:r>
      <w:r>
        <w:t>Maybe retitle to something like “Spatial structure of residence times”.</w:t>
      </w:r>
    </w:p>
  </w:comment>
  <w:comment w:id="62" w:author="Libe Washburn" w:date="2015-10-23T08:26:00Z" w:initials="LW">
    <w:p w14:paraId="6DE19B58" w14:textId="7416B6F5" w:rsidR="00942127" w:rsidRDefault="00942127">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63" w:author="Alex Messina" w:date="2016-01-05T11:56:00Z" w:initials="AM">
    <w:p w14:paraId="041B5E5C" w14:textId="7B8253ED" w:rsidR="00942127" w:rsidRDefault="00942127">
      <w:pPr>
        <w:pStyle w:val="CommentText"/>
      </w:pPr>
      <w:r>
        <w:rPr>
          <w:rStyle w:val="CommentReference"/>
        </w:rPr>
        <w:annotationRef/>
      </w:r>
      <w:r>
        <w:t>Residence times at AS3 were 4.13, 6.94 h and 2.34 h, during TIDE, WIND, and WAVE, respectively.</w:t>
      </w:r>
      <w:r>
        <w:rPr>
          <w:rStyle w:val="CommentReference"/>
        </w:rPr>
        <w:annotationRef/>
      </w:r>
      <w:r>
        <w:t xml:space="preserve"> Residence times at AS2 were 0.76 h, 0.41 h, and 0.25 h, during TIDE, WIND, and WAVE forcing, respectively. Water residence times for AS1 were 0.22 h, 0.19 h, and 0.13 h, during TIDE, WIND and WAVE, respectively.</w:t>
      </w:r>
    </w:p>
  </w:comment>
  <w:comment w:id="64" w:author="Libe Washburn" w:date="2015-10-22T08:31:00Z" w:initials="LW">
    <w:p w14:paraId="780F0F86" w14:textId="26E0AE2C" w:rsidR="00942127" w:rsidRDefault="00942127">
      <w:pPr>
        <w:pStyle w:val="CommentText"/>
      </w:pPr>
      <w:r>
        <w:rPr>
          <w:rStyle w:val="CommentReference"/>
        </w:rPr>
        <w:annotationRef/>
      </w:r>
      <w:r>
        <w:t>Do you really mean “difference” here? It’s not clear how to attribute errors between the drifters and ADCPs.</w:t>
      </w:r>
    </w:p>
  </w:comment>
  <w:comment w:id="65" w:author="Libe Washburn" w:date="2015-10-23T08:28:00Z" w:initials="LW">
    <w:p w14:paraId="5A5204B5" w14:textId="77777777" w:rsidR="00942127" w:rsidRDefault="00942127" w:rsidP="00E24B0D">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66" w:author="Alex Messina" w:date="2015-12-09T15:31:00Z" w:initials="AM">
    <w:p w14:paraId="178B73D1" w14:textId="77777777" w:rsidR="00942127" w:rsidRDefault="00942127" w:rsidP="00E24B0D">
      <w:pPr>
        <w:pStyle w:val="CommentText"/>
      </w:pPr>
      <w:r>
        <w:rPr>
          <w:rStyle w:val="CommentReference"/>
        </w:rPr>
        <w:annotationRef/>
      </w:r>
      <w:proofErr w:type="spellStart"/>
      <w:r>
        <w:t>MacMahan</w:t>
      </w:r>
      <w:proofErr w:type="spellEnd"/>
      <w:r>
        <w:t xml:space="preserve"> did more drifters, 16-27 per deployment, but fewer deployments. Only 7</w:t>
      </w:r>
    </w:p>
  </w:comment>
  <w:comment w:id="69" w:author="Alex Messina" w:date="2015-12-11T16:05:00Z" w:initials="AM">
    <w:p w14:paraId="5BE6C728" w14:textId="77777777" w:rsidR="00942127" w:rsidRDefault="00942127" w:rsidP="00E24B0D">
      <w:pPr>
        <w:pStyle w:val="CommentText"/>
      </w:pPr>
      <w:r>
        <w:rPr>
          <w:rStyle w:val="CommentReference"/>
        </w:rPr>
        <w:annotationRef/>
      </w:r>
      <w:r>
        <w:t>Lowe 2009 numerical model showed wave-forcing flushed some lagoon areas but not the semi-enclosed lagoon, which was only flushed by tide-forcing and a little by wind-forcing</w:t>
      </w:r>
    </w:p>
  </w:comment>
  <w:comment w:id="67" w:author="Libe Washburn" w:date="2015-10-23T08:30:00Z" w:initials="LW">
    <w:p w14:paraId="3F732625" w14:textId="77777777" w:rsidR="00942127" w:rsidRDefault="00942127" w:rsidP="00E24B0D">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68" w:author="Alex Messina" w:date="2016-01-15T15:12:00Z" w:initials="AM">
    <w:p w14:paraId="3F8B2066" w14:textId="77777777" w:rsidR="00942127" w:rsidRDefault="00942127" w:rsidP="00E24B0D">
      <w:pPr>
        <w:pStyle w:val="CommentText"/>
      </w:pPr>
      <w:r>
        <w:rPr>
          <w:rStyle w:val="CommentReference"/>
        </w:rPr>
        <w:annotationRef/>
      </w:r>
      <w:r>
        <w:t>This contrasts flow patterns near a similar main channel in Ningaloo reef (</w:t>
      </w:r>
      <w:proofErr w:type="spellStart"/>
      <w:r>
        <w:t>Taebi</w:t>
      </w:r>
      <w:proofErr w:type="spellEnd"/>
      <w:r>
        <w:t xml:space="preserve"> 2011)</w:t>
      </w:r>
    </w:p>
  </w:comment>
  <w:comment w:id="70" w:author="Libe Washburn" w:date="2015-10-23T08:32:00Z" w:initials="LW">
    <w:p w14:paraId="5766C36B" w14:textId="77777777" w:rsidR="00942127" w:rsidRDefault="00942127" w:rsidP="00E24B0D">
      <w:pPr>
        <w:pStyle w:val="CommentText"/>
      </w:pPr>
      <w:r>
        <w:rPr>
          <w:rStyle w:val="CommentReference"/>
        </w:rPr>
        <w:annotationRef/>
      </w:r>
      <w:r>
        <w:t xml:space="preserve">Suggest rewriting to explicitly state the inadequacy of using a single current meter for estimating residence time. </w:t>
      </w:r>
    </w:p>
  </w:comment>
  <w:comment w:id="71" w:author="Curt Storlazzi" w:date="2016-01-18T13:25:00Z" w:initials="CS">
    <w:p w14:paraId="412D0B60" w14:textId="77777777" w:rsidR="00942127" w:rsidRDefault="00942127" w:rsidP="00215E49">
      <w:pPr>
        <w:pStyle w:val="CommentText"/>
      </w:pPr>
      <w:r>
        <w:rPr>
          <w:rStyle w:val="CommentReference"/>
        </w:rPr>
        <w:annotationRef/>
      </w:r>
      <w:r>
        <w:t>I suggest moving this to the beginning of the Discussion. Leave readers with what the results mean in terms of impacts to sediment dynamics and reefs.</w:t>
      </w:r>
    </w:p>
  </w:comment>
  <w:comment w:id="72" w:author="Alex Messina" w:date="2015-12-16T11:50:00Z" w:initials="AM">
    <w:p w14:paraId="15FBE03D" w14:textId="77777777" w:rsidR="00942127" w:rsidRDefault="00942127" w:rsidP="00F16C29">
      <w:pPr>
        <w:pStyle w:val="CommentText"/>
      </w:pPr>
      <w:r>
        <w:rPr>
          <w:rStyle w:val="CommentReference"/>
        </w:rPr>
        <w:annotationRef/>
      </w:r>
      <w:r>
        <w:t>Low bias in cells near blanking distance?</w:t>
      </w:r>
    </w:p>
  </w:comment>
  <w:comment w:id="73" w:author="Libe Washburn" w:date="2015-10-23T08:33:00Z" w:initials="LW">
    <w:p w14:paraId="1E49F17F" w14:textId="77777777" w:rsidR="00942127" w:rsidRDefault="00942127" w:rsidP="00215E49">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74" w:author="Curt Storlazzi" w:date="2016-01-18T13:31:00Z" w:initials="CS">
    <w:p w14:paraId="15C24F5C" w14:textId="77777777" w:rsidR="00942127" w:rsidRDefault="00942127" w:rsidP="00215E49">
      <w:pPr>
        <w:pStyle w:val="CommentText"/>
      </w:pPr>
      <w:r>
        <w:rPr>
          <w:rStyle w:val="CommentReference"/>
        </w:rPr>
        <w:annotationRef/>
      </w:r>
      <w:r>
        <w:t>Always italicize variables</w:t>
      </w:r>
    </w:p>
  </w:comment>
  <w:comment w:id="75" w:author="Liv Herdman" w:date="2015-11-09T11:17:00Z" w:initials="LH">
    <w:p w14:paraId="5A6B3511" w14:textId="77777777" w:rsidR="00942127" w:rsidRDefault="00942127" w:rsidP="00215E49">
      <w:pPr>
        <w:pStyle w:val="CommentText"/>
      </w:pPr>
      <w:r>
        <w:rPr>
          <w:rStyle w:val="CommentReference"/>
        </w:rPr>
        <w:annotationRef/>
      </w:r>
      <w:proofErr w:type="gramStart"/>
      <w:r>
        <w:t>be</w:t>
      </w:r>
      <w:proofErr w:type="gramEnd"/>
      <w:r>
        <w:t xml:space="preserve"> more quantitative about this discussion. How big would Stokes drift be based on the wave conditions? Also, what about wind slip?</w:t>
      </w:r>
    </w:p>
  </w:comment>
  <w:comment w:id="76" w:author="Alex Messina" w:date="2016-01-20T11:44:00Z" w:initials="AM">
    <w:p w14:paraId="092DB2F6" w14:textId="3C0D77E9" w:rsidR="00942127" w:rsidRDefault="00942127">
      <w:pPr>
        <w:pStyle w:val="CommentText"/>
      </w:pPr>
      <w:r>
        <w:rPr>
          <w:rStyle w:val="CommentReference"/>
        </w:rPr>
        <w:annotationRef/>
      </w:r>
      <w:r>
        <w:t>CUT:</w:t>
      </w:r>
    </w:p>
    <w:p w14:paraId="00FABBB3" w14:textId="77777777" w:rsidR="00942127" w:rsidRDefault="00942127" w:rsidP="00215E49">
      <w:pPr>
        <w:spacing w:after="0"/>
      </w:pPr>
      <w:r>
        <w:t xml:space="preserve">Nutrient uptake on coral reefs is considered to be limited primarily by the flow of water over the benthic surface </w:t>
      </w:r>
      <w:r>
        <w:fldChar w:fldCharType="begin" w:fldLock="1"/>
      </w:r>
      <w:r>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fldChar w:fldCharType="separate"/>
      </w:r>
      <w:r w:rsidRPr="00D41352">
        <w:rPr>
          <w:noProof/>
        </w:rPr>
        <w:t>(Bilger and Atkinson 1992; Falter et al. 2004)</w:t>
      </w:r>
      <w:r>
        <w:fldChar w:fldCharType="end"/>
      </w:r>
      <w:r>
        <w:t xml:space="preserve">,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 </w:t>
      </w:r>
      <w:r>
        <w:fldChar w:fldCharType="begin" w:fldLock="1"/>
      </w:r>
      <w:r>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fldChar w:fldCharType="separate"/>
      </w:r>
      <w:r w:rsidRPr="00215198">
        <w:rPr>
          <w:noProof/>
        </w:rPr>
        <w:t xml:space="preserve">Lowe and Falter </w:t>
      </w:r>
      <w:r>
        <w:rPr>
          <w:noProof/>
        </w:rPr>
        <w:t>(</w:t>
      </w:r>
      <w:r w:rsidRPr="00215198">
        <w:rPr>
          <w:noProof/>
        </w:rPr>
        <w:t>2015)</w:t>
      </w:r>
      <w:r>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r>
        <w:rPr>
          <w:rStyle w:val="CommentReference"/>
        </w:rPr>
        <w:annotationRef/>
      </w:r>
    </w:p>
    <w:p w14:paraId="0508C22A" w14:textId="77777777" w:rsidR="00942127" w:rsidRDefault="00942127">
      <w:pPr>
        <w:pStyle w:val="CommentText"/>
      </w:pPr>
    </w:p>
  </w:comment>
  <w:comment w:id="77" w:author="Alex Messina" w:date="2015-12-11T12:56:00Z" w:initials="AM">
    <w:p w14:paraId="5C142FEE" w14:textId="77777777" w:rsidR="00942127" w:rsidRDefault="00942127" w:rsidP="00641349">
      <w:pPr>
        <w:pStyle w:val="CommentText"/>
      </w:pPr>
      <w:r>
        <w:rPr>
          <w:rStyle w:val="CommentReference"/>
        </w:rPr>
        <w:annotationRef/>
      </w:r>
      <w:proofErr w:type="spellStart"/>
      <w:r>
        <w:t>Taebi</w:t>
      </w:r>
      <w:proofErr w:type="spellEnd"/>
      <w:r>
        <w:t xml:space="preserve"> 2011 found wave-forced currents scaled linearly with wave height</w:t>
      </w:r>
    </w:p>
    <w:p w14:paraId="0D7F9787" w14:textId="77777777" w:rsidR="00942127" w:rsidRDefault="00942127" w:rsidP="00641349">
      <w:pPr>
        <w:pStyle w:val="CommentText"/>
      </w:pPr>
      <w:r>
        <w:t>So did Lowe 2009 Numerical study of Kaneohe</w:t>
      </w:r>
    </w:p>
  </w:comment>
  <w:comment w:id="78" w:author="Curt Storlazzi" w:date="2016-01-18T13:43:00Z" w:initials="CS">
    <w:p w14:paraId="06186E57" w14:textId="2522E777" w:rsidR="00942127" w:rsidRDefault="00942127">
      <w:pPr>
        <w:pStyle w:val="CommentText"/>
      </w:pPr>
      <w:r>
        <w:rPr>
          <w:rStyle w:val="CommentReference"/>
        </w:rPr>
        <w:annotationRef/>
      </w:r>
      <w:r>
        <w:t xml:space="preserve">I showed </w:t>
      </w:r>
      <w:proofErr w:type="spellStart"/>
      <w:r>
        <w:t>inflrucen</w:t>
      </w:r>
      <w:proofErr w:type="spellEnd"/>
      <w:r>
        <w:t xml:space="preserve"> of sea-level rise on circulation in 2011 Coral Reefs paper.</w:t>
      </w:r>
    </w:p>
  </w:comment>
  <w:comment w:id="79" w:author="Alex Messina" w:date="2015-12-11T14:55:00Z" w:initials="AM">
    <w:p w14:paraId="72E4D641" w14:textId="77777777" w:rsidR="00942127" w:rsidRDefault="00942127" w:rsidP="00641349">
      <w:pPr>
        <w:pStyle w:val="CommentText"/>
      </w:pPr>
      <w:r>
        <w:rPr>
          <w:rStyle w:val="CommentReference"/>
        </w:rPr>
        <w:annotationRef/>
      </w:r>
      <w:proofErr w:type="spellStart"/>
      <w:r>
        <w:t>Taebi</w:t>
      </w:r>
      <w:proofErr w:type="spellEnd"/>
      <w:r>
        <w:t xml:space="preserve"> 2011 found that there is an optimum water level for wave-driven water exchange, so that counter-intuitively, there could be a decrease in water circulation with sea level rise</w:t>
      </w:r>
    </w:p>
    <w:p w14:paraId="4FFC6F01" w14:textId="77777777" w:rsidR="00942127" w:rsidRDefault="00942127" w:rsidP="00641349">
      <w:pPr>
        <w:pStyle w:val="CommentText"/>
      </w:pPr>
      <w:r>
        <w:t>Wow!</w:t>
      </w:r>
    </w:p>
  </w:comment>
  <w:comment w:id="80" w:author="Curt Storlazzi" w:date="2016-01-18T13:42:00Z" w:initials="CS">
    <w:p w14:paraId="7D1ADA2B" w14:textId="7E6C61BB" w:rsidR="00942127" w:rsidRDefault="00942127">
      <w:pPr>
        <w:pStyle w:val="CommentText"/>
      </w:pPr>
      <w:r>
        <w:rPr>
          <w:rStyle w:val="CommentReference"/>
        </w:rPr>
        <w:annotationRef/>
      </w:r>
      <w:r>
        <w:t>Move Implications to Reef Health here.</w:t>
      </w:r>
    </w:p>
  </w:comment>
  <w:comment w:id="81" w:author="Libe Washburn" w:date="2016-01-15T15:14:00Z" w:initials="LW">
    <w:p w14:paraId="6ED5F64D" w14:textId="77777777" w:rsidR="00942127" w:rsidRDefault="00942127" w:rsidP="00215E49">
      <w:pPr>
        <w:pStyle w:val="CommentText"/>
      </w:pPr>
      <w:r>
        <w:rPr>
          <w:rStyle w:val="CommentReference"/>
        </w:rPr>
        <w:annotationRef/>
      </w:r>
      <w:r>
        <w:t>This is a good point. Can you elaborate on how the far the sediment might be carried given the flow speeds you observed with the drifters in the pools, northern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82" w:author="Libe Washburn" w:date="2015-10-23T07:02:00Z" w:initials="LW">
    <w:p w14:paraId="2156D419" w14:textId="77777777" w:rsidR="00942127" w:rsidRDefault="00942127" w:rsidP="00215E49">
      <w:pPr>
        <w:pStyle w:val="CommentText"/>
      </w:pPr>
      <w:r>
        <w:rPr>
          <w:rStyle w:val="CommentReference"/>
        </w:rPr>
        <w:annotationRef/>
      </w:r>
      <w:r>
        <w:t>Do you mean water-borne sediment concentration in this context?</w:t>
      </w:r>
    </w:p>
  </w:comment>
  <w:comment w:id="84" w:author="Libe Washburn" w:date="2015-10-23T07:49:00Z" w:initials="LW">
    <w:p w14:paraId="28665DCB" w14:textId="77777777" w:rsidR="00942127" w:rsidRDefault="00942127" w:rsidP="00215E49">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83" w:author="Curt Storlazzi" w:date="2016-01-18T13:43:00Z" w:initials="CS">
    <w:p w14:paraId="7A28FC26" w14:textId="77777777" w:rsidR="00942127" w:rsidRDefault="00942127" w:rsidP="00215E49">
      <w:pPr>
        <w:pStyle w:val="CommentText"/>
      </w:pPr>
      <w:r>
        <w:rPr>
          <w:rStyle w:val="CommentReference"/>
        </w:rPr>
        <w:annotationRef/>
      </w:r>
      <w:r>
        <w:t>Move this to end after Implications to Reef Health section.</w:t>
      </w:r>
    </w:p>
  </w:comment>
  <w:comment w:id="85" w:author="Curt Storlazzi" w:date="2015-09-25T16:09:00Z" w:initials="CS">
    <w:p w14:paraId="27EC2A8D" w14:textId="2EA195DB" w:rsidR="00942127" w:rsidRDefault="00942127">
      <w:pPr>
        <w:pStyle w:val="CommentText"/>
      </w:pPr>
      <w:r>
        <w:rPr>
          <w:rStyle w:val="CommentReference"/>
        </w:rPr>
        <w:annotationRef/>
      </w:r>
      <w:r>
        <w:t>Tables need to be formatted to correct style – see example below</w:t>
      </w:r>
      <w:proofErr w:type="gramStart"/>
      <w:r>
        <w:t>..</w:t>
      </w:r>
      <w:proofErr w:type="gramEnd"/>
    </w:p>
  </w:comment>
  <w:comment w:id="86" w:author="Curt Storlazzi" w:date="2016-01-15T15:12:00Z" w:initials="CS">
    <w:p w14:paraId="6A6CEE46" w14:textId="69087900" w:rsidR="00942127" w:rsidRDefault="00942127">
      <w:pPr>
        <w:pStyle w:val="CommentText"/>
      </w:pPr>
      <w:r>
        <w:rPr>
          <w:rStyle w:val="CommentReference"/>
        </w:rPr>
        <w:annotationRef/>
      </w:r>
      <w:r>
        <w:t>You need a much better main figure that highlights the reef better and denotes the north and southern reefs, back-reef pools, and channel. List AS1, AS2, and AS3.</w:t>
      </w:r>
    </w:p>
  </w:comment>
  <w:comment w:id="87" w:author="Liv Herdman" w:date="2015-11-07T20:39:00Z" w:initials="LH">
    <w:p w14:paraId="31EF00BB" w14:textId="019ABB7F" w:rsidR="00942127" w:rsidRDefault="00942127">
      <w:pPr>
        <w:pStyle w:val="CommentText"/>
      </w:pPr>
      <w:r>
        <w:rPr>
          <w:rStyle w:val="CommentReference"/>
        </w:rPr>
        <w:annotationRef/>
      </w:r>
      <w:r>
        <w:t xml:space="preserve">Are these peak or average periods, wave heights or directions? </w:t>
      </w:r>
    </w:p>
  </w:comment>
  <w:comment w:id="88" w:author="Liv Herdman" w:date="2015-11-09T10:12:00Z" w:initials="LH">
    <w:p w14:paraId="3C2256B0" w14:textId="77777777" w:rsidR="00942127" w:rsidRDefault="00942127" w:rsidP="00545A43">
      <w:pPr>
        <w:pStyle w:val="CommentText"/>
      </w:pPr>
      <w:r>
        <w:rPr>
          <w:rStyle w:val="CommentReference"/>
        </w:rPr>
        <w:annotationRef/>
      </w:r>
      <w:r>
        <w:t>It would be helpful if there were colored bars or something indicating the three different forcings on this figure</w:t>
      </w:r>
    </w:p>
  </w:comment>
  <w:comment w:id="89" w:author="Liv Herdman" w:date="2015-11-09T10:20:00Z" w:initials="LH">
    <w:p w14:paraId="69A117EE" w14:textId="641FF3AE" w:rsidR="00942127" w:rsidRDefault="00942127">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90" w:author="Liv Herdman" w:date="2015-11-09T10:02:00Z" w:initials="LH">
    <w:p w14:paraId="288CDF9F" w14:textId="3F6B9B79" w:rsidR="00942127" w:rsidRDefault="00942127">
      <w:pPr>
        <w:pStyle w:val="CommentText"/>
      </w:pPr>
      <w:r>
        <w:rPr>
          <w:rStyle w:val="CommentReference"/>
        </w:rPr>
        <w:annotationRef/>
      </w:r>
      <w:r>
        <w:t>Are these the full drifter tracks or are they cut to 1 hr?</w:t>
      </w:r>
    </w:p>
  </w:comment>
  <w:comment w:id="91" w:author="Curt Storlazzi" w:date="2015-09-25T16:11:00Z" w:initials="CS">
    <w:p w14:paraId="73D12C57" w14:textId="555DD10D" w:rsidR="00942127" w:rsidRDefault="00942127">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1"/>
  <w15:commentEx w15:paraId="2DB844DC" w15:done="0"/>
  <w15:commentEx w15:paraId="11367342" w15:done="0"/>
  <w15:commentEx w15:paraId="467D4492" w15:done="1"/>
  <w15:commentEx w15:paraId="53F5E9D9" w15:done="0"/>
  <w15:commentEx w15:paraId="6BE23C03" w15:done="0"/>
  <w15:commentEx w15:paraId="263ADD31" w15:done="0"/>
  <w15:commentEx w15:paraId="00BDCB86" w15:paraIdParent="263ADD31" w15:done="0"/>
  <w15:commentEx w15:paraId="38BD1F82" w15:done="0"/>
  <w15:commentEx w15:paraId="7E517F2D" w15:paraIdParent="38BD1F82" w15:done="0"/>
  <w15:commentEx w15:paraId="5C0A6885" w15:done="0"/>
  <w15:commentEx w15:paraId="606914B5" w15:done="0"/>
  <w15:commentEx w15:paraId="425B6521" w15:done="1"/>
  <w15:commentEx w15:paraId="476529D7" w15:done="0"/>
  <w15:commentEx w15:paraId="7375A858" w15:done="0"/>
  <w15:commentEx w15:paraId="7BD590EE" w15:done="0"/>
  <w15:commentEx w15:paraId="15163221" w15:done="0"/>
  <w15:commentEx w15:paraId="6212561A" w15:done="1"/>
  <w15:commentEx w15:paraId="473B9392" w15:done="0"/>
  <w15:commentEx w15:paraId="746BD98D" w15:done="0"/>
  <w15:commentEx w15:paraId="0BC363F4" w15:done="0"/>
  <w15:commentEx w15:paraId="379229FF" w15:done="0"/>
  <w15:commentEx w15:paraId="688774BB" w15:done="0"/>
  <w15:commentEx w15:paraId="71A7F327" w15:done="0"/>
  <w15:commentEx w15:paraId="71BB62EC" w15:done="0"/>
  <w15:commentEx w15:paraId="5AFE85D3" w15:done="0"/>
  <w15:commentEx w15:paraId="590BD448" w15:done="0"/>
  <w15:commentEx w15:paraId="7D07223F" w15:done="0"/>
  <w15:commentEx w15:paraId="04FF4CC1" w15:done="0"/>
  <w15:commentEx w15:paraId="470BD123" w15:done="0"/>
  <w15:commentEx w15:paraId="0B82290A" w15:done="0"/>
  <w15:commentEx w15:paraId="0B6FCABE" w15:done="0"/>
  <w15:commentEx w15:paraId="7135F19E" w15:done="0"/>
  <w15:commentEx w15:paraId="7A2F73DF" w15:done="0"/>
  <w15:commentEx w15:paraId="068EE92B" w15:done="0"/>
  <w15:commentEx w15:paraId="0D540921" w15:done="0"/>
  <w15:commentEx w15:paraId="7DE9262A" w15:done="0"/>
  <w15:commentEx w15:paraId="39E80ABE" w15:done="0"/>
  <w15:commentEx w15:paraId="181DEC9D" w15:done="0"/>
  <w15:commentEx w15:paraId="3CF76863" w15:done="0"/>
  <w15:commentEx w15:paraId="03D0E6B5" w15:done="0"/>
  <w15:commentEx w15:paraId="1A813514" w15:done="0"/>
  <w15:commentEx w15:paraId="7560A376" w15:done="0"/>
  <w15:commentEx w15:paraId="31F7826F" w15:done="0"/>
  <w15:commentEx w15:paraId="7B819D05" w15:done="0"/>
  <w15:commentEx w15:paraId="354103CA" w15:done="0"/>
  <w15:commentEx w15:paraId="05A6EE14" w15:paraIdParent="354103CA" w15:done="0"/>
  <w15:commentEx w15:paraId="436CDD4B" w15:done="0"/>
  <w15:commentEx w15:paraId="70051A99" w15:done="0"/>
  <w15:commentEx w15:paraId="67214CF3" w15:done="0"/>
  <w15:commentEx w15:paraId="14F10E57" w15:done="0"/>
  <w15:commentEx w15:paraId="50DCB5DB" w15:done="0"/>
  <w15:commentEx w15:paraId="77E2AE58" w15:done="0"/>
  <w15:commentEx w15:paraId="779FA4AE" w15:done="0"/>
  <w15:commentEx w15:paraId="639E300B" w15:done="0"/>
  <w15:commentEx w15:paraId="563AD668" w15:done="0"/>
  <w15:commentEx w15:paraId="3BD91685" w15:done="0"/>
  <w15:commentEx w15:paraId="476A2621" w15:done="1"/>
  <w15:commentEx w15:paraId="7C1263A7" w15:done="0"/>
  <w15:commentEx w15:paraId="5489A056" w15:done="0"/>
  <w15:commentEx w15:paraId="6DE19B58" w15:done="0"/>
  <w15:commentEx w15:paraId="041B5E5C" w15:done="0"/>
  <w15:commentEx w15:paraId="780F0F86" w15:done="0"/>
  <w15:commentEx w15:paraId="5A5204B5" w15:done="0"/>
  <w15:commentEx w15:paraId="178B73D1" w15:paraIdParent="5A5204B5" w15:done="0"/>
  <w15:commentEx w15:paraId="5BE6C728" w15:done="0"/>
  <w15:commentEx w15:paraId="3F732625" w15:done="0"/>
  <w15:commentEx w15:paraId="3F8B2066" w15:done="0"/>
  <w15:commentEx w15:paraId="5766C36B" w15:done="0"/>
  <w15:commentEx w15:paraId="412D0B60" w15:done="0"/>
  <w15:commentEx w15:paraId="15FBE03D" w15:done="0"/>
  <w15:commentEx w15:paraId="1E49F17F" w15:done="0"/>
  <w15:commentEx w15:paraId="15C24F5C" w15:done="0"/>
  <w15:commentEx w15:paraId="5A6B3511" w15:done="0"/>
  <w15:commentEx w15:paraId="0508C22A" w15:done="0"/>
  <w15:commentEx w15:paraId="0D7F9787" w15:done="0"/>
  <w15:commentEx w15:paraId="06186E57" w15:done="0"/>
  <w15:commentEx w15:paraId="4FFC6F01" w15:done="0"/>
  <w15:commentEx w15:paraId="7D1ADA2B" w15:done="0"/>
  <w15:commentEx w15:paraId="6ED5F64D" w15:done="0"/>
  <w15:commentEx w15:paraId="2156D419" w15:done="0"/>
  <w15:commentEx w15:paraId="28665DCB" w15:done="0"/>
  <w15:commentEx w15:paraId="7A28FC26" w15:done="0"/>
  <w15:commentEx w15:paraId="27EC2A8D" w15:done="1"/>
  <w15:commentEx w15:paraId="6A6CEE46" w15:done="1"/>
  <w15:commentEx w15:paraId="31EF00BB" w15:done="0"/>
  <w15:commentEx w15:paraId="3C2256B0"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A8B16" w14:textId="77777777" w:rsidR="003B2172" w:rsidRDefault="003B2172" w:rsidP="0042195A">
      <w:pPr>
        <w:spacing w:after="0" w:line="240" w:lineRule="auto"/>
      </w:pPr>
      <w:r>
        <w:separator/>
      </w:r>
    </w:p>
  </w:endnote>
  <w:endnote w:type="continuationSeparator" w:id="0">
    <w:p w14:paraId="477FEB8C" w14:textId="77777777" w:rsidR="003B2172" w:rsidRDefault="003B2172" w:rsidP="0042195A">
      <w:pPr>
        <w:spacing w:after="0" w:line="240" w:lineRule="auto"/>
      </w:pPr>
      <w:r>
        <w:continuationSeparator/>
      </w:r>
    </w:p>
  </w:endnote>
  <w:endnote w:type="continuationNotice" w:id="1">
    <w:p w14:paraId="63E6B690" w14:textId="77777777" w:rsidR="003B2172" w:rsidRDefault="003B21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942127" w:rsidRDefault="00942127">
        <w:pPr>
          <w:pStyle w:val="Footer"/>
          <w:jc w:val="center"/>
        </w:pPr>
        <w:r>
          <w:fldChar w:fldCharType="begin"/>
        </w:r>
        <w:r>
          <w:instrText xml:space="preserve"> PAGE   \* MERGEFORMAT </w:instrText>
        </w:r>
        <w:r>
          <w:fldChar w:fldCharType="separate"/>
        </w:r>
        <w:r w:rsidR="0078724F">
          <w:rPr>
            <w:noProof/>
          </w:rPr>
          <w:t>21</w:t>
        </w:r>
        <w:r>
          <w:rPr>
            <w:noProof/>
          </w:rPr>
          <w:fldChar w:fldCharType="end"/>
        </w:r>
      </w:p>
    </w:sdtContent>
  </w:sdt>
  <w:p w14:paraId="35A5B7B9" w14:textId="77777777" w:rsidR="00942127" w:rsidRDefault="00942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F6B99" w14:textId="77777777" w:rsidR="003B2172" w:rsidRDefault="003B2172" w:rsidP="0042195A">
      <w:pPr>
        <w:spacing w:after="0" w:line="240" w:lineRule="auto"/>
      </w:pPr>
      <w:r>
        <w:separator/>
      </w:r>
    </w:p>
  </w:footnote>
  <w:footnote w:type="continuationSeparator" w:id="0">
    <w:p w14:paraId="5682E84F" w14:textId="77777777" w:rsidR="003B2172" w:rsidRDefault="003B2172" w:rsidP="0042195A">
      <w:pPr>
        <w:spacing w:after="0" w:line="240" w:lineRule="auto"/>
      </w:pPr>
      <w:r>
        <w:continuationSeparator/>
      </w:r>
    </w:p>
  </w:footnote>
  <w:footnote w:type="continuationNotice" w:id="1">
    <w:p w14:paraId="4A37D60D" w14:textId="77777777" w:rsidR="003B2172" w:rsidRDefault="003B217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942127" w:rsidRDefault="009421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24B2C"/>
    <w:rsid w:val="000301FD"/>
    <w:rsid w:val="00031E59"/>
    <w:rsid w:val="00034616"/>
    <w:rsid w:val="00035EE8"/>
    <w:rsid w:val="0005058C"/>
    <w:rsid w:val="00050EAF"/>
    <w:rsid w:val="00052138"/>
    <w:rsid w:val="00052D70"/>
    <w:rsid w:val="00055C2D"/>
    <w:rsid w:val="0006063C"/>
    <w:rsid w:val="0006389C"/>
    <w:rsid w:val="00072D72"/>
    <w:rsid w:val="00073220"/>
    <w:rsid w:val="00077F00"/>
    <w:rsid w:val="0008195F"/>
    <w:rsid w:val="00082037"/>
    <w:rsid w:val="00085B72"/>
    <w:rsid w:val="00091373"/>
    <w:rsid w:val="0009301E"/>
    <w:rsid w:val="00095550"/>
    <w:rsid w:val="000973AD"/>
    <w:rsid w:val="000A0642"/>
    <w:rsid w:val="000A22A5"/>
    <w:rsid w:val="000A2A3F"/>
    <w:rsid w:val="000A4C38"/>
    <w:rsid w:val="000A692C"/>
    <w:rsid w:val="000A7575"/>
    <w:rsid w:val="000B0AA0"/>
    <w:rsid w:val="000B1C2B"/>
    <w:rsid w:val="000B5A8B"/>
    <w:rsid w:val="000C23C0"/>
    <w:rsid w:val="000C2B28"/>
    <w:rsid w:val="000C48DA"/>
    <w:rsid w:val="000C79E7"/>
    <w:rsid w:val="000D358E"/>
    <w:rsid w:val="000D4396"/>
    <w:rsid w:val="000E0032"/>
    <w:rsid w:val="000E0B91"/>
    <w:rsid w:val="000E1CD9"/>
    <w:rsid w:val="000F5241"/>
    <w:rsid w:val="0010019F"/>
    <w:rsid w:val="00107BFA"/>
    <w:rsid w:val="00112EC7"/>
    <w:rsid w:val="00116E33"/>
    <w:rsid w:val="00120916"/>
    <w:rsid w:val="00120CA6"/>
    <w:rsid w:val="00121437"/>
    <w:rsid w:val="001274AB"/>
    <w:rsid w:val="00131E1E"/>
    <w:rsid w:val="001322AB"/>
    <w:rsid w:val="0014678C"/>
    <w:rsid w:val="001477A6"/>
    <w:rsid w:val="0015074B"/>
    <w:rsid w:val="0016593C"/>
    <w:rsid w:val="00166D40"/>
    <w:rsid w:val="00167442"/>
    <w:rsid w:val="0016786A"/>
    <w:rsid w:val="001732A6"/>
    <w:rsid w:val="001743A2"/>
    <w:rsid w:val="00180654"/>
    <w:rsid w:val="001817DC"/>
    <w:rsid w:val="00183781"/>
    <w:rsid w:val="00184282"/>
    <w:rsid w:val="00185F6D"/>
    <w:rsid w:val="00187EA8"/>
    <w:rsid w:val="001911E6"/>
    <w:rsid w:val="001918C5"/>
    <w:rsid w:val="00192B8B"/>
    <w:rsid w:val="0019411D"/>
    <w:rsid w:val="0019640F"/>
    <w:rsid w:val="00197E20"/>
    <w:rsid w:val="001A0336"/>
    <w:rsid w:val="001A5F72"/>
    <w:rsid w:val="001A73FA"/>
    <w:rsid w:val="001B1714"/>
    <w:rsid w:val="001B5A60"/>
    <w:rsid w:val="001C5937"/>
    <w:rsid w:val="001C6D70"/>
    <w:rsid w:val="001D1246"/>
    <w:rsid w:val="001D4FF5"/>
    <w:rsid w:val="001E0B6D"/>
    <w:rsid w:val="001E3C7E"/>
    <w:rsid w:val="001F1557"/>
    <w:rsid w:val="001F6963"/>
    <w:rsid w:val="0020616C"/>
    <w:rsid w:val="00211E58"/>
    <w:rsid w:val="00215198"/>
    <w:rsid w:val="00215E49"/>
    <w:rsid w:val="00223511"/>
    <w:rsid w:val="00224A87"/>
    <w:rsid w:val="0023536F"/>
    <w:rsid w:val="00236C6A"/>
    <w:rsid w:val="00237ECA"/>
    <w:rsid w:val="002463B6"/>
    <w:rsid w:val="00246B85"/>
    <w:rsid w:val="00253C86"/>
    <w:rsid w:val="00254127"/>
    <w:rsid w:val="002566A4"/>
    <w:rsid w:val="002572D6"/>
    <w:rsid w:val="00263B4B"/>
    <w:rsid w:val="00276187"/>
    <w:rsid w:val="00281D9B"/>
    <w:rsid w:val="0028584F"/>
    <w:rsid w:val="00287123"/>
    <w:rsid w:val="00291E00"/>
    <w:rsid w:val="0029639D"/>
    <w:rsid w:val="002B2C98"/>
    <w:rsid w:val="002B44F0"/>
    <w:rsid w:val="002B4871"/>
    <w:rsid w:val="002B584B"/>
    <w:rsid w:val="002B7449"/>
    <w:rsid w:val="002B752F"/>
    <w:rsid w:val="002C055C"/>
    <w:rsid w:val="002C24ED"/>
    <w:rsid w:val="002C3BF8"/>
    <w:rsid w:val="002C5AB8"/>
    <w:rsid w:val="002C6DAB"/>
    <w:rsid w:val="002D54BF"/>
    <w:rsid w:val="002D6908"/>
    <w:rsid w:val="002E41C1"/>
    <w:rsid w:val="002E6F13"/>
    <w:rsid w:val="002F1A0A"/>
    <w:rsid w:val="002F2A50"/>
    <w:rsid w:val="002F3DCE"/>
    <w:rsid w:val="002F5980"/>
    <w:rsid w:val="002F614B"/>
    <w:rsid w:val="002F6F46"/>
    <w:rsid w:val="00303A26"/>
    <w:rsid w:val="00305BB8"/>
    <w:rsid w:val="00312AD3"/>
    <w:rsid w:val="003165CB"/>
    <w:rsid w:val="00326F90"/>
    <w:rsid w:val="00327959"/>
    <w:rsid w:val="00330869"/>
    <w:rsid w:val="003356CE"/>
    <w:rsid w:val="00341295"/>
    <w:rsid w:val="0034226D"/>
    <w:rsid w:val="00350540"/>
    <w:rsid w:val="00350817"/>
    <w:rsid w:val="00352E0C"/>
    <w:rsid w:val="00361933"/>
    <w:rsid w:val="00361D3D"/>
    <w:rsid w:val="00372A45"/>
    <w:rsid w:val="00373CC2"/>
    <w:rsid w:val="00376B81"/>
    <w:rsid w:val="003926A7"/>
    <w:rsid w:val="00395AB1"/>
    <w:rsid w:val="00397A17"/>
    <w:rsid w:val="003A416F"/>
    <w:rsid w:val="003A5214"/>
    <w:rsid w:val="003B2172"/>
    <w:rsid w:val="003C6307"/>
    <w:rsid w:val="003C7096"/>
    <w:rsid w:val="003C7C56"/>
    <w:rsid w:val="003D4AA0"/>
    <w:rsid w:val="003E07FB"/>
    <w:rsid w:val="003E23E0"/>
    <w:rsid w:val="003E4FEA"/>
    <w:rsid w:val="003E7D7C"/>
    <w:rsid w:val="003F432D"/>
    <w:rsid w:val="004049FF"/>
    <w:rsid w:val="00414911"/>
    <w:rsid w:val="0041633E"/>
    <w:rsid w:val="004206F4"/>
    <w:rsid w:val="0042195A"/>
    <w:rsid w:val="004333B1"/>
    <w:rsid w:val="00433746"/>
    <w:rsid w:val="00445DF1"/>
    <w:rsid w:val="00445E74"/>
    <w:rsid w:val="00451881"/>
    <w:rsid w:val="00453D9E"/>
    <w:rsid w:val="004550A2"/>
    <w:rsid w:val="00462F76"/>
    <w:rsid w:val="00464CB4"/>
    <w:rsid w:val="004665D8"/>
    <w:rsid w:val="004669CE"/>
    <w:rsid w:val="00470AAF"/>
    <w:rsid w:val="00471852"/>
    <w:rsid w:val="0047729C"/>
    <w:rsid w:val="0048483C"/>
    <w:rsid w:val="004A0252"/>
    <w:rsid w:val="004A5151"/>
    <w:rsid w:val="004A5171"/>
    <w:rsid w:val="004B26DC"/>
    <w:rsid w:val="004B4A21"/>
    <w:rsid w:val="004C20C3"/>
    <w:rsid w:val="004C2E70"/>
    <w:rsid w:val="004D17C0"/>
    <w:rsid w:val="004E12C9"/>
    <w:rsid w:val="004F0DA8"/>
    <w:rsid w:val="004F2BC9"/>
    <w:rsid w:val="004F4860"/>
    <w:rsid w:val="004F6832"/>
    <w:rsid w:val="00514DB7"/>
    <w:rsid w:val="00515DD4"/>
    <w:rsid w:val="00516BBB"/>
    <w:rsid w:val="00517175"/>
    <w:rsid w:val="0052110F"/>
    <w:rsid w:val="005273FD"/>
    <w:rsid w:val="00531A9D"/>
    <w:rsid w:val="005334F5"/>
    <w:rsid w:val="00534535"/>
    <w:rsid w:val="0054237E"/>
    <w:rsid w:val="00545A43"/>
    <w:rsid w:val="005524DA"/>
    <w:rsid w:val="00576A99"/>
    <w:rsid w:val="00576BC7"/>
    <w:rsid w:val="0058033F"/>
    <w:rsid w:val="005821DE"/>
    <w:rsid w:val="00583A3A"/>
    <w:rsid w:val="005849A7"/>
    <w:rsid w:val="00590C48"/>
    <w:rsid w:val="005924EA"/>
    <w:rsid w:val="005A6E1F"/>
    <w:rsid w:val="005A7906"/>
    <w:rsid w:val="005B11A6"/>
    <w:rsid w:val="005B7567"/>
    <w:rsid w:val="005C2512"/>
    <w:rsid w:val="005C3C07"/>
    <w:rsid w:val="005C7FCD"/>
    <w:rsid w:val="005D0F3C"/>
    <w:rsid w:val="005E15FE"/>
    <w:rsid w:val="005E62E0"/>
    <w:rsid w:val="005F0AEB"/>
    <w:rsid w:val="005F36F5"/>
    <w:rsid w:val="005F7B19"/>
    <w:rsid w:val="00600E1F"/>
    <w:rsid w:val="006021D8"/>
    <w:rsid w:val="00612FEF"/>
    <w:rsid w:val="00622CE8"/>
    <w:rsid w:val="006231D8"/>
    <w:rsid w:val="006305B3"/>
    <w:rsid w:val="00630C12"/>
    <w:rsid w:val="00637415"/>
    <w:rsid w:val="00641349"/>
    <w:rsid w:val="00643D0B"/>
    <w:rsid w:val="006446AF"/>
    <w:rsid w:val="0064517A"/>
    <w:rsid w:val="00651314"/>
    <w:rsid w:val="006556CD"/>
    <w:rsid w:val="006641A1"/>
    <w:rsid w:val="006677D8"/>
    <w:rsid w:val="00676607"/>
    <w:rsid w:val="006810D9"/>
    <w:rsid w:val="006839EC"/>
    <w:rsid w:val="006A056D"/>
    <w:rsid w:val="006A1299"/>
    <w:rsid w:val="006A2712"/>
    <w:rsid w:val="006A60E9"/>
    <w:rsid w:val="006B754F"/>
    <w:rsid w:val="006C01C7"/>
    <w:rsid w:val="006C132A"/>
    <w:rsid w:val="006C5A55"/>
    <w:rsid w:val="006C716B"/>
    <w:rsid w:val="006D167B"/>
    <w:rsid w:val="006F0E03"/>
    <w:rsid w:val="007015A5"/>
    <w:rsid w:val="007040A5"/>
    <w:rsid w:val="0070471A"/>
    <w:rsid w:val="00714A4F"/>
    <w:rsid w:val="00717D69"/>
    <w:rsid w:val="00722643"/>
    <w:rsid w:val="00722669"/>
    <w:rsid w:val="0072301A"/>
    <w:rsid w:val="0073010A"/>
    <w:rsid w:val="00732140"/>
    <w:rsid w:val="00734397"/>
    <w:rsid w:val="007346CE"/>
    <w:rsid w:val="007351D7"/>
    <w:rsid w:val="00736F0D"/>
    <w:rsid w:val="00752031"/>
    <w:rsid w:val="00764C06"/>
    <w:rsid w:val="0077540D"/>
    <w:rsid w:val="00775EF3"/>
    <w:rsid w:val="0077629B"/>
    <w:rsid w:val="0078168C"/>
    <w:rsid w:val="00781F9A"/>
    <w:rsid w:val="0078724F"/>
    <w:rsid w:val="007944F6"/>
    <w:rsid w:val="00794CB5"/>
    <w:rsid w:val="0079728C"/>
    <w:rsid w:val="00797382"/>
    <w:rsid w:val="007A130D"/>
    <w:rsid w:val="007B0FEC"/>
    <w:rsid w:val="007B5504"/>
    <w:rsid w:val="007C12D4"/>
    <w:rsid w:val="007C3A7C"/>
    <w:rsid w:val="007C5845"/>
    <w:rsid w:val="007C791D"/>
    <w:rsid w:val="007D03F6"/>
    <w:rsid w:val="007D437B"/>
    <w:rsid w:val="007D57BC"/>
    <w:rsid w:val="007E00FE"/>
    <w:rsid w:val="007E6FB2"/>
    <w:rsid w:val="00803A59"/>
    <w:rsid w:val="00811F32"/>
    <w:rsid w:val="00814521"/>
    <w:rsid w:val="0081690F"/>
    <w:rsid w:val="00820341"/>
    <w:rsid w:val="00820BE9"/>
    <w:rsid w:val="00824FA8"/>
    <w:rsid w:val="00834924"/>
    <w:rsid w:val="00840161"/>
    <w:rsid w:val="00841A4A"/>
    <w:rsid w:val="00843FC7"/>
    <w:rsid w:val="0084474A"/>
    <w:rsid w:val="008456E5"/>
    <w:rsid w:val="008601E7"/>
    <w:rsid w:val="008644ED"/>
    <w:rsid w:val="008651C6"/>
    <w:rsid w:val="0086742C"/>
    <w:rsid w:val="0087299F"/>
    <w:rsid w:val="008737C8"/>
    <w:rsid w:val="00883949"/>
    <w:rsid w:val="008901A5"/>
    <w:rsid w:val="00890AC1"/>
    <w:rsid w:val="0089198B"/>
    <w:rsid w:val="00892963"/>
    <w:rsid w:val="008A2891"/>
    <w:rsid w:val="008B1201"/>
    <w:rsid w:val="008B39F2"/>
    <w:rsid w:val="008B62DA"/>
    <w:rsid w:val="008C0006"/>
    <w:rsid w:val="008C7BE2"/>
    <w:rsid w:val="008D6741"/>
    <w:rsid w:val="008E2FE3"/>
    <w:rsid w:val="008E3787"/>
    <w:rsid w:val="008E435B"/>
    <w:rsid w:val="008E477D"/>
    <w:rsid w:val="008E66C9"/>
    <w:rsid w:val="008F1257"/>
    <w:rsid w:val="008F24A4"/>
    <w:rsid w:val="008F711E"/>
    <w:rsid w:val="00900E8D"/>
    <w:rsid w:val="009019E9"/>
    <w:rsid w:val="00902E59"/>
    <w:rsid w:val="00903ABB"/>
    <w:rsid w:val="00912DD4"/>
    <w:rsid w:val="00912EB1"/>
    <w:rsid w:val="00913C48"/>
    <w:rsid w:val="00924D98"/>
    <w:rsid w:val="00925E76"/>
    <w:rsid w:val="009312C6"/>
    <w:rsid w:val="00942127"/>
    <w:rsid w:val="009431F1"/>
    <w:rsid w:val="00946414"/>
    <w:rsid w:val="009468C9"/>
    <w:rsid w:val="00947C9B"/>
    <w:rsid w:val="00955900"/>
    <w:rsid w:val="00962881"/>
    <w:rsid w:val="009650BB"/>
    <w:rsid w:val="009659C3"/>
    <w:rsid w:val="009756DE"/>
    <w:rsid w:val="00976516"/>
    <w:rsid w:val="0097676C"/>
    <w:rsid w:val="00987EDF"/>
    <w:rsid w:val="00997C65"/>
    <w:rsid w:val="009A0B4A"/>
    <w:rsid w:val="009A41CA"/>
    <w:rsid w:val="009B036A"/>
    <w:rsid w:val="009B35C3"/>
    <w:rsid w:val="009B6BC6"/>
    <w:rsid w:val="009C0B2C"/>
    <w:rsid w:val="009C350F"/>
    <w:rsid w:val="009C4D78"/>
    <w:rsid w:val="009C514D"/>
    <w:rsid w:val="009D080D"/>
    <w:rsid w:val="009D1425"/>
    <w:rsid w:val="009D6250"/>
    <w:rsid w:val="009E34E3"/>
    <w:rsid w:val="009E767A"/>
    <w:rsid w:val="009F5011"/>
    <w:rsid w:val="00A007B9"/>
    <w:rsid w:val="00A153C3"/>
    <w:rsid w:val="00A16BE5"/>
    <w:rsid w:val="00A17A31"/>
    <w:rsid w:val="00A23118"/>
    <w:rsid w:val="00A23A1C"/>
    <w:rsid w:val="00A27BDA"/>
    <w:rsid w:val="00A32302"/>
    <w:rsid w:val="00A32389"/>
    <w:rsid w:val="00A41ABA"/>
    <w:rsid w:val="00A42B89"/>
    <w:rsid w:val="00A44F5F"/>
    <w:rsid w:val="00A52D9C"/>
    <w:rsid w:val="00A53884"/>
    <w:rsid w:val="00A53C38"/>
    <w:rsid w:val="00A552F9"/>
    <w:rsid w:val="00A57C26"/>
    <w:rsid w:val="00A61F1A"/>
    <w:rsid w:val="00A61F84"/>
    <w:rsid w:val="00A74017"/>
    <w:rsid w:val="00A7590F"/>
    <w:rsid w:val="00A867B1"/>
    <w:rsid w:val="00A91FA0"/>
    <w:rsid w:val="00A9469F"/>
    <w:rsid w:val="00AA1D8D"/>
    <w:rsid w:val="00AA2104"/>
    <w:rsid w:val="00AA2B12"/>
    <w:rsid w:val="00AA4730"/>
    <w:rsid w:val="00AA724F"/>
    <w:rsid w:val="00AB07BE"/>
    <w:rsid w:val="00AB255F"/>
    <w:rsid w:val="00AC7459"/>
    <w:rsid w:val="00AD0EA5"/>
    <w:rsid w:val="00AD13C2"/>
    <w:rsid w:val="00AD27BD"/>
    <w:rsid w:val="00AE0EA4"/>
    <w:rsid w:val="00AF199F"/>
    <w:rsid w:val="00B015D0"/>
    <w:rsid w:val="00B022FF"/>
    <w:rsid w:val="00B04D6A"/>
    <w:rsid w:val="00B1199D"/>
    <w:rsid w:val="00B11C51"/>
    <w:rsid w:val="00B12829"/>
    <w:rsid w:val="00B320E8"/>
    <w:rsid w:val="00B423C5"/>
    <w:rsid w:val="00B42656"/>
    <w:rsid w:val="00B431A1"/>
    <w:rsid w:val="00B4560A"/>
    <w:rsid w:val="00B47730"/>
    <w:rsid w:val="00B52D8F"/>
    <w:rsid w:val="00B559EB"/>
    <w:rsid w:val="00B5670E"/>
    <w:rsid w:val="00B567B0"/>
    <w:rsid w:val="00B62CD3"/>
    <w:rsid w:val="00B6314E"/>
    <w:rsid w:val="00B66B52"/>
    <w:rsid w:val="00B66DCE"/>
    <w:rsid w:val="00B66F83"/>
    <w:rsid w:val="00B70654"/>
    <w:rsid w:val="00B8343E"/>
    <w:rsid w:val="00B8572A"/>
    <w:rsid w:val="00B8773D"/>
    <w:rsid w:val="00B90945"/>
    <w:rsid w:val="00B9251E"/>
    <w:rsid w:val="00BA0527"/>
    <w:rsid w:val="00BA5CCC"/>
    <w:rsid w:val="00BB198D"/>
    <w:rsid w:val="00BB2200"/>
    <w:rsid w:val="00BB22D3"/>
    <w:rsid w:val="00BB449B"/>
    <w:rsid w:val="00BB58B8"/>
    <w:rsid w:val="00BC03C6"/>
    <w:rsid w:val="00BC1964"/>
    <w:rsid w:val="00BC4F5C"/>
    <w:rsid w:val="00BC7ABD"/>
    <w:rsid w:val="00BD2CDA"/>
    <w:rsid w:val="00BD782F"/>
    <w:rsid w:val="00BE41C3"/>
    <w:rsid w:val="00BE54C8"/>
    <w:rsid w:val="00BF3E30"/>
    <w:rsid w:val="00BF6D81"/>
    <w:rsid w:val="00C01C6F"/>
    <w:rsid w:val="00C06696"/>
    <w:rsid w:val="00C21009"/>
    <w:rsid w:val="00C36DB3"/>
    <w:rsid w:val="00C4042F"/>
    <w:rsid w:val="00C408DB"/>
    <w:rsid w:val="00C4141A"/>
    <w:rsid w:val="00C425DC"/>
    <w:rsid w:val="00C4278D"/>
    <w:rsid w:val="00C47E70"/>
    <w:rsid w:val="00C50CB8"/>
    <w:rsid w:val="00C51CBD"/>
    <w:rsid w:val="00C51DF3"/>
    <w:rsid w:val="00C54D48"/>
    <w:rsid w:val="00C55CF1"/>
    <w:rsid w:val="00C578B9"/>
    <w:rsid w:val="00C635D9"/>
    <w:rsid w:val="00C63C82"/>
    <w:rsid w:val="00C72189"/>
    <w:rsid w:val="00C749D8"/>
    <w:rsid w:val="00C76662"/>
    <w:rsid w:val="00C81F4F"/>
    <w:rsid w:val="00C9053B"/>
    <w:rsid w:val="00CA1889"/>
    <w:rsid w:val="00CA3537"/>
    <w:rsid w:val="00CA6BD3"/>
    <w:rsid w:val="00CB0664"/>
    <w:rsid w:val="00CC19E3"/>
    <w:rsid w:val="00CD0DC5"/>
    <w:rsid w:val="00CE37F3"/>
    <w:rsid w:val="00CE5483"/>
    <w:rsid w:val="00CE6767"/>
    <w:rsid w:val="00D02043"/>
    <w:rsid w:val="00D06AB3"/>
    <w:rsid w:val="00D23FFD"/>
    <w:rsid w:val="00D25271"/>
    <w:rsid w:val="00D30AC5"/>
    <w:rsid w:val="00D31F5A"/>
    <w:rsid w:val="00D340F3"/>
    <w:rsid w:val="00D35977"/>
    <w:rsid w:val="00D41352"/>
    <w:rsid w:val="00D42224"/>
    <w:rsid w:val="00D44572"/>
    <w:rsid w:val="00D45ACA"/>
    <w:rsid w:val="00D5005B"/>
    <w:rsid w:val="00D51111"/>
    <w:rsid w:val="00D53286"/>
    <w:rsid w:val="00D54515"/>
    <w:rsid w:val="00D574AC"/>
    <w:rsid w:val="00D575F6"/>
    <w:rsid w:val="00D64576"/>
    <w:rsid w:val="00D77F68"/>
    <w:rsid w:val="00D82553"/>
    <w:rsid w:val="00D84C9F"/>
    <w:rsid w:val="00D85E9E"/>
    <w:rsid w:val="00D913CD"/>
    <w:rsid w:val="00D92173"/>
    <w:rsid w:val="00D970C3"/>
    <w:rsid w:val="00D97F38"/>
    <w:rsid w:val="00DA3E29"/>
    <w:rsid w:val="00DA422E"/>
    <w:rsid w:val="00DA42D2"/>
    <w:rsid w:val="00DC0B55"/>
    <w:rsid w:val="00DC1946"/>
    <w:rsid w:val="00DD204E"/>
    <w:rsid w:val="00DD2198"/>
    <w:rsid w:val="00DE60B4"/>
    <w:rsid w:val="00DF768B"/>
    <w:rsid w:val="00E011AD"/>
    <w:rsid w:val="00E06B7E"/>
    <w:rsid w:val="00E105C6"/>
    <w:rsid w:val="00E17C76"/>
    <w:rsid w:val="00E21348"/>
    <w:rsid w:val="00E24722"/>
    <w:rsid w:val="00E24B0D"/>
    <w:rsid w:val="00E25F1A"/>
    <w:rsid w:val="00E31427"/>
    <w:rsid w:val="00E3204A"/>
    <w:rsid w:val="00E41164"/>
    <w:rsid w:val="00E5487E"/>
    <w:rsid w:val="00E54D01"/>
    <w:rsid w:val="00E6665F"/>
    <w:rsid w:val="00E75BED"/>
    <w:rsid w:val="00E76FA1"/>
    <w:rsid w:val="00E902DA"/>
    <w:rsid w:val="00EA4458"/>
    <w:rsid w:val="00EA7558"/>
    <w:rsid w:val="00EC0122"/>
    <w:rsid w:val="00EC553D"/>
    <w:rsid w:val="00EC578B"/>
    <w:rsid w:val="00ED0CBB"/>
    <w:rsid w:val="00ED3D85"/>
    <w:rsid w:val="00ED6C09"/>
    <w:rsid w:val="00EE0BBD"/>
    <w:rsid w:val="00EE433E"/>
    <w:rsid w:val="00EE54CF"/>
    <w:rsid w:val="00EE58AB"/>
    <w:rsid w:val="00EF5247"/>
    <w:rsid w:val="00EF6DAC"/>
    <w:rsid w:val="00EF74A1"/>
    <w:rsid w:val="00F00865"/>
    <w:rsid w:val="00F1379A"/>
    <w:rsid w:val="00F16746"/>
    <w:rsid w:val="00F16C29"/>
    <w:rsid w:val="00F26F07"/>
    <w:rsid w:val="00F30BC7"/>
    <w:rsid w:val="00F30C93"/>
    <w:rsid w:val="00F345C2"/>
    <w:rsid w:val="00F418E4"/>
    <w:rsid w:val="00F43A1D"/>
    <w:rsid w:val="00F46F1A"/>
    <w:rsid w:val="00F5036B"/>
    <w:rsid w:val="00F52D0A"/>
    <w:rsid w:val="00F53817"/>
    <w:rsid w:val="00F53C29"/>
    <w:rsid w:val="00F61490"/>
    <w:rsid w:val="00F62EC3"/>
    <w:rsid w:val="00F67EBE"/>
    <w:rsid w:val="00F813B3"/>
    <w:rsid w:val="00F867D4"/>
    <w:rsid w:val="00FA055C"/>
    <w:rsid w:val="00FA2223"/>
    <w:rsid w:val="00FA462F"/>
    <w:rsid w:val="00FB7696"/>
    <w:rsid w:val="00FC693F"/>
    <w:rsid w:val="00FE0D38"/>
    <w:rsid w:val="00FE0F3D"/>
    <w:rsid w:val="00FE2511"/>
    <w:rsid w:val="00FE25A3"/>
    <w:rsid w:val="00FE6422"/>
    <w:rsid w:val="00F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22C3B10A-29D8-419D-BDBC-2CDA9951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sChild>
                                                                                                                                                                                                                                                                                                                                <w:div w:id="832259392">
                                                                                                                                                                                                                                                                                                                                  <w:marLeft w:val="0"/>
                                                                                                                                                                                                                                                                                                                                  <w:marRight w:val="0"/>
                                                                                                                                                                                                                                                                                                                                  <w:marTop w:val="0"/>
                                                                                                                                                                                                                                                                                                                                  <w:marBottom w:val="0"/>
                                                                                                                                                                                                                                                                                                                                  <w:divBdr>
                                                                                                                                                                                                                                                                                                                                    <w:top w:val="none" w:sz="0" w:space="0" w:color="auto"/>
                                                                                                                                                                                                                                                                                                                                    <w:left w:val="none" w:sz="0" w:space="0" w:color="auto"/>
                                                                                                                                                                                                                                                                                                                                    <w:bottom w:val="none" w:sz="0" w:space="0" w:color="auto"/>
                                                                                                                                                                                                                                                                                                                                    <w:right w:val="none" w:sz="0" w:space="0" w:color="auto"/>
                                                                                                                                                                                                                                                                                                                                  </w:divBdr>
                                                                                                                                                                                                                                                                                                                                  <w:divsChild>
                                                                                                                                                                                                                                                                                                                                    <w:div w:id="376785183">
                                                                                                                                                                                                                                                                                                                                      <w:marLeft w:val="0"/>
                                                                                                                                                                                                                                                                                                                                      <w:marRight w:val="0"/>
                                                                                                                                                                                                                                                                                                                                      <w:marTop w:val="0"/>
                                                                                                                                                                                                                                                                                                                                      <w:marBottom w:val="0"/>
                                                                                                                                                                                                                                                                                                                                      <w:divBdr>
                                                                                                                                                                                                                                                                                                                                        <w:top w:val="none" w:sz="0" w:space="0" w:color="auto"/>
                                                                                                                                                                                                                                                                                                                                        <w:left w:val="none" w:sz="0" w:space="0" w:color="auto"/>
                                                                                                                                                                                                                                                                                                                                        <w:bottom w:val="none" w:sz="0" w:space="0" w:color="auto"/>
                                                                                                                                                                                                                                                                                                                                        <w:right w:val="none" w:sz="0" w:space="0" w:color="auto"/>
                                                                                                                                                                                                                                                                                                                                      </w:divBdr>
                                                                                                                                                                                                                                                                                                                                      <w:divsChild>
                                                                                                                                                                                                                                                                                                                                        <w:div w:id="675883798">
                                                                                                                                                                                                                                                                                                                                          <w:marLeft w:val="0"/>
                                                                                                                                                                                                                                                                                                                                          <w:marRight w:val="0"/>
                                                                                                                                                                                                                                                                                                                                          <w:marTop w:val="0"/>
                                                                                                                                                                                                                                                                                                                                          <w:marBottom w:val="0"/>
                                                                                                                                                                                                                                                                                                                                          <w:divBdr>
                                                                                                                                                                                                                                                                                                                                            <w:top w:val="none" w:sz="0" w:space="0" w:color="auto"/>
                                                                                                                                                                                                                                                                                                                                            <w:left w:val="none" w:sz="0" w:space="0" w:color="auto"/>
                                                                                                                                                                                                                                                                                                                                            <w:bottom w:val="none" w:sz="0" w:space="0" w:color="auto"/>
                                                                                                                                                                                                                                                                                                                                            <w:right w:val="none" w:sz="0" w:space="0" w:color="auto"/>
                                                                                                                                                                                                                                                                                                                                          </w:divBdr>
                                                                                                                                                                                                                                                                                                                                          <w:divsChild>
                                                                                                                                                                                                                                                                                                                                            <w:div w:id="1283457410">
                                                                                                                                                                                                                                                                                                                                              <w:marLeft w:val="0"/>
                                                                                                                                                                                                                                                                                                                                              <w:marRight w:val="0"/>
                                                                                                                                                                                                                                                                                                                                              <w:marTop w:val="0"/>
                                                                                                                                                                                                                                                                                                                                              <w:marBottom w:val="0"/>
                                                                                                                                                                                                                                                                                                                                              <w:divBdr>
                                                                                                                                                                                                                                                                                                                                                <w:top w:val="none" w:sz="0" w:space="0" w:color="auto"/>
                                                                                                                                                                                                                                                                                                                                                <w:left w:val="none" w:sz="0" w:space="0" w:color="auto"/>
                                                                                                                                                                                                                                                                                                                                                <w:bottom w:val="none" w:sz="0" w:space="0" w:color="auto"/>
                                                                                                                                                                                                                                                                                                                                                <w:right w:val="none" w:sz="0" w:space="0" w:color="auto"/>
                                                                                                                                                                                                                                                                                                                                              </w:divBdr>
                                                                                                                                                                                                                                                                                                                                              <w:divsChild>
                                                                                                                                                                                                                                                                                                                                                <w:div w:id="262803370">
                                                                                                                                                                                                                                                                                                                                                  <w:marLeft w:val="0"/>
                                                                                                                                                                                                                                                                                                                                                  <w:marRight w:val="0"/>
                                                                                                                                                                                                                                                                                                                                                  <w:marTop w:val="0"/>
                                                                                                                                                                                                                                                                                                                                                  <w:marBottom w:val="0"/>
                                                                                                                                                                                                                                                                                                                                                  <w:divBdr>
                                                                                                                                                                                                                                                                                                                                                    <w:top w:val="none" w:sz="0" w:space="0" w:color="auto"/>
                                                                                                                                                                                                                                                                                                                                                    <w:left w:val="none" w:sz="0" w:space="0" w:color="auto"/>
                                                                                                                                                                                                                                                                                                                                                    <w:bottom w:val="none" w:sz="0" w:space="0" w:color="auto"/>
                                                                                                                                                                                                                                                                                                                                                    <w:right w:val="none" w:sz="0" w:space="0" w:color="auto"/>
                                                                                                                                                                                                                                                                                                                                                  </w:divBdr>
                                                                                                                                                                                                                                                                                                                                                  <w:divsChild>
                                                                                                                                                                                                                                                                                                                                                    <w:div w:id="2011132231">
                                                                                                                                                                                                                                                                                                                                                      <w:marLeft w:val="0"/>
                                                                                                                                                                                                                                                                                                                                                      <w:marRight w:val="0"/>
                                                                                                                                                                                                                                                                                                                                                      <w:marTop w:val="0"/>
                                                                                                                                                                                                                                                                                                                                                      <w:marBottom w:val="0"/>
                                                                                                                                                                                                                                                                                                                                                      <w:divBdr>
                                                                                                                                                                                                                                                                                                                                                        <w:top w:val="none" w:sz="0" w:space="0" w:color="auto"/>
                                                                                                                                                                                                                                                                                                                                                        <w:left w:val="none" w:sz="0" w:space="0" w:color="auto"/>
                                                                                                                                                                                                                                                                                                                                                        <w:bottom w:val="none" w:sz="0" w:space="0" w:color="auto"/>
                                                                                                                                                                                                                                                                                                                                                        <w:right w:val="none" w:sz="0" w:space="0" w:color="auto"/>
                                                                                                                                                                                                                                                                                                                                                      </w:divBdr>
                                                                                                                                                                                                                                                                                                                                                      <w:divsChild>
                                                                                                                                                                                                                                                                                                                                                        <w:div w:id="2089493009">
                                                                                                                                                                                                                                                                                                                                                          <w:marLeft w:val="0"/>
                                                                                                                                                                                                                                                                                                                                                          <w:marRight w:val="0"/>
                                                                                                                                                                                                                                                                                                                                                          <w:marTop w:val="0"/>
                                                                                                                                                                                                                                                                                                                                                          <w:marBottom w:val="0"/>
                                                                                                                                                                                                                                                                                                                                                          <w:divBdr>
                                                                                                                                                                                                                                                                                                                                                            <w:top w:val="none" w:sz="0" w:space="0" w:color="auto"/>
                                                                                                                                                                                                                                                                                                                                                            <w:left w:val="none" w:sz="0" w:space="0" w:color="auto"/>
                                                                                                                                                                                                                                                                                                                                                            <w:bottom w:val="none" w:sz="0" w:space="0" w:color="auto"/>
                                                                                                                                                                                                                                                                                                                                                            <w:right w:val="none" w:sz="0" w:space="0" w:color="auto"/>
                                                                                                                                                                                                                                                                                                                                                          </w:divBdr>
                                                                                                                                                                                                                                                                                                                                                          <w:divsChild>
                                                                                                                                                                                                                                                                                                                                                            <w:div w:id="679508594">
                                                                                                                                                                                                                                                                                                                                                              <w:marLeft w:val="0"/>
                                                                                                                                                                                                                                                                                                                                                              <w:marRight w:val="0"/>
                                                                                                                                                                                                                                                                                                                                                              <w:marTop w:val="0"/>
                                                                                                                                                                                                                                                                                                                                                              <w:marBottom w:val="0"/>
                                                                                                                                                                                                                                                                                                                                                              <w:divBdr>
                                                                                                                                                                                                                                                                                                                                                                <w:top w:val="none" w:sz="0" w:space="0" w:color="auto"/>
                                                                                                                                                                                                                                                                                                                                                                <w:left w:val="none" w:sz="0" w:space="0" w:color="auto"/>
                                                                                                                                                                                                                                                                                                                                                                <w:bottom w:val="none" w:sz="0" w:space="0" w:color="auto"/>
                                                                                                                                                                                                                                                                                                                                                                <w:right w:val="none" w:sz="0" w:space="0" w:color="auto"/>
                                                                                                                                                                                                                                                                                                                                                              </w:divBdr>
                                                                                                                                                                                                                                                                                                                                                              <w:divsChild>
                                                                                                                                                                                                                                                                                                                                                                <w:div w:id="1181702987">
                                                                                                                                                                                                                                                                                                                                                                  <w:marLeft w:val="0"/>
                                                                                                                                                                                                                                                                                                                                                                  <w:marRight w:val="0"/>
                                                                                                                                                                                                                                                                                                                                                                  <w:marTop w:val="0"/>
                                                                                                                                                                                                                                                                                                                                                                  <w:marBottom w:val="0"/>
                                                                                                                                                                                                                                                                                                                                                                  <w:divBdr>
                                                                                                                                                                                                                                                                                                                                                                    <w:top w:val="none" w:sz="0" w:space="0" w:color="auto"/>
                                                                                                                                                                                                                                                                                                                                                                    <w:left w:val="none" w:sz="0" w:space="0" w:color="auto"/>
                                                                                                                                                                                                                                                                                                                                                                    <w:bottom w:val="none" w:sz="0" w:space="0" w:color="auto"/>
                                                                                                                                                                                                                                                                                                                                                                    <w:right w:val="none" w:sz="0" w:space="0" w:color="auto"/>
                                                                                                                                                                                                                                                                                                                                                                  </w:divBdr>
                                                                                                                                                                                                                                                                                                                                                                  <w:divsChild>
                                                                                                                                                                                                                                                                                                                                                                    <w:div w:id="1779138067">
                                                                                                                                                                                                                                                                                                                                                                      <w:marLeft w:val="0"/>
                                                                                                                                                                                                                                                                                                                                                                      <w:marRight w:val="0"/>
                                                                                                                                                                                                                                                                                                                                                                      <w:marTop w:val="0"/>
                                                                                                                                                                                                                                                                                                                                                                      <w:marBottom w:val="0"/>
                                                                                                                                                                                                                                                                                                                                                                      <w:divBdr>
                                                                                                                                                                                                                                                                                                                                                                        <w:top w:val="none" w:sz="0" w:space="0" w:color="auto"/>
                                                                                                                                                                                                                                                                                                                                                                        <w:left w:val="none" w:sz="0" w:space="0" w:color="auto"/>
                                                                                                                                                                                                                                                                                                                                                                        <w:bottom w:val="none" w:sz="0" w:space="0" w:color="auto"/>
                                                                                                                                                                                                                                                                                                                                                                        <w:right w:val="none" w:sz="0" w:space="0" w:color="auto"/>
                                                                                                                                                                                                                                                                                                                                                                      </w:divBdr>
                                                                                                                                                                                                                                                                                                                                                                      <w:divsChild>
                                                                                                                                                                                                                                                                                                                                                                        <w:div w:id="1817061347">
                                                                                                                                                                                                                                                                                                                                                                          <w:marLeft w:val="0"/>
                                                                                                                                                                                                                                                                                                                                                                          <w:marRight w:val="0"/>
                                                                                                                                                                                                                                                                                                                                                                          <w:marTop w:val="0"/>
                                                                                                                                                                                                                                                                                                                                                                          <w:marBottom w:val="0"/>
                                                                                                                                                                                                                                                                                                                                                                          <w:divBdr>
                                                                                                                                                                                                                                                                                                                                                                            <w:top w:val="none" w:sz="0" w:space="0" w:color="auto"/>
                                                                                                                                                                                                                                                                                                                                                                            <w:left w:val="none" w:sz="0" w:space="0" w:color="auto"/>
                                                                                                                                                                                                                                                                                                                                                                            <w:bottom w:val="none" w:sz="0" w:space="0" w:color="auto"/>
                                                                                                                                                                                                                                                                                                                                                                            <w:right w:val="none" w:sz="0" w:space="0" w:color="auto"/>
                                                                                                                                                                                                                                                                                                                                                                          </w:divBdr>
                                                                                                                                                                                                                                                                                                                                                                          <w:divsChild>
                                                                                                                                                                                                                                                                                                                                                                            <w:div w:id="1430858691">
                                                                                                                                                                                                                                                                                                                                                                              <w:marLeft w:val="0"/>
                                                                                                                                                                                                                                                                                                                                                                              <w:marRight w:val="0"/>
                                                                                                                                                                                                                                                                                                                                                                              <w:marTop w:val="0"/>
                                                                                                                                                                                                                                                                                                                                                                              <w:marBottom w:val="0"/>
                                                                                                                                                                                                                                                                                                                                                                              <w:divBdr>
                                                                                                                                                                                                                                                                                                                                                                                <w:top w:val="none" w:sz="0" w:space="0" w:color="auto"/>
                                                                                                                                                                                                                                                                                                                                                                                <w:left w:val="none" w:sz="0" w:space="0" w:color="auto"/>
                                                                                                                                                                                                                                                                                                                                                                                <w:bottom w:val="none" w:sz="0" w:space="0" w:color="auto"/>
                                                                                                                                                                                                                                                                                                                                                                                <w:right w:val="none" w:sz="0" w:space="0" w:color="auto"/>
                                                                                                                                                                                                                                                                                                                                                                              </w:divBdr>
                                                                                                                                                                                                                                                                                                                                                                              <w:divsChild>
                                                                                                                                                                                                                                                                                                                                                                                <w:div w:id="981806560">
                                                                                                                                                                                                                                                                                                                                                                                  <w:marLeft w:val="0"/>
                                                                                                                                                                                                                                                                                                                                                                                  <w:marRight w:val="0"/>
                                                                                                                                                                                                                                                                                                                                                                                  <w:marTop w:val="0"/>
                                                                                                                                                                                                                                                                                                                                                                                  <w:marBottom w:val="0"/>
                                                                                                                                                                                                                                                                                                                                                                                  <w:divBdr>
                                                                                                                                                                                                                                                                                                                                                                                    <w:top w:val="none" w:sz="0" w:space="0" w:color="auto"/>
                                                                                                                                                                                                                                                                                                                                                                                    <w:left w:val="none" w:sz="0" w:space="0" w:color="auto"/>
                                                                                                                                                                                                                                                                                                                                                                                    <w:bottom w:val="none" w:sz="0" w:space="0" w:color="auto"/>
                                                                                                                                                                                                                                                                                                                                                                                    <w:right w:val="none" w:sz="0" w:space="0" w:color="auto"/>
                                                                                                                                                                                                                                                                                                                                                                                  </w:divBdr>
                                                                                                                                                                                                                                                                                                                                                                                  <w:divsChild>
                                                                                                                                                                                                                                                                                                                                                                                    <w:div w:id="590041517">
                                                                                                                                                                                                                                                                                                                                                                                      <w:marLeft w:val="0"/>
                                                                                                                                                                                                                                                                                                                                                                                      <w:marRight w:val="0"/>
                                                                                                                                                                                                                                                                                                                                                                                      <w:marTop w:val="0"/>
                                                                                                                                                                                                                                                                                                                                                                                      <w:marBottom w:val="0"/>
                                                                                                                                                                                                                                                                                                                                                                                      <w:divBdr>
                                                                                                                                                                                                                                                                                                                                                                                        <w:top w:val="none" w:sz="0" w:space="0" w:color="auto"/>
                                                                                                                                                                                                                                                                                                                                                                                        <w:left w:val="none" w:sz="0" w:space="0" w:color="auto"/>
                                                                                                                                                                                                                                                                                                                                                                                        <w:bottom w:val="none" w:sz="0" w:space="0" w:color="auto"/>
                                                                                                                                                                                                                                                                                                                                                                                        <w:right w:val="none" w:sz="0" w:space="0" w:color="auto"/>
                                                                                                                                                                                                                                                                                                                                                                                      </w:divBdr>
                                                                                                                                                                                                                                                                                                                                                                                      <w:divsChild>
                                                                                                                                                                                                                                                                                                                                                                                        <w:div w:id="2043170581">
                                                                                                                                                                                                                                                                                                                                                                                          <w:marLeft w:val="0"/>
                                                                                                                                                                                                                                                                                                                                                                                          <w:marRight w:val="0"/>
                                                                                                                                                                                                                                                                                                                                                                                          <w:marTop w:val="0"/>
                                                                                                                                                                                                                                                                                                                                                                                          <w:marBottom w:val="0"/>
                                                                                                                                                                                                                                                                                                                                                                                          <w:divBdr>
                                                                                                                                                                                                                                                                                                                                                                                            <w:top w:val="none" w:sz="0" w:space="0" w:color="auto"/>
                                                                                                                                                                                                                                                                                                                                                                                            <w:left w:val="none" w:sz="0" w:space="0" w:color="auto"/>
                                                                                                                                                                                                                                                                                                                                                                                            <w:bottom w:val="none" w:sz="0" w:space="0" w:color="auto"/>
                                                                                                                                                                                                                                                                                                                                                                                            <w:right w:val="none" w:sz="0" w:space="0" w:color="auto"/>
                                                                                                                                                                                                                                                                                                                                                                                          </w:divBdr>
                                                                                                                                                                                                                                                                                                                                                                                          <w:divsChild>
                                                                                                                                                                                                                                                                                                                                                                                            <w:div w:id="203257249">
                                                                                                                                                                                                                                                                                                                                                                                              <w:marLeft w:val="0"/>
                                                                                                                                                                                                                                                                                                                                                                                              <w:marRight w:val="0"/>
                                                                                                                                                                                                                                                                                                                                                                                              <w:marTop w:val="0"/>
                                                                                                                                                                                                                                                                                                                                                                                              <w:marBottom w:val="0"/>
                                                                                                                                                                                                                                                                                                                                                                                              <w:divBdr>
                                                                                                                                                                                                                                                                                                                                                                                                <w:top w:val="none" w:sz="0" w:space="0" w:color="auto"/>
                                                                                                                                                                                                                                                                                                                                                                                                <w:left w:val="none" w:sz="0" w:space="0" w:color="auto"/>
                                                                                                                                                                                                                                                                                                                                                                                                <w:bottom w:val="none" w:sz="0" w:space="0" w:color="auto"/>
                                                                                                                                                                                                                                                                                                                                                                                                <w:right w:val="none" w:sz="0" w:space="0" w:color="auto"/>
                                                                                                                                                                                                                                                                                                                                                                                              </w:divBdr>
                                                                                                                                                                                                                                                                                                                                                                                              <w:divsChild>
                                                                                                                                                                                                                                                                                                                                                                                                <w:div w:id="1732650354">
                                                                                                                                                                                                                                                                                                                                                                                                  <w:marLeft w:val="0"/>
                                                                                                                                                                                                                                                                                                                                                                                                  <w:marRight w:val="0"/>
                                                                                                                                                                                                                                                                                                                                                                                                  <w:marTop w:val="0"/>
                                                                                                                                                                                                                                                                                                                                                                                                  <w:marBottom w:val="0"/>
                                                                                                                                                                                                                                                                                                                                                                                                  <w:divBdr>
                                                                                                                                                                                                                                                                                                                                                                                                    <w:top w:val="none" w:sz="0" w:space="0" w:color="auto"/>
                                                                                                                                                                                                                                                                                                                                                                                                    <w:left w:val="none" w:sz="0" w:space="0" w:color="auto"/>
                                                                                                                                                                                                                                                                                                                                                                                                    <w:bottom w:val="none" w:sz="0" w:space="0" w:color="auto"/>
                                                                                                                                                                                                                                                                                                                                                                                                    <w:right w:val="none" w:sz="0" w:space="0" w:color="auto"/>
                                                                                                                                                                                                                                                                                                                                                                                                  </w:divBdr>
                                                                                                                                                                                                                                                                                                                                                                                                  <w:divsChild>
                                                                                                                                                                                                                                                                                                                                                                                                    <w:div w:id="20135021">
                                                                                                                                                                                                                                                                                                                                                                                                      <w:marLeft w:val="0"/>
                                                                                                                                                                                                                                                                                                                                                                                                      <w:marRight w:val="0"/>
                                                                                                                                                                                                                                                                                                                                                                                                      <w:marTop w:val="0"/>
                                                                                                                                                                                                                                                                                                                                                                                                      <w:marBottom w:val="0"/>
                                                                                                                                                                                                                                                                                                                                                                                                      <w:divBdr>
                                                                                                                                                                                                                                                                                                                                                                                                        <w:top w:val="none" w:sz="0" w:space="0" w:color="auto"/>
                                                                                                                                                                                                                                                                                                                                                                                                        <w:left w:val="none" w:sz="0" w:space="0" w:color="auto"/>
                                                                                                                                                                                                                                                                                                                                                                                                        <w:bottom w:val="none" w:sz="0" w:space="0" w:color="auto"/>
                                                                                                                                                                                                                                                                                                                                                                                                        <w:right w:val="none" w:sz="0" w:space="0" w:color="auto"/>
                                                                                                                                                                                                                                                                                                                                                                                                      </w:divBdr>
                                                                                                                                                                                                                                                                                                                                                                                                      <w:divsChild>
                                                                                                                                                                                                                                                                                                                                                                                                        <w:div w:id="970091025">
                                                                                                                                                                                                                                                                                                                                                                                                          <w:marLeft w:val="0"/>
                                                                                                                                                                                                                                                                                                                                                                                                          <w:marRight w:val="0"/>
                                                                                                                                                                                                                                                                                                                                                                                                          <w:marTop w:val="0"/>
                                                                                                                                                                                                                                                                                                                                                                                                          <w:marBottom w:val="0"/>
                                                                                                                                                                                                                                                                                                                                                                                                          <w:divBdr>
                                                                                                                                                                                                                                                                                                                                                                                                            <w:top w:val="none" w:sz="0" w:space="0" w:color="auto"/>
                                                                                                                                                                                                                                                                                                                                                                                                            <w:left w:val="none" w:sz="0" w:space="0" w:color="auto"/>
                                                                                                                                                                                                                                                                                                                                                                                                            <w:bottom w:val="none" w:sz="0" w:space="0" w:color="auto"/>
                                                                                                                                                                                                                                                                                                                                                                                                            <w:right w:val="none" w:sz="0" w:space="0" w:color="auto"/>
                                                                                                                                                                                                                                                                                                                                                                                                          </w:divBdr>
                                                                                                                                                                                                                                                                                                                                                                                                          <w:divsChild>
                                                                                                                                                                                                                                                                                                                                                                                                            <w:div w:id="1803571595">
                                                                                                                                                                                                                                                                                                                                                                                                              <w:marLeft w:val="0"/>
                                                                                                                                                                                                                                                                                                                                                                                                              <w:marRight w:val="0"/>
                                                                                                                                                                                                                                                                                                                                                                                                              <w:marTop w:val="0"/>
                                                                                                                                                                                                                                                                                                                                                                                                              <w:marBottom w:val="0"/>
                                                                                                                                                                                                                                                                                                                                                                                                              <w:divBdr>
                                                                                                                                                                                                                                                                                                                                                                                                                <w:top w:val="none" w:sz="0" w:space="0" w:color="auto"/>
                                                                                                                                                                                                                                                                                                                                                                                                                <w:left w:val="none" w:sz="0" w:space="0" w:color="auto"/>
                                                                                                                                                                                                                                                                                                                                                                                                                <w:bottom w:val="none" w:sz="0" w:space="0" w:color="auto"/>
                                                                                                                                                                                                                                                                                                                                                                                                                <w:right w:val="none" w:sz="0" w:space="0" w:color="auto"/>
                                                                                                                                                                                                                                                                                                                                                                                                              </w:divBdr>
                                                                                                                                                                                                                                                                                                                                                                                                              <w:divsChild>
                                                                                                                                                                                                                                                                                                                                                                                                                <w:div w:id="1630166316">
                                                                                                                                                                                                                                                                                                                                                                                                                  <w:marLeft w:val="0"/>
                                                                                                                                                                                                                                                                                                                                                                                                                  <w:marRight w:val="0"/>
                                                                                                                                                                                                                                                                                                                                                                                                                  <w:marTop w:val="0"/>
                                                                                                                                                                                                                                                                                                                                                                                                                  <w:marBottom w:val="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203760412">
                                                                                                                                                                                                                                                                                                                                                                                                                          <w:marLeft w:val="0"/>
                                                                                                                                                                                                                                                                                                                                                                                                                          <w:marRight w:val="0"/>
                                                                                                                                                                                                                                                                                                                                                                                                                          <w:marTop w:val="0"/>
                                                                                                                                                                                                                                                                                                                                                                                                                          <w:marBottom w:val="0"/>
                                                                                                                                                                                                                                                                                                                                                                                                                          <w:divBdr>
                                                                                                                                                                                                                                                                                                                                                                                                                            <w:top w:val="none" w:sz="0" w:space="0" w:color="auto"/>
                                                                                                                                                                                                                                                                                                                                                                                                                            <w:left w:val="none" w:sz="0" w:space="0" w:color="auto"/>
                                                                                                                                                                                                                                                                                                                                                                                                                            <w:bottom w:val="none" w:sz="0" w:space="0" w:color="auto"/>
                                                                                                                                                                                                                                                                                                                                                                                                                            <w:right w:val="none" w:sz="0" w:space="0" w:color="auto"/>
                                                                                                                                                                                                                                                                                                                                                                                                                          </w:divBdr>
                                                                                                                                                                                                                                                                                                                                                                                                                          <w:divsChild>
                                                                                                                                                                                                                                                                                                                                                                                                                            <w:div w:id="827358923">
                                                                                                                                                                                                                                                                                                                                                                                                                              <w:marLeft w:val="0"/>
                                                                                                                                                                                                                                                                                                                                                                                                                              <w:marRight w:val="0"/>
                                                                                                                                                                                                                                                                                                                                                                                                                              <w:marTop w:val="0"/>
                                                                                                                                                                                                                                                                                                                                                                                                                              <w:marBottom w:val="0"/>
                                                                                                                                                                                                                                                                                                                                                                                                                              <w:divBdr>
                                                                                                                                                                                                                                                                                                                                                                                                                                <w:top w:val="none" w:sz="0" w:space="0" w:color="auto"/>
                                                                                                                                                                                                                                                                                                                                                                                                                                <w:left w:val="none" w:sz="0" w:space="0" w:color="auto"/>
                                                                                                                                                                                                                                                                                                                                                                                                                                <w:bottom w:val="none" w:sz="0" w:space="0" w:color="auto"/>
                                                                                                                                                                                                                                                                                                                                                                                                                                <w:right w:val="none" w:sz="0" w:space="0" w:color="auto"/>
                                                                                                                                                                                                                                                                                                                                                                                                                              </w:divBdr>
                                                                                                                                                                                                                                                                                                                                                                                                                              <w:divsChild>
                                                                                                                                                                                                                                                                                                                                                                                                                                <w:div w:id="1023941898">
                                                                                                                                                                                                                                                                                                                                                                                                                                  <w:marLeft w:val="0"/>
                                                                                                                                                                                                                                                                                                                                                                                                                                  <w:marRight w:val="0"/>
                                                                                                                                                                                                                                                                                                                                                                                                                                  <w:marTop w:val="0"/>
                                                                                                                                                                                                                                                                                                                                                                                                                                  <w:marBottom w:val="0"/>
                                                                                                                                                                                                                                                                                                                                                                                                                                  <w:divBdr>
                                                                                                                                                                                                                                                                                                                                                                                                                                    <w:top w:val="none" w:sz="0" w:space="0" w:color="auto"/>
                                                                                                                                                                                                                                                                                                                                                                                                                                    <w:left w:val="none" w:sz="0" w:space="0" w:color="auto"/>
                                                                                                                                                                                                                                                                                                                                                                                                                                    <w:bottom w:val="none" w:sz="0" w:space="0" w:color="auto"/>
                                                                                                                                                                                                                                                                                                                                                                                                                                    <w:right w:val="none" w:sz="0" w:space="0" w:color="auto"/>
                                                                                                                                                                                                                                                                                                                                                                                                                                  </w:divBdr>
                                                                                                                                                                                                                                                                                                                                                                                                                                  <w:divsChild>
                                                                                                                                                                                                                                                                                                                                                                                                                                    <w:div w:id="745806986">
                                                                                                                                                                                                                                                                                                                                                                                                                                      <w:marLeft w:val="0"/>
                                                                                                                                                                                                                                                                                                                                                                                                                                      <w:marRight w:val="0"/>
                                                                                                                                                                                                                                                                                                                                                                                                                                      <w:marTop w:val="0"/>
                                                                                                                                                                                                                                                                                                                                                                                                                                      <w:marBottom w:val="0"/>
                                                                                                                                                                                                                                                                                                                                                                                                                                      <w:divBdr>
                                                                                                                                                                                                                                                                                                                                                                                                                                        <w:top w:val="none" w:sz="0" w:space="0" w:color="auto"/>
                                                                                                                                                                                                                                                                                                                                                                                                                                        <w:left w:val="none" w:sz="0" w:space="0" w:color="auto"/>
                                                                                                                                                                                                                                                                                                                                                                                                                                        <w:bottom w:val="none" w:sz="0" w:space="0" w:color="auto"/>
                                                                                                                                                                                                                                                                                                                                                                                                                                        <w:right w:val="none" w:sz="0" w:space="0" w:color="auto"/>
                                                                                                                                                                                                                                                                                                                                                                                                                                      </w:divBdr>
                                                                                                                                                                                                                                                                                                                                                                                                                                      <w:divsChild>
                                                                                                                                                                                                                                                                                                                                                                                                                                        <w:div w:id="286664278">
                                                                                                                                                                                                                                                                                                                                                                                                                                          <w:marLeft w:val="0"/>
                                                                                                                                                                                                                                                                                                                                                                                                                                          <w:marRight w:val="0"/>
                                                                                                                                                                                                                                                                                                                                                                                                                                          <w:marTop w:val="0"/>
                                                                                                                                                                                                                                                                                                                                                                                                                                          <w:marBottom w:val="0"/>
                                                                                                                                                                                                                                                                                                                                                                                                                                          <w:divBdr>
                                                                                                                                                                                                                                                                                                                                                                                                                                            <w:top w:val="none" w:sz="0" w:space="0" w:color="auto"/>
                                                                                                                                                                                                                                                                                                                                                                                                                                            <w:left w:val="none" w:sz="0" w:space="0" w:color="auto"/>
                                                                                                                                                                                                                                                                                                                                                                                                                                            <w:bottom w:val="none" w:sz="0" w:space="0" w:color="auto"/>
                                                                                                                                                                                                                                                                                                                                                                                                                                            <w:right w:val="none" w:sz="0" w:space="0" w:color="auto"/>
                                                                                                                                                                                                                                                                                                                                                                                                                                          </w:divBdr>
                                                                                                                                                                                                                                                                                                                                                                                                                                          <w:divsChild>
                                                                                                                                                                                                                                                                                                                                                                                                                                            <w:div w:id="48118319">
                                                                                                                                                                                                                                                                                                                                                                                                                                              <w:marLeft w:val="0"/>
                                                                                                                                                                                                                                                                                                                                                                                                                                              <w:marRight w:val="0"/>
                                                                                                                                                                                                                                                                                                                                                                                                                                              <w:marTop w:val="0"/>
                                                                                                                                                                                                                                                                                                                                                                                                                                              <w:marBottom w:val="0"/>
                                                                                                                                                                                                                                                                                                                                                                                                                                              <w:divBdr>
                                                                                                                                                                                                                                                                                                                                                                                                                                                <w:top w:val="none" w:sz="0" w:space="0" w:color="auto"/>
                                                                                                                                                                                                                                                                                                                                                                                                                                                <w:left w:val="none" w:sz="0" w:space="0" w:color="auto"/>
                                                                                                                                                                                                                                                                                                                                                                                                                                                <w:bottom w:val="none" w:sz="0" w:space="0" w:color="auto"/>
                                                                                                                                                                                                                                                                                                                                                                                                                                                <w:right w:val="none" w:sz="0" w:space="0" w:color="auto"/>
                                                                                                                                                                                                                                                                                                                                                                                                                                              </w:divBdr>
                                                                                                                                                                                                                                                                                                                                                                                                                                              <w:divsChild>
                                                                                                                                                                                                                                                                                                                                                                                                                                                <w:div w:id="1835682420">
                                                                                                                                                                                                                                                                                                                                                                                                                                                  <w:marLeft w:val="0"/>
                                                                                                                                                                                                                                                                                                                                                                                                                                                  <w:marRight w:val="0"/>
                                                                                                                                                                                                                                                                                                                                                                                                                                                  <w:marTop w:val="0"/>
                                                                                                                                                                                                                                                                                                                                                                                                                                                  <w:marBottom w:val="0"/>
                                                                                                                                                                                                                                                                                                                                                                                                                                                  <w:divBdr>
                                                                                                                                                                                                                                                                                                                                                                                                                                                    <w:top w:val="none" w:sz="0" w:space="0" w:color="auto"/>
                                                                                                                                                                                                                                                                                                                                                                                                                                                    <w:left w:val="none" w:sz="0" w:space="0" w:color="auto"/>
                                                                                                                                                                                                                                                                                                                                                                                                                                                    <w:bottom w:val="none" w:sz="0" w:space="0" w:color="auto"/>
                                                                                                                                                                                                                                                                                                                                                                                                                                                    <w:right w:val="none" w:sz="0" w:space="0" w:color="auto"/>
                                                                                                                                                                                                                                                                                                                                                                                                                                                  </w:divBdr>
                                                                                                                                                                                                                                                                                                                                                                                                                                                  <w:divsChild>
                                                                                                                                                                                                                                                                                                                                                                                                                                                    <w:div w:id="1087725677">
                                                                                                                                                                                                                                                                                                                                                                                                                                                      <w:marLeft w:val="0"/>
                                                                                                                                                                                                                                                                                                                                                                                                                                                      <w:marRight w:val="0"/>
                                                                                                                                                                                                                                                                                                                                                                                                                                                      <w:marTop w:val="0"/>
                                                                                                                                                                                                                                                                                                                                                                                                                                                      <w:marBottom w:val="0"/>
                                                                                                                                                                                                                                                                                                                                                                                                                                                      <w:divBdr>
                                                                                                                                                                                                                                                                                                                                                                                                                                                        <w:top w:val="none" w:sz="0" w:space="0" w:color="auto"/>
                                                                                                                                                                                                                                                                                                                                                                                                                                                        <w:left w:val="none" w:sz="0" w:space="0" w:color="auto"/>
                                                                                                                                                                                                                                                                                                                                                                                                                                                        <w:bottom w:val="none" w:sz="0" w:space="0" w:color="auto"/>
                                                                                                                                                                                                                                                                                                                                                                                                                                                        <w:right w:val="none" w:sz="0" w:space="0" w:color="auto"/>
                                                                                                                                                                                                                                                                                                                                                                                                                                                      </w:divBdr>
                                                                                                                                                                                                                                                                                                                                                                                                                                                      <w:divsChild>
                                                                                                                                                                                                                                                                                                                                                                                                                                                        <w:div w:id="2044360766">
                                                                                                                                                                                                                                                                                                                                                                                                                                                          <w:marLeft w:val="0"/>
                                                                                                                                                                                                                                                                                                                                                                                                                                                          <w:marRight w:val="0"/>
                                                                                                                                                                                                                                                                                                                                                                                                                                                          <w:marTop w:val="0"/>
                                                                                                                                                                                                                                                                                                                                                                                                                                                          <w:marBottom w:val="0"/>
                                                                                                                                                                                                                                                                                                                                                                                                                                                          <w:divBdr>
                                                                                                                                                                                                                                                                                                                                                                                                                                                            <w:top w:val="none" w:sz="0" w:space="0" w:color="auto"/>
                                                                                                                                                                                                                                                                                                                                                                                                                                                            <w:left w:val="none" w:sz="0" w:space="0" w:color="auto"/>
                                                                                                                                                                                                                                                                                                                                                                                                                                                            <w:bottom w:val="none" w:sz="0" w:space="0" w:color="auto"/>
                                                                                                                                                                                                                                                                                                                                                                                                                                                            <w:right w:val="none" w:sz="0" w:space="0" w:color="auto"/>
                                                                                                                                                                                                                                                                                                                                                                                                                                                          </w:divBdr>
                                                                                                                                                                                                                                                                                                                                                                                                                                                          <w:divsChild>
                                                                                                                                                                                                                                                                                                                                                                                                                                                            <w:div w:id="1920289618">
                                                                                                                                                                                                                                                                                                                                                                                                                                                              <w:marLeft w:val="0"/>
                                                                                                                                                                                                                                                                                                                                                                                                                                                              <w:marRight w:val="0"/>
                                                                                                                                                                                                                                                                                                                                                                                                                                                              <w:marTop w:val="0"/>
                                                                                                                                                                                                                                                                                                                                                                                                                                                              <w:marBottom w:val="0"/>
                                                                                                                                                                                                                                                                                                                                                                                                                                                              <w:divBdr>
                                                                                                                                                                                                                                                                                                                                                                                                                                                                <w:top w:val="none" w:sz="0" w:space="0" w:color="auto"/>
                                                                                                                                                                                                                                                                                                                                                                                                                                                                <w:left w:val="none" w:sz="0" w:space="0" w:color="auto"/>
                                                                                                                                                                                                                                                                                                                                                                                                                                                                <w:bottom w:val="none" w:sz="0" w:space="0" w:color="auto"/>
                                                                                                                                                                                                                                                                                                                                                                                                                                                                <w:right w:val="none" w:sz="0" w:space="0" w:color="auto"/>
                                                                                                                                                                                                                                                                                                                                                                                                                                                              </w:divBdr>
                                                                                                                                                                                                                                                                                                                                                                                                                                                              <w:divsChild>
                                                                                                                                                                                                                                                                                                                                                                                                                                                                <w:div w:id="376902166">
                                                                                                                                                                                                                                                                                                                                                                                                                                                                  <w:marLeft w:val="0"/>
                                                                                                                                                                                                                                                                                                                                                                                                                                                                  <w:marRight w:val="0"/>
                                                                                                                                                                                                                                                                                                                                                                                                                                                                  <w:marTop w:val="0"/>
                                                                                                                                                                                                                                                                                                                                                                                                                                                                  <w:marBottom w:val="0"/>
                                                                                                                                                                                                                                                                                                                                                                                                                                                                  <w:divBdr>
                                                                                                                                                                                                                                                                                                                                                                                                                                                                    <w:top w:val="none" w:sz="0" w:space="0" w:color="auto"/>
                                                                                                                                                                                                                                                                                                                                                                                                                                                                    <w:left w:val="none" w:sz="0" w:space="0" w:color="auto"/>
                                                                                                                                                                                                                                                                                                                                                                                                                                                                    <w:bottom w:val="none" w:sz="0" w:space="0" w:color="auto"/>
                                                                                                                                                                                                                                                                                                                                                                                                                                                                    <w:right w:val="none" w:sz="0" w:space="0" w:color="auto"/>
                                                                                                                                                                                                                                                                                                                                                                                                                                                                  </w:divBdr>
                                                                                                                                                                                                                                                                                                                                                                                                                                                                  <w:divsChild>
                                                                                                                                                                                                                                                                                                                                                                                                                                                                    <w:div w:id="1402950700">
                                                                                                                                                                                                                                                                                                                                                                                                                                                                      <w:marLeft w:val="0"/>
                                                                                                                                                                                                                                                                                                                                                                                                                                                                      <w:marRight w:val="0"/>
                                                                                                                                                                                                                                                                                                                                                                                                                                                                      <w:marTop w:val="0"/>
                                                                                                                                                                                                                                                                                                                                                                                                                                                                      <w:marBottom w:val="0"/>
                                                                                                                                                                                                                                                                                                                                                                                                                                                                      <w:divBdr>
                                                                                                                                                                                                                                                                                                                                                                                                                                                                        <w:top w:val="none" w:sz="0" w:space="0" w:color="auto"/>
                                                                                                                                                                                                                                                                                                                                                                                                                                                                        <w:left w:val="none" w:sz="0" w:space="0" w:color="auto"/>
                                                                                                                                                                                                                                                                                                                                                                                                                                                                        <w:bottom w:val="none" w:sz="0" w:space="0" w:color="auto"/>
                                                                                                                                                                                                                                                                                                                                                                                                                                                                        <w:right w:val="none" w:sz="0" w:space="0" w:color="auto"/>
                                                                                                                                                                                                                                                                                                                                                                                                                                                                      </w:divBdr>
                                                                                                                                                                                                                                                                                                                                                                                                                                                                      <w:divsChild>
                                                                                                                                                                                                                                                                                                                                                                                                                                                                        <w:div w:id="146676066">
                                                                                                                                                                                                                                                                                                                                                                                                                                                                          <w:marLeft w:val="0"/>
                                                                                                                                                                                                                                                                                                                                                                                                                                                                          <w:marRight w:val="0"/>
                                                                                                                                                                                                                                                                                                                                                                                                                                                                          <w:marTop w:val="0"/>
                                                                                                                                                                                                                                                                                                                                                                                                                                                                          <w:marBottom w:val="0"/>
                                                                                                                                                                                                                                                                                                                                                                                                                                                                          <w:divBdr>
                                                                                                                                                                                                                                                                                                                                                                                                                                                                            <w:top w:val="none" w:sz="0" w:space="0" w:color="auto"/>
                                                                                                                                                                                                                                                                                                                                                                                                                                                                            <w:left w:val="none" w:sz="0" w:space="0" w:color="auto"/>
                                                                                                                                                                                                                                                                                                                                                                                                                                                                            <w:bottom w:val="none" w:sz="0" w:space="0" w:color="auto"/>
                                                                                                                                                                                                                                                                                                                                                                                                                                                                            <w:right w:val="none" w:sz="0" w:space="0" w:color="auto"/>
                                                                                                                                                                                                                                                                                                                                                                                                                                                                          </w:divBdr>
                                                                                                                                                                                                                                                                                                                                                                                                                                                                          <w:divsChild>
                                                                                                                                                                                                                                                                                                                                                                                                                                                                            <w:div w:id="278222933">
                                                                                                                                                                                                                                                                                                                                                                                                                                                                              <w:marLeft w:val="0"/>
                                                                                                                                                                                                                                                                                                                                                                                                                                                                              <w:marRight w:val="0"/>
                                                                                                                                                                                                                                                                                                                                                                                                                                                                              <w:marTop w:val="0"/>
                                                                                                                                                                                                                                                                                                                                                                                                                                                                              <w:marBottom w:val="0"/>
                                                                                                                                                                                                                                                                                                                                                                                                                                                                              <w:divBdr>
                                                                                                                                                                                                                                                                                                                                                                                                                                                                                <w:top w:val="none" w:sz="0" w:space="0" w:color="auto"/>
                                                                                                                                                                                                                                                                                                                                                                                                                                                                                <w:left w:val="none" w:sz="0" w:space="0" w:color="auto"/>
                                                                                                                                                                                                                                                                                                                                                                                                                                                                                <w:bottom w:val="none" w:sz="0" w:space="0" w:color="auto"/>
                                                                                                                                                                                                                                                                                                                                                                                                                                                                                <w:right w:val="none" w:sz="0" w:space="0" w:color="auto"/>
                                                                                                                                                                                                                                                                                                                                                                                                                                                                              </w:divBdr>
                                                                                                                                                                                                                                                                                                                                                                                                                                                                              <w:divsChild>
                                                                                                                                                                                                                                                                                                                                                                                                                                                                                <w:div w:id="2097826559">
                                                                                                                                                                                                                                                                                                                                                                                                                                                                                  <w:marLeft w:val="0"/>
                                                                                                                                                                                                                                                                                                                                                                                                                                                                                  <w:marRight w:val="0"/>
                                                                                                                                                                                                                                                                                                                                                                                                                                                                                  <w:marTop w:val="0"/>
                                                                                                                                                                                                                                                                                                                                                                                                                                                                                  <w:marBottom w:val="0"/>
                                                                                                                                                                                                                                                                                                                                                                                                                                                                                  <w:divBdr>
                                                                                                                                                                                                                                                                                                                                                                                                                                                                                    <w:top w:val="none" w:sz="0" w:space="0" w:color="auto"/>
                                                                                                                                                                                                                                                                                                                                                                                                                                                                                    <w:left w:val="none" w:sz="0" w:space="0" w:color="auto"/>
                                                                                                                                                                                                                                                                                                                                                                                                                                                                                    <w:bottom w:val="none" w:sz="0" w:space="0" w:color="auto"/>
                                                                                                                                                                                                                                                                                                                                                                                                                                                                                    <w:right w:val="none" w:sz="0" w:space="0" w:color="auto"/>
                                                                                                                                                                                                                                                                                                                                                                                                                                                                                  </w:divBdr>
                                                                                                                                                                                                                                                                                                                                                                                                                                                                                  <w:divsChild>
                                                                                                                                                                                                                                                                                                                                                                                                                                                                                    <w:div w:id="21299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CB682-C087-42E2-979C-3EF3754B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32</Pages>
  <Words>33365</Words>
  <Characters>181841</Characters>
  <Application>Microsoft Office Word</Application>
  <DocSecurity>0</DocSecurity>
  <Lines>2981</Lines>
  <Paragraphs>710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214496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27</cp:revision>
  <cp:lastPrinted>2015-09-03T18:03:00Z</cp:lastPrinted>
  <dcterms:created xsi:type="dcterms:W3CDTF">2016-01-20T21:02:00Z</dcterms:created>
  <dcterms:modified xsi:type="dcterms:W3CDTF">2016-01-21T02:33:00Z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