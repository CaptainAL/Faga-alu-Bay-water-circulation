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2B38A522" w:rsidR="00576BC7" w:rsidRDefault="00F62EC3" w:rsidP="001743A2">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xml:space="preserve">: Faga’alu,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proofErr w:type="gramStart"/>
      <w:r>
        <w:t>by</w:t>
      </w:r>
      <w:proofErr w:type="gramEnd"/>
    </w:p>
    <w:p w14:paraId="1B2ED5A4" w14:textId="77777777" w:rsidR="00576BC7" w:rsidRDefault="00576BC7" w:rsidP="001743A2">
      <w:pPr>
        <w:spacing w:after="0"/>
      </w:pPr>
    </w:p>
    <w:p w14:paraId="6EC6B550" w14:textId="77777777" w:rsidR="00576BC7" w:rsidRDefault="000A4C38" w:rsidP="001743A2">
      <w:pPr>
        <w:spacing w:after="0"/>
        <w:jc w:val="center"/>
      </w:pPr>
      <w:r>
        <w:t xml:space="preserve">Messina, </w:t>
      </w:r>
      <w:proofErr w:type="spellStart"/>
      <w:r>
        <w:t>A.M.</w:t>
      </w:r>
      <w:r>
        <w:rPr>
          <w:vertAlign w:val="superscript"/>
        </w:rPr>
        <w:t>a</w:t>
      </w:r>
      <w:proofErr w:type="spellEnd"/>
      <w:r>
        <w:rPr>
          <w:vertAlign w:val="superscript"/>
        </w:rPr>
        <w:t>*</w:t>
      </w:r>
      <w:r>
        <w:t xml:space="preserve">, Storlazzi, </w:t>
      </w:r>
      <w:proofErr w:type="spellStart"/>
      <w:r>
        <w:t>C.D.</w:t>
      </w:r>
      <w:r>
        <w:rPr>
          <w:vertAlign w:val="superscript"/>
        </w:rPr>
        <w:t>b</w:t>
      </w:r>
      <w:proofErr w:type="spellEnd"/>
      <w:r>
        <w:t xml:space="preserve">, </w:t>
      </w:r>
      <w:proofErr w:type="spellStart"/>
      <w:r>
        <w:t>Cheriton</w:t>
      </w:r>
      <w:proofErr w:type="spellEnd"/>
      <w:r>
        <w:t xml:space="preserve">, </w:t>
      </w:r>
      <w:proofErr w:type="spellStart"/>
      <w:r>
        <w:t>O.M.</w:t>
      </w:r>
      <w:r>
        <w:rPr>
          <w:vertAlign w:val="superscript"/>
        </w:rPr>
        <w:t>b</w:t>
      </w:r>
      <w:proofErr w:type="spellEnd"/>
      <w:r>
        <w:t xml:space="preserve">, Biggs, </w:t>
      </w:r>
      <w:proofErr w:type="spellStart"/>
      <w:r>
        <w:t>T.W.</w:t>
      </w:r>
      <w:r>
        <w:rPr>
          <w:vertAlign w:val="superscript"/>
        </w:rPr>
        <w:t>a</w:t>
      </w:r>
      <w:proofErr w:type="spellEnd"/>
    </w:p>
    <w:p w14:paraId="5826BBDE" w14:textId="77777777" w:rsidR="00576BC7" w:rsidRDefault="00576BC7" w:rsidP="001743A2">
      <w:pPr>
        <w:spacing w:after="0"/>
      </w:pPr>
    </w:p>
    <w:p w14:paraId="61020C96" w14:textId="77777777"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77777777" w:rsidR="004F2BC9" w:rsidRDefault="000A4C38" w:rsidP="001743A2">
      <w:pPr>
        <w:spacing w:after="0"/>
        <w:ind w:firstLine="0"/>
        <w:rPr>
          <w:ins w:id="0" w:author="Curt Storlazzi" w:date="2015-09-25T15:03:00Z"/>
        </w:rPr>
      </w:pPr>
      <w:r>
        <w:rPr>
          <w:vertAlign w:val="superscript"/>
        </w:rPr>
        <w:t>b</w:t>
      </w:r>
      <w:r>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commentRangeStart w:id="1"/>
      <w:r w:rsidRPr="00F52D0A">
        <w:lastRenderedPageBreak/>
        <w:t>A</w:t>
      </w:r>
      <w:r w:rsidR="00F52D0A">
        <w:t>bstract</w:t>
      </w:r>
      <w:commentRangeEnd w:id="1"/>
      <w:r w:rsidR="00892963">
        <w:rPr>
          <w:rStyle w:val="CommentReference"/>
          <w:rFonts w:eastAsiaTheme="minorEastAsia" w:cstheme="minorBidi"/>
          <w:b w:val="0"/>
          <w:bCs w:val="0"/>
          <w:color w:val="auto"/>
        </w:rPr>
        <w:commentReference w:id="1"/>
      </w:r>
    </w:p>
    <w:p w14:paraId="7D048451" w14:textId="6A6A47D1" w:rsidR="00576BC7" w:rsidRDefault="009D1425" w:rsidP="001743A2">
      <w:pPr>
        <w:spacing w:after="0"/>
      </w:pPr>
      <w:r>
        <w:t>Circulation is</w:t>
      </w:r>
      <w:r w:rsidR="000A4C38">
        <w:t xml:space="preserve"> </w:t>
      </w:r>
      <w:r>
        <w:t xml:space="preserve">an </w:t>
      </w:r>
      <w:r w:rsidR="000A4C38">
        <w:t xml:space="preserve">important </w:t>
      </w:r>
      <w:r>
        <w:t xml:space="preserve">control on </w:t>
      </w:r>
      <w:r w:rsidR="000A4C38">
        <w:t xml:space="preserve">nutrient cycling, larval dispersal, </w:t>
      </w:r>
      <w:r>
        <w:t xml:space="preserve">and </w:t>
      </w:r>
      <w:r w:rsidR="000A4C38">
        <w:t xml:space="preserve">temperature variability, and understanding the impacts </w:t>
      </w:r>
      <w:r>
        <w:t>of</w:t>
      </w:r>
      <w:r w:rsidR="000A4C38">
        <w:t xml:space="preserve"> terrestrial sediment, nutrients, and contaminants</w:t>
      </w:r>
      <w:r>
        <w:t>,</w:t>
      </w:r>
      <w:r w:rsidR="000A4C38">
        <w:t xml:space="preserve"> </w:t>
      </w:r>
      <w:r>
        <w:t>on coral reef ecosystems</w:t>
      </w:r>
      <w:r w:rsidR="000A4C38">
        <w:t xml:space="preserve">. </w:t>
      </w:r>
      <w:r w:rsidR="007015A5">
        <w:t>A</w:t>
      </w:r>
      <w:r>
        <w:t>n experiment was conducted</w:t>
      </w:r>
      <w:r w:rsidR="007015A5">
        <w:t xml:space="preserve"> to characterize </w:t>
      </w:r>
      <w:r w:rsidR="000973AD">
        <w:t xml:space="preserve">water flow </w:t>
      </w:r>
      <w:r>
        <w:t xml:space="preserve">patterns </w:t>
      </w:r>
      <w:r w:rsidR="000973AD">
        <w:t>and residence times in relation to</w:t>
      </w:r>
      <w:r w:rsidR="007015A5">
        <w:t xml:space="preserve"> end</w:t>
      </w:r>
      <w:r>
        <w:t>-</w:t>
      </w:r>
      <w:r w:rsidR="007015A5">
        <w:t>member forcing conditions in the fringing coral reef flat-lined embayment of Faga'alu</w:t>
      </w:r>
      <w:r>
        <w:t xml:space="preserve"> on </w:t>
      </w:r>
      <w:r w:rsidR="007015A5">
        <w:t>Tutuila</w:t>
      </w:r>
      <w:r>
        <w:t xml:space="preserve"> in </w:t>
      </w:r>
      <w:r w:rsidR="007015A5">
        <w:t>American Samoa. Lagrangian drifter</w:t>
      </w:r>
      <w:r w:rsidR="000973AD">
        <w:t xml:space="preserve"> </w:t>
      </w:r>
      <w:r w:rsidR="007015A5">
        <w:t>deploy</w:t>
      </w:r>
      <w:r w:rsidR="000973AD">
        <w:t>ments collected</w:t>
      </w:r>
      <w:r w:rsidR="007015A5">
        <w:t xml:space="preserve"> </w:t>
      </w:r>
      <w:r>
        <w:t>spatially-</w:t>
      </w:r>
      <w:r w:rsidR="007015A5">
        <w:t xml:space="preserve">distributed flow data and Eulerian current profilers were installed at fixed locations to collect long-term flow data in relation to </w:t>
      </w:r>
      <w:r>
        <w:t xml:space="preserve">different </w:t>
      </w:r>
      <w:r w:rsidR="007015A5">
        <w:t>forcing conditions.</w:t>
      </w:r>
      <w:r w:rsidR="000A4C38">
        <w:t xml:space="preserve"> </w:t>
      </w:r>
      <w:r w:rsidR="000973AD">
        <w:t>Mean current speeds (residence times) over the reef flat varied from 1-37 cm s</w:t>
      </w:r>
      <w:r w:rsidR="000973AD" w:rsidRPr="002C3BF8">
        <w:rPr>
          <w:vertAlign w:val="superscript"/>
        </w:rPr>
        <w:t>-1</w:t>
      </w:r>
      <w:r w:rsidR="000973AD">
        <w:t xml:space="preserve"> (</w:t>
      </w:r>
      <w:r w:rsidR="00B4560A">
        <w:t>0.08-</w:t>
      </w:r>
      <w:r w:rsidR="000973AD">
        <w:t>2.78</w:t>
      </w:r>
      <w:r w:rsidR="00B4560A">
        <w:t xml:space="preserve"> </w:t>
      </w:r>
      <w:proofErr w:type="spellStart"/>
      <w:r w:rsidR="000973AD">
        <w:t>hr</w:t>
      </w:r>
      <w:proofErr w:type="spellEnd"/>
      <w:r w:rsidR="000973AD">
        <w:t>), 1-36 cm s</w:t>
      </w:r>
      <w:r w:rsidR="000973AD" w:rsidRPr="002C3BF8">
        <w:rPr>
          <w:vertAlign w:val="superscript"/>
        </w:rPr>
        <w:t>-1</w:t>
      </w:r>
      <w:r w:rsidR="000973AD">
        <w:t xml:space="preserve"> (</w:t>
      </w:r>
      <w:r w:rsidR="00B4560A">
        <w:t>0.08-</w:t>
      </w:r>
      <w:r w:rsidR="000973AD">
        <w:t>2.78</w:t>
      </w:r>
      <w:r w:rsidR="00B4560A">
        <w:t xml:space="preserve"> </w:t>
      </w:r>
      <w:proofErr w:type="spellStart"/>
      <w:r w:rsidR="000973AD">
        <w:t>hr</w:t>
      </w:r>
      <w:proofErr w:type="spellEnd"/>
      <w:r w:rsidR="000973AD">
        <w:t>), and 5-64 cm s</w:t>
      </w:r>
      <w:r w:rsidR="000973AD" w:rsidRPr="002C3BF8">
        <w:rPr>
          <w:vertAlign w:val="superscript"/>
        </w:rPr>
        <w:t>-1</w:t>
      </w:r>
      <w:r w:rsidR="000973AD">
        <w:t xml:space="preserve"> (</w:t>
      </w:r>
      <w:r w:rsidR="00B4560A">
        <w:t>0.04-</w:t>
      </w:r>
      <w:r w:rsidR="000973AD">
        <w:t xml:space="preserve">0.56 </w:t>
      </w:r>
      <w:proofErr w:type="spellStart"/>
      <w:r w:rsidR="000973AD">
        <w:t>hr</w:t>
      </w:r>
      <w:proofErr w:type="spellEnd"/>
      <w:r w:rsidR="000973AD">
        <w:t xml:space="preserve">) under tidal, </w:t>
      </w:r>
      <w:r w:rsidR="00B4560A">
        <w:t xml:space="preserve">strong </w:t>
      </w:r>
      <w:r w:rsidR="000973AD">
        <w:t xml:space="preserve">wind, and </w:t>
      </w:r>
      <w:r w:rsidR="00B4560A">
        <w:t xml:space="preserve">large </w:t>
      </w:r>
      <w:r w:rsidR="000973AD">
        <w:t xml:space="preserve">wave forcing, </w:t>
      </w:r>
      <w:commentRangeStart w:id="2"/>
      <w:r w:rsidR="000973AD">
        <w:t>respectively</w:t>
      </w:r>
      <w:commentRangeEnd w:id="2"/>
      <w:r w:rsidR="000973AD">
        <w:rPr>
          <w:rStyle w:val="CommentReference"/>
        </w:rPr>
        <w:commentReference w:id="2"/>
      </w:r>
      <w:r w:rsidR="000973AD">
        <w:t xml:space="preserve">. The highest flow speeds </w:t>
      </w:r>
      <w:r w:rsidR="00892963">
        <w:t xml:space="preserve">and shortest residence times </w:t>
      </w:r>
      <w:r w:rsidR="000973AD">
        <w:t xml:space="preserve">were observed over the </w:t>
      </w:r>
      <w:r w:rsidR="00B4560A">
        <w:t xml:space="preserve">exposed </w:t>
      </w:r>
      <w:r w:rsidR="000973AD">
        <w:t>southern reef near the reef crest</w:t>
      </w:r>
      <w:r w:rsidR="00892963">
        <w:t>; t</w:t>
      </w:r>
      <w:r w:rsidR="000973AD">
        <w:t>he lowest flow speeds and highest residence times were consistently observed</w:t>
      </w:r>
      <w:r w:rsidR="009D080D">
        <w:t xml:space="preserve"> over the </w:t>
      </w:r>
      <w:r w:rsidR="00B4560A">
        <w:t xml:space="preserve">sheltered </w:t>
      </w:r>
      <w:r w:rsidR="009D080D">
        <w:t>northern reef</w:t>
      </w:r>
      <w:r w:rsidR="00B4560A">
        <w:t>,</w:t>
      </w:r>
      <w:r w:rsidR="000973AD">
        <w:t xml:space="preserve"> </w:t>
      </w:r>
      <w:r w:rsidR="00B4560A">
        <w:t xml:space="preserve">close to shore </w:t>
      </w:r>
      <w:r w:rsidR="000973AD">
        <w:t xml:space="preserve">in the </w:t>
      </w:r>
      <w:r w:rsidR="00B4560A">
        <w:t>em</w:t>
      </w:r>
      <w:r w:rsidR="000973AD">
        <w:t>bay</w:t>
      </w:r>
      <w:r w:rsidR="00B4560A">
        <w:t>ment</w:t>
      </w:r>
      <w:r w:rsidR="000973AD">
        <w:t xml:space="preserve">, </w:t>
      </w:r>
      <w:r w:rsidR="00B4560A">
        <w:t>and in the channel</w:t>
      </w:r>
      <w:r w:rsidR="00892963">
        <w:t xml:space="preserve"> incised into the reef</w:t>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 xml:space="preserve">pattern </w:t>
      </w:r>
      <w:r w:rsidR="00892963">
        <w:t xml:space="preserve">onshore </w:t>
      </w:r>
      <w:r w:rsidR="000973AD">
        <w:t xml:space="preserve">over the </w:t>
      </w:r>
      <w:r w:rsidR="00892963">
        <w:t xml:space="preserve">exposed </w:t>
      </w:r>
      <w:r w:rsidR="000973AD">
        <w:t xml:space="preserve">southern reef onto the </w:t>
      </w:r>
      <w:r w:rsidR="00892963">
        <w:t xml:space="preserve">sheltered </w:t>
      </w:r>
      <w:r w:rsidR="000973AD">
        <w:t>northern reef</w:t>
      </w:r>
      <w:r w:rsidR="009D080D">
        <w:t>,</w:t>
      </w:r>
      <w:r w:rsidR="000973AD">
        <w:t xml:space="preserve"> and out to sea through the channel. </w:t>
      </w:r>
      <w:r w:rsidR="00892963">
        <w:t xml:space="preserve">Flow directions during tidal forcing were the most variable, with instances of transport from the reef flat to the fore reef; under onshore wind forcing, flow directions were mostly into the embayment. </w:t>
      </w:r>
      <w:r w:rsidR="000973AD">
        <w:t>Lagrangian esti</w:t>
      </w:r>
      <w:r w:rsidR="00B9251E">
        <w:t>mates of mean flow speeds were 70-1</w:t>
      </w:r>
      <w:r w:rsidR="001743A2">
        <w:t>3</w:t>
      </w:r>
      <w:r w:rsidR="00B9251E">
        <w:t>9</w:t>
      </w:r>
      <w:r w:rsidR="000973AD">
        <w:t>% higher than Eulerian estimates, either due to the spatial heterogeneity in</w:t>
      </w:r>
      <w:r w:rsidR="009D080D">
        <w:t xml:space="preserve"> observed</w:t>
      </w:r>
      <w:r w:rsidR="000973AD">
        <w:t xml:space="preserve"> flows or the influence of Stokes drift </w:t>
      </w:r>
      <w:r w:rsidR="009D080D">
        <w:t>on the surface drifters</w:t>
      </w:r>
      <w:r w:rsidR="000973AD">
        <w:t xml:space="preserve">. </w:t>
      </w:r>
      <w:r w:rsidR="000A4C38">
        <w:t>These results demonstrate the applicability of a hybrid Lagrangian-Eulerian measurement scheme to understand spatially distribu</w:t>
      </w:r>
      <w:r w:rsidR="005E62E0">
        <w:t>t</w:t>
      </w:r>
      <w:r w:rsidR="000A4C38">
        <w:t xml:space="preserve">ed and </w:t>
      </w:r>
      <w:r w:rsidR="000A4C38">
        <w:lastRenderedPageBreak/>
        <w:t xml:space="preserve">temporally extensive flow patterns and thus residence time </w:t>
      </w:r>
      <w:r w:rsidR="00B12829">
        <w:t xml:space="preserve">for biophysical studies </w:t>
      </w:r>
      <w:r w:rsidR="000A4C38">
        <w:t xml:space="preserve">in </w:t>
      </w:r>
      <w:proofErr w:type="spellStart"/>
      <w:r w:rsidR="000A4C38">
        <w:t>geomorphically</w:t>
      </w:r>
      <w:proofErr w:type="spellEnd"/>
      <w:r w:rsidR="000A4C38">
        <w:t>-complex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proofErr w:type="gramStart"/>
      <w:r>
        <w:t>coral</w:t>
      </w:r>
      <w:proofErr w:type="gramEnd"/>
      <w:r>
        <w:t xml:space="preserve">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7042F36C" w14:textId="2FF07DFD" w:rsidR="00576BC7" w:rsidRDefault="00797382" w:rsidP="001743A2">
      <w:pPr>
        <w:spacing w:after="0"/>
      </w:pPr>
      <w:r>
        <w:t>C</w:t>
      </w:r>
      <w:r w:rsidR="000A4C38">
        <w:t>irculation and residence tim</w:t>
      </w:r>
      <w:r w:rsidR="005A6E1F">
        <w:t>e of reef waters 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r w:rsidR="005A6E1F">
        <w:fldChar w:fldCharType="begin" w:fldLock="1"/>
      </w:r>
      <w:r w:rsidR="005A6E1F">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"mendeley" : { "formattedCitation" : "(Falter et al. 2004; Wyatt et al. 2012)", "plainTextFormattedCitation" : "(Falter et al. 2004; Wyatt et al. 2012)", "previouslyFormattedCitation" : "(Falter et al. 2004; Wyatt et al. 2012)" }, "properties" : { "noteIndex" : 0 }, "schema" : "https://github.com/citation-style-language/schema/raw/master/csl-citation.json" }</w:instrText>
      </w:r>
      <w:r w:rsidR="005A6E1F">
        <w:fldChar w:fldCharType="separate"/>
      </w:r>
      <w:r w:rsidR="005A6E1F" w:rsidRPr="00D41352">
        <w:rPr>
          <w:noProof/>
        </w:rPr>
        <w:t>(Falter et al. 2004; Wyatt et al. 2012)</w:t>
      </w:r>
      <w:r w:rsidR="005A6E1F">
        <w:fldChar w:fldCharType="end"/>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r w:rsidR="007A130D">
        <w:t>Spatially-</w:t>
      </w:r>
      <w:r w:rsidR="000A4C38">
        <w:t>distributed flow patterns under variable forcing conditions are logistically difficult to quantify, so conservation planning and remediation studies are</w:t>
      </w:r>
      <w:r w:rsidR="003E7D7C">
        <w:t xml:space="preserve"> often </w:t>
      </w:r>
      <w:r w:rsidR="000A4C38">
        <w:t>done with coarse estimations of pollutant discharge and distance-based plume models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 xml:space="preserve">Since hydrodynamic conditions can exacerbate or limit the impacts of terrestrial sediment from disturbed watersheds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w:t>
      </w:r>
      <w:r w:rsidR="003E7D7C">
        <w:t xml:space="preserve">actual </w:t>
      </w:r>
      <w:r w:rsidR="000A4C38">
        <w:t xml:space="preserve">spatial </w:t>
      </w:r>
      <w:r w:rsidR="003E7D7C">
        <w:t xml:space="preserve">patterns </w:t>
      </w:r>
      <w:r w:rsidR="000A4C38">
        <w:t xml:space="preserve">and temporal variability in </w:t>
      </w:r>
      <w:r w:rsidR="003E7D7C">
        <w:t>flows</w:t>
      </w:r>
      <w:r w:rsidR="000A4C38">
        <w:t xml:space="preserve"> and residence times of water </w:t>
      </w:r>
      <w:r w:rsidR="000A4C38">
        <w:lastRenderedPageBreak/>
        <w:t xml:space="preserve">over corals is needed for understanding sedimentation patterns and </w:t>
      </w:r>
      <w:r w:rsidR="007A130D">
        <w:t xml:space="preserve">their </w:t>
      </w:r>
      <w:r w:rsidR="000A4C38">
        <w:t>impacts to coral health.</w:t>
      </w:r>
    </w:p>
    <w:p w14:paraId="5381589D" w14:textId="4DB6F258" w:rsidR="00576BC7" w:rsidRDefault="000A4C38" w:rsidP="001743A2">
      <w:pPr>
        <w:spacing w:after="0"/>
      </w:pPr>
      <w:r>
        <w:t xml:space="preserve">Studies in various coral reef environments adjacent high islands </w:t>
      </w:r>
      <w:r w:rsidR="003E7D7C">
        <w:t>have shown</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xml:space="preserve">. Current speeds and patterns over reefs exposed to remotely-generated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Falter et al. 2008)", "plainTextFormattedCitation" : "(Storlazzi et al. 2004; Falter et al. 2008)", "previouslyFormattedCitation" : "(Falter et al. 2008)" }, "properties" : { "noteIndex" : 0 }, "schema" : "https://github.com/citation-style-language/schema/raw/master/csl-citation.json" }</w:instrText>
      </w:r>
      <w:r w:rsidR="00F67EBE">
        <w:fldChar w:fldCharType="separate"/>
      </w:r>
      <w:r w:rsidR="009B6BC6" w:rsidRPr="009B6BC6">
        <w:rPr>
          <w:noProof/>
        </w:rPr>
        <w:t>(Storlazzi et al. 2004; Falter et al. 2008)</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 Wyatt et al. 2010)", "plainTextFormattedCitation" : "(Hench et al. 2008; Lowe et al. 2009; Wyatt et al. 2010)", "previouslyFormattedCitation" : "(Hench et al. 2008; Lowe et al. 2009; Wyatt et al. 2010)" }, "properties" : { "noteIndex" : 0 }, "schema" : "https://github.com/citation-style-language/schema/raw/master/csl-citation.json" }</w:instrText>
      </w:r>
      <w:r w:rsidR="00AD13C2">
        <w:fldChar w:fldCharType="separate"/>
      </w:r>
      <w:r w:rsidR="00D41352" w:rsidRPr="00D41352">
        <w:rPr>
          <w:noProof/>
        </w:rPr>
        <w:t>(Hench et al. 2008; Lowe et al. 2009; Wyatt et al. 2010)</w:t>
      </w:r>
      <w:r w:rsidR="00AD13C2">
        <w:fldChar w:fldCharType="end"/>
      </w:r>
      <w:r>
        <w:t>. In wind-driven systems, current directions are 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p>
    <w:p w14:paraId="24316BE8" w14:textId="7C048DD7"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 xml:space="preserve">2) the Eulerian perspective </w:t>
      </w:r>
      <w:r>
        <w:lastRenderedPageBreak/>
        <w:t>observes flow past one or more fixed locations over time. Eulerian methods are well-suited to characterizing flows over long periods and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Collecting high spatial resolution data on hydrodynamic processes using Eulerian methods is logistically difficult</w:t>
      </w:r>
      <w:r w:rsidR="00EF74A1">
        <w:t xml:space="preserve"> </w:t>
      </w:r>
      <w:r w:rsidR="00EF74A1">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2004, 2006b)", "plainTextFormattedCitation" : "(Storlazzi et al. 2004, 2006b)", "previouslyFormattedCitation" : "(Storlazzi et al. 2004, 2006b)" }, "properties" : { "noteIndex" : 0 }, "schema" : "https://github.com/citation-style-language/schema/raw/master/csl-citation.json" }</w:instrText>
      </w:r>
      <w:r w:rsidR="00EF74A1">
        <w:fldChar w:fldCharType="separate"/>
      </w:r>
      <w:r w:rsidR="00D41352" w:rsidRPr="00D41352">
        <w:rPr>
          <w:noProof/>
        </w:rPr>
        <w:t>(Storlazzi et al. 2004, 2006b)</w:t>
      </w:r>
      <w:r w:rsidR="00EF74A1">
        <w:fldChar w:fldCharType="end"/>
      </w:r>
      <w:r>
        <w:t>, so other methods inc</w:t>
      </w:r>
      <w:r w:rsidR="009756DE">
        <w:t>l</w:t>
      </w:r>
      <w:r>
        <w:t xml:space="preserve">uding hydrodynamic models, remote sensing, and Lagrangian methods have been used. </w:t>
      </w:r>
      <w:r w:rsidR="008F1257">
        <w:t xml:space="preserve">Remote sensing approaches are infeasible where the study area is small in scale and experiences frequent cloudy conditions. </w:t>
      </w:r>
      <w:r w:rsidR="004B4A21">
        <w:t>Hydrodynamic computer models</w:t>
      </w:r>
      <w:r>
        <w:t xml:space="preserve"> typically require accurate bathymetry, detailed forcing data, and significant modeling expertise</w:t>
      </w:r>
      <w:r w:rsidR="00A9469F">
        <w:t xml:space="preserve"> </w:t>
      </w:r>
      <w:r w:rsidR="00A9469F">
        <w:fldChar w:fldCharType="begin" w:fldLock="1"/>
      </w:r>
      <w:r w:rsidR="00D41352">
        <w:instrText>ADDIN CSL_CITATION { "citationItems" : [ { "id" : "ITEM-1", "itemData" : { "author" : [ { "dropping-particle" : "", "family" : "Hoeke", "given" : "R K", "non-dropping-particle" : "", "parse-names" : false, "suffix" : "" } ], "container-title" : "PhD Thesis", "id" : "ITEM-1", "issued" : { "date-parts" : [ [ "2010" ] ] }, "publisher" : "James Cook University", "title" : "An investigation of wave-dominated coral reef hydrodynamics", "type" : "thesis"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"container-title" : "Proceedings of the 12th International Coral Reef Symposium", "id" : "ITEM-2", "issued" : { "date-parts" : [ [ "2012" ] ] }, "publisher-place" : "Cairns, Australia", "title" : "Fate of Suspended Dredge Material at Apra Harbor, Guam: Particle Tracking Around Coral Reefs", "type" : "paper-conference" }, "uris" : [ "http://www.mendeley.com/documents/?uuid=9c957ac0-1274-42ad-ab82-58aa3d2d2c71"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"(Wolanski et al. 2009; Hoeke 2010; King et al. 2012)", "plainTextFormattedCitation" : "(Wolanski et al. 2009; Hoeke 2010; King et al. 2012)", "previouslyFormattedCitation" : "(Wolanski et al. 2009; Hoeke 2010; King et al. 2012)" }, "properties" : { "noteIndex" : 0 }, "schema" : "https://github.com/citation-style-language/schema/raw/master/csl-citation.json" }</w:instrText>
      </w:r>
      <w:r w:rsidR="00A9469F">
        <w:fldChar w:fldCharType="separate"/>
      </w:r>
      <w:r w:rsidR="00D41352" w:rsidRPr="00D41352">
        <w:rPr>
          <w:noProof/>
        </w:rPr>
        <w:t>(Wolanski et al. 2009; Hoeke 2010; King et al. 2012)</w:t>
      </w:r>
      <w:r w:rsidR="00A9469F">
        <w:fldChar w:fldCharType="end"/>
      </w:r>
      <w:r>
        <w:t xml:space="preserve">. Lagrangian methods </w:t>
      </w:r>
      <w:r w:rsidR="0048483C">
        <w:t>such as</w:t>
      </w:r>
      <w:r>
        <w:t xml:space="preserve"> GPS-tracking drifters have been used to map flow patterns in coastal areas, compare to Eulerian flow descriptions</w:t>
      </w:r>
      <w:r w:rsidR="00A9469F">
        <w:t xml:space="preserve"> </w:t>
      </w:r>
      <w:r w:rsidR="00A9469F">
        <w:fldChar w:fldCharType="begin" w:fldLock="1"/>
      </w:r>
      <w:r w:rsidR="00F345C2">
        <w:instrText>ADDIN CSL_CITATION { "citationItems" : [ { "id" : "ITEM-1",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"ITEM-1", "issue" : "2", "issued" : { "date-parts" : [ [ "2012" ] ] }, "page" : "401-419", "title" : "Oceanographic forcing of nutrient uptake and release over a fringing coral reef", "type" : "article-journal", "volume" : "57" }, "uris" : [ "http://www.mendeley.com/documents/?uuid=a730be49-96eb-4294-97b4-06c04ec99135"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2012)", "plainTextFormattedCitation" : "(Storlazzi et al. 2006a; Wyatt et al. 2012)", "previouslyFormattedCitation" : "(Storlazzi et al. 2006a; Wyatt et al. 2012)" }, "properties" : { "noteIndex" : 0 }, "schema" : "https://github.com/citation-style-language/schema/raw/master/csl-citation.json" }</w:instrText>
      </w:r>
      <w:r w:rsidR="00A9469F">
        <w:fldChar w:fldCharType="separate"/>
      </w:r>
      <w:r w:rsidR="00F345C2" w:rsidRPr="00F345C2">
        <w:rPr>
          <w:noProof/>
        </w:rPr>
        <w:t>(Storlazzi et al. 2006a; Wyatt et al. 2012)</w:t>
      </w:r>
      <w:r w:rsidR="00A9469F">
        <w:fldChar w:fldCharType="end"/>
      </w:r>
      <w:r>
        <w:t>, or validate hydrodynamic computer models</w:t>
      </w:r>
      <w:r w:rsidR="008D6741">
        <w:t xml:space="preserve"> </w:t>
      </w:r>
      <w:r w:rsidR="008D6741">
        <w:fldChar w:fldCharType="begin" w:fldLock="1"/>
      </w:r>
      <w:r w:rsidR="00D41352">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D41352" w:rsidRPr="00D41352">
        <w:rPr>
          <w:noProof/>
        </w:rPr>
        <w:t>(Ouillon et al. 2010)</w:t>
      </w:r>
      <w:r w:rsidR="008D6741">
        <w:fldChar w:fldCharType="end"/>
      </w:r>
      <w:r>
        <w:t>. Research on rip currents in beach surf zones ha</w:t>
      </w:r>
      <w:r w:rsidR="004B4A21">
        <w:t>s</w:t>
      </w:r>
      <w:r>
        <w:t xml:space="preserve"> </w:t>
      </w:r>
      <w:r w:rsidR="004B4A21">
        <w:t xml:space="preserve">demonstrated the use large numbers of GPS-logging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but</w:t>
      </w:r>
      <w:r>
        <w:t xml:space="preserve"> </w:t>
      </w:r>
      <w:r w:rsidR="004B4A21">
        <w:t xml:space="preserve">this approach </w:t>
      </w:r>
      <w:r>
        <w:t xml:space="preserve">has been </w:t>
      </w:r>
      <w:r w:rsidR="008F1257">
        <w:t>limited</w:t>
      </w:r>
      <w:r>
        <w:t xml:space="preserve"> in shallow reef environment</w:t>
      </w:r>
      <w:r w:rsidR="008F1257">
        <w:t xml:space="preserve">s </w:t>
      </w:r>
      <w:r w:rsidR="008F1257">
        <w:fldChar w:fldCharType="begin" w:fldLock="1"/>
      </w:r>
      <w:r w:rsidR="008F1257">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"(Falter et al. 2008; Wyatt et al. 2010)", "plainTextFormattedCitation" : "(Falter et al. 2008; Wyatt et al. 2010)", "previouslyFormattedCitation" : "(Falter et al. 2008; Wyatt et al. 2010)" }, "properties" : { "noteIndex" : 0 }, "schema" : "https://github.com/citation-style-language/schema/raw/master/csl-citation.json" }</w:instrText>
      </w:r>
      <w:r w:rsidR="008F1257">
        <w:fldChar w:fldCharType="separate"/>
      </w:r>
      <w:r w:rsidR="008F1257" w:rsidRPr="008F1257">
        <w:rPr>
          <w:noProof/>
        </w:rPr>
        <w:t>(Falter et al. 2008; Wyatt et al. 2010)</w:t>
      </w:r>
      <w:r w:rsidR="008F1257">
        <w:fldChar w:fldCharType="end"/>
      </w:r>
      <w:r>
        <w:t>.</w:t>
      </w:r>
    </w:p>
    <w:p w14:paraId="17057A33" w14:textId="5E4AC023" w:rsidR="00576BC7" w:rsidRDefault="000A4C38" w:rsidP="001743A2">
      <w:pPr>
        <w:spacing w:after="0"/>
      </w:pPr>
      <w:r>
        <w:t>Lagrangian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 xml:space="preserve">successfully combined Eulerian and Lagrangian methods to investigate transport patterns between adjacent reefs and islands </w:t>
      </w:r>
      <w:r>
        <w:lastRenderedPageBreak/>
        <w:t>by comparing Lagrangian drifter tracks with progressive vectors of cumulative flow calculated from Eulerian current meters to determine if short-term observations from drifters were representative of the dominant patterns.</w:t>
      </w:r>
    </w:p>
    <w:p w14:paraId="1EEA8B7B" w14:textId="6801F82F" w:rsidR="00576BC7" w:rsidRDefault="00BD782F" w:rsidP="001743A2">
      <w:pPr>
        <w:spacing w:after="0"/>
      </w:pPr>
      <w:commentRangeStart w:id="3"/>
      <w:r>
        <w:t>T</w:t>
      </w:r>
      <w:r w:rsidR="000A4C38">
        <w:t>he</w:t>
      </w:r>
      <w:commentRangeEnd w:id="3"/>
      <w:r w:rsidR="009B6BC6">
        <w:rPr>
          <w:rStyle w:val="CommentReference"/>
        </w:rPr>
        <w:commentReference w:id="3"/>
      </w:r>
      <w:r>
        <w:t xml:space="preserve"> response of</w:t>
      </w:r>
      <w:r w:rsidR="000A4C38">
        <w:t xml:space="preserve"> corals to terrestrial sediment</w:t>
      </w:r>
      <w:r w:rsidR="00841A4A">
        <w:t xml:space="preserve"> stress</w:t>
      </w:r>
      <w:r w:rsidR="000A4C38">
        <w:t xml:space="preserve"> </w:t>
      </w:r>
      <w:r w:rsidR="00F345C2">
        <w:t>is</w:t>
      </w:r>
      <w:r>
        <w:t xml:space="preserve"> </w:t>
      </w:r>
      <w:r w:rsidR="005E62E0">
        <w:t xml:space="preserve">primarily </w:t>
      </w:r>
      <w:r>
        <w:t xml:space="preserve">a function of the magnitude </w:t>
      </w:r>
      <w:r w:rsidR="000A4C38">
        <w:t>of sediment loading and the duration of time the</w:t>
      </w:r>
      <w:r>
        <w:t xml:space="preserve"> corals are exposed to sediment </w:t>
      </w:r>
      <w:r>
        <w:fldChar w:fldCharType="begin" w:fldLock="1"/>
      </w:r>
      <w:r w:rsidR="00372A45">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fldChar w:fldCharType="separate"/>
      </w:r>
      <w:r w:rsidRPr="00BD782F">
        <w:rPr>
          <w:noProof/>
        </w:rPr>
        <w:t>(Erftemeijer et al. 2012)</w:t>
      </w:r>
      <w:r>
        <w:fldChar w:fldCharType="end"/>
      </w:r>
      <w:r w:rsidR="002D6908">
        <w:t>, which is controlled by hydrodynamic conditions</w:t>
      </w:r>
      <w:r>
        <w:t>. O</w:t>
      </w:r>
      <w:r w:rsidR="000A4C38">
        <w:t xml:space="preserve">ur goal </w:t>
      </w:r>
      <w:r>
        <w:t xml:space="preserve">in this study </w:t>
      </w:r>
      <w:r w:rsidR="000A4C38">
        <w:t>was to apply both Eulerian and Lagrangian methods</w:t>
      </w:r>
      <w:r w:rsidR="00841A4A">
        <w:t xml:space="preserve"> </w:t>
      </w:r>
      <w:r w:rsidR="000A4C38">
        <w:t xml:space="preserve">to understand the </w:t>
      </w:r>
      <w:r>
        <w:t xml:space="preserve">spatial </w:t>
      </w:r>
      <w:r w:rsidR="005E62E0">
        <w:t xml:space="preserve">flow </w:t>
      </w:r>
      <w:r>
        <w:t xml:space="preserve">patterns </w:t>
      </w:r>
      <w:r w:rsidR="005E62E0">
        <w:t xml:space="preserve">and residence time </w:t>
      </w:r>
      <w:r w:rsidR="00841A4A">
        <w:t xml:space="preserve">that determine </w:t>
      </w:r>
      <w:r w:rsidR="007A130D">
        <w:t>impact</w:t>
      </w:r>
      <w:r w:rsidR="00841A4A">
        <w:t xml:space="preserve"> of terrestrial sediment discharged to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p>
    <w:p w14:paraId="76231D11" w14:textId="77777777" w:rsidR="00C4278D" w:rsidRDefault="00C4278D" w:rsidP="001743A2">
      <w:pPr>
        <w:spacing w:after="0"/>
      </w:pPr>
    </w:p>
    <w:p w14:paraId="26F5AD4D" w14:textId="77777777" w:rsidR="00576BC7" w:rsidRDefault="00D31F5A" w:rsidP="009B6BC6">
      <w:pPr>
        <w:pStyle w:val="HeadingCR1"/>
        <w:spacing w:before="0"/>
      </w:pPr>
      <w:r>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5590402D" w:rsidR="003E23E0" w:rsidRDefault="003E23E0" w:rsidP="009B6BC6">
      <w:pPr>
        <w:spacing w:after="0"/>
      </w:pPr>
      <w:r>
        <w:t>Faga'alu Bay</w:t>
      </w:r>
      <w:r w:rsidR="00C4278D">
        <w:t>, on the island of Tutuila, American Samoa (14.290 S, 170.677 W),</w:t>
      </w:r>
      <w:r>
        <w:t xml:space="preserve"> is situated on the western side of Pago Pago Bay</w:t>
      </w:r>
      <w:r w:rsidR="00C4278D">
        <w:t xml:space="preserve"> (Figure 1).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Faga'alu Bay is characterized by a semi-diurnal, microtidal regime where parts of the shallow reef crest and reef flat are exposed at extreme low tides. Faga'alu Bay is only open to south-southeast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w:t>
      </w:r>
      <w:r>
        <w:lastRenderedPageBreak/>
        <w:t xml:space="preserve">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peak significant wave heights on the fore reef in Faga'alu up to 1.7 m, but wave heights greater tha</w:t>
      </w:r>
      <w:r w:rsidR="00C4278D">
        <w:t xml:space="preserve">n 1.0 m were rare. Destructive </w:t>
      </w:r>
      <w:r>
        <w:t xml:space="preserve">tropical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Available data on water </w:t>
      </w:r>
      <w:r>
        <w:t>circulat</w:t>
      </w:r>
      <w:r w:rsidR="004B4A21">
        <w:t xml:space="preserve">ion around Tutuila was limited to </w:t>
      </w:r>
      <w:r>
        <w:t xml:space="preserve">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14:paraId="55F72A40" w14:textId="57103A4B" w:rsidR="00576BC7" w:rsidRDefault="00C4278D" w:rsidP="009B6BC6">
      <w:pPr>
        <w:spacing w:after="0"/>
      </w:pPr>
      <w:r>
        <w:t xml:space="preserve">Faga’alu Bay </w:t>
      </w:r>
      <w:r w:rsidR="000A4C38">
        <w:t>is</w:t>
      </w:r>
      <w:ins w:id="4" w:author="Alex Messina" w:date="2015-10-01T13:25:00Z">
        <w:r w:rsidR="00D23FFD">
          <w:t xml:space="preserve"> a</w:t>
        </w:r>
      </w:ins>
      <w:r w:rsidR="000A4C38">
        <w:t xml:space="preserve"> V-shaped, </w:t>
      </w:r>
      <w:r w:rsidR="003E07FB">
        <w:t xml:space="preserve">coral </w:t>
      </w:r>
      <w:r w:rsidR="000A4C38">
        <w:t xml:space="preserve">reef-fringed embayment </w:t>
      </w:r>
      <w:del w:id="5" w:author="Alex Messina" w:date="2015-10-01T13:26:00Z">
        <w:r w:rsidR="000A4C38" w:rsidDel="00D23FFD">
          <w:delText>at the mouth of</w:delText>
        </w:r>
      </w:del>
      <w:ins w:id="6" w:author="Alex Messina" w:date="2015-10-01T13:26:00Z">
        <w:r w:rsidR="00D23FFD">
          <w:t>adjacent</w:t>
        </w:r>
      </w:ins>
      <w:r w:rsidR="000A4C38">
        <w:t xml:space="preserve"> a small (2.48 </w:t>
      </w:r>
      <w:r w:rsidR="00B320E8">
        <w:t>km</w:t>
      </w:r>
      <w:r w:rsidR="00B320E8" w:rsidRPr="00B320E8">
        <w:rPr>
          <w:vertAlign w:val="superscript"/>
        </w:rPr>
        <w:t>2</w:t>
      </w:r>
      <w:r w:rsidR="000A4C38">
        <w:t>), steep-sided watershed. The</w:t>
      </w:r>
      <w:r w:rsidR="003E07FB">
        <w:t xml:space="preserve"> bathymetrically complex</w:t>
      </w:r>
      <w:r w:rsidR="000A4C38">
        <w:t xml:space="preserve"> reef is characterized by a shallow reef flat extending from just offshore to the reef crest, where it</w:t>
      </w:r>
      <w:del w:id="7" w:author="Alex Messina" w:date="2015-10-01T13:26:00Z">
        <w:r w:rsidR="000A4C38" w:rsidDel="00D23FFD">
          <w:delText xml:space="preserve"> then</w:delText>
        </w:r>
      </w:del>
      <w:r w:rsidR="000A4C38">
        <w:t xml:space="preserve"> descends </w:t>
      </w:r>
      <w:r>
        <w:t xml:space="preserve">at an approximately 1:1 slope </w:t>
      </w:r>
      <w:r w:rsidR="000A4C38">
        <w:t xml:space="preserve">to the </w:t>
      </w:r>
      <w:r>
        <w:t xml:space="preserve">insular shelf 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proofErr w:type="spellStart"/>
      <w:r w:rsidR="000A4C38">
        <w:rPr>
          <w:i/>
        </w:rPr>
        <w:t>Acropora</w:t>
      </w:r>
      <w:proofErr w:type="spellEnd"/>
      <w:r w:rsidR="000A4C38">
        <w:rPr>
          <w:i/>
        </w:rPr>
        <w:t xml:space="preserve"> spp.</w:t>
      </w:r>
      <w:r w:rsidR="000A4C38">
        <w:t>; closer to the shore in the southern back-reef there are areas of deeper (1-5</w:t>
      </w:r>
      <w:r>
        <w:t xml:space="preserve"> </w:t>
      </w:r>
      <w:r w:rsidR="000A4C38">
        <w:t>m) sediment-floored pools with cora</w:t>
      </w:r>
      <w:r w:rsidR="004B4A21">
        <w:t xml:space="preserve">l </w:t>
      </w:r>
      <w:proofErr w:type="spellStart"/>
      <w:r w:rsidR="004B4A21">
        <w:t>bommies</w:t>
      </w:r>
      <w:proofErr w:type="spellEnd"/>
      <w:r w:rsidR="004B4A21">
        <w:t>. An anthropogenically-</w:t>
      </w:r>
      <w:r w:rsidR="000A4C38">
        <w:t xml:space="preserve">altered, vertical-walled, 5-15 m deep </w:t>
      </w:r>
      <w:proofErr w:type="spellStart"/>
      <w:r w:rsidR="000A4C38">
        <w:t>paleostream</w:t>
      </w:r>
      <w:proofErr w:type="spellEnd"/>
      <w:r w:rsidR="000A4C38">
        <w:t xml:space="preserve"> channel extends from the mouth of Faga'alu Stream eastward to Pago Pago Bay; this channel divides the reef into a larger</w:t>
      </w:r>
      <w:r>
        <w:t>, more exposed</w:t>
      </w:r>
      <w:r w:rsidR="000A4C38">
        <w:t xml:space="preserve"> southern and a smaller</w:t>
      </w:r>
      <w:r>
        <w:t>, more sheltered</w:t>
      </w:r>
      <w:r w:rsidR="000A4C38">
        <w:t xml:space="preserve"> northern section.</w:t>
      </w:r>
      <w:r w:rsidR="005334F5">
        <w:t xml:space="preserve"> </w:t>
      </w:r>
      <w:r w:rsidR="005334F5">
        <w:fldChar w:fldCharType="begin" w:fldLock="1"/>
      </w:r>
      <w:r w:rsidR="00D4135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"manualFormatting" : "NOAA's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5334F5">
        <w:fldChar w:fldCharType="separate"/>
      </w:r>
      <w:r w:rsidR="005334F5">
        <w:rPr>
          <w:noProof/>
        </w:rPr>
        <w:t xml:space="preserve">NOAA's </w:t>
      </w:r>
      <w:r w:rsidR="005334F5" w:rsidRPr="005334F5">
        <w:rPr>
          <w:noProof/>
        </w:rPr>
        <w:t>National Cen</w:t>
      </w:r>
      <w:r w:rsidR="005334F5">
        <w:rPr>
          <w:noProof/>
        </w:rPr>
        <w:t>ters for Coastal Ocean Science (</w:t>
      </w:r>
      <w:r w:rsidR="005334F5" w:rsidRPr="005334F5">
        <w:rPr>
          <w:noProof/>
        </w:rPr>
        <w:t>2005)</w:t>
      </w:r>
      <w:r w:rsidR="005334F5">
        <w:fldChar w:fldCharType="end"/>
      </w:r>
      <w:r w:rsidR="000A4C38">
        <w:t xml:space="preserve"> surveys describe coral coverage varies from less than 10% on the degraded northern reef, to more than 50% on the more intact southern reef. </w:t>
      </w:r>
    </w:p>
    <w:p w14:paraId="12150725" w14:textId="77777777" w:rsidR="00B42656" w:rsidRDefault="00B42656" w:rsidP="009B6BC6">
      <w:pPr>
        <w:spacing w:after="0"/>
      </w:pPr>
    </w:p>
    <w:p w14:paraId="14B09ACF" w14:textId="77777777" w:rsidR="00576BC7" w:rsidRDefault="000A4C38" w:rsidP="009B6BC6">
      <w:pPr>
        <w:pStyle w:val="HeadingCR3"/>
        <w:spacing w:before="0"/>
      </w:pPr>
      <w:r>
        <w:lastRenderedPageBreak/>
        <w:t>Lagrangian Measurements</w:t>
      </w:r>
    </w:p>
    <w:p w14:paraId="562FAE45" w14:textId="1B42DDC8"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with mate</w:t>
      </w:r>
      <w:r>
        <w:t>rials available on-island</w:t>
      </w:r>
      <w:r w:rsidR="000A4C38">
        <w:t>, adapted from the design of</w:t>
      </w:r>
      <w:r w:rsidR="008E66C9">
        <w:t xml:space="preserve"> </w:t>
      </w:r>
      <w:r w:rsidR="008E66C9">
        <w:fldChar w:fldCharType="begin" w:fldLock="1"/>
      </w:r>
      <w:r w:rsidR="00D41352">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 xml:space="preserve">b). The fins of the drifters were approximately 30 cm wide and 18 cm in height, constructed of 1.3 cm diameter PVC with holes drilled to flood the piping. The GPS logger was installed in a PVC housing at the top. </w:t>
      </w:r>
    </w:p>
    <w:p w14:paraId="3440F48C" w14:textId="54E4D82A" w:rsidR="00C4278D" w:rsidRDefault="000A4C38" w:rsidP="009B6BC6">
      <w:pPr>
        <w:spacing w:after="0"/>
      </w:pPr>
      <w:r>
        <w:t xml:space="preserve">Five drifters were released from five </w:t>
      </w:r>
      <w:r w:rsidR="00C4278D">
        <w:t xml:space="preserve">separate </w:t>
      </w:r>
      <w:r>
        <w:t>launch zones</w:t>
      </w:r>
      <w:r w:rsidR="00DD204E">
        <w:t xml:space="preserve"> (Figure 1</w:t>
      </w:r>
      <w:r w:rsidR="00DD204E" w:rsidRPr="003E07FB">
        <w:rPr>
          <w:rFonts w:cs="Times"/>
          <w:noProof/>
        </w:rPr>
        <w:t>)</w:t>
      </w:r>
      <w:r>
        <w:t xml:space="preserve"> within a 10 min time frame at the beginning of each deployment. Drifter position data was recorded by the GPS logger at 5 s intervals and resampled to 1 min intervals to increase signal-to-noise ratios;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t>. Drifters were generally allowed to drift until they exited the channel to Pago Pago Bay, but tracks were limited to 1 h for comparisons with</w:t>
      </w:r>
      <w:r w:rsidR="008651C6">
        <w:t xml:space="preserve"> simultaneous</w:t>
      </w:r>
      <w:r>
        <w:t xml:space="preserve"> ADCP data.</w:t>
      </w:r>
    </w:p>
    <w:p w14:paraId="5E0806A8" w14:textId="77777777" w:rsidR="00B42656" w:rsidRDefault="00B42656" w:rsidP="009B6BC6">
      <w:pPr>
        <w:spacing w:after="0"/>
      </w:pPr>
    </w:p>
    <w:p w14:paraId="178A2276" w14:textId="77777777" w:rsidR="00576BC7" w:rsidRDefault="000A4C38" w:rsidP="009B6BC6">
      <w:pPr>
        <w:pStyle w:val="HeadingCR3"/>
        <w:spacing w:before="0"/>
      </w:pPr>
      <w:r>
        <w:t>Eulerian Measurements</w:t>
      </w:r>
    </w:p>
    <w:p w14:paraId="5C7C77D8" w14:textId="1CAD69A1" w:rsidR="00C4278D" w:rsidRDefault="000A4C38" w:rsidP="009B6BC6">
      <w:pPr>
        <w:spacing w:after="0"/>
      </w:pPr>
      <w:r>
        <w:t>Three Nortek Aquadopp 2-MHz acoustic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w:t>
      </w:r>
      <w:r w:rsidR="008651C6">
        <w:t>ADCP</w:t>
      </w:r>
      <w:r>
        <w:t>s were deployed on sand or rubble patches amongst the corals, as deep as possible to maintain adequat</w:t>
      </w:r>
      <w:r w:rsidR="008651C6">
        <w:t>e water levels over the ADCP</w:t>
      </w:r>
      <w:r>
        <w:t xml:space="preserve"> during low tide (Figure 2c-d). The </w:t>
      </w:r>
      <w:r w:rsidR="008651C6">
        <w:t>ADCP</w:t>
      </w:r>
      <w:r>
        <w:t>s collected 580 current samples at 2 Hz every 10</w:t>
      </w:r>
      <w:r w:rsidR="008651C6">
        <w:t xml:space="preserve"> min</w:t>
      </w:r>
      <w:r>
        <w:t>.</w:t>
      </w:r>
    </w:p>
    <w:p w14:paraId="0C935638" w14:textId="77777777" w:rsidR="00B42656" w:rsidRDefault="00B42656" w:rsidP="009B6BC6">
      <w:pPr>
        <w:spacing w:after="0"/>
      </w:pPr>
    </w:p>
    <w:p w14:paraId="4D358285" w14:textId="77777777" w:rsidR="00576BC7" w:rsidRDefault="000A4C38" w:rsidP="009B6BC6">
      <w:pPr>
        <w:pStyle w:val="HeadingCR3"/>
        <w:spacing w:before="0"/>
      </w:pPr>
      <w:r>
        <w:t>Ancillary Data</w:t>
      </w:r>
    </w:p>
    <w:p w14:paraId="70389AC1" w14:textId="174E8D32" w:rsidR="00576BC7" w:rsidRDefault="000A4C38" w:rsidP="009B6BC6">
      <w:pPr>
        <w:spacing w:after="0"/>
      </w:pPr>
      <w:r>
        <w:t xml:space="preserve">The instrument deployments were timed to capture end-member </w:t>
      </w:r>
      <w:r w:rsidR="00DD204E">
        <w:t xml:space="preserve">hydrodynamic </w:t>
      </w:r>
      <w:r>
        <w:t>forcing conditions that characterize the study area</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8651C6">
        <w:t>. E</w:t>
      </w:r>
      <w:r>
        <w:t>nd member conditions were defined post-deployment using modeled and in situ wave, wind, and tide data following the methodology described by</w:t>
      </w:r>
      <w:r w:rsidR="00CC19E3">
        <w:t xml:space="preserve"> </w:t>
      </w:r>
      <w:r w:rsidR="00CC19E3">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t xml:space="preserve">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14:paraId="667E83B3" w14:textId="7508DA23" w:rsidR="00C4278D" w:rsidRDefault="00B8343E" w:rsidP="009B6BC6">
      <w:pPr>
        <w:spacing w:after="0"/>
      </w:pPr>
      <w:r>
        <w:t xml:space="preserve">Wind speed and wind direction </w:t>
      </w:r>
      <w:r w:rsidR="000A4C38">
        <w:t xml:space="preserve">were recorded at 15 min intervals using a Davis </w:t>
      </w:r>
      <w:proofErr w:type="spellStart"/>
      <w:r w:rsidR="000A4C38">
        <w:t>VantagePro</w:t>
      </w:r>
      <w:proofErr w:type="spellEnd"/>
      <w:r w:rsidR="000A4C38">
        <w:t xml:space="preserve"> weather station installed near the stream mouth, approximately 5 m above sea level (Figure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 For this study, wind conditions are sufficiently described qualitatively so the topographic effects on wind speed and direction recorded at the stations are assumed to be inconsequential.</w:t>
      </w:r>
    </w:p>
    <w:p w14:paraId="2B50E91A" w14:textId="77777777" w:rsidR="00B42656" w:rsidRDefault="00B42656" w:rsidP="009B6BC6">
      <w:pPr>
        <w:spacing w:after="0"/>
      </w:pPr>
    </w:p>
    <w:p w14:paraId="213859FF" w14:textId="77777777" w:rsidR="00576BC7" w:rsidRDefault="000A4C38" w:rsidP="009B6BC6">
      <w:pPr>
        <w:pStyle w:val="HeadingCR3"/>
        <w:spacing w:before="0"/>
      </w:pPr>
      <w:r>
        <w:lastRenderedPageBreak/>
        <w:t>Analytical Methods</w:t>
      </w:r>
    </w:p>
    <w:p w14:paraId="3CF927D0" w14:textId="78F03D74" w:rsidR="00C4278D" w:rsidRDefault="00DD204E" w:rsidP="009B6BC6">
      <w:pPr>
        <w:spacing w:after="0"/>
      </w:pPr>
      <w:r>
        <w:t>Simultaneous d</w:t>
      </w:r>
      <w:r w:rsidR="000A4C38">
        <w:t>ata from the drifters and ADCPs w</w:t>
      </w:r>
      <w:r>
        <w:t>ere</w:t>
      </w:r>
      <w:r w:rsidR="000A4C38">
        <w:t xml:space="preserve"> subset by end-member forcing, and two techniques were used to compare the results </w:t>
      </w:r>
      <w:r w:rsidR="008651C6">
        <w:t>from drifters and</w:t>
      </w:r>
      <w:r w:rsidR="000A4C38">
        <w:t xml:space="preserve"> ADCP</w:t>
      </w:r>
      <w:r w:rsidR="008651C6">
        <w:t>s</w:t>
      </w:r>
      <w:r w:rsidR="000A4C38">
        <w:t>: progressive vectors of cumulative flow and empirical orthogonal functions (EOF).</w:t>
      </w:r>
      <w:r>
        <w:t xml:space="preserve"> </w:t>
      </w:r>
      <w:r w:rsidR="000A4C38">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rsidR="000A4C38">
        <w:t xml:space="preserve">. </w:t>
      </w:r>
      <w:r w:rsidR="000A7575">
        <w:t xml:space="preserve">EOF principal axes, variance ellipses, mean flow velocities, and residence times were calculated from simultaneous ADCP data and spatially binned drifter data (100 m x 100 m)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 xml:space="preserve">. Where drifters did not travel through a specific spatial bin, no EOF or residence time </w:t>
      </w:r>
      <w:r w:rsidR="00722669">
        <w:t xml:space="preserve">could be </w:t>
      </w:r>
      <w:r w:rsidR="008651C6">
        <w:t>calculated. P</w:t>
      </w:r>
      <w:r w:rsidR="000A7575">
        <w:t xml:space="preserve">rogressive vectors, </w:t>
      </w:r>
      <w:r w:rsidR="000A4C38">
        <w:t>EOFs</w:t>
      </w:r>
      <w:r w:rsidR="00BC1964">
        <w:t>,</w:t>
      </w:r>
      <w:r w:rsidR="000A4C38">
        <w:t xml:space="preserve"> and mean flow velocities from </w:t>
      </w:r>
      <w:r w:rsidR="005C3C07">
        <w:t>drifter and ADCP data</w:t>
      </w:r>
      <w:r w:rsidR="000A4C38">
        <w:t xml:space="preserve"> were compared to de</w:t>
      </w:r>
      <w:r w:rsidR="00722669">
        <w:t>monstrate</w:t>
      </w:r>
      <w:r w:rsidR="000A4C38">
        <w:t xml:space="preserve"> </w:t>
      </w:r>
      <w:r w:rsidR="00722669">
        <w:t xml:space="preserve">the usefulness of Lagrangian methods for describing spatial flow patterns compared to projected flow from Eulerian methods, and to determine </w:t>
      </w:r>
      <w:r w:rsidR="000A4C38">
        <w:t xml:space="preserve">if the short-term observations </w:t>
      </w:r>
      <w:r w:rsidR="00722669">
        <w:t xml:space="preserve">as the drifters moved through the spatial bin </w:t>
      </w:r>
      <w:r w:rsidR="000A4C38">
        <w:t>were similar to the long-term ADCP observations</w:t>
      </w:r>
      <w:r w:rsidR="00722669">
        <w:t xml:space="preserve"> over the duration of the 1h drift</w:t>
      </w:r>
      <w:r w:rsidR="000A4C38">
        <w:t xml:space="preserve">. </w:t>
      </w:r>
    </w:p>
    <w:p w14:paraId="0949DAC7" w14:textId="77777777" w:rsidR="00B42656" w:rsidRDefault="00B42656" w:rsidP="009C350F">
      <w:pPr>
        <w:ind w:firstLine="0"/>
      </w:pPr>
    </w:p>
    <w:p w14:paraId="1A44F6BB" w14:textId="3795EBF8" w:rsidR="00276187" w:rsidRPr="00D31F5A" w:rsidRDefault="00D31F5A" w:rsidP="009B6BC6">
      <w:pPr>
        <w:pStyle w:val="HeadingCR1"/>
        <w:spacing w:before="0"/>
      </w:pPr>
      <w:r>
        <w:t>Results</w:t>
      </w:r>
    </w:p>
    <w:p w14:paraId="3636A583" w14:textId="53A37F91" w:rsidR="00576BC7" w:rsidRPr="009B6BC6" w:rsidRDefault="00820341" w:rsidP="009B6BC6">
      <w:pPr>
        <w:pStyle w:val="HeadingCR2"/>
        <w:spacing w:before="0"/>
        <w:rPr>
          <w:i/>
        </w:rPr>
      </w:pPr>
      <w:proofErr w:type="spellStart"/>
      <w:r>
        <w:rPr>
          <w:i/>
        </w:rPr>
        <w:t>Meteorologic</w:t>
      </w:r>
      <w:proofErr w:type="spellEnd"/>
      <w:r>
        <w:rPr>
          <w:i/>
        </w:rPr>
        <w:t xml:space="preserve"> and </w:t>
      </w:r>
      <w:r w:rsidR="00D31F5A" w:rsidRPr="009B6BC6">
        <w:rPr>
          <w:i/>
        </w:rPr>
        <w:t>Oceanographic Forcing</w:t>
      </w:r>
    </w:p>
    <w:p w14:paraId="77EA0568" w14:textId="640E3CDB"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period of overlapping ADCP and intensive drif</w:t>
      </w:r>
      <w:r w:rsidR="008651C6">
        <w:t>ter deployments, 2014 YD</w:t>
      </w:r>
      <w:r w:rsidR="000A4C38">
        <w:t xml:space="preserve"> 47-</w:t>
      </w:r>
      <w:r w:rsidR="008651C6">
        <w:t>55</w:t>
      </w:r>
      <w:r w:rsidR="00BC1964">
        <w:t xml:space="preserve">, as shown in </w:t>
      </w:r>
      <w:r w:rsidR="000A4C38">
        <w:t>Figure 3. Three d</w:t>
      </w:r>
      <w:r w:rsidR="008651C6">
        <w:t xml:space="preserve">istinct periods were observed: </w:t>
      </w:r>
      <w:r w:rsidR="000A4C38">
        <w:t>1) a strong onshore wind event w</w:t>
      </w:r>
      <w:r w:rsidR="00814521">
        <w:t>it</w:t>
      </w:r>
      <w:r w:rsidR="008651C6">
        <w:t xml:space="preserve">h small waves; </w:t>
      </w:r>
      <w:r w:rsidR="000A4C38">
        <w:t>2</w:t>
      </w:r>
      <w:r w:rsidR="008651C6" w:rsidRPr="008651C6">
        <w:t xml:space="preserve"> </w:t>
      </w:r>
      <w:r w:rsidR="008651C6">
        <w:t>weak winds from variable directions and small waves, where tidal forcing was dominant</w:t>
      </w:r>
      <w:r w:rsidR="000A4C38">
        <w:t>)</w:t>
      </w:r>
      <w:r w:rsidR="008651C6">
        <w:t xml:space="preserve">; and </w:t>
      </w:r>
      <w:r w:rsidR="000A4C38">
        <w:t xml:space="preserve">3) </w:t>
      </w:r>
      <w:r w:rsidR="008651C6">
        <w:t>a large southeast swell with weak winds</w:t>
      </w:r>
      <w:r w:rsidR="000A4C38">
        <w:t>. Three end-</w:t>
      </w:r>
      <w:r w:rsidR="000A4C38">
        <w:lastRenderedPageBreak/>
        <w:t>member forcings were defined: 1) Small waves and strong ons</w:t>
      </w:r>
      <w:r w:rsidR="008651C6">
        <w:t xml:space="preserve">hore winds ('WIND') during </w:t>
      </w:r>
      <w:r w:rsidR="000A4C38">
        <w:t>YD 47-49; 2) Small waves and weak winds ('TIDE') during YD 50-51; and 3) Large waves and we</w:t>
      </w:r>
      <w:r w:rsidR="00814521">
        <w:t>ak winds ('WAVE') during YD 52-</w:t>
      </w:r>
      <w:r w:rsidR="000A4C38">
        <w:t xml:space="preserve">55 (Table 1).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during the winter tradewind season</w:t>
      </w:r>
      <w:r w:rsidR="00814521">
        <w:t xml:space="preserve"> and characterize the 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which is typical during the summer wet season. During WAVE, maximum wave height reached 1.3 m on YD 52, which is near the annual maximum height expected for this location</w:t>
      </w:r>
      <w:r w:rsidR="0072301A">
        <w:t xml:space="preserve"> </w:t>
      </w:r>
      <w:r w:rsidR="00840161">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p>
    <w:p w14:paraId="3065A658" w14:textId="77777777" w:rsidR="00B42656" w:rsidRDefault="00B42656" w:rsidP="009B6BC6">
      <w:pPr>
        <w:spacing w:after="0"/>
      </w:pPr>
    </w:p>
    <w:p w14:paraId="47D6D852" w14:textId="77777777" w:rsidR="00576BC7" w:rsidRPr="009B6BC6" w:rsidRDefault="000A4C38" w:rsidP="009B6BC6">
      <w:pPr>
        <w:pStyle w:val="HeadingCR2"/>
        <w:spacing w:before="0"/>
        <w:rPr>
          <w:i/>
        </w:rPr>
      </w:pPr>
      <w:r w:rsidRPr="009B6BC6">
        <w:rPr>
          <w:i/>
        </w:rPr>
        <w:t>Eulerian Measurements</w:t>
      </w:r>
    </w:p>
    <w:p w14:paraId="183592B7" w14:textId="4D42E2E2" w:rsidR="00576BC7" w:rsidRDefault="009C350F" w:rsidP="009B6BC6">
      <w:pPr>
        <w:spacing w:after="0"/>
      </w:pPr>
      <w:r>
        <w:t>T</w:t>
      </w:r>
      <w:r w:rsidR="000A4C38">
        <w:t>he water level</w:t>
      </w:r>
      <w:r>
        <w:t xml:space="preserve"> at low tide</w:t>
      </w:r>
      <w:r w:rsidR="000A4C38">
        <w:t xml:space="preserve"> dropped below the minimum blanking distance of </w:t>
      </w:r>
      <w:r w:rsidR="00303A26">
        <w:t>the ADCP</w:t>
      </w:r>
      <w:r>
        <w:t xml:space="preserve"> at AS3 on the northern reef</w:t>
      </w:r>
      <w:r w:rsidR="00303A26">
        <w:t xml:space="preserve"> (Figure 4</w:t>
      </w:r>
      <w:r w:rsidR="000A4C38">
        <w:t xml:space="preserve">d), and flow was assumed to be nearly zero during these times given the low water depth relative to the height of the corals, many of which were above the water surface. The short data gap at AS1 on YD 50 was due to </w:t>
      </w:r>
      <w:r w:rsidR="00303A26">
        <w:t>human disturbance</w:t>
      </w:r>
      <w:r w:rsidR="000A4C38">
        <w:t>.</w:t>
      </w:r>
    </w:p>
    <w:p w14:paraId="5A4A308C" w14:textId="2689EB78" w:rsidR="00576BC7" w:rsidRDefault="000A4C38" w:rsidP="009B6BC6">
      <w:pPr>
        <w:spacing w:after="0"/>
      </w:pPr>
      <w:r>
        <w:t xml:space="preserve">In general, tidal forcing was characterized by slow flow speeds and more variable directions, wind forcing by slow flow speeds and less variable directions, and wave forcing by the fastest flow speeds and most consistent flow directions. The highest </w:t>
      </w:r>
      <w:r w:rsidR="001A0336">
        <w:t>flow speeds</w:t>
      </w:r>
      <w:r>
        <w:t xml:space="preserve"> w</w:t>
      </w:r>
      <w:r w:rsidR="001A0336">
        <w:t>ere</w:t>
      </w:r>
      <w:r>
        <w:t xml:space="preserve"> observed over the </w:t>
      </w:r>
      <w:r w:rsidR="00BC1964">
        <w:t xml:space="preserve">exposed </w:t>
      </w:r>
      <w:r>
        <w:t xml:space="preserve">southernmost part of the reef (AS1) in a northwesterly direction </w:t>
      </w:r>
      <w:r w:rsidR="00BC1964">
        <w:t xml:space="preserve">from the reef crest into the embayment, </w:t>
      </w:r>
      <w:r>
        <w:t xml:space="preserve">indicating the strong influence of even small breaking waves over the reef crest (Figure 4b, e). Flow direction </w:t>
      </w:r>
      <w:r>
        <w:lastRenderedPageBreak/>
        <w:t>at AS2 was consistently to the southwest</w:t>
      </w:r>
      <w:r w:rsidR="00BC1964">
        <w:t xml:space="preserve"> from the reef crest into the embayment</w:t>
      </w:r>
      <w:r>
        <w:t xml:space="preserve">, though direction was more variable under tidal forcing, </w:t>
      </w:r>
      <w:r w:rsidR="00303A26">
        <w:t>with</w:t>
      </w:r>
      <w:r>
        <w:t xml:space="preserve"> some </w:t>
      </w:r>
      <w:r w:rsidR="00BC1964">
        <w:t>off-</w:t>
      </w:r>
      <w:r>
        <w:t>reef flow to the northeast (Figure 4c). Flow speed</w:t>
      </w:r>
      <w:r w:rsidR="00BC1964">
        <w:t>s</w:t>
      </w:r>
      <w:r>
        <w:t xml:space="preserve"> at AS2 w</w:t>
      </w:r>
      <w:r w:rsidR="00BC1964">
        <w:t>ere correlated with strong</w:t>
      </w:r>
      <w:r>
        <w:t xml:space="preserve"> winds and </w:t>
      </w:r>
      <w:r w:rsidR="00BC1964">
        <w:t>large</w:t>
      </w:r>
      <w:r>
        <w:t xml:space="preserve"> waves (Figure 4e). At AS3, flow directions and speeds were highly variable under all forcing conditions, and exhibited the lowest flow speeds of the three ADCPs (Figure 4d-e).</w:t>
      </w:r>
    </w:p>
    <w:p w14:paraId="2627F7BF" w14:textId="0FD6CD85" w:rsidR="00C4278D" w:rsidRDefault="000A4C38" w:rsidP="00A53884">
      <w:pPr>
        <w:spacing w:after="0"/>
      </w:pPr>
      <w:r>
        <w:t>Flow speeds at AS1 and AS2 illustrated the modulating effects of tidal stage</w:t>
      </w:r>
      <w:r w:rsidR="00AA2B12">
        <w:t xml:space="preserve"> on wave-forced flow (Figure 4</w:t>
      </w:r>
      <w:r>
        <w:t xml:space="preserve">e). During wave </w:t>
      </w:r>
      <w:proofErr w:type="spellStart"/>
      <w:r>
        <w:t>forcing</w:t>
      </w:r>
      <w:del w:id="8" w:author="Alex Messina" w:date="2015-10-01T09:39:00Z">
        <w:r w:rsidDel="001A0336">
          <w:delText xml:space="preserve">, and to a lesser degree during wind forcing, </w:delText>
        </w:r>
      </w:del>
      <w:r>
        <w:t>flow</w:t>
      </w:r>
      <w:proofErr w:type="spellEnd"/>
      <w:r>
        <w:t xml:space="preserve"> velocity was highest during high tide and decreased significantly as the tide f</w:t>
      </w:r>
      <w:r w:rsidR="00BC1964">
        <w:t>e</w:t>
      </w:r>
      <w:r>
        <w:t xml:space="preserve">ll. This was most evident </w:t>
      </w:r>
      <w:r w:rsidR="001A0336">
        <w:t xml:space="preserve">during YD 53-55 </w:t>
      </w:r>
      <w:r>
        <w:t>at AS1, but was also observed at AS2. This effect was noticeably absent or significantly reduced during wind forcing on YD 47-49, and tidal forcing on YD 51-52.</w:t>
      </w:r>
    </w:p>
    <w:p w14:paraId="668AA438" w14:textId="77777777" w:rsidR="00B42656" w:rsidRDefault="00B42656" w:rsidP="00A53884">
      <w:pPr>
        <w:spacing w:after="0"/>
      </w:pPr>
    </w:p>
    <w:p w14:paraId="3D92074E" w14:textId="77777777" w:rsidR="00576BC7" w:rsidRPr="00A53884" w:rsidRDefault="000A4C38" w:rsidP="00A53884">
      <w:pPr>
        <w:pStyle w:val="HeadingCR2"/>
        <w:spacing w:before="0"/>
        <w:rPr>
          <w:i/>
        </w:rPr>
      </w:pPr>
      <w:r w:rsidRPr="00A53884">
        <w:rPr>
          <w:i/>
        </w:rPr>
        <w:t>Lagrangian Measurements</w:t>
      </w:r>
    </w:p>
    <w:p w14:paraId="6A067006" w14:textId="67B00B83" w:rsidR="00C4278D" w:rsidRDefault="008651C6" w:rsidP="00A53884">
      <w:pPr>
        <w:spacing w:after="0"/>
      </w:pPr>
      <w:r>
        <w:t>The fleet of d</w:t>
      </w:r>
      <w:r w:rsidR="000A4C38">
        <w:t>rifter</w:t>
      </w:r>
      <w:r>
        <w:t>s</w:t>
      </w:r>
      <w:r w:rsidR="000A4C38">
        <w:t xml:space="preserve"> </w:t>
      </w:r>
      <w:r>
        <w:t>was deployed 30 times</w:t>
      </w:r>
      <w:r w:rsidR="000A4C38">
        <w:t xml:space="preserve"> from </w:t>
      </w:r>
      <w:r w:rsidR="00814521">
        <w:t xml:space="preserve">19 </w:t>
      </w:r>
      <w:r w:rsidR="000A4C38">
        <w:t>January</w:t>
      </w:r>
      <w:r w:rsidR="00814521">
        <w:t xml:space="preserve"> 2014 </w:t>
      </w:r>
      <w:r w:rsidR="000A4C38">
        <w:t xml:space="preserve">to </w:t>
      </w:r>
      <w:r w:rsidR="00814521">
        <w:t xml:space="preserve">23 </w:t>
      </w:r>
      <w:r w:rsidR="000A4C38">
        <w:t>February 2014, with 22 of those</w:t>
      </w:r>
      <w:r>
        <w:t xml:space="preserve"> deployments</w:t>
      </w:r>
      <w:r w:rsidR="000A4C38">
        <w:t xml:space="preserve"> coinciding with the ADCP deployment (Appendix Table </w:t>
      </w:r>
      <w:r w:rsidR="009C4D78">
        <w:t>A</w:t>
      </w:r>
      <w:r w:rsidR="000A4C38">
        <w:t>1). Drifter tracks from all deployments covered nearly the entire reef and channel (Figure 5), showing three g</w:t>
      </w:r>
      <w:r w:rsidR="00A32302">
        <w:t>e</w:t>
      </w:r>
      <w:r w:rsidR="000A4C38">
        <w:t xml:space="preserve">neral spatial patterns: 1) Faster flow speeds over the </w:t>
      </w:r>
      <w:r w:rsidR="00BC1964">
        <w:t xml:space="preserve">exposed </w:t>
      </w:r>
      <w:r w:rsidR="000A4C38">
        <w:t xml:space="preserve">southern reef flat; 2) slower, more variable currents over the deeper pools of the southern </w:t>
      </w:r>
      <w:r w:rsidR="00464CB4">
        <w:t xml:space="preserve">inshore </w:t>
      </w:r>
      <w:r w:rsidR="000A4C38">
        <w:t xml:space="preserve">back-reef, </w:t>
      </w:r>
      <w:r w:rsidR="00BC1964">
        <w:t xml:space="preserve">sheltered </w:t>
      </w:r>
      <w:r>
        <w:t xml:space="preserve">northern reef, and </w:t>
      </w:r>
      <w:r w:rsidR="000A4C38">
        <w:t>near the stream mouth</w:t>
      </w:r>
      <w:r w:rsidR="00464CB4">
        <w:t xml:space="preserve"> deep in the embayment</w:t>
      </w:r>
      <w:r w:rsidR="000A4C38">
        <w:t xml:space="preserve">; and 3) faster </w:t>
      </w:r>
      <w:r w:rsidR="00464CB4">
        <w:t xml:space="preserve">offshore </w:t>
      </w:r>
      <w:r w:rsidR="000A4C38">
        <w:t>current speeds exiting th</w:t>
      </w:r>
      <w:r w:rsidR="00814521">
        <w:t xml:space="preserve">e </w:t>
      </w:r>
      <w:r w:rsidR="00464CB4">
        <w:t>seaward</w:t>
      </w:r>
      <w:r w:rsidR="00BC1964">
        <w:t xml:space="preserve"> </w:t>
      </w:r>
      <w:r w:rsidR="00814521">
        <w:t>end of the channel. Instances of o</w:t>
      </w:r>
      <w:r w:rsidR="000A4C38">
        <w:t>ff</w:t>
      </w:r>
      <w:r w:rsidR="00464CB4">
        <w:t>shore</w:t>
      </w:r>
      <w:r w:rsidR="000A4C38">
        <w:t xml:space="preserve"> transport over the reef crest w</w:t>
      </w:r>
      <w:r w:rsidR="00814521">
        <w:t>ere observed</w:t>
      </w:r>
      <w:r w:rsidR="000A4C38">
        <w:t xml:space="preserve">, </w:t>
      </w:r>
      <w:r w:rsidR="00464CB4">
        <w:t xml:space="preserve">generally </w:t>
      </w:r>
      <w:r w:rsidR="000A4C38">
        <w:t>exiting through small channel</w:t>
      </w:r>
      <w:r w:rsidR="00464CB4">
        <w:t>s</w:t>
      </w:r>
      <w:r w:rsidR="000A4C38">
        <w:t xml:space="preserve"> in the reef crest at high tide under calm wave and wind </w:t>
      </w:r>
      <w:r w:rsidR="000A4C38">
        <w:lastRenderedPageBreak/>
        <w:t>conditions; mo</w:t>
      </w:r>
      <w:r>
        <w:t>st of these</w:t>
      </w:r>
      <w:r w:rsidR="000A4C38">
        <w:t xml:space="preserve"> were quickly re-entrained in the surf zone</w:t>
      </w:r>
      <w:r w:rsidR="00464CB4">
        <w:t>,</w:t>
      </w:r>
      <w:r w:rsidR="000A4C38">
        <w:t xml:space="preserve"> and traveled landward over the reef </w:t>
      </w:r>
      <w:r w:rsidR="00464CB4">
        <w:t xml:space="preserve">crest and onto the reef </w:t>
      </w:r>
      <w:r w:rsidR="000A4C38">
        <w:t xml:space="preserve">flat. </w:t>
      </w:r>
    </w:p>
    <w:p w14:paraId="571A932C" w14:textId="77777777" w:rsidR="00B42656" w:rsidRDefault="00B42656" w:rsidP="00A53884">
      <w:pPr>
        <w:spacing w:after="0"/>
      </w:pPr>
    </w:p>
    <w:p w14:paraId="75CB0259" w14:textId="77777777" w:rsidR="00576BC7" w:rsidRPr="00A53884" w:rsidRDefault="000A4C38" w:rsidP="00A53884">
      <w:pPr>
        <w:pStyle w:val="HeadingCR2"/>
        <w:spacing w:before="0"/>
        <w:rPr>
          <w:i/>
        </w:rPr>
      </w:pPr>
      <w:r w:rsidRPr="00A53884">
        <w:rPr>
          <w:i/>
        </w:rPr>
        <w:t>Progressive Vectors</w:t>
      </w:r>
    </w:p>
    <w:p w14:paraId="0825F8DC" w14:textId="32B92244" w:rsidR="00576BC7" w:rsidRDefault="000A4C38" w:rsidP="00A53884">
      <w:pPr>
        <w:spacing w:after="0"/>
      </w:pPr>
      <w:r>
        <w:t xml:space="preserve"> </w:t>
      </w:r>
      <w:r w:rsidR="00814521">
        <w:t>Progressive vectors</w:t>
      </w:r>
      <w:r w:rsidR="00DA3E29">
        <w:t xml:space="preserve"> </w:t>
      </w:r>
      <w:del w:id="9" w:author="Alex Messina" w:date="2015-10-01T09:42:00Z">
        <w:r w:rsidR="006446AF" w:rsidDel="001A0336">
          <w:delText>(based on the assumption of spatially-uniform flow)</w:delText>
        </w:r>
      </w:del>
      <w:r w:rsidR="006446AF">
        <w:t xml:space="preserve"> </w:t>
      </w:r>
      <w:r w:rsidR="00DA3E29">
        <w:t>from ADCP data</w:t>
      </w:r>
      <w:r w:rsidR="00814521">
        <w:t xml:space="preserve"> indicated </w:t>
      </w:r>
      <w:del w:id="10" w:author="Alex Messina" w:date="2015-10-01T09:40:00Z">
        <w:r w:rsidR="00814521" w:rsidDel="001A0336">
          <w:delText xml:space="preserve">the </w:delText>
        </w:r>
      </w:del>
      <w:r w:rsidR="00814521">
        <w:t xml:space="preserve">flow </w:t>
      </w:r>
      <w:del w:id="11" w:author="Alex Messina" w:date="2015-10-01T09:40:00Z">
        <w:r w:rsidR="00814521" w:rsidDel="001A0336">
          <w:delText xml:space="preserve">velocity </w:delText>
        </w:r>
      </w:del>
      <w:ins w:id="12" w:author="Alex Messina" w:date="2015-10-01T09:40:00Z">
        <w:r w:rsidR="001A0336">
          <w:t xml:space="preserve">speeds </w:t>
        </w:r>
      </w:ins>
      <w:r w:rsidR="00814521">
        <w:t xml:space="preserve">at AS1 and AS2 </w:t>
      </w:r>
      <w:del w:id="13" w:author="Alex Messina" w:date="2015-10-01T09:40:00Z">
        <w:r w:rsidR="00814521" w:rsidDel="001A0336">
          <w:delText xml:space="preserve">was </w:delText>
        </w:r>
      </w:del>
      <w:ins w:id="14" w:author="Alex Messina" w:date="2015-10-01T09:40:00Z">
        <w:r w:rsidR="001A0336">
          <w:t xml:space="preserve">were </w:t>
        </w:r>
      </w:ins>
      <w:r w:rsidR="00814521">
        <w:t xml:space="preserve">relatively consistent but did not describe the heterogeneous flow directions over the reef flat. </w:t>
      </w:r>
      <w:r>
        <w:t>(Figure 6).</w:t>
      </w:r>
      <w:r w:rsidR="00082037">
        <w:t xml:space="preserve"> </w:t>
      </w:r>
      <w:r w:rsidR="00DA3E29">
        <w:t xml:space="preserve">Whereas the drifters tracked currents moving from cross-shore near the reef crest to alongshore towards the channel, the progressive vectors over the </w:t>
      </w:r>
      <w:r w:rsidR="006446AF">
        <w:t xml:space="preserve">exposed </w:t>
      </w:r>
      <w:r w:rsidR="00DA3E29">
        <w:t xml:space="preserve">southern reef showed little variation in flow direction, going ashore in some cases. </w:t>
      </w:r>
      <w:r w:rsidR="00082037">
        <w:t xml:space="preserve">In general, the lengths of progressive vectors were similar to the </w:t>
      </w:r>
      <w:del w:id="15" w:author="Alex Messina" w:date="2015-10-01T09:40:00Z">
        <w:r w:rsidR="00082037" w:rsidDel="001A0336">
          <w:delText xml:space="preserve">actual </w:delText>
        </w:r>
      </w:del>
      <w:r w:rsidR="00082037">
        <w:t>tracks of the drifters, indicating similar 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channel and were influenced by very different currents than </w:t>
      </w:r>
      <w:r w:rsidR="00DA3E29">
        <w:t>the ADCP at AS3.</w:t>
      </w:r>
      <w:r>
        <w:t xml:space="preserve"> </w:t>
      </w:r>
      <w:r w:rsidR="00DA3E29">
        <w:t xml:space="preserve">The progressive vectors over the </w:t>
      </w:r>
      <w:r w:rsidR="006446AF">
        <w:t xml:space="preserve">sheltered </w:t>
      </w:r>
      <w:r w:rsidR="00DA3E29">
        <w:t xml:space="preserve">northern reef were erratic and much shorter than the drifter tracks due to the lower flow speeds observed at AS3. </w:t>
      </w:r>
      <w:r>
        <w:t xml:space="preserve">The progressive vectors from the ADCPs illustrate the temporal flow variability at those fixed points during the 1 h drift duration, but progressive vectors are calculated assuming spatial homogeneity of the </w:t>
      </w:r>
      <w:r w:rsidR="00EE58AB">
        <w:t>flow</w:t>
      </w:r>
      <w:r w:rsidR="007C791D">
        <w:t xml:space="preserve"> and failed to capture the spatia</w:t>
      </w:r>
      <w:r w:rsidR="008651C6">
        <w:t>lly heterogeneous current</w:t>
      </w:r>
      <w:r w:rsidR="007C791D">
        <w:t>s</w:t>
      </w:r>
      <w:r>
        <w:t xml:space="preserve">. </w:t>
      </w:r>
    </w:p>
    <w:p w14:paraId="33C8D262" w14:textId="793F973B" w:rsidR="00576BC7" w:rsidRDefault="007040A5" w:rsidP="00A53884">
      <w:pPr>
        <w:spacing w:after="0"/>
      </w:pPr>
      <w:r>
        <w:t>During</w:t>
      </w:r>
      <w:r w:rsidR="000A4C38">
        <w:t xml:space="preserve"> tidal forcing the drifters </w:t>
      </w:r>
      <w:del w:id="16" w:author="Alex Messina" w:date="2015-10-01T09:43:00Z">
        <w:r w:rsidR="000A4C38" w:rsidDel="001A0336">
          <w:delText xml:space="preserve">traveled </w:delText>
        </w:r>
      </w:del>
      <w:ins w:id="17" w:author="Alex Messina" w:date="2015-10-01T09:43:00Z">
        <w:r w:rsidR="001A0336">
          <w:t xml:space="preserve">moved </w:t>
        </w:r>
      </w:ins>
      <w:r w:rsidR="000A4C38">
        <w:t>in erratic directions and traveled farther than the</w:t>
      </w:r>
      <w:r w:rsidR="00C21009">
        <w:t xml:space="preserve"> progressive vectors </w:t>
      </w:r>
      <w:del w:id="18" w:author="Alex Messina" w:date="2015-10-01T09:43:00Z">
        <w:r w:rsidR="00C21009" w:rsidDel="001A0336">
          <w:delText>from ADCPs</w:delText>
        </w:r>
        <w:r w:rsidR="000A4C38" w:rsidDel="001A0336">
          <w:delText xml:space="preserve"> </w:delText>
        </w:r>
      </w:del>
      <w:r w:rsidR="000A4C38">
        <w:t>(Figure 6a-b). Drifter tracks and progressive vectors compared poorly in speed and direction at AS3 on the northern reef, slightly better at AS2</w:t>
      </w:r>
      <w:r w:rsidR="007C791D">
        <w:t>,</w:t>
      </w:r>
      <w:r w:rsidR="000A4C38">
        <w:t xml:space="preserve"> though progressive vectors are still shorter and do not vary </w:t>
      </w:r>
      <w:r w:rsidR="000A4C38">
        <w:lastRenderedPageBreak/>
        <w:t xml:space="preserve">direction, and fairly well at AS1 on the </w:t>
      </w:r>
      <w:r w:rsidR="006446AF">
        <w:t xml:space="preserve">exposed </w:t>
      </w:r>
      <w:r w:rsidR="000A4C38">
        <w:t>southern reef. Under the low wave conditions</w:t>
      </w:r>
      <w:r>
        <w:t xml:space="preserve"> at high tide</w:t>
      </w:r>
      <w:r w:rsidR="000A4C38">
        <w:t xml:space="preserve">, </w:t>
      </w:r>
      <w:r>
        <w:t xml:space="preserve">some </w:t>
      </w:r>
      <w:r w:rsidR="000A4C38">
        <w:t xml:space="preserve">drifters </w:t>
      </w:r>
      <w:del w:id="19" w:author="Alex Messina" w:date="2015-10-01T09:44:00Z">
        <w:r w:rsidR="000A4C38" w:rsidDel="001A0336">
          <w:delText>were observed to flow</w:delText>
        </w:r>
      </w:del>
      <w:ins w:id="20" w:author="Alex Messina" w:date="2015-10-01T09:44:00Z">
        <w:r w:rsidR="001A0336">
          <w:t>moved</w:t>
        </w:r>
      </w:ins>
      <w:r w:rsidR="000A4C38">
        <w:t xml:space="preserve"> seaward </w:t>
      </w:r>
      <w:del w:id="21" w:author="Alex Messina" w:date="2015-10-01T09:44:00Z">
        <w:r w:rsidR="000A4C38" w:rsidDel="001A0336">
          <w:delText xml:space="preserve">over </w:delText>
        </w:r>
      </w:del>
      <w:ins w:id="22" w:author="Alex Messina" w:date="2015-10-01T09:44:00Z">
        <w:r w:rsidR="001A0336">
          <w:t xml:space="preserve">across </w:t>
        </w:r>
      </w:ins>
      <w:r w:rsidR="000A4C38">
        <w:t xml:space="preserve">the reef crest near AS2, but </w:t>
      </w:r>
      <w:r>
        <w:t>progressive vectors were exclusively shoreward. Some d</w:t>
      </w:r>
      <w:r w:rsidR="000A4C38">
        <w:t xml:space="preserve">rifters </w:t>
      </w:r>
      <w:del w:id="23" w:author="Alex Messina" w:date="2015-10-01T09:44:00Z">
        <w:r w:rsidR="000A4C38" w:rsidDel="001A0336">
          <w:delText>were also observed moving</w:delText>
        </w:r>
      </w:del>
      <w:ins w:id="24" w:author="Alex Messina" w:date="2015-10-01T09:44:00Z">
        <w:r w:rsidR="001A0336">
          <w:t>traveled</w:t>
        </w:r>
      </w:ins>
      <w:r w:rsidR="000A4C38">
        <w:t xml:space="preserve"> from the </w:t>
      </w:r>
      <w:r w:rsidR="006446AF">
        <w:t xml:space="preserve">sheltered </w:t>
      </w:r>
      <w:r w:rsidR="000A4C38">
        <w:t xml:space="preserve">northern reef onto the </w:t>
      </w:r>
      <w:r w:rsidR="006446AF">
        <w:t xml:space="preserve">more exposed </w:t>
      </w:r>
      <w:r w:rsidR="000A4C38">
        <w:t>southern reef during light and variable winds</w:t>
      </w:r>
      <w:r>
        <w:t xml:space="preserve">; during large waves, some drifters </w:t>
      </w:r>
      <w:r w:rsidR="006446AF">
        <w:t xml:space="preserve">were driven </w:t>
      </w:r>
      <w:r>
        <w:t xml:space="preserve">from the </w:t>
      </w:r>
      <w:r w:rsidR="006446AF">
        <w:t xml:space="preserve">exposed </w:t>
      </w:r>
      <w:r>
        <w:t xml:space="preserve">southern to the </w:t>
      </w:r>
      <w:r w:rsidR="006446AF">
        <w:t xml:space="preserve">sheltered </w:t>
      </w:r>
      <w:r>
        <w:t>northern reef</w:t>
      </w:r>
      <w:r w:rsidR="000A4C38">
        <w:t>.</w:t>
      </w:r>
    </w:p>
    <w:p w14:paraId="3A3BD7DD" w14:textId="19A7F276" w:rsidR="00576BC7" w:rsidRDefault="007040A5" w:rsidP="00A53884">
      <w:pPr>
        <w:spacing w:after="0"/>
      </w:pPr>
      <w:r>
        <w:t>During</w:t>
      </w:r>
      <w:r w:rsidR="000A4C38">
        <w:t xml:space="preserve"> wind forcing, </w:t>
      </w:r>
      <w:r w:rsidR="007C791D">
        <w:t xml:space="preserve">the drifter tracks </w:t>
      </w:r>
      <w:del w:id="25" w:author="Alex Messina" w:date="2015-10-01T09:45:00Z">
        <w:r w:rsidR="007C791D" w:rsidDel="001A0336">
          <w:delText xml:space="preserve">showed flow directions </w:delText>
        </w:r>
      </w:del>
      <w:r w:rsidR="007C791D">
        <w:t xml:space="preserve">were mainly towards the </w:t>
      </w:r>
      <w:r w:rsidR="003D4AA0">
        <w:t xml:space="preserve">northwest corner in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 P</w:t>
      </w:r>
      <w:r w:rsidR="000A4C38">
        <w:t xml:space="preserve">rogressive vectors and drifter tracks were shorter than during tide and wave forcing, indicating </w:t>
      </w:r>
      <w:r w:rsidR="006446AF">
        <w:t xml:space="preserve">slower </w:t>
      </w:r>
      <w:r w:rsidR="000A4C38">
        <w:t>flow speeds (Figure 6c-d). Progressive vectors compared well with drifter tracks in speed and direction for all locations, though the progressive vector</w:t>
      </w:r>
      <w:r w:rsidR="006446AF">
        <w:t>s</w:t>
      </w:r>
      <w:r w:rsidR="000A4C38">
        <w:t xml:space="preserve"> at AS3 </w:t>
      </w:r>
      <w:r w:rsidR="006446AF">
        <w:t xml:space="preserve">are </w:t>
      </w:r>
      <w:r w:rsidR="000A4C38">
        <w:t xml:space="preserve">still short in comparison to the drifter tracks near the same location. </w:t>
      </w:r>
      <w:r w:rsidR="007C791D">
        <w:t xml:space="preserve">Though moderate to strong easterly </w:t>
      </w:r>
      <w:proofErr w:type="spellStart"/>
      <w:r w:rsidR="003D4AA0">
        <w:t>trade</w:t>
      </w:r>
      <w:r w:rsidR="007C791D">
        <w:t>winds</w:t>
      </w:r>
      <w:proofErr w:type="spellEnd"/>
      <w:r w:rsidR="007C791D">
        <w:t xml:space="preserve"> are most prevalent throughout</w:t>
      </w:r>
      <w:r w:rsidR="003D4AA0">
        <w:t xml:space="preserve"> the year</w:t>
      </w:r>
      <w:r w:rsidR="007C791D">
        <w:t xml:space="preserve">, </w:t>
      </w:r>
      <w:ins w:id="26" w:author="Alex Messina" w:date="2015-10-01T09:47:00Z">
        <w:r w:rsidR="001E0B6D">
          <w:t xml:space="preserve">there is less certainty in the wind-driven flow pattern since </w:t>
        </w:r>
      </w:ins>
      <w:r w:rsidR="007C791D">
        <w:t xml:space="preserve">fewer observations were made </w:t>
      </w:r>
      <w:del w:id="27" w:author="Alex Messina" w:date="2015-10-01T09:47:00Z">
        <w:r w:rsidR="007C791D" w:rsidDel="001E0B6D">
          <w:delText xml:space="preserve">under wind forcing </w:delText>
        </w:r>
      </w:del>
      <w:r w:rsidR="003D4AA0">
        <w:t xml:space="preserve">and a drifter deployed on the northern reef during </w:t>
      </w:r>
      <w:del w:id="28" w:author="Alex Messina" w:date="2015-10-01T09:47:00Z">
        <w:r w:rsidR="003D4AA0" w:rsidDel="001E0B6D">
          <w:delText>this period</w:delText>
        </w:r>
      </w:del>
      <w:ins w:id="29" w:author="Alex Messina" w:date="2015-10-01T09:47:00Z">
        <w:r w:rsidR="001E0B6D">
          <w:t>wind forcing</w:t>
        </w:r>
      </w:ins>
      <w:r w:rsidR="003D4AA0">
        <w:t xml:space="preserve"> was lost</w:t>
      </w:r>
      <w:del w:id="30" w:author="Alex Messina" w:date="2015-10-01T09:48:00Z">
        <w:r w:rsidR="003D4AA0" w:rsidDel="001E0B6D">
          <w:delText xml:space="preserve">, </w:delText>
        </w:r>
        <w:r w:rsidR="007C791D" w:rsidDel="001E0B6D">
          <w:delText>so</w:delText>
        </w:r>
      </w:del>
      <w:del w:id="31" w:author="Alex Messina" w:date="2015-10-01T09:47:00Z">
        <w:r w:rsidR="007C791D" w:rsidDel="001E0B6D">
          <w:delText xml:space="preserve"> there is less certaint</w:delText>
        </w:r>
        <w:r w:rsidR="003D4AA0" w:rsidDel="001E0B6D">
          <w:delText>y in the flow pattern</w:delText>
        </w:r>
      </w:del>
      <w:r w:rsidR="007C791D">
        <w:t>.</w:t>
      </w:r>
    </w:p>
    <w:p w14:paraId="1A716526" w14:textId="5BB5A72A" w:rsidR="00576BC7" w:rsidRDefault="007040A5" w:rsidP="00A53884">
      <w:pPr>
        <w:spacing w:after="0"/>
      </w:pPr>
      <w:r>
        <w:t xml:space="preserve">During </w:t>
      </w:r>
      <w:r w:rsidR="000A4C38">
        <w:t xml:space="preserve">wave forcing, longer progressive vectors </w:t>
      </w:r>
      <w:r w:rsidR="006446AF">
        <w:t xml:space="preserve">characterized </w:t>
      </w:r>
      <w:r w:rsidR="000A4C38">
        <w:t xml:space="preserve">all locations, </w:t>
      </w:r>
      <w:del w:id="32" w:author="Alex Messina" w:date="2015-10-01T09:48:00Z">
        <w:r w:rsidR="000A4C38" w:rsidDel="001E0B6D">
          <w:delText xml:space="preserve">including the </w:delText>
        </w:r>
        <w:r w:rsidR="006446AF" w:rsidDel="001E0B6D">
          <w:delText xml:space="preserve">sheltered </w:delText>
        </w:r>
        <w:r w:rsidR="000A4C38" w:rsidDel="001E0B6D">
          <w:delText xml:space="preserve">northern reef, </w:delText>
        </w:r>
      </w:del>
      <w:r w:rsidR="000A4C38">
        <w:t>indicat</w:t>
      </w:r>
      <w:r w:rsidR="006446AF">
        <w:t>ing</w:t>
      </w:r>
      <w:r w:rsidR="000A4C38">
        <w:t xml:space="preserve"> faster </w:t>
      </w:r>
      <w:r w:rsidR="006446AF">
        <w:t xml:space="preserve">current </w:t>
      </w:r>
      <w:r w:rsidR="000A4C38">
        <w:t xml:space="preserve">speeds than during wind and tidal forcing (Figure 6e-f). </w:t>
      </w:r>
      <w:del w:id="33" w:author="Alex Messina" w:date="2015-10-01T09:48:00Z">
        <w:r w:rsidR="000A4C38" w:rsidDel="001E0B6D">
          <w:delText xml:space="preserve">The progressive vectors on the </w:delText>
        </w:r>
        <w:r w:rsidR="006446AF" w:rsidDel="001E0B6D">
          <w:delText xml:space="preserve">exposed </w:delText>
        </w:r>
        <w:r w:rsidR="000A4C38" w:rsidDel="001E0B6D">
          <w:delText xml:space="preserve">southern reef </w:delText>
        </w:r>
        <w:r w:rsidR="007C791D" w:rsidDel="001E0B6D">
          <w:delText>show exclusively</w:delText>
        </w:r>
        <w:r w:rsidR="000A4C38" w:rsidDel="001E0B6D">
          <w:delText xml:space="preserve"> onshore flow. </w:delText>
        </w:r>
      </w:del>
      <w:r w:rsidR="000A4C38">
        <w:t xml:space="preserve">The drifter tracks clearly indicate a coherent pattern of clockwise flow over the </w:t>
      </w:r>
      <w:r w:rsidR="006446AF">
        <w:t xml:space="preserve">exposed </w:t>
      </w:r>
      <w:r w:rsidR="000A4C38">
        <w:t xml:space="preserve">southern reef, through </w:t>
      </w:r>
      <w:r w:rsidR="006446AF">
        <w:t xml:space="preserve">the </w:t>
      </w:r>
      <w:r w:rsidR="000A4C38">
        <w:t xml:space="preserve">back-reef pools and near the stream mouth, and then seaward over the </w:t>
      </w:r>
      <w:r w:rsidR="006446AF">
        <w:t xml:space="preserve">sheltered </w:t>
      </w:r>
      <w:r w:rsidR="000A4C38">
        <w:t xml:space="preserve">northern reef and out the channel. </w:t>
      </w:r>
      <w:r w:rsidR="007C791D">
        <w:lastRenderedPageBreak/>
        <w:t xml:space="preserve">Despite </w:t>
      </w:r>
      <w:r w:rsidR="006446AF">
        <w:t xml:space="preserve">some </w:t>
      </w:r>
      <w:r w:rsidR="007C791D">
        <w:t xml:space="preserve">wave breaking on the </w:t>
      </w:r>
      <w:r w:rsidR="006446AF">
        <w:t xml:space="preserve">more sheltered </w:t>
      </w:r>
      <w:r w:rsidR="007C791D">
        <w:t xml:space="preserve">northern reef crest, it appears the flow across the </w:t>
      </w:r>
      <w:r w:rsidR="006446AF">
        <w:t xml:space="preserve">exposed </w:t>
      </w:r>
      <w:r w:rsidR="007C791D">
        <w:t xml:space="preserve">southern reef and into the channel influences an overall </w:t>
      </w:r>
      <w:r w:rsidR="006446AF">
        <w:t xml:space="preserve">seaward </w:t>
      </w:r>
      <w:r w:rsidR="007C791D">
        <w:t xml:space="preserve">flow over the northern reef. </w:t>
      </w:r>
      <w:r w:rsidR="000A4C38">
        <w:t>All drifters exited the channel during the 1 h period, suggesting under high waves the flushing time of the whole bay is under 1 h.</w:t>
      </w:r>
    </w:p>
    <w:p w14:paraId="5D21546F" w14:textId="77777777" w:rsidR="001322AB" w:rsidRDefault="001322AB" w:rsidP="00A53884">
      <w:pPr>
        <w:spacing w:after="0"/>
      </w:pPr>
    </w:p>
    <w:p w14:paraId="0B4220C6" w14:textId="77777777" w:rsidR="00576BC7" w:rsidRPr="00A53884" w:rsidRDefault="000A4C38" w:rsidP="00A53884">
      <w:pPr>
        <w:pStyle w:val="HeadingCR2"/>
        <w:spacing w:before="0"/>
        <w:rPr>
          <w:i/>
        </w:rPr>
      </w:pPr>
      <w:r w:rsidRPr="00A53884">
        <w:rPr>
          <w:i/>
        </w:rPr>
        <w:t>Empirical Orthogonal Functions (EOF)</w:t>
      </w:r>
    </w:p>
    <w:p w14:paraId="51174C92" w14:textId="39BDFD7F" w:rsidR="00976516" w:rsidRDefault="000A4C38" w:rsidP="00A53884">
      <w:pPr>
        <w:spacing w:after="0"/>
      </w:pPr>
      <w:r>
        <w:t>Variance ellipses and mean flow velocities were calculated from</w:t>
      </w:r>
      <w:r w:rsidR="000F5241">
        <w:t xml:space="preserve"> simultaneous ADCP and spatially-</w:t>
      </w:r>
      <w:r>
        <w:t>binned drifter data collected during end member forcing condition</w:t>
      </w:r>
      <w:r w:rsidR="007040A5">
        <w:t>s</w:t>
      </w:r>
      <w:r>
        <w:t xml:space="preserve"> (Figure 7). The number of drifter tracks </w:t>
      </w:r>
      <w:del w:id="34" w:author="Alex Messina" w:date="2015-10-01T09:50:00Z">
        <w:r w:rsidDel="001E0B6D">
          <w:delText>that traveled through</w:delText>
        </w:r>
      </w:del>
      <w:ins w:id="35" w:author="Alex Messina" w:date="2015-10-01T09:50:00Z">
        <w:r w:rsidR="001E0B6D">
          <w:t>in</w:t>
        </w:r>
      </w:ins>
      <w:r>
        <w:t xml:space="preserve"> each grid cell differed due to the</w:t>
      </w:r>
      <w:del w:id="36" w:author="Alex Messina" w:date="2015-10-01T13:15:00Z">
        <w:r w:rsidDel="00CA1889">
          <w:delText xml:space="preserve"> spatial</w:delText>
        </w:r>
      </w:del>
      <w:r>
        <w:t xml:space="preserve"> position of the grid cell relative to the flow pattern. Grid cells in the middle </w:t>
      </w:r>
      <w:del w:id="37" w:author="Alex Messina" w:date="2015-10-01T13:15:00Z">
        <w:r w:rsidDel="00CA1889">
          <w:delText xml:space="preserve">parts </w:delText>
        </w:r>
      </w:del>
      <w:r>
        <w:t xml:space="preserve">of the bay and channel had more drifter tracks than grid cells in the outer bay and </w:t>
      </w:r>
      <w:r w:rsidR="008E2FE3">
        <w:t>close to</w:t>
      </w:r>
      <w:r>
        <w:t xml:space="preserve"> s</w:t>
      </w:r>
      <w:r w:rsidR="007040A5">
        <w:t>hore. More observations suggest</w:t>
      </w:r>
      <w:r>
        <w:t xml:space="preserve"> more certainty, whereas </w:t>
      </w:r>
      <w:del w:id="38" w:author="Alex Messina" w:date="2015-10-01T13:16:00Z">
        <w:r w:rsidDel="00CA1889">
          <w:delText xml:space="preserve">some of the outlying </w:delText>
        </w:r>
      </w:del>
      <w:r>
        <w:t>grid cells with a small number of observations may have been influenced by an anomalous drifter track or a small range of forcing condition</w:t>
      </w:r>
      <w:r w:rsidR="007040A5">
        <w:t>s</w:t>
      </w:r>
      <w:r>
        <w:t>.</w:t>
      </w:r>
      <w:r w:rsidR="00A16BE5">
        <w:t xml:space="preserve"> </w:t>
      </w:r>
    </w:p>
    <w:p w14:paraId="785E1EFB" w14:textId="4B535985" w:rsidR="006021D8" w:rsidRDefault="003D4AA0" w:rsidP="00A53884">
      <w:pPr>
        <w:spacing w:after="0"/>
      </w:pPr>
      <w:r>
        <w:t xml:space="preserve">Under all forcing </w:t>
      </w:r>
      <w:commentRangeStart w:id="39"/>
      <w:r>
        <w:t>conditions</w:t>
      </w:r>
      <w:commentRangeEnd w:id="39"/>
      <w:r>
        <w:rPr>
          <w:rStyle w:val="CommentReference"/>
        </w:rPr>
        <w:commentReference w:id="39"/>
      </w:r>
      <w:r w:rsidR="000A4C38">
        <w:t xml:space="preserve"> </w:t>
      </w:r>
      <w:r w:rsidR="00976516">
        <w:t>variance ellipses</w:t>
      </w:r>
      <w:r w:rsidR="000A4C38">
        <w:t xml:space="preserve"> from drifter</w:t>
      </w:r>
      <w:del w:id="40" w:author="Alex Messina" w:date="2015-10-01T13:16:00Z">
        <w:r w:rsidR="000A4C38" w:rsidDel="00CA1889">
          <w:delText>s</w:delText>
        </w:r>
      </w:del>
      <w:r w:rsidR="000A4C38">
        <w:t xml:space="preserve"> </w:t>
      </w:r>
      <w:r w:rsidR="0019411D">
        <w:t>and ADCP</w:t>
      </w:r>
      <w:ins w:id="41" w:author="Alex Messina" w:date="2015-10-01T13:16:00Z">
        <w:r w:rsidR="00CA1889">
          <w:t xml:space="preserve"> data</w:t>
        </w:r>
      </w:ins>
      <w:del w:id="42" w:author="Alex Messina" w:date="2015-10-01T13:16:00Z">
        <w:r w:rsidR="0019411D" w:rsidDel="00CA1889">
          <w:delText>s</w:delText>
        </w:r>
      </w:del>
      <w:r w:rsidR="0019411D">
        <w:t xml:space="preserve"> were</w:t>
      </w:r>
      <w:r w:rsidR="00A16BE5">
        <w:t xml:space="preserve"> more circular </w:t>
      </w:r>
      <w:r w:rsidR="0019411D">
        <w:t xml:space="preserve">on the </w:t>
      </w:r>
      <w:r w:rsidR="008E2FE3">
        <w:t xml:space="preserve">sheltered </w:t>
      </w:r>
      <w:r w:rsidR="0019411D">
        <w:t>northern reef,</w:t>
      </w:r>
      <w:r>
        <w:t xml:space="preserve"> suggesting</w:t>
      </w:r>
      <w:ins w:id="43" w:author="Alex Messina" w:date="2015-10-01T13:17:00Z">
        <w:r w:rsidR="00CA1889">
          <w:t xml:space="preserve"> more variable</w:t>
        </w:r>
      </w:ins>
      <w:r>
        <w:t xml:space="preserve"> current directions</w:t>
      </w:r>
      <w:del w:id="44" w:author="Alex Messina" w:date="2015-10-01T13:17:00Z">
        <w:r w:rsidDel="00CA1889">
          <w:delText xml:space="preserve"> are more variable</w:delText>
        </w:r>
      </w:del>
      <w:r>
        <w:t>,</w:t>
      </w:r>
      <w:r w:rsidR="00A16BE5">
        <w:t xml:space="preserve"> and </w:t>
      </w:r>
      <w:r>
        <w:t xml:space="preserve">more oblong </w:t>
      </w:r>
      <w:r w:rsidR="0019411D">
        <w:t xml:space="preserve">on the </w:t>
      </w:r>
      <w:r w:rsidR="008E2FE3">
        <w:t xml:space="preserve">exposed </w:t>
      </w:r>
      <w:r w:rsidR="0019411D">
        <w:t>southern reef</w:t>
      </w:r>
      <w:r>
        <w:t xml:space="preserve"> suggesting </w:t>
      </w:r>
      <w:ins w:id="45" w:author="Alex Messina" w:date="2015-10-01T13:17:00Z">
        <w:r w:rsidR="00CA1889">
          <w:t xml:space="preserve">more consistent </w:t>
        </w:r>
      </w:ins>
      <w:r>
        <w:t>current directions</w:t>
      </w:r>
      <w:del w:id="46" w:author="Alex Messina" w:date="2015-10-01T13:17:00Z">
        <w:r w:rsidDel="00CA1889">
          <w:delText xml:space="preserve"> are more consistent</w:delText>
        </w:r>
      </w:del>
      <w:r>
        <w:t xml:space="preserve">. </w:t>
      </w:r>
      <w:r w:rsidR="00A16BE5">
        <w:t xml:space="preserve">Finer-resolution drifter data resolved the general clockwise </w:t>
      </w:r>
      <w:r w:rsidR="008E2FE3">
        <w:t xml:space="preserve">onshore </w:t>
      </w:r>
      <w:r w:rsidR="00A16BE5">
        <w:t xml:space="preserve">flow from the </w:t>
      </w:r>
      <w:r w:rsidR="008E2FE3">
        <w:t xml:space="preserve">exposed </w:t>
      </w:r>
      <w:r w:rsidR="00A16BE5">
        <w:t xml:space="preserve">southern reef, over the </w:t>
      </w:r>
      <w:r w:rsidR="008E2FE3">
        <w:t xml:space="preserve">sheltered </w:t>
      </w:r>
      <w:r w:rsidR="00A16BE5">
        <w:t xml:space="preserve">northern reef, and out </w:t>
      </w:r>
      <w:r w:rsidR="000A692C">
        <w:t>to sea</w:t>
      </w:r>
      <w:r w:rsidR="008E2FE3">
        <w:t>.</w:t>
      </w:r>
      <w:r w:rsidR="0019411D">
        <w:t xml:space="preserve"> </w:t>
      </w:r>
      <w:r>
        <w:t xml:space="preserve">Drifter </w:t>
      </w:r>
      <w:r w:rsidR="008E2FE3">
        <w:t xml:space="preserve">data </w:t>
      </w:r>
      <w:r w:rsidR="0019411D">
        <w:t xml:space="preserve">also illustrated the </w:t>
      </w:r>
      <w:r w:rsidR="008E2FE3">
        <w:t>low current speeds</w:t>
      </w:r>
      <w:r w:rsidR="0019411D">
        <w:t xml:space="preserve"> </w:t>
      </w:r>
      <w:r>
        <w:t>near</w:t>
      </w:r>
      <w:r w:rsidR="0019411D">
        <w:t xml:space="preserve"> shore and in back-reef pools</w:t>
      </w:r>
      <w:del w:id="47" w:author="Alex Messina" w:date="2015-10-01T13:18:00Z">
        <w:r w:rsidR="008E2FE3" w:rsidDel="00CA1889">
          <w:delText xml:space="preserve"> on the southern reef</w:delText>
        </w:r>
      </w:del>
      <w:r w:rsidR="0019411D">
        <w:t>.</w:t>
      </w:r>
      <w:r w:rsidR="003C6307">
        <w:t xml:space="preserve"> </w:t>
      </w:r>
      <w:r w:rsidR="00A16BE5">
        <w:t>ADCP</w:t>
      </w:r>
      <w:r w:rsidR="0019411D">
        <w:t xml:space="preserve"> data </w:t>
      </w:r>
      <w:del w:id="48" w:author="Alex Messina" w:date="2015-10-01T13:18:00Z">
        <w:r w:rsidDel="00CA1889">
          <w:delText xml:space="preserve">at each location </w:delText>
        </w:r>
      </w:del>
      <w:r w:rsidR="00976516">
        <w:t>showed mean flow directions</w:t>
      </w:r>
      <w:r>
        <w:t xml:space="preserve"> </w:t>
      </w:r>
      <w:r w:rsidR="00976516">
        <w:t xml:space="preserve">were </w:t>
      </w:r>
      <w:del w:id="49" w:author="Alex Messina" w:date="2015-10-01T13:18:00Z">
        <w:r w:rsidR="000A4C38" w:rsidDel="00CA1889">
          <w:delText>similar</w:delText>
        </w:r>
        <w:r w:rsidDel="00CA1889">
          <w:delText xml:space="preserve"> </w:delText>
        </w:r>
      </w:del>
      <w:ins w:id="50" w:author="Alex Messina" w:date="2015-10-01T13:18:00Z">
        <w:r w:rsidR="00CA1889">
          <w:t>consistent</w:t>
        </w:r>
        <w:r w:rsidR="00CA1889">
          <w:t xml:space="preserve"> </w:t>
        </w:r>
      </w:ins>
      <w:r>
        <w:t>but mean flow speeds differed</w:t>
      </w:r>
      <w:r w:rsidR="009019E9">
        <w:t xml:space="preserve"> </w:t>
      </w:r>
      <w:r w:rsidR="00AA2104">
        <w:t>among</w:t>
      </w:r>
      <w:r w:rsidR="009019E9">
        <w:t xml:space="preserve"> forcing conditions</w:t>
      </w:r>
      <w:r w:rsidR="00A16BE5">
        <w:t xml:space="preserve">. </w:t>
      </w:r>
      <w:r w:rsidR="00F813B3">
        <w:t xml:space="preserve">Mean velocities calculated from ADCP data for AS1, AS2, and AS3 </w:t>
      </w:r>
      <w:r w:rsidR="00F813B3">
        <w:lastRenderedPageBreak/>
        <w:t>for the duration of tide forcing were 14.6 cm s</w:t>
      </w:r>
      <w:r w:rsidR="00F813B3" w:rsidRPr="002C3BF8">
        <w:rPr>
          <w:vertAlign w:val="superscript"/>
        </w:rPr>
        <w:t>-1</w:t>
      </w:r>
      <w:r w:rsidR="00F813B3">
        <w:t>, 5.3 cm s</w:t>
      </w:r>
      <w:r w:rsidR="00F813B3" w:rsidRPr="002C3BF8">
        <w:rPr>
          <w:vertAlign w:val="superscript"/>
        </w:rPr>
        <w:t>-1</w:t>
      </w:r>
      <w:r w:rsidR="00F813B3">
        <w:t>, and 0.9 cm s</w:t>
      </w:r>
      <w:r w:rsidR="00F813B3" w:rsidRPr="002C3BF8">
        <w:rPr>
          <w:vertAlign w:val="superscript"/>
        </w:rPr>
        <w:t>-1</w:t>
      </w:r>
      <w:r w:rsidR="00F813B3">
        <w:t>; during wind forcing were 11.6 cm s</w:t>
      </w:r>
      <w:r w:rsidR="00F813B3" w:rsidRPr="002C3BF8">
        <w:rPr>
          <w:vertAlign w:val="superscript"/>
        </w:rPr>
        <w:t>-1</w:t>
      </w:r>
      <w:r w:rsidR="00F813B3">
        <w:t>, 3.9 cm s</w:t>
      </w:r>
      <w:r w:rsidR="00F813B3" w:rsidRPr="002C3BF8">
        <w:rPr>
          <w:vertAlign w:val="superscript"/>
        </w:rPr>
        <w:t>-1</w:t>
      </w:r>
      <w:r w:rsidR="00F813B3">
        <w:t>, and 1.5 cm s</w:t>
      </w:r>
      <w:r w:rsidR="00F813B3" w:rsidRPr="002C3BF8">
        <w:rPr>
          <w:vertAlign w:val="superscript"/>
        </w:rPr>
        <w:t>-1</w:t>
      </w:r>
      <w:r w:rsidR="00F813B3">
        <w:t>; during wave forcing were 18.1 cm s</w:t>
      </w:r>
      <w:r w:rsidR="00F813B3" w:rsidRPr="002C3BF8">
        <w:rPr>
          <w:vertAlign w:val="superscript"/>
        </w:rPr>
        <w:t>-1</w:t>
      </w:r>
      <w:r w:rsidR="00F813B3">
        <w:t>, 10.9 cm s</w:t>
      </w:r>
      <w:r w:rsidR="00F813B3" w:rsidRPr="002C3BF8">
        <w:rPr>
          <w:vertAlign w:val="superscript"/>
        </w:rPr>
        <w:t>-1</w:t>
      </w:r>
      <w:r w:rsidR="00F813B3">
        <w:t>, and 1.21 cm s</w:t>
      </w:r>
      <w:r w:rsidR="00F813B3" w:rsidRPr="002C3BF8">
        <w:rPr>
          <w:vertAlign w:val="superscript"/>
        </w:rPr>
        <w:t>-1</w:t>
      </w:r>
      <w:r w:rsidR="00F813B3">
        <w:t xml:space="preserve">, respectively. </w:t>
      </w:r>
      <w:del w:id="51" w:author="Alex Messina" w:date="2015-10-01T13:20:00Z">
        <w:r w:rsidR="00612FEF" w:rsidDel="00CA1889">
          <w:delText>Over the area covered by drifter tracks, m</w:delText>
        </w:r>
      </w:del>
      <w:ins w:id="52" w:author="Alex Messina" w:date="2015-10-01T13:20:00Z">
        <w:r w:rsidR="00CA1889">
          <w:t>M</w:t>
        </w:r>
      </w:ins>
      <w:r w:rsidR="00612FEF">
        <w:t>ean flow velocities from drifters varied from 1-37 cm s</w:t>
      </w:r>
      <w:r w:rsidR="00612FEF" w:rsidRPr="002C3BF8">
        <w:rPr>
          <w:vertAlign w:val="superscript"/>
        </w:rPr>
        <w:t>-1</w:t>
      </w:r>
      <w:r w:rsidR="00612FEF">
        <w:t>, 1-36 cm s</w:t>
      </w:r>
      <w:r w:rsidR="00612FEF" w:rsidRPr="002C3BF8">
        <w:rPr>
          <w:vertAlign w:val="superscript"/>
        </w:rPr>
        <w:t>-1</w:t>
      </w:r>
      <w:r w:rsidR="00612FEF">
        <w:t>, and 5-64 cm s</w:t>
      </w:r>
      <w:r w:rsidR="00612FEF" w:rsidRPr="002C3BF8">
        <w:rPr>
          <w:vertAlign w:val="superscript"/>
        </w:rPr>
        <w:t>-1</w:t>
      </w:r>
      <w:r w:rsidR="00612FEF">
        <w:t xml:space="preserve"> under tidal, wind, and wave forcing, respectively.</w:t>
      </w:r>
    </w:p>
    <w:p w14:paraId="3AF3C766" w14:textId="462FD003" w:rsidR="00576BC7" w:rsidRDefault="00976516" w:rsidP="00A53884">
      <w:pPr>
        <w:spacing w:after="0"/>
      </w:pPr>
      <w:r>
        <w:t>Tide forcing showed t</w:t>
      </w:r>
      <w:r w:rsidR="000A4C38">
        <w:t>he most circular variance ellipses from both ADCP and drifter data, indicating flow directions were most variable under light, variable wind</w:t>
      </w:r>
      <w:r>
        <w:t xml:space="preserve">s and low waves. </w:t>
      </w:r>
      <w:r w:rsidR="004A5151">
        <w:t xml:space="preserve">Variance ellipses and mean velocities from ADCPs showed exclusively </w:t>
      </w:r>
      <w:r w:rsidR="008E2FE3">
        <w:t>on</w:t>
      </w:r>
      <w:r w:rsidR="004A5151">
        <w:t xml:space="preserve">shore flow, but the </w:t>
      </w:r>
      <w:del w:id="53" w:author="Alex Messina" w:date="2015-10-01T13:22:00Z">
        <w:r w:rsidR="004A5151" w:rsidDel="00CA1889">
          <w:delText>variance ellipses and mean velocities</w:delText>
        </w:r>
      </w:del>
      <w:ins w:id="54" w:author="Alex Messina" w:date="2015-10-01T13:22:00Z">
        <w:r w:rsidR="00CA1889">
          <w:t>results</w:t>
        </w:r>
      </w:ins>
      <w:r w:rsidR="004A5151">
        <w:t xml:space="preserve"> from drifters showed clockwise flow across the </w:t>
      </w:r>
      <w:r w:rsidR="008E2FE3">
        <w:t xml:space="preserve">exposed </w:t>
      </w:r>
      <w:r w:rsidR="004A5151">
        <w:t xml:space="preserve">southern reef and seaward out the channel. </w:t>
      </w:r>
      <w:r>
        <w:t>V</w:t>
      </w:r>
      <w:r w:rsidR="000A4C38">
        <w:t>ariance ellipses</w:t>
      </w:r>
      <w:r>
        <w:t xml:space="preserve"> from drifters</w:t>
      </w:r>
      <w:r w:rsidR="000A4C38">
        <w:t xml:space="preserve"> were more ellipsoid and mean velocities were higher near the reef crest and on the </w:t>
      </w:r>
      <w:r w:rsidR="008E2FE3">
        <w:t xml:space="preserve">exposed </w:t>
      </w:r>
      <w:r w:rsidR="000A4C38">
        <w:t xml:space="preserve">southern reef, compared to the </w:t>
      </w:r>
      <w:r w:rsidR="008E2FE3">
        <w:t xml:space="preserve">sheltered </w:t>
      </w:r>
      <w:r w:rsidR="000A4C38">
        <w:t xml:space="preserve">northern reef and southern back-reef pools. Though flow directions were more variable, mean </w:t>
      </w:r>
      <w:r w:rsidR="00D92173">
        <w:t xml:space="preserve">speeds </w:t>
      </w:r>
      <w:r w:rsidR="000A4C38">
        <w:t xml:space="preserve">were higher </w:t>
      </w:r>
      <w:r w:rsidR="004A5151">
        <w:t>during</w:t>
      </w:r>
      <w:r w:rsidR="000A4C38">
        <w:t xml:space="preserve"> tidal forcing than wind forcing, but still lo</w:t>
      </w:r>
      <w:r>
        <w:t xml:space="preserve">wer than wave forcing. </w:t>
      </w:r>
    </w:p>
    <w:p w14:paraId="35355624" w14:textId="42770C77" w:rsidR="00576BC7" w:rsidRDefault="00976516" w:rsidP="00A53884">
      <w:pPr>
        <w:spacing w:after="0"/>
      </w:pPr>
      <w:r>
        <w:t>Wind forcing showed t</w:t>
      </w:r>
      <w:r w:rsidR="000A4C38">
        <w:t xml:space="preserve">he lowest mean flow velocities from both ADCPs and drifters, but the variance ellipses were more </w:t>
      </w:r>
      <w:r w:rsidR="00D92173">
        <w:t xml:space="preserve">oblong </w:t>
      </w:r>
      <w:r w:rsidR="000A4C38">
        <w:t xml:space="preserve">than under tide forcing, indicating flow directions were more consistent during strong onshore winds. Similar to tide and wave forcing, the </w:t>
      </w:r>
      <w:del w:id="55" w:author="Alex Messina" w:date="2015-10-01T13:28:00Z">
        <w:r w:rsidR="000A4C38" w:rsidDel="00D23FFD">
          <w:delText xml:space="preserve">overall flow pattern from the drifters was </w:delText>
        </w:r>
      </w:del>
      <w:r w:rsidR="000A4C38">
        <w:t xml:space="preserve">more </w:t>
      </w:r>
      <w:r w:rsidR="00D92173">
        <w:t xml:space="preserve">oblong </w:t>
      </w:r>
      <w:r w:rsidR="00AA2104">
        <w:t xml:space="preserve">variance </w:t>
      </w:r>
      <w:r w:rsidR="000A4C38">
        <w:t xml:space="preserve">ellipses and higher </w:t>
      </w:r>
      <w:r w:rsidR="00D92173">
        <w:t>speeds</w:t>
      </w:r>
      <w:ins w:id="56" w:author="Alex Messina" w:date="2015-10-01T13:28:00Z">
        <w:r w:rsidR="00D23FFD">
          <w:t xml:space="preserve"> were observed</w:t>
        </w:r>
      </w:ins>
      <w:r w:rsidR="00D92173">
        <w:t xml:space="preserve"> </w:t>
      </w:r>
      <w:r w:rsidR="000A4C38">
        <w:t xml:space="preserve">over the </w:t>
      </w:r>
      <w:r w:rsidR="008E2FE3">
        <w:t xml:space="preserve">exposed </w:t>
      </w:r>
      <w:r w:rsidR="000A4C38">
        <w:t xml:space="preserve">southern reef, and more circular </w:t>
      </w:r>
      <w:r w:rsidR="009019E9">
        <w:t>ellipse</w:t>
      </w:r>
      <w:r w:rsidR="000A4C38">
        <w:t xml:space="preserve">s and slower </w:t>
      </w:r>
      <w:r w:rsidR="00D92173">
        <w:t xml:space="preserve">speeds </w:t>
      </w:r>
      <w:r w:rsidR="000A4C38">
        <w:t xml:space="preserve">in the back-reef pools, channel, and </w:t>
      </w:r>
      <w:r w:rsidR="00D92173">
        <w:t xml:space="preserve">sheltered </w:t>
      </w:r>
      <w:r w:rsidR="000A4C38">
        <w:t>northern reef.</w:t>
      </w:r>
    </w:p>
    <w:p w14:paraId="4EC13F73" w14:textId="4AD15C91" w:rsidR="001322AB" w:rsidRDefault="00976516" w:rsidP="001477A6">
      <w:pPr>
        <w:spacing w:after="0"/>
      </w:pPr>
      <w:r>
        <w:t>Wave forcing showed t</w:t>
      </w:r>
      <w:r w:rsidR="000A4C38">
        <w:t xml:space="preserve">he highest mean flow speeds and most </w:t>
      </w:r>
      <w:r w:rsidR="00AA2104">
        <w:t>oblong</w:t>
      </w:r>
      <w:r w:rsidR="000A4C38">
        <w:t xml:space="preserve"> variance ellipses, indicating high waves are a strong control on flow </w:t>
      </w:r>
      <w:del w:id="57" w:author="Alex Messina" w:date="2015-10-01T13:29:00Z">
        <w:r w:rsidR="000A4C38" w:rsidDel="00D23FFD">
          <w:delText xml:space="preserve">velocities </w:delText>
        </w:r>
      </w:del>
      <w:r w:rsidR="000A4C38">
        <w:t xml:space="preserve">in the bay. </w:t>
      </w:r>
      <w:r w:rsidR="00AA2104">
        <w:t xml:space="preserve">The drifters showed a clear pattern of faster, more unidirectional flows near the reef crest on </w:t>
      </w:r>
      <w:r w:rsidR="00AA2104">
        <w:lastRenderedPageBreak/>
        <w:t xml:space="preserve">the exposed southern reef, transitioning to slower, more variable flow over the back-reef pools, and finally turning seaward over the sheltered northern reef and out the channel. </w:t>
      </w:r>
      <w:r w:rsidR="00D92173">
        <w:t xml:space="preserve">Although </w:t>
      </w:r>
      <w:r w:rsidR="000A4C38">
        <w:t>flow speeds at AS1 were influenced by even small breaking waves, as wave height increased, breaking waves were observed further north along the reef crest, particularly near the channel, increasing flow speeds over the reef flat near AS2</w:t>
      </w:r>
      <w:del w:id="58" w:author="Alex Messina" w:date="2015-10-01T13:31:00Z">
        <w:r w:rsidR="000A4C38" w:rsidDel="00D23FFD">
          <w:delText xml:space="preserve">. </w:delText>
        </w:r>
        <w:r w:rsidR="00D92173" w:rsidDel="00D23FFD">
          <w:delText>Higher</w:delText>
        </w:r>
        <w:r w:rsidR="000A4C38" w:rsidDel="00D23FFD">
          <w:delText xml:space="preserve"> flow </w:delText>
        </w:r>
        <w:r w:rsidR="00D92173" w:rsidDel="00D23FFD">
          <w:delText xml:space="preserve">speeds </w:delText>
        </w:r>
        <w:r w:rsidR="000A4C38" w:rsidDel="00D23FFD">
          <w:delText xml:space="preserve">near AS2 </w:delText>
        </w:r>
        <w:r w:rsidR="00D92173" w:rsidDel="00D23FFD">
          <w:delText xml:space="preserve">generally resulted in higher </w:delText>
        </w:r>
        <w:r w:rsidR="000A4C38" w:rsidDel="00D23FFD">
          <w:delText>flow speeds near the channel</w:delText>
        </w:r>
      </w:del>
      <w:r w:rsidR="000A4C38">
        <w:t xml:space="preserve"> and the ba</w:t>
      </w:r>
      <w:r w:rsidR="004A5151">
        <w:t>ck-reef pools. T</w:t>
      </w:r>
      <w:r w:rsidR="000A4C38">
        <w:t xml:space="preserve">he </w:t>
      </w:r>
      <w:r w:rsidR="00AA2104">
        <w:t xml:space="preserve">circular </w:t>
      </w:r>
      <w:r w:rsidR="000A4C38">
        <w:t xml:space="preserve">variance ellipses at AS3 </w:t>
      </w:r>
      <w:r w:rsidR="004A5151">
        <w:t>indicated</w:t>
      </w:r>
      <w:r w:rsidR="000A4C38">
        <w:t xml:space="preserve"> variable flow directions, </w:t>
      </w:r>
      <w:r w:rsidR="004A5151">
        <w:t xml:space="preserve">but </w:t>
      </w:r>
      <w:del w:id="59" w:author="Alex Messina" w:date="2015-10-01T13:31:00Z">
        <w:r w:rsidR="000A4C38" w:rsidDel="00D23FFD">
          <w:delText>the flow axes were larger, in</w:delText>
        </w:r>
        <w:r w:rsidR="00AA2104" w:rsidDel="00D23FFD">
          <w:delText xml:space="preserve">dicating </w:delText>
        </w:r>
      </w:del>
      <w:r w:rsidR="00AA2104">
        <w:t>flow speeds were highest</w:t>
      </w:r>
      <w:r w:rsidR="000A4C38">
        <w:t xml:space="preserve"> during wave forcing. </w:t>
      </w:r>
      <w:r w:rsidR="004A5151">
        <w:t xml:space="preserve">Similar to the </w:t>
      </w:r>
      <w:r w:rsidR="00D92173">
        <w:t xml:space="preserve">observations </w:t>
      </w:r>
      <w:r w:rsidR="004A5151">
        <w:t>during tidal forcing, m</w:t>
      </w:r>
      <w:r w:rsidR="000A4C38">
        <w:t xml:space="preserve">ean </w:t>
      </w:r>
      <w:r w:rsidR="00D92173">
        <w:t xml:space="preserve">speeds </w:t>
      </w:r>
      <w:r w:rsidR="000A4C38">
        <w:t>increased seaward through the channel, but due to the low data density outside the reef crest</w:t>
      </w:r>
      <w:r w:rsidR="00D92173">
        <w:t>,</w:t>
      </w:r>
      <w:r w:rsidR="000A4C38">
        <w:t xml:space="preserve"> it is unclear whether the flow continues </w:t>
      </w:r>
      <w:r w:rsidR="00D92173">
        <w:t xml:space="preserve">seaward </w:t>
      </w:r>
      <w:r w:rsidR="00AA2104">
        <w:t>to Pago Pago Harbor or</w:t>
      </w:r>
      <w:r w:rsidR="000A4C38">
        <w:t xml:space="preserve"> </w:t>
      </w:r>
      <w:del w:id="60" w:author="Alex Messina" w:date="2015-10-01T13:32:00Z">
        <w:r w:rsidR="00D92173" w:rsidDel="00D23FFD">
          <w:delText xml:space="preserve">was </w:delText>
        </w:r>
      </w:del>
      <w:ins w:id="61" w:author="Alex Messina" w:date="2015-10-01T13:32:00Z">
        <w:r w:rsidR="00D23FFD">
          <w:t>i</w:t>
        </w:r>
        <w:r w:rsidR="00D23FFD">
          <w:t xml:space="preserve">s </w:t>
        </w:r>
      </w:ins>
      <w:r w:rsidR="000A4C38">
        <w:t xml:space="preserve">re-entrained </w:t>
      </w:r>
      <w:del w:id="62" w:author="Alex Messina" w:date="2015-10-01T13:32:00Z">
        <w:r w:rsidR="000A4C38" w:rsidDel="00D23FFD">
          <w:delText>in the surf zone on</w:delText>
        </w:r>
      </w:del>
      <w:ins w:id="63" w:author="Alex Messina" w:date="2015-10-01T13:32:00Z">
        <w:r w:rsidR="00D23FFD">
          <w:t>onto</w:t>
        </w:r>
      </w:ins>
      <w:r w:rsidR="000A4C38">
        <w:t xml:space="preserve"> the </w:t>
      </w:r>
      <w:r w:rsidR="00D92173">
        <w:t xml:space="preserve">exposed </w:t>
      </w:r>
      <w:r w:rsidR="000A4C38">
        <w:t>southern reef.</w:t>
      </w:r>
    </w:p>
    <w:p w14:paraId="6E0B054C" w14:textId="77777777" w:rsidR="00B42656" w:rsidRDefault="00B42656" w:rsidP="001477A6">
      <w:pPr>
        <w:spacing w:after="0"/>
      </w:pPr>
    </w:p>
    <w:p w14:paraId="5852F8CB" w14:textId="77777777" w:rsidR="00576BC7" w:rsidRPr="001477A6" w:rsidRDefault="000A4C38" w:rsidP="001477A6">
      <w:pPr>
        <w:pStyle w:val="HeadingCR2"/>
        <w:spacing w:before="0"/>
        <w:rPr>
          <w:i/>
        </w:rPr>
      </w:pPr>
      <w:r w:rsidRPr="001477A6">
        <w:rPr>
          <w:i/>
        </w:rPr>
        <w:t>Residence Time</w:t>
      </w:r>
    </w:p>
    <w:p w14:paraId="32D6BEB8" w14:textId="7CB49C0B" w:rsidR="001322AB" w:rsidRDefault="000A4C38" w:rsidP="001477A6">
      <w:pPr>
        <w:spacing w:after="0"/>
      </w:pPr>
      <w:r>
        <w:t xml:space="preserve">Water residence time </w:t>
      </w:r>
      <w:del w:id="64" w:author="Alex Messina" w:date="2015-10-01T13:32:00Z">
        <w:r w:rsidDel="00D23FFD">
          <w:delText xml:space="preserve">over the </w:delText>
        </w:r>
        <w:r w:rsidR="00A153C3" w:rsidDel="00D23FFD">
          <w:delText xml:space="preserve">reef flat </w:delText>
        </w:r>
      </w:del>
      <w:r w:rsidR="00A153C3">
        <w:t xml:space="preserve">was computed from </w:t>
      </w:r>
      <w:r>
        <w:t xml:space="preserve">mean drifter velocities under different forcing conditions (Figure 8). Residence times varied from 2.78-0.08 </w:t>
      </w:r>
      <w:proofErr w:type="spellStart"/>
      <w:r>
        <w:t>hr</w:t>
      </w:r>
      <w:proofErr w:type="spellEnd"/>
      <w:r>
        <w:t xml:space="preserve">, 2.78-0.08 </w:t>
      </w:r>
      <w:proofErr w:type="spellStart"/>
      <w:r>
        <w:t>hr</w:t>
      </w:r>
      <w:proofErr w:type="spellEnd"/>
      <w:r>
        <w:t>, and 0.56-0.04 h under tidal, wind, and wave forcing, respectively. The shortest residence times were measured near the southern reef crest, and under</w:t>
      </w:r>
      <w:r w:rsidR="00A153C3">
        <w:t xml:space="preserve"> high wave conditions</w:t>
      </w:r>
      <w:r>
        <w:t>. The longest residence times were observed over the inner reef flat close to shore and in the northwest corner of the embayment, under tidal and wind forcing.</w:t>
      </w:r>
      <w:r w:rsidR="00276187">
        <w:t xml:space="preserve"> Water residence times computed from mean flow velocities at AS1 were 0.34 h, 0.23 h, and 0.16 h, for tide, wind and wave forcing, respectively. Residence times at AS2 were 0.60 h, 0.52 h, and 0.28 h, for tide, wind and wave forcing, respectively. Residence times at </w:t>
      </w:r>
      <w:r w:rsidR="00276187">
        <w:lastRenderedPageBreak/>
        <w:t>AS3 were 1.45 h and 2.72 h, for wind and wave forcing, respectively.</w:t>
      </w:r>
      <w:r w:rsidR="00AA2104">
        <w:t xml:space="preserve"> Unfortunately, no data was recorded by the ADCP at AS3 simultaneously with drifters during tide forcing</w:t>
      </w:r>
      <w:del w:id="65" w:author="Alex Messina" w:date="2015-10-01T13:34:00Z">
        <w:r w:rsidR="00AA2104" w:rsidDel="00D23FFD">
          <w:delText>,</w:delText>
        </w:r>
      </w:del>
      <w:r w:rsidR="00AA2104">
        <w:t xml:space="preserve"> due to the low water level during drifter deployments.</w:t>
      </w:r>
      <w:r w:rsidR="00276187">
        <w:t xml:space="preserve"> </w:t>
      </w:r>
      <w:r w:rsidR="009659C3">
        <w:t xml:space="preserve">Contrary to results at AS1 and AS2, mean speed </w:t>
      </w:r>
      <w:r w:rsidR="00AA2104">
        <w:t xml:space="preserve">at AS3 </w:t>
      </w:r>
      <w:r w:rsidR="009659C3">
        <w:t>was slower and residence time was longer during wave fo</w:t>
      </w:r>
      <w:r w:rsidR="00AA2104">
        <w:t>rcing compared to wind forcing, indicating the northern reef may be more influenced by winds than waves.</w:t>
      </w:r>
    </w:p>
    <w:p w14:paraId="2EC1479A" w14:textId="77777777" w:rsidR="001477A6" w:rsidRDefault="001477A6" w:rsidP="001477A6">
      <w:pPr>
        <w:spacing w:after="0"/>
      </w:pPr>
    </w:p>
    <w:p w14:paraId="0BBAC2FF" w14:textId="2E7430C1" w:rsidR="00276187" w:rsidRPr="001477A6" w:rsidRDefault="00276187" w:rsidP="001477A6">
      <w:pPr>
        <w:pStyle w:val="HeadingCR2"/>
        <w:spacing w:before="0"/>
        <w:rPr>
          <w:i/>
        </w:rPr>
      </w:pPr>
      <w:r w:rsidRPr="001477A6">
        <w:rPr>
          <w:i/>
        </w:rPr>
        <w:t>Comparing Eulerian and Lagrangian results</w:t>
      </w:r>
    </w:p>
    <w:p w14:paraId="60E24C8A" w14:textId="030774F4" w:rsidR="00576BC7" w:rsidRDefault="00052138" w:rsidP="001477A6">
      <w:pPr>
        <w:spacing w:after="0"/>
      </w:pPr>
      <w:moveToRangeStart w:id="66" w:author="Alex Messina" w:date="2015-10-01T13:36:00Z" w:name="move431469893"/>
      <w:moveTo w:id="67" w:author="Alex Messina" w:date="2015-10-01T13:36:00Z">
        <w:r>
          <w:t xml:space="preserve">Mean velocities from the ADCPs were lower than mean velocities from drifters in all cases except for on the southern reef under wind forcing. </w:t>
        </w:r>
      </w:moveTo>
      <w:moveToRangeEnd w:id="66"/>
      <w:r w:rsidR="00B9251E">
        <w:t xml:space="preserve">The RMSE and percent error (RMSE/mean) were computed for all locations during each forcing condition, and for each location under all forcing conditions. </w:t>
      </w:r>
      <w:r w:rsidR="00B423C5">
        <w:t>For each ADCP location, under all forcing conditions, m</w:t>
      </w:r>
      <w:r w:rsidR="000A4C38">
        <w:t xml:space="preserve">ean flow speed </w:t>
      </w:r>
      <w:r w:rsidR="00AA2104">
        <w:t>calculated from</w:t>
      </w:r>
      <w:r w:rsidR="000A4C38">
        <w:t xml:space="preserve"> </w:t>
      </w:r>
      <w:r w:rsidR="00AA2104">
        <w:t xml:space="preserve">Eulerian and Lagrangian methods </w:t>
      </w:r>
      <w:r w:rsidR="00276187">
        <w:t>differed</w:t>
      </w:r>
      <w:r w:rsidR="00AA2104">
        <w:t xml:space="preserve"> by </w:t>
      </w:r>
      <w:r w:rsidR="00B423C5">
        <w:t>70</w:t>
      </w:r>
      <w:r w:rsidR="00AA2104">
        <w:t>-</w:t>
      </w:r>
      <w:r w:rsidR="00B423C5">
        <w:t>13</w:t>
      </w:r>
      <w:r w:rsidR="00AA2104">
        <w:t>9%</w:t>
      </w:r>
      <w:r w:rsidR="00B423C5">
        <w:t>, and residence times differed by 58-136%</w:t>
      </w:r>
      <w:r w:rsidR="000A4C38">
        <w:t xml:space="preserve"> (Table 2).</w:t>
      </w:r>
      <w:r w:rsidR="00B9251E">
        <w:t xml:space="preserve"> For each forcing condition, at all ADCP locations, mean flow speed calculated from Eulerian and Lagrangian methods differed by 43-79%, and residence times differed by 27-153%. </w:t>
      </w:r>
      <w:moveFromRangeStart w:id="68" w:author="Alex Messina" w:date="2015-10-01T13:36:00Z" w:name="move431469893"/>
      <w:moveFrom w:id="69" w:author="Alex Messina" w:date="2015-10-01T13:36:00Z">
        <w:r w:rsidR="000A4C38" w:rsidDel="00052138">
          <w:t xml:space="preserve">Mean velocities from the ADCPs were lower than mean velocities from drifters in all cases except for on the southern reef under wind forcing. </w:t>
        </w:r>
      </w:moveFrom>
      <w:moveFromRangeEnd w:id="68"/>
      <w:r w:rsidR="000A4C38">
        <w:t>The percent error for a single location</w:t>
      </w:r>
      <w:r w:rsidR="00B423C5">
        <w:t xml:space="preserve"> </w:t>
      </w:r>
      <w:r w:rsidR="000A4C38">
        <w:t>was</w:t>
      </w:r>
      <w:r w:rsidR="00B423C5">
        <w:t xml:space="preserve"> highest</w:t>
      </w:r>
      <w:r w:rsidR="000A4C38">
        <w:t xml:space="preserve"> at AS3 </w:t>
      </w:r>
      <w:r w:rsidR="00B423C5">
        <w:t>(139%) where f</w:t>
      </w:r>
      <w:r w:rsidR="000A4C38">
        <w:t xml:space="preserve">low </w:t>
      </w:r>
      <w:r w:rsidR="00B423C5">
        <w:t xml:space="preserve">was most spatially heterogeneous, and </w:t>
      </w:r>
      <w:r w:rsidR="000A4C38">
        <w:t>lowest at AS1</w:t>
      </w:r>
      <w:r w:rsidR="00B423C5">
        <w:t xml:space="preserve"> (70%)</w:t>
      </w:r>
      <w:r w:rsidR="000A4C38">
        <w:t xml:space="preserve"> where the flow is most homogeneous. The percent error for all locations together was lowest during tide forcing</w:t>
      </w:r>
      <w:r w:rsidR="00B9251E">
        <w:t xml:space="preserve"> (43%)</w:t>
      </w:r>
      <w:r w:rsidR="00B423C5">
        <w:t xml:space="preserve"> and highest during wave</w:t>
      </w:r>
      <w:r w:rsidR="000A4C38">
        <w:t xml:space="preserve"> forcing</w:t>
      </w:r>
      <w:r w:rsidR="00B9251E">
        <w:t xml:space="preserve"> (79%)</w:t>
      </w:r>
      <w:r w:rsidR="000A4C38">
        <w:t>.</w:t>
      </w:r>
    </w:p>
    <w:p w14:paraId="0C5B94F3" w14:textId="77777777" w:rsidR="001322AB" w:rsidRDefault="001322AB" w:rsidP="001477A6">
      <w:pPr>
        <w:spacing w:after="0"/>
      </w:pPr>
    </w:p>
    <w:p w14:paraId="649F22C3" w14:textId="77777777" w:rsidR="00576BC7" w:rsidRDefault="00D31F5A" w:rsidP="001477A6">
      <w:pPr>
        <w:pStyle w:val="HeadingCR1"/>
        <w:spacing w:before="0"/>
      </w:pPr>
      <w:r>
        <w:lastRenderedPageBreak/>
        <w:t>Discussion</w:t>
      </w:r>
    </w:p>
    <w:p w14:paraId="5E2B2DE0" w14:textId="038D2DA8" w:rsidR="002E41C1" w:rsidRDefault="00ED6C09" w:rsidP="001477A6">
      <w:pPr>
        <w:spacing w:after="0"/>
      </w:pPr>
      <w:r>
        <w:t>The high number of drifter deployments provide</w:t>
      </w:r>
      <w:r w:rsidR="00B9251E">
        <w:t>d</w:t>
      </w:r>
      <w:r>
        <w:t xml:space="preserve"> an unprecedented data set for a reef flat area, with high data density, extensive spatial coverage, and wide range of sampled forcing conditions. </w:t>
      </w:r>
      <w:r w:rsidR="002E41C1">
        <w:t xml:space="preserve">The overall </w:t>
      </w:r>
      <w:ins w:id="70" w:author="Alex Messina" w:date="2015-10-01T13:37:00Z">
        <w:r w:rsidR="00052138">
          <w:t xml:space="preserve">flow </w:t>
        </w:r>
      </w:ins>
      <w:r w:rsidR="002E41C1">
        <w:t xml:space="preserve">pattern </w:t>
      </w:r>
      <w:ins w:id="71" w:author="Alex Messina" w:date="2015-10-01T13:38:00Z">
        <w:r w:rsidR="00052138">
          <w:t>under all forcing conditions</w:t>
        </w:r>
        <w:r w:rsidR="00052138" w:rsidDel="00052138">
          <w:t xml:space="preserve"> </w:t>
        </w:r>
      </w:ins>
      <w:del w:id="72" w:author="Alex Messina" w:date="2015-10-01T13:37:00Z">
        <w:r w:rsidR="002E41C1" w:rsidDel="00052138">
          <w:delText xml:space="preserve">of mean flow speeds and flow directions show a </w:delText>
        </w:r>
      </w:del>
      <w:ins w:id="73" w:author="Alex Messina" w:date="2015-10-01T13:37:00Z">
        <w:r w:rsidR="00052138">
          <w:t>is</w:t>
        </w:r>
        <w:r w:rsidR="00052138">
          <w:t xml:space="preserve"> </w:t>
        </w:r>
      </w:ins>
      <w:r w:rsidR="002E41C1">
        <w:t xml:space="preserve">predominantly clockwise circulation </w:t>
      </w:r>
      <w:r w:rsidR="00D92173">
        <w:t xml:space="preserve">over the exposed southern reef and back-reef pools and </w:t>
      </w:r>
      <w:del w:id="74" w:author="Alex Messina" w:date="2015-10-01T13:37:00Z">
        <w:r w:rsidR="00D92173" w:rsidDel="00052138">
          <w:delText xml:space="preserve">out </w:delText>
        </w:r>
      </w:del>
      <w:ins w:id="75" w:author="Alex Messina" w:date="2015-10-01T13:37:00Z">
        <w:r w:rsidR="00052138">
          <w:t>seaward</w:t>
        </w:r>
        <w:r w:rsidR="00052138">
          <w:t xml:space="preserve"> </w:t>
        </w:r>
      </w:ins>
      <w:r w:rsidR="00D92173">
        <w:t>through the channel</w:t>
      </w:r>
      <w:del w:id="76" w:author="Alex Messina" w:date="2015-10-01T13:38:00Z">
        <w:r w:rsidR="00D92173" w:rsidDel="00052138">
          <w:delText xml:space="preserve"> </w:delText>
        </w:r>
        <w:r w:rsidR="002E41C1" w:rsidDel="00052138">
          <w:delText>under all forcing conditions</w:delText>
        </w:r>
      </w:del>
      <w:r w:rsidR="002E41C1">
        <w:t>, with higher speeds during wave forcing</w:t>
      </w:r>
      <w:r w:rsidR="00D92173">
        <w:t xml:space="preserve"> than </w:t>
      </w:r>
      <w:del w:id="77" w:author="Alex Messina" w:date="2015-10-01T13:38:00Z">
        <w:r w:rsidR="00D92173" w:rsidDel="00052138">
          <w:delText>under</w:delText>
        </w:r>
        <w:r w:rsidR="002E41C1" w:rsidDel="00052138">
          <w:delText xml:space="preserve"> </w:delText>
        </w:r>
      </w:del>
      <w:r w:rsidR="002E41C1">
        <w:t xml:space="preserve">tidal and wind forcing. The shortest residence times were measured on the outer </w:t>
      </w:r>
      <w:r w:rsidR="00D92173">
        <w:t xml:space="preserve">exposed </w:t>
      </w:r>
      <w:r w:rsidR="002E41C1">
        <w:t>reef flat closest to where waves were breaking on the reef crest</w:t>
      </w:r>
      <w:r w:rsidR="00D92173">
        <w:t>,</w:t>
      </w:r>
      <w:r w:rsidR="002E41C1">
        <w:t xml:space="preserve"> and were longest over the inner reef flat close to shore and deep in the </w:t>
      </w:r>
      <w:r w:rsidR="00D92173">
        <w:t xml:space="preserve">sheltered </w:t>
      </w:r>
      <w:r w:rsidR="002E41C1">
        <w:t xml:space="preserve">northwest corner of the embayment. Given the proximity of the </w:t>
      </w:r>
      <w:r w:rsidR="00D92173">
        <w:t xml:space="preserve">sheltered </w:t>
      </w:r>
      <w:r w:rsidR="002E41C1">
        <w:t xml:space="preserve">northern reef to the stream mouth and the frequent occurrence of floods under typically low wave conditions in the wet season and moderate easterly winds during the dry season, this suggests the northern reef and areas of the </w:t>
      </w:r>
      <w:r w:rsidR="00D92173">
        <w:t xml:space="preserve">shoreward </w:t>
      </w:r>
      <w:r w:rsidR="00651314">
        <w:t xml:space="preserve">northern </w:t>
      </w:r>
      <w:r w:rsidR="00D92173">
        <w:t xml:space="preserve">end of the </w:t>
      </w:r>
      <w:r w:rsidR="002E41C1">
        <w:t xml:space="preserve">southern reef bordering the channel are </w:t>
      </w:r>
      <w:r w:rsidR="00D92173">
        <w:t xml:space="preserve">likely most exposed to the freshwater and sediment discharging from </w:t>
      </w:r>
      <w:r w:rsidR="00DC1946">
        <w:t>Faga'alu Stream</w:t>
      </w:r>
      <w:r w:rsidR="002E41C1">
        <w:t>. The spatial flow pattern and longer residence times result in greater exposure (= intensity x duration) of the corals in these areas to stress from terrestrial pollution, and likely causes the reduced coral health in these locations.</w:t>
      </w:r>
    </w:p>
    <w:p w14:paraId="15ED20F1" w14:textId="7E707646" w:rsidR="00576BC7" w:rsidRDefault="000A4C38" w:rsidP="001477A6">
      <w:pPr>
        <w:spacing w:after="0"/>
      </w:pPr>
      <w:r>
        <w:t xml:space="preserve">Both the Eulerian and Lagrangian methods characterized the main difference between faster, less variable flow over the </w:t>
      </w:r>
      <w:r w:rsidR="00197E20">
        <w:t xml:space="preserve">exposed </w:t>
      </w:r>
      <w:r>
        <w:t xml:space="preserve">southern reef and the slower, more variable flow over the </w:t>
      </w:r>
      <w:r w:rsidR="00651314">
        <w:t xml:space="preserve">sheltered </w:t>
      </w:r>
      <w:r>
        <w:t>northern reef under all for</w:t>
      </w:r>
      <w:r w:rsidR="00276187">
        <w:t>cing conditions. T</w:t>
      </w:r>
      <w:r>
        <w:t xml:space="preserve">he Eulerian method characterized flows adequately </w:t>
      </w:r>
      <w:r w:rsidR="009659C3">
        <w:t xml:space="preserve">near the </w:t>
      </w:r>
      <w:r w:rsidR="00651314">
        <w:t xml:space="preserve">exposed </w:t>
      </w:r>
      <w:r w:rsidR="009659C3">
        <w:t>southern reef crest</w:t>
      </w:r>
      <w:r>
        <w:t xml:space="preserve"> where bathymetry and wave forcing were fairly simple, </w:t>
      </w:r>
      <w:r w:rsidR="00276187">
        <w:t xml:space="preserve">but </w:t>
      </w:r>
      <w:r>
        <w:t xml:space="preserve">the spatially distributed Lagrangian </w:t>
      </w:r>
      <w:r>
        <w:lastRenderedPageBreak/>
        <w:t xml:space="preserve">method more accurately characterized spatially complex flows </w:t>
      </w:r>
      <w:r w:rsidR="009659C3">
        <w:t xml:space="preserve">over the </w:t>
      </w:r>
      <w:r w:rsidR="00651314">
        <w:t xml:space="preserve">sheltered </w:t>
      </w:r>
      <w:r w:rsidR="009659C3">
        <w:t>northern</w:t>
      </w:r>
      <w:ins w:id="78" w:author="Alex Messina" w:date="2015-10-01T13:41:00Z">
        <w:r w:rsidR="00052138">
          <w:t xml:space="preserve"> reef</w:t>
        </w:r>
      </w:ins>
      <w:r w:rsidR="009659C3">
        <w:t xml:space="preserve"> and </w:t>
      </w:r>
      <w:del w:id="79" w:author="Alex Messina" w:date="2015-10-01T13:40:00Z">
        <w:r w:rsidR="00651314" w:rsidDel="00052138">
          <w:delText xml:space="preserve">shoreward northern end of the </w:delText>
        </w:r>
        <w:r w:rsidR="009659C3" w:rsidDel="00052138">
          <w:delText xml:space="preserve">southern reef flats, and </w:delText>
        </w:r>
      </w:del>
      <w:r w:rsidR="009659C3">
        <w:t>southern back-reef pools</w:t>
      </w:r>
      <w:r w:rsidR="00651314">
        <w:t xml:space="preserve"> deep in the embayment</w:t>
      </w:r>
      <w:r>
        <w:t>.</w:t>
      </w:r>
      <w:r w:rsidR="00276187" w:rsidRPr="00276187">
        <w:t xml:space="preserve"> </w:t>
      </w:r>
      <w:r w:rsidR="00276187">
        <w:t xml:space="preserve">The </w:t>
      </w:r>
      <w:del w:id="80" w:author="Alex Messina" w:date="2015-10-01T13:42:00Z">
        <w:r w:rsidR="00276187" w:rsidDel="00052138">
          <w:delText xml:space="preserve">spatially distributed </w:delText>
        </w:r>
      </w:del>
      <w:proofErr w:type="spellStart"/>
      <w:r w:rsidR="00276187">
        <w:t>drifter</w:t>
      </w:r>
      <w:del w:id="81" w:author="Alex Messina" w:date="2015-10-01T13:42:00Z">
        <w:r w:rsidR="00276187" w:rsidDel="00052138">
          <w:delText xml:space="preserve"> measurement</w:delText>
        </w:r>
      </w:del>
      <w:ins w:id="82" w:author="Alex Messina" w:date="2015-10-01T13:42:00Z">
        <w:r w:rsidR="00052138">
          <w:t>s</w:t>
        </w:r>
      </w:ins>
      <w:r w:rsidR="00276187">
        <w:t>s</w:t>
      </w:r>
      <w:proofErr w:type="spellEnd"/>
      <w:r w:rsidR="00276187">
        <w:t xml:space="preserve"> also illustrated several unique</w:t>
      </w:r>
      <w:ins w:id="83" w:author="Alex Messina" w:date="2015-10-01T13:42:00Z">
        <w:r w:rsidR="00052138">
          <w:t xml:space="preserve"> flow</w:t>
        </w:r>
      </w:ins>
      <w:r w:rsidR="00276187">
        <w:t xml:space="preserve"> features</w:t>
      </w:r>
      <w:del w:id="84" w:author="Alex Messina" w:date="2015-10-01T13:42:00Z">
        <w:r w:rsidR="00276187" w:rsidDel="00052138">
          <w:delText xml:space="preserve"> in the flow pattern</w:delText>
        </w:r>
      </w:del>
      <w:r w:rsidR="00276187">
        <w:t xml:space="preserve">, particularly near areas of complex bathymetry like the channel. From the orientation of the reef flat and channel, it </w:t>
      </w:r>
      <w:r w:rsidR="00651314">
        <w:t>appears</w:t>
      </w:r>
      <w:r w:rsidR="00276187">
        <w:t xml:space="preserve"> that flow over the </w:t>
      </w:r>
      <w:r w:rsidR="00651314">
        <w:t xml:space="preserve">exposed </w:t>
      </w:r>
      <w:r w:rsidR="00276187">
        <w:t>southern reef near the channel flow</w:t>
      </w:r>
      <w:r w:rsidR="00651314">
        <w:t>s</w:t>
      </w:r>
      <w:r w:rsidR="00276187">
        <w:t xml:space="preserve"> directly from the reef crest nort</w:t>
      </w:r>
      <w:r w:rsidR="0058033F">
        <w:t xml:space="preserve">hward into the channel. </w:t>
      </w:r>
      <w:r w:rsidR="00651314">
        <w:t>T</w:t>
      </w:r>
      <w:r w:rsidR="00276187">
        <w:t>he flow near AS2</w:t>
      </w:r>
      <w:r w:rsidR="00651314">
        <w:t>, however,</w:t>
      </w:r>
      <w:r w:rsidR="00276187">
        <w:t xml:space="preserve"> is deflected away from the channel</w:t>
      </w:r>
      <w:r w:rsidR="00651314">
        <w:t>, likely due to wave refraction</w:t>
      </w:r>
      <w:r w:rsidR="00276187">
        <w:t xml:space="preserve">, shoreward </w:t>
      </w:r>
      <w:r w:rsidR="00651314">
        <w:t>into the embayment</w:t>
      </w:r>
      <w:r w:rsidR="00276187">
        <w:t xml:space="preserve"> where it flows into the back-reef pools and </w:t>
      </w:r>
      <w:del w:id="85" w:author="Alex Messina" w:date="2015-10-01T13:43:00Z">
        <w:r w:rsidR="00276187" w:rsidDel="00052138">
          <w:delText>then enters</w:delText>
        </w:r>
      </w:del>
      <w:ins w:id="86" w:author="Alex Messina" w:date="2015-10-01T13:43:00Z">
        <w:r w:rsidR="00052138">
          <w:t>into</w:t>
        </w:r>
      </w:ins>
      <w:r w:rsidR="00276187">
        <w:t xml:space="preserve"> the </w:t>
      </w:r>
      <w:r w:rsidR="00651314">
        <w:t xml:space="preserve">shoreward end of the </w:t>
      </w:r>
      <w:r w:rsidR="00276187">
        <w:t>channel.</w:t>
      </w:r>
    </w:p>
    <w:p w14:paraId="4515827C" w14:textId="6EB51103" w:rsidR="00576BC7" w:rsidDel="008C0006" w:rsidRDefault="000A4C38" w:rsidP="001477A6">
      <w:pPr>
        <w:spacing w:after="0"/>
        <w:rPr>
          <w:del w:id="87" w:author="Alex Messina" w:date="2015-10-01T13:44:00Z"/>
        </w:rPr>
      </w:pPr>
      <w:commentRangeStart w:id="88"/>
      <w:del w:id="89" w:author="Alex Messina" w:date="2015-10-01T13:44:00Z">
        <w:r w:rsidDel="008C0006">
          <w:delText>The variance ellipses and mean velocities from ADCPs showed exclusively onshore flow under all forcing conditions, whereas the higher resolution drifter data only showed the same pattern under wind forcing. This suggests that strong onshore winds, in the absence of high wa</w:delText>
        </w:r>
        <w:r w:rsidR="00B9251E" w:rsidDel="008C0006">
          <w:delText xml:space="preserve">ves, drives </w:delText>
        </w:r>
        <w:r w:rsidDel="008C0006">
          <w:delText xml:space="preserve">surface flows into the </w:delText>
        </w:r>
        <w:r w:rsidR="00116E33" w:rsidDel="008C0006">
          <w:delText xml:space="preserve">sheltered </w:delText>
        </w:r>
        <w:r w:rsidDel="008C0006">
          <w:delText>northwest corner of the bay, with a notable lack of seaward flow ou</w:delText>
        </w:r>
        <w:r w:rsidR="0058033F" w:rsidDel="008C0006">
          <w:delText>t of the channel. D</w:delText>
        </w:r>
        <w:r w:rsidDel="008C0006">
          <w:delText>ata density was lowest during wind forcing and</w:delText>
        </w:r>
        <w:r w:rsidR="00116E33" w:rsidDel="008C0006">
          <w:delText>,</w:delText>
        </w:r>
        <w:r w:rsidDel="008C0006">
          <w:delText xml:space="preserve"> perhaps</w:delText>
        </w:r>
        <w:r w:rsidR="00116E33" w:rsidDel="008C0006">
          <w:delText>,</w:delText>
        </w:r>
        <w:r w:rsidDel="008C0006">
          <w:delText xml:space="preserve"> drifter deployments longer than 1 h would have </w:delText>
        </w:r>
        <w:r w:rsidR="00116E33" w:rsidDel="008C0006">
          <w:delText xml:space="preserve">measured </w:delText>
        </w:r>
        <w:r w:rsidDel="008C0006">
          <w:delText>seaward flow.</w:delText>
        </w:r>
        <w:r w:rsidR="009659C3" w:rsidDel="008C0006">
          <w:delText xml:space="preserve"> </w:delText>
        </w:r>
      </w:del>
      <w:commentRangeEnd w:id="88"/>
      <w:r w:rsidR="008C0006">
        <w:rPr>
          <w:rStyle w:val="CommentReference"/>
        </w:rPr>
        <w:commentReference w:id="88"/>
      </w:r>
    </w:p>
    <w:p w14:paraId="3D6BD6E5" w14:textId="5DA5757A" w:rsidR="00576BC7" w:rsidRDefault="000A4C38" w:rsidP="001477A6">
      <w:pPr>
        <w:spacing w:after="0"/>
      </w:pPr>
      <w:r>
        <w:t xml:space="preserve">Observations on the linear reef flat </w:t>
      </w:r>
      <w:r w:rsidR="00116E33">
        <w:t xml:space="preserve">off </w:t>
      </w:r>
      <w:r>
        <w:t>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showed near-bed current speeds were faster where the reef is deeper and narrower but the variance ellipses and progressive vectors presented here (Figures 6-7) suggest the opposite for surface drifters in this reef-lined embayment: current speeds were rapid over the shallow reef crest, slowing significantly and becoming more variable when reaching deeper back-reef pools</w:t>
      </w:r>
      <w:r w:rsidR="00BB198D">
        <w:t xml:space="preserve"> and the channel. F</w:t>
      </w:r>
      <w:r>
        <w:t>low through the cha</w:t>
      </w:r>
      <w:r w:rsidR="00BB198D">
        <w:t>nnel was not spatially constant, showing</w:t>
      </w:r>
      <w:r>
        <w:t xml:space="preserve"> </w:t>
      </w:r>
      <w:r w:rsidR="00BB198D">
        <w:t>steadily increased speed moving seaward, reaching a max</w:t>
      </w:r>
      <w:bookmarkStart w:id="90" w:name="_GoBack"/>
      <w:bookmarkEnd w:id="90"/>
      <w:r w:rsidR="00BB198D">
        <w:t xml:space="preserve">imum at the </w:t>
      </w:r>
      <w:r w:rsidR="00BB198D">
        <w:lastRenderedPageBreak/>
        <w:t xml:space="preserve">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w:t>
      </w:r>
      <w:r w:rsidR="00116E33">
        <w:t>,</w:t>
      </w:r>
      <w:r>
        <w:t xml:space="preserve"> surface currents in the </w:t>
      </w:r>
      <w:r w:rsidR="00116E33">
        <w:t>channel</w:t>
      </w:r>
      <w:r>
        <w:t xml:space="preserve">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The increase in flow speed through the channel at the study site is either caused by the increasing volume of water contributed by the reef flats on either side or a narrowing of the channel cross-section. Either way, t</w:t>
      </w:r>
      <w:r w:rsidR="009659C3">
        <w:t>he increase is notable for</w:t>
      </w:r>
      <w:r>
        <w:t xml:space="preserve"> implications </w:t>
      </w:r>
      <w:r w:rsidR="009659C3">
        <w:t xml:space="preserve">on </w:t>
      </w:r>
      <w:r>
        <w:t>placing a</w:t>
      </w:r>
      <w:r w:rsidR="00372A45">
        <w:t xml:space="preserve"> single, fixed</w:t>
      </w:r>
      <w:r>
        <w:t xml:space="preserve"> ADCP in the channel to define </w:t>
      </w:r>
      <w:r w:rsidR="00372A45">
        <w:t>water residence</w:t>
      </w:r>
      <w:r w:rsidR="009659C3">
        <w:t xml:space="preserve"> or flushing</w:t>
      </w:r>
      <w:r w:rsidR="00372A45">
        <w:t xml:space="preserve"> time</w:t>
      </w:r>
      <w:r>
        <w:t>.</w:t>
      </w:r>
    </w:p>
    <w:p w14:paraId="6D1FE7FB" w14:textId="19B696A2" w:rsidR="00576BC7" w:rsidRDefault="000A4C38" w:rsidP="001477A6">
      <w:pPr>
        <w:spacing w:after="0"/>
      </w:pPr>
      <w:r>
        <w:t>Compared to Eulerian measurements, the L</w:t>
      </w:r>
      <w:r w:rsidR="009A41CA">
        <w:t>agrangian measurements recorded</w:t>
      </w:r>
      <w:r w:rsidR="009659C3">
        <w:t xml:space="preserve"> </w:t>
      </w:r>
      <w:r>
        <w:t xml:space="preserve">higher mean flow speeds except for one: on the </w:t>
      </w:r>
      <w:r w:rsidR="0086742C">
        <w:t xml:space="preserve">exposed </w:t>
      </w:r>
      <w:r>
        <w:t>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B9251E">
        <w:t xml:space="preserve"> where the disagreement was highest</w:t>
      </w:r>
      <w:r w:rsidR="00372A45">
        <w:t xml:space="preserve">. </w:t>
      </w:r>
      <w:r w:rsidR="009A41CA">
        <w:t xml:space="preserve">A second potential source of disagreement is the comparison of surface and depth-averaged measurements. </w:t>
      </w:r>
      <w:r>
        <w:t>Lagrangian measurements are more influenced by processes at the surface</w:t>
      </w:r>
      <w:r w:rsidR="009A41CA">
        <w:t xml:space="preserve"> (drifters were ~0-30 cm into the water column</w:t>
      </w:r>
      <w:r w:rsidR="0086742C">
        <w:t xml:space="preserve">; see </w:t>
      </w:r>
      <w:r w:rsidR="009A41CA">
        <w:t>Figure 2b)</w:t>
      </w:r>
      <w:r>
        <w:t xml:space="preserve">, </w:t>
      </w:r>
      <w:r w:rsidR="0086742C">
        <w:t xml:space="preserve">whereas </w:t>
      </w:r>
      <w:r>
        <w:t>Eulerian methods make a depth-averaged flow measurement</w:t>
      </w:r>
      <w:r w:rsidR="009A41CA">
        <w:t xml:space="preserve">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86742C">
        <w:t xml:space="preserve"> over the depth range of the sampling bin</w:t>
      </w:r>
      <w:r>
        <w:t xml:space="preserve">. Surface flows can be faster due </w:t>
      </w:r>
      <w:r w:rsidR="009A41CA">
        <w:t>to the logarithmic decrease in flow speed observed near the bottom, particularly over rough benthic surfaces on coral reefs.</w:t>
      </w:r>
      <w:r>
        <w:t xml:space="preserve"> </w:t>
      </w:r>
      <w:r w:rsidR="009A41CA">
        <w:t>A third</w:t>
      </w:r>
      <w:r>
        <w:t xml:space="preserve"> </w:t>
      </w:r>
      <w:r>
        <w:lastRenderedPageBreak/>
        <w:t xml:space="preserve">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w:t>
      </w:r>
      <w:r w:rsidR="0086742C">
        <w:t>.0</w:t>
      </w:r>
      <w:r w:rsidR="00B9251E">
        <w:t xml:space="preserve"> m deep reef flat off </w:t>
      </w:r>
      <w:r>
        <w:t>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t>
      </w:r>
      <w:r w:rsidR="0086742C">
        <w:t>water-</w:t>
      </w:r>
      <w:r>
        <w:t xml:space="preserve">column profile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discrepancy to higher Stokes transport near the surface, compared with the depth-averaged Stokes transport. </w:t>
      </w:r>
      <w:r w:rsidR="0086742C">
        <w:t>Although</w:t>
      </w:r>
      <w:r>
        <w:t xml:space="preserve"> the drifter speeds </w:t>
      </w:r>
      <w:r w:rsidR="0086742C">
        <w:t xml:space="preserve">reported </w:t>
      </w:r>
      <w:r>
        <w:t xml:space="preserve">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w:t>
      </w:r>
      <w:r w:rsidR="0086742C">
        <w:t xml:space="preserve"> than those presented here</w:t>
      </w:r>
      <w:r>
        <w:t>, they did not differ from Eulerian measurem</w:t>
      </w:r>
      <w:r w:rsidR="002E41C1">
        <w:t>ents in current direction. T</w:t>
      </w:r>
      <w:r>
        <w:t>he ratio of Stokes transport to total transport decreased with in</w:t>
      </w:r>
      <w:r w:rsidR="002E41C1">
        <w:t>creasing wave-driven currents, but t</w:t>
      </w:r>
      <w:r>
        <w:t>he results presented here show that the difference between Lagrangian and Eulerian measurements (not including Stokes drift) increased with wave-driven current speed (Table 2). Another potential error is surfing of the drifter</w:t>
      </w:r>
      <w:r w:rsidR="0086742C">
        <w:t xml:space="preserve">s; </w:t>
      </w:r>
      <w:r>
        <w:t xml:space="preserve">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was low</w:t>
      </w:r>
      <w:r w:rsidR="0086742C">
        <w:t>,</w:t>
      </w:r>
      <w:r w:rsidR="00372A45">
        <w:t xml:space="preserve"> </w:t>
      </w:r>
      <w:r>
        <w:t xml:space="preserve">so </w:t>
      </w:r>
      <w:r w:rsidR="0086742C">
        <w:t xml:space="preserve">although </w:t>
      </w:r>
      <w:r>
        <w:t>this may explain some of the discrepancy</w:t>
      </w:r>
      <w:r w:rsidR="0086742C">
        <w:t>,</w:t>
      </w:r>
      <w:r>
        <w:t xml:space="preserve"> it </w:t>
      </w:r>
      <w:r w:rsidR="0086742C">
        <w:t xml:space="preserve">likely </w:t>
      </w:r>
      <w:r>
        <w:t>was not the dominant process.</w:t>
      </w:r>
      <w:r w:rsidR="002E41C1">
        <w:t xml:space="preserve"> It is likely that all of these potential sources of disagreement are operating at the same or different times, but the discrepancy between Eulerian and Lagrangian flow speeds at AS3 was likely due to strong heterogeneity in flow, </w:t>
      </w:r>
      <w:r w:rsidR="0086742C">
        <w:t xml:space="preserve">whereas </w:t>
      </w:r>
      <w:r w:rsidR="002E41C1">
        <w:t xml:space="preserve">Stokes drift may have been important near the reef crest at AS1 and AS2 where wave energy is </w:t>
      </w:r>
      <w:r w:rsidR="0086742C">
        <w:t>highest</w:t>
      </w:r>
      <w:r w:rsidR="002E41C1">
        <w:t>.</w:t>
      </w:r>
    </w:p>
    <w:p w14:paraId="1A3E2ACA" w14:textId="363F91BF" w:rsidR="002E41C1" w:rsidRDefault="002E41C1" w:rsidP="001477A6">
      <w:pPr>
        <w:spacing w:after="0"/>
      </w:pPr>
      <w:r>
        <w:t xml:space="preserve">While the combination of Eulerian and Lagrangian methods is advantageous for interpreting spatially distributed velocities in relation to long-term forcing, in some cases, </w:t>
      </w:r>
      <w:r>
        <w:lastRenderedPageBreak/>
        <w:t xml:space="preserve">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are evenly distributed through the water column. </w:t>
      </w:r>
      <w:r w:rsidR="0086742C">
        <w:t>Lagrangian methods would be more appropriate for</w:t>
      </w:r>
      <w:r>
        <w:t xml:space="preserve"> studies more interested in surface transport related to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rsidR="0086742C">
        <w:t xml:space="preserve"> or</w:t>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rsidR="00ED6C09">
        <w:t xml:space="preserve">. 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w:t>
      </w:r>
      <w:r w:rsidR="0086742C">
        <w:t>would likely benefit from</w:t>
      </w:r>
      <w:r w:rsidR="00ED6C09">
        <w:t xml:space="preserve"> Eulerian methods</w:t>
      </w:r>
      <w:r>
        <w:t>.</w:t>
      </w:r>
    </w:p>
    <w:p w14:paraId="2946A5FF" w14:textId="5AC53466" w:rsidR="00576BC7" w:rsidRDefault="000A4C38" w:rsidP="001477A6">
      <w:pPr>
        <w:spacing w:after="0"/>
      </w:pPr>
      <w:r>
        <w:t xml:space="preserve">Coral reefs are physically and biologically heterogeneous environments, but </w:t>
      </w:r>
      <w:r w:rsidR="0086742C">
        <w:t>ecologically-</w:t>
      </w:r>
      <w:r>
        <w:t>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simplify the study site for modeling purposes or rely on only a few fixed instrument locations. The combination of spatially extensive Lagrangian drifters and temporally extensive Eulerian current meters presented here provides insight on the spatial patterns of flow within the context of variable circulation-forcing conditions. Nutrient uptake on coral reefs is considered to be limited primarily by the flow of water over the benthic </w:t>
      </w:r>
      <w:r>
        <w:lastRenderedPageBreak/>
        <w:t>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9B6BC6">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r w:rsidR="00AC7459">
        <w:t xml:space="preserve"> It’s important to note that the </w:t>
      </w:r>
      <w:r w:rsidR="0086742C">
        <w:t>spatially-</w:t>
      </w:r>
      <w:r w:rsidR="00AC7459">
        <w:t xml:space="preserve">distributed residence times calculated from Lagrangian drifters likely represent an underestimation compared to Eulerian methods, </w:t>
      </w:r>
      <w:r w:rsidR="001817DC">
        <w:t>and</w:t>
      </w:r>
      <w:r w:rsidR="00AC7459">
        <w:t xml:space="preserve"> </w:t>
      </w:r>
      <w:r w:rsidR="001817DC">
        <w:t>further application of the residence times must be appropriate to</w:t>
      </w:r>
      <w:r w:rsidR="00AC7459">
        <w:t xml:space="preserve"> the research question.</w:t>
      </w:r>
    </w:p>
    <w:p w14:paraId="165ADEF0" w14:textId="0F7B715E" w:rsidR="00576BC7" w:rsidRDefault="000A4C38" w:rsidP="001477A6">
      <w:pPr>
        <w:spacing w:after="0"/>
      </w:pPr>
      <w:r>
        <w:t xml:space="preserve">Quantifying residence time and flow patterns in relation to </w:t>
      </w:r>
      <w:r w:rsidR="0086742C">
        <w:t xml:space="preserve">end-member </w:t>
      </w:r>
      <w:r>
        <w:t>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xml:space="preserve">. The end-member forcing conditions could also be further refined to describe wave heights and wind speeds of varying magnitude, or </w:t>
      </w:r>
      <w:r>
        <w:lastRenderedPageBreak/>
        <w:t>combined with an empirical relationship accounting for varying tide stage, for finer-resolution predictive models of current speeds</w:t>
      </w:r>
    </w:p>
    <w:p w14:paraId="3727529D" w14:textId="0CB57A3B" w:rsidR="00576BC7" w:rsidRDefault="000A4C38" w:rsidP="001477A6">
      <w:pPr>
        <w:spacing w:after="0"/>
      </w:pPr>
      <w:r>
        <w:t xml:space="preserve">This study investigated water circulation patterns driving sediment dynamics and resulting impacts on coral health at the study site, but water circulation is critical for understanding both the natural ecological processes and the impacts of anthropogenic impacts on all coral reefs. This study showed that flow speeds, flow directions, and water residence times </w:t>
      </w:r>
      <w:r w:rsidR="0086742C">
        <w:t xml:space="preserve">can be </w:t>
      </w:r>
      <w:r>
        <w:t>spatially</w:t>
      </w:r>
      <w:r w:rsidR="0086742C">
        <w:t>- and temporally-</w:t>
      </w:r>
      <w:r>
        <w:t>heterogeneous in fringing</w:t>
      </w:r>
      <w:r w:rsidR="0086742C">
        <w:t xml:space="preserve"> </w:t>
      </w:r>
      <w:r>
        <w:t>reef</w:t>
      </w:r>
      <w:r w:rsidR="0086742C">
        <w:t>-lined</w:t>
      </w:r>
      <w:r>
        <w:t xml:space="preserve"> environments</w:t>
      </w:r>
      <w:r w:rsidR="0086742C">
        <w:t>, resulting in heterogeneous physical, chemical, and biological environments</w:t>
      </w:r>
      <w:r>
        <w:t>.</w:t>
      </w:r>
    </w:p>
    <w:p w14:paraId="36BE459C" w14:textId="77777777" w:rsidR="0086742C" w:rsidRDefault="0086742C" w:rsidP="001477A6">
      <w:pPr>
        <w:spacing w:after="0"/>
      </w:pPr>
    </w:p>
    <w:p w14:paraId="7A991810" w14:textId="77777777" w:rsidR="00576BC7" w:rsidRDefault="000A4C38" w:rsidP="001477A6">
      <w:pPr>
        <w:pStyle w:val="HeadingCR1"/>
        <w:spacing w:before="0"/>
      </w:pPr>
      <w:r>
        <w:t>A</w:t>
      </w:r>
      <w:r w:rsidR="00D31F5A">
        <w:t>cknowledgements</w:t>
      </w:r>
    </w:p>
    <w:p w14:paraId="5E3D2582" w14:textId="24F5E726"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YYY (USGS) and </w:t>
      </w:r>
      <w:r w:rsidR="001C6D70">
        <w:t xml:space="preserve">ZZZ </w:t>
      </w:r>
      <w:r>
        <w:t>reviewers who contributed numerous excellent suggestions and a timely review of our work. Use of trademark names does not imply USGS endorsement of products.</w:t>
      </w:r>
    </w:p>
    <w:p w14:paraId="6AD4C444" w14:textId="77777777" w:rsidR="00576BC7" w:rsidRDefault="000A4C38" w:rsidP="001477A6">
      <w:pPr>
        <w:spacing w:after="0"/>
      </w:pPr>
      <w:r>
        <w:br w:type="page"/>
      </w:r>
    </w:p>
    <w:p w14:paraId="7F7A4EF3" w14:textId="77777777" w:rsidR="00576BC7" w:rsidRDefault="000A4C38" w:rsidP="001477A6">
      <w:pPr>
        <w:pStyle w:val="HeadingCR1"/>
        <w:spacing w:before="0"/>
      </w:pPr>
      <w:r>
        <w:lastRenderedPageBreak/>
        <w:t>References</w:t>
      </w:r>
    </w:p>
    <w:p w14:paraId="0684CD95" w14:textId="79143F3C" w:rsidR="009B6BC6" w:rsidRPr="009B6BC6" w:rsidRDefault="00924D98">
      <w:pPr>
        <w:pStyle w:val="NormalWeb"/>
        <w:ind w:left="480" w:hanging="480"/>
        <w:divId w:val="1201628390"/>
        <w:rPr>
          <w:rFonts w:ascii="Times" w:hAnsi="Times" w:cs="Times"/>
          <w:noProof/>
        </w:rPr>
      </w:pPr>
      <w:r>
        <w:fldChar w:fldCharType="begin" w:fldLock="1"/>
      </w:r>
      <w:r>
        <w:instrText xml:space="preserve">ADDIN Mendeley Bibliography CSL_BIBLIOGRAPHY </w:instrText>
      </w:r>
      <w:r>
        <w:fldChar w:fldCharType="separate"/>
      </w:r>
      <w:r w:rsidR="009B6BC6" w:rsidRPr="009B6BC6">
        <w:rPr>
          <w:rFonts w:ascii="Times" w:hAnsi="Times" w:cs="Times"/>
          <w:noProof/>
        </w:rPr>
        <w:t xml:space="preserve">Andutta FP, Kingsford MJ, Wolanski E (2012) “Sticky water” enables the retention of larvae in a reef mosaic. Estuar. Coast. Shelf Sci. 101:54–63 </w:t>
      </w:r>
    </w:p>
    <w:p w14:paraId="2FCF84A7"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Austin J, Atkinson S (2004) The Design and Testing of Small , Low-cost GPS-tracked Surface Drifters. Estuaries 27:1026–1029 </w:t>
      </w:r>
    </w:p>
    <w:p w14:paraId="4720C4F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Bilger RW, Atkinson MJ (1992) Anomalous mass transfer of phosphate on coral reef flats. Limnol. Oceanogr. 37:261–272 </w:t>
      </w:r>
    </w:p>
    <w:p w14:paraId="4F324BA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CH2M HILL (1984) Oceanographic Studies in Support of American Samoa Wastewater Facilities Planning. </w:t>
      </w:r>
    </w:p>
    <w:p w14:paraId="578DC19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Craig P (2009) Natural History Guide to American Samoa. National Park of American Samoa, Pago Pago, American Samoa </w:t>
      </w:r>
    </w:p>
    <w:p w14:paraId="7448182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Davis R (1991) Lagrangian ocean studies. Annu. Rev. Fluid Mech. 23:43–64 </w:t>
      </w:r>
    </w:p>
    <w:p w14:paraId="0CD3F57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3A7C0FB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Erftemeijer PL a, Riegl B, Hoeksema BW, Todd P a. (2012) Environmental impacts of dredging and other sediment disturbances on corals: A review. Mar. Pollut. Bull. 64:1737–1765 </w:t>
      </w:r>
    </w:p>
    <w:p w14:paraId="447408F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Atkinson MJ, Merrifield MA (2004) Mass-transfer limitation of nutrient uptake by a wave-dominated reef flat community. Limnol. Oceanogr. 49:1820–1831 </w:t>
      </w:r>
    </w:p>
    <w:p w14:paraId="3288E6F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49124A0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Hemer MA, Fan Y, Mori N, Semedo A, Wang XL (2013) Projected changes in wave climate from a multi-model ensemble. Nat. Clim. Chang. 3:471–476 </w:t>
      </w:r>
    </w:p>
    <w:p w14:paraId="5DAEF1BE"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Hench JL, Leichter JJ, Monismith SG (2008) Episodic circulation and exchange in a wave-driven coral reef and lagoon system. Limnol. Oceanogr. 2681–2694 </w:t>
      </w:r>
    </w:p>
    <w:p w14:paraId="1B7CE1E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Hoeke RK (2010) An investigation of wave-dominated coral reef hydrodynamics. James Cook University</w:t>
      </w:r>
    </w:p>
    <w:p w14:paraId="20F28F7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Hoeke RK, Storlazzi CD, Ridd P (2011) Hydrodynamics of a bathymetrically complex fringing coral reef embayment: Wave climate, in situ observations, and wave prediction. J. Geophys. Res. 116:C04018 </w:t>
      </w:r>
    </w:p>
    <w:p w14:paraId="1476A57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6B5B86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246FB417"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Holst-Rice S, Messina A, Biggs TW, Vargas-Angel B, Whitall D (2015) Baseline Assessment of Fagaʻalu Watershed: A Ridge to Reef Assessment in Support of Sediment Reduction Activities. </w:t>
      </w:r>
    </w:p>
    <w:p w14:paraId="6C5C8F1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Jacob L, Wiles P, Aitaoto T, Yuen SL (2012) Coastal Currents in American Samoa. Their Role in Marine Protected Area Network Design. </w:t>
      </w:r>
    </w:p>
    <w:p w14:paraId="35E9B900"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626AFA7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Kenyon KE (1969) Stokes drift for random gravity waves. J. Geophys. Res. 74:6991–6994 </w:t>
      </w:r>
    </w:p>
    <w:p w14:paraId="3D1742F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King DB, Lackey TC, Gailani JZ, Shafer DJ (2012) Fate of Suspended Dredge Material at Apra Harbor, Guam: Particle Tracking Around Coral Reefs. </w:t>
      </w:r>
    </w:p>
    <w:p w14:paraId="40706C6C"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33FC46A6"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(2015) Oceanic Forcing of Coral Reefs. Ann. Rev. Mar. Sci. 7:43–66 </w:t>
      </w:r>
    </w:p>
    <w:p w14:paraId="702F18D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Monismith SG, Atkinson MJ (2009) Wave-Driven Circulation of a Coastal Reef–Lagoon System. J. Phys. Oceanogr. 39:873–893 </w:t>
      </w:r>
    </w:p>
    <w:p w14:paraId="59D97F7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07FD016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Messina AT, Biggs TW Contributions of human activities to suspended sediment yield during storm events from a steep, small, tropical watershed. </w:t>
      </w:r>
    </w:p>
    <w:p w14:paraId="102AC2B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Militello A, Scheffner NW, Thompson EF (2003) Hurrican-Induced Stage-Frequency Relationships for the Territory of American Samoa. USACOE Technical Report CHL-98-33. </w:t>
      </w:r>
    </w:p>
    <w:p w14:paraId="537C2C6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5DC09AC0"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NOAA National Data Buoy Center (2014) Online data for station NSTP6. http://www.ndbc.noaa.gov/station_page.php?station=NSTP6 </w:t>
      </w:r>
    </w:p>
    <w:p w14:paraId="40FD9316"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5B009CF1"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41919D3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Siegel DA, Kinlan BP, Gaines SD (2003) Lagrangian descriptions of marine larval dispersion. Mar. Ecol. Prog. Ser. </w:t>
      </w:r>
    </w:p>
    <w:p w14:paraId="0A4A4F9C"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Stokes GG (1847) On the theory of oscillatory waves. Trans. Cambridge Philos. Soc. 8:441–473 </w:t>
      </w:r>
    </w:p>
    <w:p w14:paraId="5FDCBF5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Brown EK, Field ME (2006a) The application of acoustic Doppler current profilers to measure the timing and patterns of coral larval dispersal. Coral Reefs 25:369–381 </w:t>
      </w:r>
    </w:p>
    <w:p w14:paraId="32A5DBE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1FF2F31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Bothner MH, Presto MK, Draut AE (2009) Sedimentation processes in a coral reef embayment: Hanalei Bay, Kauai. Mar. Geol. 264:140–151 </w:t>
      </w:r>
    </w:p>
    <w:p w14:paraId="46643A41"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0E1BB05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57490CE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Thompson EF, Demirbilek Z (2002) Wave Response, Pago Pago Harbor, Island of Tutuila, Territory of American Samoa. USACOE Coastal and Hydraulics Laboratory ERDC/CHL TR-02-20. </w:t>
      </w:r>
    </w:p>
    <w:p w14:paraId="28814AE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Tolman HL (2009) User manual and system documentation of WAVEWATCH III version 3.14. NOAA National Center for Environmental Prediction Technical Note. </w:t>
      </w:r>
    </w:p>
    <w:p w14:paraId="0322FD86" w14:textId="1BCCD640" w:rsidR="009B6BC6" w:rsidRPr="009B6BC6" w:rsidRDefault="009B6BC6">
      <w:pPr>
        <w:pStyle w:val="NormalWeb"/>
        <w:ind w:left="480" w:hanging="480"/>
        <w:divId w:val="1201628390"/>
        <w:rPr>
          <w:rFonts w:ascii="Times" w:hAnsi="Times" w:cs="Times"/>
          <w:noProof/>
        </w:rPr>
      </w:pPr>
      <w:r w:rsidRPr="009B6BC6">
        <w:rPr>
          <w:rFonts w:ascii="Times" w:hAnsi="Times" w:cs="Times"/>
          <w:noProof/>
        </w:rPr>
        <w:t>Vetter O (</w:t>
      </w:r>
      <w:r w:rsidR="0006389C">
        <w:rPr>
          <w:rFonts w:ascii="Times" w:hAnsi="Times" w:cs="Times"/>
          <w:noProof/>
        </w:rPr>
        <w:t>unpublished</w:t>
      </w:r>
      <w:r w:rsidRPr="009B6BC6">
        <w:rPr>
          <w:rFonts w:ascii="Times" w:hAnsi="Times" w:cs="Times"/>
          <w:noProof/>
        </w:rPr>
        <w:t xml:space="preserve">) Inter-Disciplinary Study of Flow Dynamics and Sedimentation Effects on Coral Colonies in Faga’alu Bay, American Samoa: Oceanographic Investigation Summary. NOAA CRCP Project #417. </w:t>
      </w:r>
    </w:p>
    <w:p w14:paraId="7064B85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Vetter O, Becker JM, Merrifield MA, Pequignet AC, Aucan J, Boc SJ, Pollock CE (2010) Wave setup over a Pacific Island fringing reef. J. Geophys. Res. 115:C12066 </w:t>
      </w:r>
    </w:p>
    <w:p w14:paraId="630110C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3AEDF9D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Wiles P, Aitaoto T, Lam Yuen S (2010) Current Surveys between Potential Marine Managed Areas in American Samoa. </w:t>
      </w:r>
    </w:p>
    <w:p w14:paraId="56975D0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Wolanski E, Martinez JA, Richmond RH (2009) Quantifying the impact of watershed urbanization on a coral reef: Maunalua Bay, Hawaii. Estuar. Coast. Shelf Sci. 84:259–268 </w:t>
      </w:r>
    </w:p>
    <w:p w14:paraId="07D8321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Falter JL, Lowe RJ, Humphries S, Waite AM (2012) Oceanographic forcing of nutrient uptake and release over a fringing coral reef. Limnol. Oceanogr. 57:401–419 </w:t>
      </w:r>
    </w:p>
    <w:p w14:paraId="0C06EC8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00AC01A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77777777" w:rsidR="00576BC7" w:rsidRDefault="000A4C38" w:rsidP="001477A6">
      <w:pPr>
        <w:pStyle w:val="HeadingCR2"/>
        <w:spacing w:before="0"/>
      </w:pPr>
      <w:commentRangeStart w:id="91"/>
      <w:r>
        <w:lastRenderedPageBreak/>
        <w:t>Tables</w:t>
      </w:r>
      <w:commentRangeEnd w:id="91"/>
      <w:r w:rsidR="00014309">
        <w:rPr>
          <w:rStyle w:val="CommentReference"/>
          <w:rFonts w:eastAsiaTheme="minorEastAsia" w:cstheme="minorBidi"/>
          <w:b w:val="0"/>
          <w:bCs w:val="0"/>
          <w:color w:val="auto"/>
        </w:rPr>
        <w:commentReference w:id="91"/>
      </w:r>
    </w:p>
    <w:p w14:paraId="123EA765" w14:textId="6FE25BD3" w:rsidR="00576BC7" w:rsidRDefault="000A4C38" w:rsidP="005524DA">
      <w:pPr>
        <w:spacing w:after="0"/>
        <w:ind w:firstLine="0"/>
      </w:pPr>
      <w:r>
        <w:t xml:space="preserve">Table 1. </w:t>
      </w:r>
      <w:r w:rsidR="00FA055C">
        <w:t>Time frames defining the end-</w:t>
      </w:r>
      <w:r>
        <w:t xml:space="preserve">member </w:t>
      </w:r>
      <w:proofErr w:type="spellStart"/>
      <w:r w:rsidR="00FA055C">
        <w:t>meteorologic</w:t>
      </w:r>
      <w:proofErr w:type="spellEnd"/>
      <w:r w:rsidR="00FA055C">
        <w:t xml:space="preserve"> and oceanographic forcing </w:t>
      </w:r>
      <w:r>
        <w:t>periods.</w:t>
      </w:r>
    </w:p>
    <w:p w14:paraId="7DFF5931" w14:textId="5563456F" w:rsidR="00014309" w:rsidRDefault="000A4C38" w:rsidP="005524DA">
      <w:pPr>
        <w:spacing w:after="0"/>
        <w:ind w:firstLine="0"/>
        <w:rPr>
          <w:ins w:id="92" w:author="Curt Storlazzi" w:date="2015-09-25T16:05:00Z"/>
        </w:rPr>
      </w:pPr>
      <w:r>
        <w:t>Table 2. Mean flow speed and residence time computed from the ADCPs and corresponding spatially binned drifter data for different forcing conditions.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1C2255C7" w:rsidR="00576BC7" w:rsidRDefault="000A4C38" w:rsidP="00414911">
      <w:pPr>
        <w:spacing w:after="0"/>
        <w:ind w:firstLine="0"/>
      </w:pPr>
      <w:commentRangeStart w:id="93"/>
      <w:r>
        <w:t>Figure 1</w:t>
      </w:r>
      <w:commentRangeEnd w:id="93"/>
      <w:r w:rsidR="00014309">
        <w:rPr>
          <w:rStyle w:val="CommentReference"/>
        </w:rPr>
        <w:commentReference w:id="93"/>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1F6B3F1F" w:rsidR="00576BC7" w:rsidRDefault="000A4C38" w:rsidP="00414911">
      <w:pPr>
        <w:spacing w:after="0"/>
        <w:ind w:firstLine="0"/>
      </w:pPr>
      <w:r>
        <w:t>Figure 2.  Images of the oceanographic instrumentation used in the study</w:t>
      </w:r>
      <w:r w:rsidR="00014309">
        <w:t xml:space="preserve">. </w:t>
      </w:r>
      <w:r>
        <w:t>a) Shallow-water drifters on land with ruler for scale. b) Shallow-water drifter deployed in the field over the southern reef flat. c) The acoustic current profiler at location AS1. d) The acoustic current p</w:t>
      </w:r>
      <w:r w:rsidR="00236C6A">
        <w:t>rofiler deployed at location AS1.</w:t>
      </w:r>
    </w:p>
    <w:p w14:paraId="7FF17073" w14:textId="77777777" w:rsidR="00014309" w:rsidRDefault="00014309" w:rsidP="00414911">
      <w:pPr>
        <w:spacing w:after="0"/>
        <w:ind w:firstLine="0"/>
      </w:pPr>
    </w:p>
    <w:p w14:paraId="66970D0C" w14:textId="54D98B66" w:rsidR="00576BC7" w:rsidRDefault="000A4C38" w:rsidP="00414911">
      <w:pPr>
        <w:spacing w:after="0"/>
        <w:ind w:firstLine="0"/>
      </w:pPr>
      <w:r>
        <w:t xml:space="preserve">Figure 3.  Time series of physical forcing data was used to define end-member </w:t>
      </w:r>
      <w:r w:rsidR="00014309">
        <w:t xml:space="preserve">forcing </w:t>
      </w:r>
      <w:r>
        <w:t xml:space="preserve">periods for analysis. a) Tidal stage. b) Wind speed. c) Wind speed and direction. d) Wave height. e) Wave period. f) Wave height and direction. Vectors denote direction "to". Wind data are from NDBC station NSTP6; wave model data are from NOAA WW3. </w:t>
      </w:r>
    </w:p>
    <w:p w14:paraId="135757BE" w14:textId="77777777" w:rsidR="00014309" w:rsidRDefault="00014309" w:rsidP="00414911">
      <w:pPr>
        <w:spacing w:after="0"/>
        <w:ind w:firstLine="0"/>
      </w:pPr>
    </w:p>
    <w:p w14:paraId="4BDC68A4" w14:textId="77777777" w:rsidR="00576BC7" w:rsidRDefault="000A4C38" w:rsidP="00414911">
      <w:pPr>
        <w:spacing w:after="0"/>
        <w:ind w:firstLine="0"/>
      </w:pPr>
      <w:r>
        <w:lastRenderedPageBreak/>
        <w:t xml:space="preserve">Figure 4.  Time series of acoustic current </w:t>
      </w:r>
      <w:proofErr w:type="gramStart"/>
      <w:r>
        <w:t>profilers</w:t>
      </w:r>
      <w:proofErr w:type="gramEnd"/>
      <w:r>
        <w:t xml:space="preserve">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3.</w:t>
      </w:r>
    </w:p>
    <w:p w14:paraId="50666EBC" w14:textId="77777777" w:rsidR="00014309" w:rsidRDefault="00014309" w:rsidP="00414911">
      <w:pPr>
        <w:spacing w:after="0"/>
        <w:ind w:firstLine="0"/>
      </w:pPr>
    </w:p>
    <w:p w14:paraId="61A728E7" w14:textId="77777777" w:rsidR="00576BC7" w:rsidRDefault="000A4C38" w:rsidP="00414911">
      <w:pPr>
        <w:spacing w:after="0"/>
        <w:ind w:firstLine="0"/>
      </w:pPr>
      <w:r>
        <w:t>Figure 5. Map of all drifter tracks during the experiment, colored by speed (</w:t>
      </w:r>
      <w:r w:rsidR="002C3BF8">
        <w:t>m s</w:t>
      </w:r>
      <w:r w:rsidR="002C3BF8" w:rsidRPr="002C3BF8">
        <w:rPr>
          <w:vertAlign w:val="superscript"/>
        </w:rPr>
        <w:t>-1</w:t>
      </w:r>
      <w:r>
        <w:t>).</w:t>
      </w:r>
    </w:p>
    <w:p w14:paraId="64D91123" w14:textId="77777777" w:rsidR="00576BC7" w:rsidRDefault="000A4C38" w:rsidP="00414911">
      <w:pPr>
        <w:spacing w:after="0"/>
        <w:ind w:firstLine="0"/>
      </w:pPr>
      <w:r>
        <w:t xml:space="preserve">Figure 6.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14:paraId="616AD7F1" w14:textId="77777777" w:rsidR="00014309" w:rsidRDefault="00014309" w:rsidP="00414911">
      <w:pPr>
        <w:spacing w:after="0"/>
        <w:ind w:firstLine="0"/>
      </w:pPr>
    </w:p>
    <w:p w14:paraId="76736924" w14:textId="77777777" w:rsidR="00576BC7" w:rsidRDefault="000A4C38" w:rsidP="00414911">
      <w:pPr>
        <w:spacing w:after="0"/>
        <w:ind w:firstLine="0"/>
      </w:pPr>
      <w:commentRangeStart w:id="94"/>
      <w:r>
        <w:t xml:space="preserve">Figure 7. </w:t>
      </w:r>
      <w:commentRangeEnd w:id="94"/>
      <w:r w:rsidR="00014309">
        <w:rPr>
          <w:rStyle w:val="CommentReference"/>
        </w:rPr>
        <w:commentReference w:id="94"/>
      </w:r>
      <w:r>
        <w:t xml:space="preserve">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77777777" w:rsidR="00576BC7" w:rsidRDefault="000A4C38" w:rsidP="00414911">
      <w:pPr>
        <w:spacing w:after="0"/>
        <w:ind w:firstLine="0"/>
      </w:pPr>
      <w:r>
        <w:t xml:space="preserve">Figure 8.  Residence time calculated from mean velocity of drifters under endmember conditions. a) Tidal forcing. b) Strong winds. c) Large waves. </w:t>
      </w:r>
    </w:p>
    <w:p w14:paraId="4F6A378F" w14:textId="52378029" w:rsidR="00576BC7" w:rsidRDefault="000A4C38" w:rsidP="009C350F">
      <w:pPr>
        <w:pStyle w:val="HeadingCR1"/>
      </w:pPr>
      <w:r>
        <w:br w:type="page"/>
      </w:r>
      <w:r w:rsidR="00D31F5A">
        <w:lastRenderedPageBreak/>
        <w:t>Appendix</w:t>
      </w:r>
    </w:p>
    <w:p w14:paraId="38E23FCB" w14:textId="185C0CCD"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0A4C38">
        <w:t>coincide with ADCP deployments.</w:t>
      </w:r>
    </w:p>
    <w:sectPr w:rsidR="00576BC7" w:rsidSect="0042195A">
      <w:footerReference w:type="default" r:id="rId10"/>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urt Storlazzi" w:date="2015-09-25T13:29:00Z" w:initials="CS">
    <w:p w14:paraId="4836C37D" w14:textId="0D7544DE" w:rsidR="003D4AA0" w:rsidRDefault="003D4AA0">
      <w:pPr>
        <w:pStyle w:val="CommentText"/>
      </w:pPr>
      <w:r>
        <w:rPr>
          <w:rStyle w:val="CommentReference"/>
        </w:rPr>
        <w:annotationRef/>
      </w:r>
      <w:r>
        <w:t>300 words maximum – I tried to make cuts</w:t>
      </w:r>
    </w:p>
  </w:comment>
  <w:comment w:id="2" w:author="Alex Messina" w:date="2015-09-18T09:24:00Z" w:initials="AM">
    <w:p w14:paraId="53F5E9D9" w14:textId="5302B0B3" w:rsidR="003D4AA0" w:rsidRDefault="003D4AA0">
      <w:pPr>
        <w:pStyle w:val="CommentText"/>
      </w:pPr>
      <w:r>
        <w:rPr>
          <w:rStyle w:val="CommentReference"/>
        </w:rPr>
        <w:annotationRef/>
      </w:r>
      <w:r>
        <w:t xml:space="preserve">Mean residence times varied from 2.78-0.08 </w:t>
      </w:r>
      <w:proofErr w:type="spellStart"/>
      <w:r>
        <w:t>hr</w:t>
      </w:r>
      <w:proofErr w:type="spellEnd"/>
      <w:r>
        <w:t xml:space="preserve">, 2.78-0.08 </w:t>
      </w:r>
      <w:proofErr w:type="spellStart"/>
      <w:r>
        <w:t>hr</w:t>
      </w:r>
      <w:proofErr w:type="spellEnd"/>
      <w:r>
        <w:t>,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w:t>
      </w:r>
      <w:proofErr w:type="spellStart"/>
      <w:r>
        <w:t>streammouth</w:t>
      </w:r>
      <w:proofErr w:type="spellEnd"/>
      <w:r>
        <w:t xml:space="preserve">. </w:t>
      </w:r>
      <w:r>
        <w:rPr>
          <w:rStyle w:val="CommentReference"/>
        </w:rPr>
        <w:annotationRef/>
      </w:r>
    </w:p>
  </w:comment>
  <w:comment w:id="3" w:author="Alex Messina" w:date="2015-09-28T09:22:00Z" w:initials="AM">
    <w:p w14:paraId="5585D13D" w14:textId="4DE6C287" w:rsidR="003D4AA0" w:rsidRDefault="003D4AA0" w:rsidP="009B6BC6">
      <w:pPr>
        <w:spacing w:after="0"/>
      </w:pPr>
      <w:r>
        <w:rPr>
          <w:rStyle w:val="CommentReference"/>
        </w:rPr>
        <w:annotationRef/>
      </w:r>
      <w:r>
        <w:t>CUT</w:t>
      </w:r>
    </w:p>
    <w:p w14:paraId="45CEDF6D" w14:textId="77777777" w:rsidR="003D4AA0" w:rsidRDefault="003D4AA0" w:rsidP="009B6BC6">
      <w:pPr>
        <w:spacing w:after="0"/>
      </w:pPr>
    </w:p>
    <w:p w14:paraId="3C009AAC" w14:textId="09B8EC34" w:rsidR="003D4AA0" w:rsidRDefault="003D4AA0" w:rsidP="009B6BC6">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3C2D81C5" w14:textId="38D82DA5" w:rsidR="003D4AA0" w:rsidRDefault="003D4AA0">
      <w:pPr>
        <w:pStyle w:val="CommentText"/>
      </w:pPr>
    </w:p>
  </w:comment>
  <w:comment w:id="39" w:author="Alex Messina" w:date="2015-09-02T14:32:00Z" w:initials="AM">
    <w:p w14:paraId="779FA4AE" w14:textId="77777777" w:rsidR="003D4AA0" w:rsidRDefault="003D4AA0" w:rsidP="003D4AA0">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88" w:author="Alex Messina" w:date="2015-10-01T13:44:00Z" w:initials="AM">
    <w:p w14:paraId="11C41319" w14:textId="4C544A09" w:rsidR="008C0006" w:rsidRDefault="008C0006">
      <w:pPr>
        <w:pStyle w:val="CommentText"/>
      </w:pPr>
      <w:r>
        <w:rPr>
          <w:rStyle w:val="CommentReference"/>
        </w:rPr>
        <w:annotationRef/>
      </w:r>
      <w:r>
        <w:t>Repeats Results too closely</w:t>
      </w:r>
    </w:p>
  </w:comment>
  <w:comment w:id="91" w:author="Curt Storlazzi" w:date="2015-09-25T16:09:00Z" w:initials="CS">
    <w:p w14:paraId="27EC2A8D" w14:textId="2EA195DB" w:rsidR="003D4AA0" w:rsidRDefault="003D4AA0">
      <w:pPr>
        <w:pStyle w:val="CommentText"/>
      </w:pPr>
      <w:r>
        <w:rPr>
          <w:rStyle w:val="CommentReference"/>
        </w:rPr>
        <w:annotationRef/>
      </w:r>
      <w:r>
        <w:t>Tables need to be formatted to correct style – see example below</w:t>
      </w:r>
      <w:proofErr w:type="gramStart"/>
      <w:r>
        <w:t>..</w:t>
      </w:r>
      <w:proofErr w:type="gramEnd"/>
    </w:p>
  </w:comment>
  <w:comment w:id="93" w:author="Curt Storlazzi" w:date="2015-09-25T16:09:00Z" w:initials="CS">
    <w:p w14:paraId="6A6CEE46" w14:textId="6CA4D3F2" w:rsidR="003D4AA0" w:rsidRDefault="003D4AA0">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94" w:author="Curt Storlazzi" w:date="2015-09-25T16:11:00Z" w:initials="CS">
    <w:p w14:paraId="73D12C57" w14:textId="555DD10D" w:rsidR="003D4AA0" w:rsidRDefault="003D4AA0">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53F5E9D9" w15:done="0"/>
  <w15:commentEx w15:paraId="3C2D81C5" w15:done="0"/>
  <w15:commentEx w15:paraId="779FA4AE" w15:done="0"/>
  <w15:commentEx w15:paraId="11C41319" w15:done="0"/>
  <w15:commentEx w15:paraId="27EC2A8D" w15:done="1"/>
  <w15:commentEx w15:paraId="6A6CEE46" w15:done="1"/>
  <w15:commentEx w15:paraId="73D12C5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706B5" w14:textId="77777777" w:rsidR="00B66B52" w:rsidRDefault="00B66B52" w:rsidP="0042195A">
      <w:pPr>
        <w:spacing w:after="0" w:line="240" w:lineRule="auto"/>
      </w:pPr>
      <w:r>
        <w:separator/>
      </w:r>
    </w:p>
  </w:endnote>
  <w:endnote w:type="continuationSeparator" w:id="0">
    <w:p w14:paraId="3B14C3C7" w14:textId="77777777" w:rsidR="00B66B52" w:rsidRDefault="00B66B52" w:rsidP="0042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3D4AA0" w:rsidRDefault="003D4AA0">
        <w:pPr>
          <w:pStyle w:val="Footer"/>
          <w:jc w:val="center"/>
        </w:pPr>
        <w:r>
          <w:fldChar w:fldCharType="begin"/>
        </w:r>
        <w:r>
          <w:instrText xml:space="preserve"> PAGE   \* MERGEFORMAT </w:instrText>
        </w:r>
        <w:r>
          <w:fldChar w:fldCharType="separate"/>
        </w:r>
        <w:r w:rsidR="008C0006">
          <w:rPr>
            <w:noProof/>
          </w:rPr>
          <w:t>21</w:t>
        </w:r>
        <w:r>
          <w:rPr>
            <w:noProof/>
          </w:rPr>
          <w:fldChar w:fldCharType="end"/>
        </w:r>
      </w:p>
    </w:sdtContent>
  </w:sdt>
  <w:p w14:paraId="35A5B7B9" w14:textId="77777777" w:rsidR="003D4AA0" w:rsidRDefault="003D4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CE749" w14:textId="77777777" w:rsidR="00B66B52" w:rsidRDefault="00B66B52" w:rsidP="0042195A">
      <w:pPr>
        <w:spacing w:after="0" w:line="240" w:lineRule="auto"/>
      </w:pPr>
      <w:r>
        <w:separator/>
      </w:r>
    </w:p>
  </w:footnote>
  <w:footnote w:type="continuationSeparator" w:id="0">
    <w:p w14:paraId="25A610A5" w14:textId="77777777" w:rsidR="00B66B52" w:rsidRDefault="00B66B52" w:rsidP="004219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4309"/>
    <w:rsid w:val="000301FD"/>
    <w:rsid w:val="00034616"/>
    <w:rsid w:val="0005058C"/>
    <w:rsid w:val="00052138"/>
    <w:rsid w:val="0006063C"/>
    <w:rsid w:val="0006389C"/>
    <w:rsid w:val="00072D72"/>
    <w:rsid w:val="00082037"/>
    <w:rsid w:val="000973AD"/>
    <w:rsid w:val="000A22A5"/>
    <w:rsid w:val="000A4C38"/>
    <w:rsid w:val="000A692C"/>
    <w:rsid w:val="000A7575"/>
    <w:rsid w:val="000B5A8B"/>
    <w:rsid w:val="000F5241"/>
    <w:rsid w:val="00116E33"/>
    <w:rsid w:val="00121437"/>
    <w:rsid w:val="00131E1E"/>
    <w:rsid w:val="001322AB"/>
    <w:rsid w:val="001477A6"/>
    <w:rsid w:val="0015074B"/>
    <w:rsid w:val="00167442"/>
    <w:rsid w:val="001743A2"/>
    <w:rsid w:val="001817DC"/>
    <w:rsid w:val="00184282"/>
    <w:rsid w:val="00187EA8"/>
    <w:rsid w:val="0019411D"/>
    <w:rsid w:val="00197E20"/>
    <w:rsid w:val="001A0336"/>
    <w:rsid w:val="001C6D70"/>
    <w:rsid w:val="001D1246"/>
    <w:rsid w:val="001E0B6D"/>
    <w:rsid w:val="00215198"/>
    <w:rsid w:val="0023536F"/>
    <w:rsid w:val="00236C6A"/>
    <w:rsid w:val="00276187"/>
    <w:rsid w:val="0029639D"/>
    <w:rsid w:val="002C3BF8"/>
    <w:rsid w:val="002D6908"/>
    <w:rsid w:val="002E41C1"/>
    <w:rsid w:val="00303A26"/>
    <w:rsid w:val="00326F90"/>
    <w:rsid w:val="003356CE"/>
    <w:rsid w:val="00372A45"/>
    <w:rsid w:val="003C6307"/>
    <w:rsid w:val="003D4AA0"/>
    <w:rsid w:val="003E07FB"/>
    <w:rsid w:val="003E23E0"/>
    <w:rsid w:val="003E7D7C"/>
    <w:rsid w:val="00414911"/>
    <w:rsid w:val="0042195A"/>
    <w:rsid w:val="004333B1"/>
    <w:rsid w:val="00464CB4"/>
    <w:rsid w:val="0048483C"/>
    <w:rsid w:val="004A5151"/>
    <w:rsid w:val="004A5171"/>
    <w:rsid w:val="004B4A21"/>
    <w:rsid w:val="004E12C9"/>
    <w:rsid w:val="004F2BC9"/>
    <w:rsid w:val="00515DD4"/>
    <w:rsid w:val="005334F5"/>
    <w:rsid w:val="005524DA"/>
    <w:rsid w:val="00576BC7"/>
    <w:rsid w:val="0058033F"/>
    <w:rsid w:val="005924EA"/>
    <w:rsid w:val="005A6E1F"/>
    <w:rsid w:val="005C2512"/>
    <w:rsid w:val="005C3C07"/>
    <w:rsid w:val="005E62E0"/>
    <w:rsid w:val="006021D8"/>
    <w:rsid w:val="00612FEF"/>
    <w:rsid w:val="00622CE8"/>
    <w:rsid w:val="006231D8"/>
    <w:rsid w:val="006446AF"/>
    <w:rsid w:val="00651314"/>
    <w:rsid w:val="006A60E9"/>
    <w:rsid w:val="006C132A"/>
    <w:rsid w:val="007015A5"/>
    <w:rsid w:val="007040A5"/>
    <w:rsid w:val="00722669"/>
    <w:rsid w:val="0072301A"/>
    <w:rsid w:val="0073010A"/>
    <w:rsid w:val="00775EF3"/>
    <w:rsid w:val="00797382"/>
    <w:rsid w:val="007A130D"/>
    <w:rsid w:val="007C791D"/>
    <w:rsid w:val="007D437B"/>
    <w:rsid w:val="00803A59"/>
    <w:rsid w:val="00811F32"/>
    <w:rsid w:val="00814521"/>
    <w:rsid w:val="00820341"/>
    <w:rsid w:val="00824FA8"/>
    <w:rsid w:val="00840161"/>
    <w:rsid w:val="00841A4A"/>
    <w:rsid w:val="008651C6"/>
    <w:rsid w:val="0086742C"/>
    <w:rsid w:val="00892963"/>
    <w:rsid w:val="008C0006"/>
    <w:rsid w:val="008D6741"/>
    <w:rsid w:val="008E2FE3"/>
    <w:rsid w:val="008E477D"/>
    <w:rsid w:val="008E66C9"/>
    <w:rsid w:val="008F1257"/>
    <w:rsid w:val="009019E9"/>
    <w:rsid w:val="00924D98"/>
    <w:rsid w:val="009659C3"/>
    <w:rsid w:val="009756DE"/>
    <w:rsid w:val="00976516"/>
    <w:rsid w:val="009A41CA"/>
    <w:rsid w:val="009B6BC6"/>
    <w:rsid w:val="009C350F"/>
    <w:rsid w:val="009C4D78"/>
    <w:rsid w:val="009D080D"/>
    <w:rsid w:val="009D1425"/>
    <w:rsid w:val="00A153C3"/>
    <w:rsid w:val="00A16BE5"/>
    <w:rsid w:val="00A32302"/>
    <w:rsid w:val="00A42B89"/>
    <w:rsid w:val="00A53884"/>
    <w:rsid w:val="00A74017"/>
    <w:rsid w:val="00A9469F"/>
    <w:rsid w:val="00AA1D8D"/>
    <w:rsid w:val="00AA2104"/>
    <w:rsid w:val="00AA2B12"/>
    <w:rsid w:val="00AC7459"/>
    <w:rsid w:val="00AD13C2"/>
    <w:rsid w:val="00AF199F"/>
    <w:rsid w:val="00B015D0"/>
    <w:rsid w:val="00B12829"/>
    <w:rsid w:val="00B320E8"/>
    <w:rsid w:val="00B423C5"/>
    <w:rsid w:val="00B42656"/>
    <w:rsid w:val="00B431A1"/>
    <w:rsid w:val="00B4560A"/>
    <w:rsid w:val="00B47730"/>
    <w:rsid w:val="00B66B52"/>
    <w:rsid w:val="00B66F83"/>
    <w:rsid w:val="00B8343E"/>
    <w:rsid w:val="00B8572A"/>
    <w:rsid w:val="00B9251E"/>
    <w:rsid w:val="00BB198D"/>
    <w:rsid w:val="00BB2200"/>
    <w:rsid w:val="00BC1964"/>
    <w:rsid w:val="00BC7ABD"/>
    <w:rsid w:val="00BD782F"/>
    <w:rsid w:val="00C21009"/>
    <w:rsid w:val="00C4278D"/>
    <w:rsid w:val="00C749D8"/>
    <w:rsid w:val="00CA1889"/>
    <w:rsid w:val="00CB0664"/>
    <w:rsid w:val="00CC19E3"/>
    <w:rsid w:val="00D23FFD"/>
    <w:rsid w:val="00D25271"/>
    <w:rsid w:val="00D31F5A"/>
    <w:rsid w:val="00D41352"/>
    <w:rsid w:val="00D51111"/>
    <w:rsid w:val="00D574AC"/>
    <w:rsid w:val="00D913CD"/>
    <w:rsid w:val="00D92173"/>
    <w:rsid w:val="00DA3E29"/>
    <w:rsid w:val="00DC0B55"/>
    <w:rsid w:val="00DC1946"/>
    <w:rsid w:val="00DD204E"/>
    <w:rsid w:val="00E06B7E"/>
    <w:rsid w:val="00ED3D85"/>
    <w:rsid w:val="00ED6C09"/>
    <w:rsid w:val="00EE433E"/>
    <w:rsid w:val="00EE58AB"/>
    <w:rsid w:val="00EF74A1"/>
    <w:rsid w:val="00F30C93"/>
    <w:rsid w:val="00F345C2"/>
    <w:rsid w:val="00F52D0A"/>
    <w:rsid w:val="00F61490"/>
    <w:rsid w:val="00F62EC3"/>
    <w:rsid w:val="00F67EBE"/>
    <w:rsid w:val="00F813B3"/>
    <w:rsid w:val="00FA055C"/>
    <w:rsid w:val="00FB7696"/>
    <w:rsid w:val="00FC693F"/>
    <w:rsid w:val="00FE0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6EF33D9E-6262-4680-AB49-FC4E4A1F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7E4AF-9C0A-4F8A-820B-E7994BAE2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32</Pages>
  <Words>29172</Words>
  <Characters>166285</Characters>
  <Application>Microsoft Office Word</Application>
  <DocSecurity>0</DocSecurity>
  <Lines>1385</Lines>
  <Paragraphs>390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195067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12</cp:revision>
  <cp:lastPrinted>2015-09-03T18:03:00Z</cp:lastPrinted>
  <dcterms:created xsi:type="dcterms:W3CDTF">2015-09-28T20:08:00Z</dcterms:created>
  <dcterms:modified xsi:type="dcterms:W3CDTF">2015-10-02T00:45:00Z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